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0B091" w14:textId="77777777" w:rsidR="008421E7" w:rsidRDefault="00F862A7">
      <w:pPr>
        <w:pStyle w:val="Titlepage-documentname"/>
      </w:pPr>
      <w:r>
        <w:fldChar w:fldCharType="begin"/>
      </w:r>
      <w:r w:rsidR="00434A38">
        <w:instrText xml:space="preserve"> TITLE  \* MERGEFORMAT </w:instrText>
      </w:r>
      <w:r>
        <w:fldChar w:fldCharType="separate"/>
      </w:r>
      <w:r w:rsidR="00771AFA" w:rsidRPr="00771AFA">
        <w:rPr>
          <w:lang w:val="en-GB"/>
        </w:rPr>
        <w:t>NGI UC for Activate</w:t>
      </w:r>
      <w:r w:rsidR="00771AFA">
        <w:t xml:space="preserve"> Inventory</w:t>
      </w:r>
      <w:r>
        <w:fldChar w:fldCharType="end"/>
      </w:r>
    </w:p>
    <w:p w14:paraId="79328B55" w14:textId="77777777" w:rsidR="00872E9D" w:rsidRPr="00733690" w:rsidRDefault="008421E7" w:rsidP="008421E7">
      <w:pPr>
        <w:pStyle w:val="Titlepage-documentname"/>
        <w:spacing w:before="0"/>
        <w:rPr>
          <w:lang w:val="en-GB"/>
        </w:rPr>
      </w:pPr>
      <w:r>
        <w:rPr>
          <w:color w:val="0070C0"/>
        </w:rPr>
        <w:t>INV.29</w:t>
      </w:r>
      <w:r w:rsidR="00C1447C">
        <w:rPr>
          <w:color w:val="0070C0"/>
        </w:rPr>
        <w:t>, INV.</w:t>
      </w:r>
      <w:r w:rsidR="008C1D25">
        <w:rPr>
          <w:color w:val="0070C0"/>
        </w:rPr>
        <w:t>28</w:t>
      </w:r>
      <w:r w:rsidR="003E6DB1" w:rsidRPr="00733690">
        <w:rPr>
          <w:color w:val="00FFFF"/>
          <w:lang w:val="en-GB"/>
        </w:rPr>
        <w:t> </w:t>
      </w:r>
    </w:p>
    <w:p w14:paraId="231821DC" w14:textId="77777777" w:rsidR="00872E9D" w:rsidRPr="001D5F06" w:rsidRDefault="002C7CA2">
      <w:pPr>
        <w:pStyle w:val="Titlepage-subheading"/>
        <w:rPr>
          <w:lang w:val="en-GB"/>
        </w:rPr>
      </w:pPr>
      <w:fldSimple w:instr=" SUBJECT   \* MERGEFORMAT ">
        <w:r w:rsidR="00771AFA" w:rsidRPr="00771AFA">
          <w:rPr>
            <w:lang w:val="en-GB"/>
          </w:rPr>
          <w:t>Use Case Specification</w:t>
        </w:r>
      </w:fldSimple>
    </w:p>
    <w:p w14:paraId="6FD7B0A3" w14:textId="77777777" w:rsidR="00872E9D" w:rsidRPr="001D5F06" w:rsidRDefault="00150BA6" w:rsidP="00150BA6">
      <w:pPr>
        <w:tabs>
          <w:tab w:val="left" w:pos="2715"/>
        </w:tabs>
        <w:rPr>
          <w:lang w:val="en-GB"/>
        </w:rPr>
      </w:pPr>
      <w:r>
        <w:rPr>
          <w:lang w:val="en-GB"/>
        </w:rPr>
        <w:tab/>
      </w:r>
    </w:p>
    <w:p w14:paraId="40A05480" w14:textId="77777777" w:rsidR="00872E9D" w:rsidRPr="001D5F06" w:rsidRDefault="00872E9D" w:rsidP="005A2E03">
      <w:pPr>
        <w:rPr>
          <w:lang w:val="en-GB"/>
        </w:rPr>
      </w:pPr>
    </w:p>
    <w:p w14:paraId="61D692EE" w14:textId="77777777" w:rsidR="00872E9D" w:rsidRPr="001D5F06" w:rsidRDefault="00872E9D" w:rsidP="005A2E03">
      <w:pPr>
        <w:rPr>
          <w:lang w:val="en-GB"/>
        </w:rPr>
      </w:pPr>
    </w:p>
    <w:p w14:paraId="7FCFABE5" w14:textId="77777777" w:rsidR="00872E9D" w:rsidRPr="001D5F06" w:rsidRDefault="00872E9D" w:rsidP="005A2E03">
      <w:pPr>
        <w:rPr>
          <w:lang w:val="en-GB"/>
        </w:rPr>
      </w:pPr>
    </w:p>
    <w:p w14:paraId="5D025E8F" w14:textId="77777777" w:rsidR="00872E9D" w:rsidRPr="001D5F06" w:rsidRDefault="00872E9D" w:rsidP="005A2E03">
      <w:pPr>
        <w:rPr>
          <w:lang w:val="en-GB"/>
        </w:rPr>
      </w:pPr>
    </w:p>
    <w:p w14:paraId="3EF28338" w14:textId="77777777" w:rsidR="00872E9D" w:rsidRPr="001D5F06" w:rsidRDefault="00872E9D" w:rsidP="005A2E03">
      <w:pPr>
        <w:rPr>
          <w:lang w:val="en-GB"/>
        </w:rPr>
      </w:pPr>
    </w:p>
    <w:p w14:paraId="78A0CB10" w14:textId="77777777" w:rsidR="0050139A" w:rsidRPr="001D5F06" w:rsidRDefault="0050139A" w:rsidP="005A2E03">
      <w:pPr>
        <w:rPr>
          <w:lang w:val="en-GB"/>
        </w:rPr>
      </w:pPr>
    </w:p>
    <w:p w14:paraId="4B9B2F34" w14:textId="77777777" w:rsidR="00320657" w:rsidRPr="001D5F06" w:rsidRDefault="00320657" w:rsidP="00320657">
      <w:pPr>
        <w:pStyle w:val="ApprovalHeader"/>
        <w:rPr>
          <w:lang w:val="en-GB"/>
        </w:rPr>
      </w:pPr>
      <w:r w:rsidRPr="001D5F06">
        <w:rPr>
          <w:lang w:val="en-GB"/>
        </w:rPr>
        <w:t>Version Delivery Scheduling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9"/>
        <w:gridCol w:w="2115"/>
        <w:gridCol w:w="1972"/>
        <w:gridCol w:w="1895"/>
        <w:gridCol w:w="1439"/>
      </w:tblGrid>
      <w:tr w:rsidR="00320657" w:rsidRPr="001D5F06" w14:paraId="328D3D8D" w14:textId="77777777">
        <w:tc>
          <w:tcPr>
            <w:tcW w:w="1768" w:type="dxa"/>
            <w:shd w:val="clear" w:color="auto" w:fill="F3F3F3"/>
          </w:tcPr>
          <w:p w14:paraId="1B6ECA9D" w14:textId="77777777" w:rsidR="00320657" w:rsidRPr="001D5F06" w:rsidRDefault="00320657" w:rsidP="00CB262F">
            <w:pPr>
              <w:pStyle w:val="RevisionTableHeader"/>
              <w:rPr>
                <w:lang w:val="en-GB"/>
              </w:rPr>
            </w:pPr>
            <w:r w:rsidRPr="001D5F06">
              <w:rPr>
                <w:lang w:val="en-GB"/>
              </w:rPr>
              <w:t>Wave</w:t>
            </w:r>
          </w:p>
        </w:tc>
        <w:tc>
          <w:tcPr>
            <w:tcW w:w="2120" w:type="dxa"/>
            <w:shd w:val="clear" w:color="auto" w:fill="F3F3F3"/>
          </w:tcPr>
          <w:p w14:paraId="045FB205" w14:textId="77777777" w:rsidR="00320657" w:rsidRPr="001D5F06" w:rsidRDefault="00320657" w:rsidP="00CB262F">
            <w:pPr>
              <w:pStyle w:val="RevisionTableHeader"/>
              <w:rPr>
                <w:lang w:val="en-GB"/>
              </w:rPr>
            </w:pPr>
            <w:r w:rsidRPr="001D5F06">
              <w:rPr>
                <w:lang w:val="en-GB"/>
              </w:rPr>
              <w:t>Phase/Product Version</w:t>
            </w:r>
          </w:p>
        </w:tc>
        <w:tc>
          <w:tcPr>
            <w:tcW w:w="1980" w:type="dxa"/>
            <w:shd w:val="clear" w:color="auto" w:fill="F3F3F3"/>
          </w:tcPr>
          <w:p w14:paraId="663D1A25" w14:textId="77777777" w:rsidR="00320657" w:rsidRPr="001D5F06" w:rsidRDefault="00320657" w:rsidP="00CB262F">
            <w:pPr>
              <w:pStyle w:val="RevisionTableHeader"/>
              <w:rPr>
                <w:lang w:val="en-GB"/>
              </w:rPr>
            </w:pPr>
            <w:r w:rsidRPr="001D5F06">
              <w:rPr>
                <w:lang w:val="en-GB"/>
              </w:rPr>
              <w:t>Bundle</w:t>
            </w:r>
          </w:p>
        </w:tc>
        <w:tc>
          <w:tcPr>
            <w:tcW w:w="1902" w:type="dxa"/>
            <w:shd w:val="clear" w:color="auto" w:fill="F3F3F3"/>
          </w:tcPr>
          <w:p w14:paraId="5120DD59" w14:textId="77777777" w:rsidR="00320657" w:rsidRPr="001D5F06" w:rsidRDefault="00320657" w:rsidP="00CB262F">
            <w:pPr>
              <w:pStyle w:val="RevisionTableHeader"/>
              <w:rPr>
                <w:lang w:val="en-GB"/>
              </w:rPr>
            </w:pPr>
            <w:r w:rsidRPr="001D5F06">
              <w:rPr>
                <w:lang w:val="en-GB"/>
              </w:rPr>
              <w:t>Iteration</w:t>
            </w:r>
          </w:p>
        </w:tc>
        <w:tc>
          <w:tcPr>
            <w:tcW w:w="1444" w:type="dxa"/>
            <w:shd w:val="clear" w:color="auto" w:fill="F3F3F3"/>
          </w:tcPr>
          <w:p w14:paraId="74D88C5A" w14:textId="77777777" w:rsidR="00320657" w:rsidRPr="001D5F06" w:rsidRDefault="00320657" w:rsidP="00CB262F">
            <w:pPr>
              <w:pStyle w:val="RevisionTableHeader"/>
              <w:rPr>
                <w:lang w:val="en-GB"/>
              </w:rPr>
            </w:pPr>
            <w:r w:rsidRPr="001D5F06">
              <w:rPr>
                <w:lang w:val="en-GB"/>
              </w:rPr>
              <w:t>Notes</w:t>
            </w:r>
          </w:p>
        </w:tc>
      </w:tr>
      <w:tr w:rsidR="00320657" w:rsidRPr="001D5F06" w14:paraId="74720E62" w14:textId="77777777">
        <w:tc>
          <w:tcPr>
            <w:tcW w:w="1768" w:type="dxa"/>
          </w:tcPr>
          <w:p w14:paraId="6F7F1094" w14:textId="77777777" w:rsidR="00320657" w:rsidRPr="001D5F06" w:rsidRDefault="00320657" w:rsidP="00225BD8">
            <w:pPr>
              <w:pStyle w:val="ApprovalTableText"/>
              <w:rPr>
                <w:lang w:val="en-GB"/>
              </w:rPr>
            </w:pPr>
          </w:p>
        </w:tc>
        <w:tc>
          <w:tcPr>
            <w:tcW w:w="2120" w:type="dxa"/>
          </w:tcPr>
          <w:p w14:paraId="78ABED1B" w14:textId="77777777" w:rsidR="00320657" w:rsidRPr="001D5F06" w:rsidRDefault="00320657" w:rsidP="00225BD8">
            <w:pPr>
              <w:pStyle w:val="ApprovalTableText"/>
              <w:rPr>
                <w:lang w:val="en-GB"/>
              </w:rPr>
            </w:pPr>
          </w:p>
        </w:tc>
        <w:tc>
          <w:tcPr>
            <w:tcW w:w="1980" w:type="dxa"/>
          </w:tcPr>
          <w:p w14:paraId="76B42203" w14:textId="77777777" w:rsidR="00320657" w:rsidRPr="001D5F06" w:rsidRDefault="00320657" w:rsidP="00225BD8">
            <w:pPr>
              <w:pStyle w:val="ApprovalTableText"/>
              <w:rPr>
                <w:lang w:val="en-GB"/>
              </w:rPr>
            </w:pPr>
          </w:p>
        </w:tc>
        <w:tc>
          <w:tcPr>
            <w:tcW w:w="1902" w:type="dxa"/>
          </w:tcPr>
          <w:p w14:paraId="7789BB02" w14:textId="77777777" w:rsidR="00320657" w:rsidRPr="001D5F06" w:rsidRDefault="00320657" w:rsidP="00150BA6">
            <w:pPr>
              <w:pStyle w:val="ApprovalTableText"/>
              <w:rPr>
                <w:lang w:val="en-GB"/>
              </w:rPr>
            </w:pPr>
          </w:p>
        </w:tc>
        <w:tc>
          <w:tcPr>
            <w:tcW w:w="1444" w:type="dxa"/>
          </w:tcPr>
          <w:p w14:paraId="79D8278C" w14:textId="77777777" w:rsidR="00320657" w:rsidRPr="001D5F06" w:rsidRDefault="00320657" w:rsidP="00225BD8">
            <w:pPr>
              <w:pStyle w:val="ApprovalTableText"/>
              <w:rPr>
                <w:lang w:val="en-GB"/>
              </w:rPr>
            </w:pPr>
          </w:p>
        </w:tc>
      </w:tr>
    </w:tbl>
    <w:p w14:paraId="569EAE6D" w14:textId="77777777" w:rsidR="00320657" w:rsidRPr="001D5F06" w:rsidRDefault="00320657" w:rsidP="00320657">
      <w:pPr>
        <w:rPr>
          <w:lang w:val="en-GB"/>
        </w:rPr>
      </w:pPr>
    </w:p>
    <w:p w14:paraId="209669EF" w14:textId="77777777" w:rsidR="00872E9D" w:rsidRPr="001D5F06" w:rsidRDefault="00872E9D" w:rsidP="0022386D">
      <w:pPr>
        <w:pStyle w:val="ApprovalHeader"/>
        <w:rPr>
          <w:lang w:val="en-GB"/>
        </w:rPr>
      </w:pPr>
      <w:r w:rsidRPr="001D5F06">
        <w:rPr>
          <w:lang w:val="en-GB"/>
        </w:rPr>
        <w:t>Approvals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2390"/>
        <w:gridCol w:w="2376"/>
        <w:gridCol w:w="2266"/>
      </w:tblGrid>
      <w:tr w:rsidR="00872E9D" w:rsidRPr="001D5F06" w14:paraId="552DCC14" w14:textId="77777777">
        <w:tc>
          <w:tcPr>
            <w:tcW w:w="2103" w:type="dxa"/>
            <w:shd w:val="clear" w:color="auto" w:fill="F3F3F3"/>
          </w:tcPr>
          <w:p w14:paraId="456AC39A" w14:textId="77777777" w:rsidR="00872E9D" w:rsidRPr="001D5F06" w:rsidRDefault="00872E9D" w:rsidP="008D40AB">
            <w:pPr>
              <w:pStyle w:val="RevisionTableHeader"/>
              <w:rPr>
                <w:lang w:val="en-GB"/>
              </w:rPr>
            </w:pPr>
            <w:r w:rsidRPr="001D5F06">
              <w:rPr>
                <w:lang w:val="en-GB"/>
              </w:rPr>
              <w:t>Version</w:t>
            </w:r>
          </w:p>
        </w:tc>
        <w:tc>
          <w:tcPr>
            <w:tcW w:w="2390" w:type="dxa"/>
            <w:shd w:val="clear" w:color="auto" w:fill="F3F3F3"/>
          </w:tcPr>
          <w:p w14:paraId="2BDEB341" w14:textId="77777777" w:rsidR="00872E9D" w:rsidRPr="001D5F06" w:rsidRDefault="00872E9D" w:rsidP="008D40AB">
            <w:pPr>
              <w:pStyle w:val="RevisionTableHeader"/>
              <w:rPr>
                <w:lang w:val="en-GB"/>
              </w:rPr>
            </w:pPr>
            <w:r w:rsidRPr="001D5F06">
              <w:rPr>
                <w:lang w:val="en-GB"/>
              </w:rPr>
              <w:t>Approved By</w:t>
            </w:r>
          </w:p>
        </w:tc>
        <w:tc>
          <w:tcPr>
            <w:tcW w:w="2376" w:type="dxa"/>
            <w:shd w:val="clear" w:color="auto" w:fill="F3F3F3"/>
          </w:tcPr>
          <w:p w14:paraId="198F82F5" w14:textId="77777777" w:rsidR="00872E9D" w:rsidRPr="001D5F06" w:rsidRDefault="00872E9D" w:rsidP="008D40AB">
            <w:pPr>
              <w:pStyle w:val="RevisionTableHeader"/>
              <w:rPr>
                <w:lang w:val="en-GB"/>
              </w:rPr>
            </w:pPr>
            <w:r w:rsidRPr="001D5F06">
              <w:rPr>
                <w:lang w:val="en-GB"/>
              </w:rPr>
              <w:t>Signed</w:t>
            </w:r>
          </w:p>
        </w:tc>
        <w:tc>
          <w:tcPr>
            <w:tcW w:w="2266" w:type="dxa"/>
            <w:shd w:val="clear" w:color="auto" w:fill="F3F3F3"/>
          </w:tcPr>
          <w:p w14:paraId="319FA947" w14:textId="77777777" w:rsidR="00872E9D" w:rsidRPr="001D5F06" w:rsidRDefault="00872E9D" w:rsidP="008D40AB">
            <w:pPr>
              <w:pStyle w:val="RevisionTableHeader"/>
              <w:rPr>
                <w:lang w:val="en-GB"/>
              </w:rPr>
            </w:pPr>
            <w:r w:rsidRPr="001D5F06">
              <w:rPr>
                <w:lang w:val="en-GB"/>
              </w:rPr>
              <w:t>Date</w:t>
            </w:r>
          </w:p>
        </w:tc>
      </w:tr>
      <w:tr w:rsidR="00872E9D" w:rsidRPr="001D5F06" w14:paraId="77251224" w14:textId="77777777">
        <w:tc>
          <w:tcPr>
            <w:tcW w:w="2103" w:type="dxa"/>
          </w:tcPr>
          <w:p w14:paraId="58FAF973" w14:textId="77777777" w:rsidR="00872E9D" w:rsidRPr="001D5F06" w:rsidRDefault="00150BA6" w:rsidP="00225BD8">
            <w:pPr>
              <w:pStyle w:val="ApprovalTableText"/>
              <w:rPr>
                <w:lang w:val="en-GB"/>
              </w:rPr>
            </w:pPr>
            <w:r>
              <w:rPr>
                <w:lang w:val="en-GB"/>
              </w:rPr>
              <w:t>1.0</w:t>
            </w:r>
          </w:p>
        </w:tc>
        <w:tc>
          <w:tcPr>
            <w:tcW w:w="2390" w:type="dxa"/>
          </w:tcPr>
          <w:p w14:paraId="2F4096FB" w14:textId="77777777" w:rsidR="00872E9D" w:rsidRPr="001D5F06" w:rsidRDefault="00150BA6" w:rsidP="00225BD8">
            <w:pPr>
              <w:pStyle w:val="ApprovalTableText"/>
              <w:rPr>
                <w:lang w:val="en-GB"/>
              </w:rPr>
            </w:pPr>
            <w:r>
              <w:rPr>
                <w:lang w:val="en-GB"/>
              </w:rPr>
              <w:t>Tim Ruberg</w:t>
            </w:r>
          </w:p>
        </w:tc>
        <w:tc>
          <w:tcPr>
            <w:tcW w:w="2376" w:type="dxa"/>
          </w:tcPr>
          <w:p w14:paraId="5BECEBBB" w14:textId="77777777" w:rsidR="00872E9D" w:rsidRPr="001D5F06" w:rsidRDefault="00872E9D" w:rsidP="00225BD8">
            <w:pPr>
              <w:pStyle w:val="ApprovalTableText"/>
              <w:rPr>
                <w:lang w:val="en-GB"/>
              </w:rPr>
            </w:pPr>
          </w:p>
        </w:tc>
        <w:tc>
          <w:tcPr>
            <w:tcW w:w="2266" w:type="dxa"/>
          </w:tcPr>
          <w:p w14:paraId="2B1C48E4" w14:textId="77777777" w:rsidR="00872E9D" w:rsidRPr="001D5F06" w:rsidRDefault="00150BA6" w:rsidP="00225BD8">
            <w:pPr>
              <w:pStyle w:val="ApprovalTableText"/>
              <w:rPr>
                <w:lang w:val="en-GB"/>
              </w:rPr>
            </w:pPr>
            <w:r>
              <w:rPr>
                <w:lang w:val="en-GB"/>
              </w:rPr>
              <w:t>2012-Nov-21</w:t>
            </w:r>
          </w:p>
        </w:tc>
      </w:tr>
      <w:tr w:rsidR="00872E9D" w:rsidRPr="001D5F06" w14:paraId="21656A0D" w14:textId="77777777">
        <w:tc>
          <w:tcPr>
            <w:tcW w:w="2103" w:type="dxa"/>
          </w:tcPr>
          <w:p w14:paraId="6435DB93" w14:textId="77777777" w:rsidR="00872E9D" w:rsidRPr="001D5F06" w:rsidRDefault="00150BA6" w:rsidP="00225BD8">
            <w:pPr>
              <w:pStyle w:val="ApprovalTableText"/>
              <w:rPr>
                <w:lang w:val="en-GB"/>
              </w:rPr>
            </w:pPr>
            <w:r>
              <w:rPr>
                <w:lang w:val="en-GB"/>
              </w:rPr>
              <w:t>1.0</w:t>
            </w:r>
          </w:p>
        </w:tc>
        <w:tc>
          <w:tcPr>
            <w:tcW w:w="2390" w:type="dxa"/>
          </w:tcPr>
          <w:p w14:paraId="013570D8" w14:textId="77777777" w:rsidR="00872E9D" w:rsidRPr="001D5F06" w:rsidRDefault="00150BA6" w:rsidP="00225BD8">
            <w:pPr>
              <w:pStyle w:val="ApprovalTableText"/>
              <w:rPr>
                <w:lang w:val="en-GB"/>
              </w:rPr>
            </w:pPr>
            <w:r>
              <w:rPr>
                <w:lang w:val="en-GB"/>
              </w:rPr>
              <w:t>Bill Tanksley</w:t>
            </w:r>
          </w:p>
        </w:tc>
        <w:tc>
          <w:tcPr>
            <w:tcW w:w="2376" w:type="dxa"/>
          </w:tcPr>
          <w:p w14:paraId="7A36CB28" w14:textId="77777777" w:rsidR="00872E9D" w:rsidRPr="001D5F06" w:rsidRDefault="00872E9D" w:rsidP="00225BD8">
            <w:pPr>
              <w:pStyle w:val="ApprovalTableText"/>
              <w:rPr>
                <w:lang w:val="en-GB"/>
              </w:rPr>
            </w:pPr>
          </w:p>
        </w:tc>
        <w:tc>
          <w:tcPr>
            <w:tcW w:w="2266" w:type="dxa"/>
          </w:tcPr>
          <w:p w14:paraId="231CC2AF" w14:textId="77777777" w:rsidR="00872E9D" w:rsidRPr="001D5F06" w:rsidRDefault="00150BA6" w:rsidP="00225BD8">
            <w:pPr>
              <w:pStyle w:val="ApprovalTableText"/>
              <w:rPr>
                <w:lang w:val="en-GB"/>
              </w:rPr>
            </w:pPr>
            <w:r>
              <w:rPr>
                <w:lang w:val="en-GB"/>
              </w:rPr>
              <w:t>2012-Nov-21</w:t>
            </w:r>
          </w:p>
        </w:tc>
      </w:tr>
      <w:tr w:rsidR="00C62D06" w:rsidRPr="001D5F06" w14:paraId="67BA5C4C" w14:textId="77777777">
        <w:tc>
          <w:tcPr>
            <w:tcW w:w="2103" w:type="dxa"/>
          </w:tcPr>
          <w:p w14:paraId="4AA22A39" w14:textId="77777777" w:rsidR="00C62D06" w:rsidRPr="001D5F06" w:rsidRDefault="00C62D06" w:rsidP="00225BD8">
            <w:pPr>
              <w:pStyle w:val="ApprovalTableText"/>
              <w:rPr>
                <w:lang w:val="en-GB"/>
              </w:rPr>
            </w:pPr>
          </w:p>
        </w:tc>
        <w:tc>
          <w:tcPr>
            <w:tcW w:w="2390" w:type="dxa"/>
          </w:tcPr>
          <w:p w14:paraId="4A3A9AB5" w14:textId="77777777" w:rsidR="00C62D06" w:rsidRPr="001D5F06" w:rsidRDefault="00C62D06" w:rsidP="00225BD8">
            <w:pPr>
              <w:pStyle w:val="ApprovalTableText"/>
              <w:rPr>
                <w:lang w:val="en-GB"/>
              </w:rPr>
            </w:pPr>
          </w:p>
        </w:tc>
        <w:tc>
          <w:tcPr>
            <w:tcW w:w="2376" w:type="dxa"/>
          </w:tcPr>
          <w:p w14:paraId="454DEEF7" w14:textId="77777777" w:rsidR="00C62D06" w:rsidRPr="001D5F06" w:rsidRDefault="00C62D06" w:rsidP="00225BD8">
            <w:pPr>
              <w:pStyle w:val="ApprovalTableText"/>
              <w:rPr>
                <w:lang w:val="en-GB"/>
              </w:rPr>
            </w:pPr>
          </w:p>
        </w:tc>
        <w:tc>
          <w:tcPr>
            <w:tcW w:w="2266" w:type="dxa"/>
          </w:tcPr>
          <w:p w14:paraId="59D55212" w14:textId="77777777" w:rsidR="00C62D06" w:rsidRPr="001D5F06" w:rsidRDefault="00C62D06" w:rsidP="00225BD8">
            <w:pPr>
              <w:pStyle w:val="ApprovalTableText"/>
              <w:rPr>
                <w:lang w:val="en-GB"/>
              </w:rPr>
            </w:pPr>
          </w:p>
        </w:tc>
      </w:tr>
      <w:tr w:rsidR="00C62D06" w:rsidRPr="001D5F06" w14:paraId="6AC9CE69" w14:textId="77777777">
        <w:tc>
          <w:tcPr>
            <w:tcW w:w="2103" w:type="dxa"/>
          </w:tcPr>
          <w:p w14:paraId="7373AEB1" w14:textId="77777777" w:rsidR="00C62D06" w:rsidRPr="001D5F06" w:rsidRDefault="00C62D06" w:rsidP="00225BD8">
            <w:pPr>
              <w:pStyle w:val="ApprovalTableText"/>
              <w:rPr>
                <w:lang w:val="en-GB"/>
              </w:rPr>
            </w:pPr>
          </w:p>
        </w:tc>
        <w:tc>
          <w:tcPr>
            <w:tcW w:w="2390" w:type="dxa"/>
          </w:tcPr>
          <w:p w14:paraId="3801A966" w14:textId="77777777" w:rsidR="00C62D06" w:rsidRPr="001D5F06" w:rsidRDefault="00C62D06" w:rsidP="00225BD8">
            <w:pPr>
              <w:pStyle w:val="ApprovalTableText"/>
              <w:rPr>
                <w:lang w:val="en-GB"/>
              </w:rPr>
            </w:pPr>
          </w:p>
        </w:tc>
        <w:tc>
          <w:tcPr>
            <w:tcW w:w="2376" w:type="dxa"/>
          </w:tcPr>
          <w:p w14:paraId="32CC7384" w14:textId="77777777" w:rsidR="00C62D06" w:rsidRPr="001D5F06" w:rsidRDefault="00C62D06" w:rsidP="00225BD8">
            <w:pPr>
              <w:pStyle w:val="ApprovalTableText"/>
              <w:rPr>
                <w:lang w:val="en-GB"/>
              </w:rPr>
            </w:pPr>
          </w:p>
        </w:tc>
        <w:tc>
          <w:tcPr>
            <w:tcW w:w="2266" w:type="dxa"/>
          </w:tcPr>
          <w:p w14:paraId="6878510A" w14:textId="77777777" w:rsidR="00C62D06" w:rsidRPr="001D5F06" w:rsidRDefault="00C62D06" w:rsidP="00225BD8">
            <w:pPr>
              <w:pStyle w:val="ApprovalTableText"/>
              <w:rPr>
                <w:lang w:val="en-GB"/>
              </w:rPr>
            </w:pPr>
          </w:p>
        </w:tc>
      </w:tr>
      <w:tr w:rsidR="00C62D06" w:rsidRPr="001D5F06" w14:paraId="017F431C" w14:textId="77777777">
        <w:tc>
          <w:tcPr>
            <w:tcW w:w="2103" w:type="dxa"/>
          </w:tcPr>
          <w:p w14:paraId="5B0093EB" w14:textId="77777777" w:rsidR="00C62D06" w:rsidRPr="001D5F06" w:rsidRDefault="00C62D06" w:rsidP="00225BD8">
            <w:pPr>
              <w:pStyle w:val="ApprovalTableText"/>
              <w:rPr>
                <w:lang w:val="en-GB"/>
              </w:rPr>
            </w:pPr>
          </w:p>
        </w:tc>
        <w:tc>
          <w:tcPr>
            <w:tcW w:w="2390" w:type="dxa"/>
          </w:tcPr>
          <w:p w14:paraId="40378F4A" w14:textId="77777777" w:rsidR="00C62D06" w:rsidRPr="001D5F06" w:rsidRDefault="00C62D06" w:rsidP="00225BD8">
            <w:pPr>
              <w:pStyle w:val="ApprovalTableText"/>
              <w:rPr>
                <w:lang w:val="en-GB"/>
              </w:rPr>
            </w:pPr>
          </w:p>
        </w:tc>
        <w:tc>
          <w:tcPr>
            <w:tcW w:w="2376" w:type="dxa"/>
          </w:tcPr>
          <w:p w14:paraId="2E80D975" w14:textId="77777777" w:rsidR="00C62D06" w:rsidRPr="001D5F06" w:rsidRDefault="00C62D06" w:rsidP="00225BD8">
            <w:pPr>
              <w:pStyle w:val="ApprovalTableText"/>
              <w:rPr>
                <w:lang w:val="en-GB"/>
              </w:rPr>
            </w:pPr>
          </w:p>
        </w:tc>
        <w:tc>
          <w:tcPr>
            <w:tcW w:w="2266" w:type="dxa"/>
          </w:tcPr>
          <w:p w14:paraId="20233399" w14:textId="77777777" w:rsidR="00C62D06" w:rsidRPr="001D5F06" w:rsidRDefault="00C62D06" w:rsidP="00225BD8">
            <w:pPr>
              <w:pStyle w:val="ApprovalTableText"/>
              <w:rPr>
                <w:lang w:val="en-GB"/>
              </w:rPr>
            </w:pPr>
          </w:p>
        </w:tc>
      </w:tr>
    </w:tbl>
    <w:p w14:paraId="0A3E4A70" w14:textId="77777777" w:rsidR="00872E9D" w:rsidRPr="001D5F06" w:rsidRDefault="00872E9D">
      <w:pPr>
        <w:rPr>
          <w:lang w:val="en-GB"/>
        </w:rPr>
      </w:pPr>
    </w:p>
    <w:p w14:paraId="12BA662F" w14:textId="77777777" w:rsidR="00872E9D" w:rsidRPr="001D5F06" w:rsidRDefault="00872E9D">
      <w:pPr>
        <w:rPr>
          <w:lang w:val="en-GB"/>
        </w:rPr>
      </w:pPr>
    </w:p>
    <w:p w14:paraId="13EEE099" w14:textId="77777777" w:rsidR="00872E9D" w:rsidRPr="001D5F06" w:rsidRDefault="00872E9D">
      <w:pPr>
        <w:rPr>
          <w:lang w:val="en-GB"/>
        </w:rPr>
      </w:pPr>
    </w:p>
    <w:p w14:paraId="4E2AFC4D" w14:textId="77777777" w:rsidR="00872E9D" w:rsidRPr="001D5F06" w:rsidRDefault="00872E9D" w:rsidP="00D517B6">
      <w:pPr>
        <w:pStyle w:val="Author"/>
        <w:rPr>
          <w:lang w:val="en-GB"/>
        </w:rPr>
      </w:pPr>
      <w:r w:rsidRPr="001D5F06">
        <w:rPr>
          <w:lang w:val="en-GB"/>
        </w:rPr>
        <w:t xml:space="preserve">Author: </w:t>
      </w:r>
      <w:fldSimple w:instr=" AUTHOR  \* MERGEFORMAT ">
        <w:r w:rsidR="00771AFA" w:rsidRPr="00771AFA">
          <w:rPr>
            <w:noProof/>
            <w:lang w:val="en-GB"/>
          </w:rPr>
          <w:t>Bernie Leapaldt</w:t>
        </w:r>
      </w:fldSimple>
    </w:p>
    <w:p w14:paraId="621DE655" w14:textId="073CE458" w:rsidR="00872E9D" w:rsidRPr="001D5F06" w:rsidRDefault="00872E9D" w:rsidP="00D517B6">
      <w:pPr>
        <w:pStyle w:val="DocumentVersion"/>
        <w:rPr>
          <w:lang w:val="en-GB"/>
        </w:rPr>
      </w:pPr>
      <w:r w:rsidRPr="001D5F06">
        <w:rPr>
          <w:lang w:val="en-GB"/>
        </w:rPr>
        <w:t xml:space="preserve">Document version: </w:t>
      </w:r>
      <w:fldSimple w:instr=" DOCPROPERTY &quot;DocumentVersion&quot;  \* MERGEFORMAT ">
        <w:r w:rsidR="00BC0561" w:rsidRPr="00BC0561">
          <w:rPr>
            <w:lang w:val="en-GB"/>
          </w:rPr>
          <w:t>3.7</w:t>
        </w:r>
      </w:fldSimple>
    </w:p>
    <w:p w14:paraId="301A30A2" w14:textId="4610AF94" w:rsidR="00872E9D" w:rsidRPr="001D5F06" w:rsidRDefault="00872E9D" w:rsidP="00D517B6">
      <w:pPr>
        <w:pStyle w:val="DocumentDate"/>
        <w:rPr>
          <w:lang w:val="en-GB"/>
        </w:rPr>
      </w:pPr>
      <w:r w:rsidRPr="001D5F06">
        <w:rPr>
          <w:lang w:val="en-GB"/>
        </w:rPr>
        <w:t xml:space="preserve">Document Date: </w:t>
      </w:r>
      <w:fldSimple w:instr=" DOCPROPERTY &quot;DocumentDate&quot;  \* MERGEFORMAT ">
        <w:r w:rsidR="00BC0561" w:rsidRPr="00BC0561">
          <w:rPr>
            <w:lang w:val="en-GB"/>
          </w:rPr>
          <w:t>2016-Oct-06</w:t>
        </w:r>
      </w:fldSimple>
    </w:p>
    <w:p w14:paraId="77C883F3" w14:textId="77777777" w:rsidR="00872E9D" w:rsidRPr="001D5F06" w:rsidRDefault="00872E9D" w:rsidP="00D517B6">
      <w:pPr>
        <w:pStyle w:val="DocumentDate"/>
        <w:rPr>
          <w:lang w:val="en-GB"/>
        </w:rPr>
        <w:sectPr w:rsidR="00872E9D" w:rsidRPr="001D5F06" w:rsidSect="00595CEB">
          <w:headerReference w:type="default" r:id="rId8"/>
          <w:footerReference w:type="default" r:id="rId9"/>
          <w:headerReference w:type="first" r:id="rId10"/>
          <w:footerReference w:type="first" r:id="rId11"/>
          <w:pgSz w:w="11907" w:h="16839" w:code="9"/>
          <w:pgMar w:top="1134" w:right="1134" w:bottom="2126" w:left="1701" w:header="1134" w:footer="567" w:gutter="0"/>
          <w:cols w:space="720"/>
          <w:titlePg/>
          <w:docGrid w:linePitch="272"/>
        </w:sectPr>
      </w:pPr>
    </w:p>
    <w:p w14:paraId="627AFDF5" w14:textId="77777777" w:rsidR="00872E9D" w:rsidRPr="001D5F06" w:rsidRDefault="00872E9D" w:rsidP="0022386D">
      <w:pPr>
        <w:pStyle w:val="ApprovalHeader"/>
        <w:rPr>
          <w:lang w:val="en-GB"/>
        </w:rPr>
      </w:pPr>
      <w:r w:rsidRPr="001D5F06">
        <w:rPr>
          <w:lang w:val="en-GB"/>
        </w:rPr>
        <w:lastRenderedPageBreak/>
        <w:t>Revision History</w:t>
      </w: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440"/>
        <w:gridCol w:w="1080"/>
        <w:gridCol w:w="4090"/>
        <w:gridCol w:w="2030"/>
      </w:tblGrid>
      <w:tr w:rsidR="00872E9D" w:rsidRPr="001D5F06" w14:paraId="50265F46" w14:textId="77777777">
        <w:trPr>
          <w:trHeight w:val="267"/>
        </w:trPr>
        <w:tc>
          <w:tcPr>
            <w:tcW w:w="1440" w:type="dxa"/>
            <w:shd w:val="clear" w:color="auto" w:fill="F3F3F3"/>
          </w:tcPr>
          <w:p w14:paraId="236D8370" w14:textId="77777777" w:rsidR="00872E9D" w:rsidRPr="001D5F06" w:rsidRDefault="00872E9D" w:rsidP="008D40AB">
            <w:pPr>
              <w:pStyle w:val="RevisionTableHeader"/>
              <w:rPr>
                <w:lang w:val="en-GB"/>
              </w:rPr>
            </w:pPr>
            <w:r w:rsidRPr="001D5F06">
              <w:rPr>
                <w:lang w:val="en-GB"/>
              </w:rPr>
              <w:t>Date</w:t>
            </w:r>
          </w:p>
        </w:tc>
        <w:tc>
          <w:tcPr>
            <w:tcW w:w="1080" w:type="dxa"/>
            <w:shd w:val="clear" w:color="auto" w:fill="F3F3F3"/>
          </w:tcPr>
          <w:p w14:paraId="3B581496" w14:textId="77777777" w:rsidR="00872E9D" w:rsidRPr="001D5F06" w:rsidRDefault="00872E9D" w:rsidP="008D40AB">
            <w:pPr>
              <w:pStyle w:val="RevisionTableHeader"/>
              <w:rPr>
                <w:lang w:val="en-GB"/>
              </w:rPr>
            </w:pPr>
            <w:r w:rsidRPr="001D5F06">
              <w:rPr>
                <w:lang w:val="en-GB"/>
              </w:rPr>
              <w:t>Version</w:t>
            </w:r>
          </w:p>
        </w:tc>
        <w:tc>
          <w:tcPr>
            <w:tcW w:w="4090" w:type="dxa"/>
            <w:shd w:val="clear" w:color="auto" w:fill="F3F3F3"/>
          </w:tcPr>
          <w:p w14:paraId="3D1AA179" w14:textId="77777777" w:rsidR="00872E9D" w:rsidRPr="001D5F06" w:rsidRDefault="00872E9D" w:rsidP="008D40AB">
            <w:pPr>
              <w:pStyle w:val="RevisionTableHeader"/>
              <w:rPr>
                <w:lang w:val="en-GB"/>
              </w:rPr>
            </w:pPr>
            <w:r w:rsidRPr="001D5F06">
              <w:rPr>
                <w:lang w:val="en-GB"/>
              </w:rPr>
              <w:t>Description</w:t>
            </w:r>
          </w:p>
        </w:tc>
        <w:tc>
          <w:tcPr>
            <w:tcW w:w="2030" w:type="dxa"/>
            <w:shd w:val="clear" w:color="auto" w:fill="F3F3F3"/>
          </w:tcPr>
          <w:p w14:paraId="41B176C6" w14:textId="77777777" w:rsidR="00872E9D" w:rsidRPr="001D5F06" w:rsidRDefault="00872E9D" w:rsidP="008D40AB">
            <w:pPr>
              <w:pStyle w:val="RevisionTableHeader"/>
              <w:rPr>
                <w:lang w:val="en-GB"/>
              </w:rPr>
            </w:pPr>
            <w:r w:rsidRPr="001D5F06">
              <w:rPr>
                <w:lang w:val="en-GB"/>
              </w:rPr>
              <w:t>Author</w:t>
            </w:r>
          </w:p>
        </w:tc>
      </w:tr>
      <w:tr w:rsidR="00872E9D" w:rsidRPr="001D5F06" w14:paraId="0D5FB9E4" w14:textId="77777777">
        <w:trPr>
          <w:trHeight w:val="252"/>
        </w:trPr>
        <w:tc>
          <w:tcPr>
            <w:tcW w:w="1440" w:type="dxa"/>
          </w:tcPr>
          <w:p w14:paraId="6B21D5FF" w14:textId="77777777" w:rsidR="00872E9D" w:rsidRPr="001D5F06" w:rsidRDefault="00151DB1" w:rsidP="00733690">
            <w:pPr>
              <w:pStyle w:val="RevisionTableText"/>
              <w:rPr>
                <w:lang w:val="en-GB"/>
              </w:rPr>
            </w:pPr>
            <w:r>
              <w:rPr>
                <w:lang w:val="en-GB"/>
              </w:rPr>
              <w:t>2012-</w:t>
            </w:r>
            <w:r w:rsidR="00733690">
              <w:rPr>
                <w:lang w:val="en-GB"/>
              </w:rPr>
              <w:t>June-04</w:t>
            </w:r>
          </w:p>
        </w:tc>
        <w:tc>
          <w:tcPr>
            <w:tcW w:w="1080" w:type="dxa"/>
          </w:tcPr>
          <w:p w14:paraId="0C1B821D" w14:textId="77777777" w:rsidR="00872E9D" w:rsidRPr="001D5F06" w:rsidRDefault="00151DB1" w:rsidP="008D40AB">
            <w:pPr>
              <w:pStyle w:val="RevisionTableText"/>
              <w:rPr>
                <w:lang w:val="en-GB"/>
              </w:rPr>
            </w:pPr>
            <w:r>
              <w:rPr>
                <w:lang w:val="en-GB"/>
              </w:rPr>
              <w:t>0.0</w:t>
            </w:r>
          </w:p>
        </w:tc>
        <w:tc>
          <w:tcPr>
            <w:tcW w:w="4090" w:type="dxa"/>
          </w:tcPr>
          <w:p w14:paraId="165B4A5C" w14:textId="77777777" w:rsidR="00872E9D" w:rsidRPr="001D5F06" w:rsidRDefault="00A40200" w:rsidP="008D40AB">
            <w:pPr>
              <w:pStyle w:val="RevisionTableText"/>
              <w:rPr>
                <w:lang w:val="en-GB"/>
              </w:rPr>
            </w:pPr>
            <w:r w:rsidRPr="001D5F06">
              <w:rPr>
                <w:lang w:val="en-GB"/>
              </w:rPr>
              <w:t>Initial Draft</w:t>
            </w:r>
          </w:p>
        </w:tc>
        <w:tc>
          <w:tcPr>
            <w:tcW w:w="2030" w:type="dxa"/>
          </w:tcPr>
          <w:p w14:paraId="47406B43" w14:textId="77777777" w:rsidR="00872E9D" w:rsidRPr="001D5F06" w:rsidRDefault="00151DB1" w:rsidP="008D40AB">
            <w:pPr>
              <w:pStyle w:val="RevisionTableText"/>
              <w:rPr>
                <w:lang w:val="en-GB"/>
              </w:rPr>
            </w:pPr>
            <w:r>
              <w:rPr>
                <w:lang w:val="en-GB"/>
              </w:rPr>
              <w:t>Bernie Leapaldt</w:t>
            </w:r>
          </w:p>
        </w:tc>
      </w:tr>
      <w:tr w:rsidR="0068204D" w:rsidRPr="001D5F06" w14:paraId="58150631" w14:textId="77777777">
        <w:trPr>
          <w:trHeight w:val="267"/>
        </w:trPr>
        <w:tc>
          <w:tcPr>
            <w:tcW w:w="1440" w:type="dxa"/>
          </w:tcPr>
          <w:p w14:paraId="2C6B1D6C" w14:textId="77777777" w:rsidR="0068204D" w:rsidRPr="001D5F06" w:rsidRDefault="0068204D" w:rsidP="0068204D">
            <w:pPr>
              <w:pStyle w:val="RevisionTableText"/>
              <w:rPr>
                <w:lang w:val="en-GB"/>
              </w:rPr>
            </w:pPr>
            <w:r>
              <w:rPr>
                <w:lang w:val="en-GB"/>
              </w:rPr>
              <w:t>2012-June-22</w:t>
            </w:r>
          </w:p>
        </w:tc>
        <w:tc>
          <w:tcPr>
            <w:tcW w:w="1080" w:type="dxa"/>
          </w:tcPr>
          <w:p w14:paraId="2454778D" w14:textId="77777777" w:rsidR="0068204D" w:rsidRPr="001D5F06" w:rsidRDefault="0068204D" w:rsidP="008D40AB">
            <w:pPr>
              <w:pStyle w:val="RevisionTableText"/>
              <w:rPr>
                <w:lang w:val="en-GB"/>
              </w:rPr>
            </w:pPr>
            <w:r>
              <w:rPr>
                <w:lang w:val="en-GB"/>
              </w:rPr>
              <w:t>0.0a</w:t>
            </w:r>
          </w:p>
        </w:tc>
        <w:tc>
          <w:tcPr>
            <w:tcW w:w="4090" w:type="dxa"/>
          </w:tcPr>
          <w:p w14:paraId="577B225B" w14:textId="77777777" w:rsidR="0068204D" w:rsidRPr="001D5F06" w:rsidRDefault="0068204D" w:rsidP="00155A06">
            <w:pPr>
              <w:pStyle w:val="RevisionTableText"/>
              <w:rPr>
                <w:lang w:val="en-GB"/>
              </w:rPr>
            </w:pPr>
            <w:r>
              <w:rPr>
                <w:lang w:val="en-GB"/>
              </w:rPr>
              <w:t xml:space="preserve">Remove Draft ICR </w:t>
            </w:r>
            <w:r w:rsidR="00155A06">
              <w:rPr>
                <w:lang w:val="en-GB"/>
              </w:rPr>
              <w:t>references</w:t>
            </w:r>
          </w:p>
        </w:tc>
        <w:tc>
          <w:tcPr>
            <w:tcW w:w="2030" w:type="dxa"/>
          </w:tcPr>
          <w:p w14:paraId="29E1D780" w14:textId="77777777" w:rsidR="0068204D" w:rsidRPr="001D5F06" w:rsidRDefault="0068204D" w:rsidP="008D40AB">
            <w:pPr>
              <w:pStyle w:val="RevisionTableText"/>
              <w:rPr>
                <w:lang w:val="en-GB"/>
              </w:rPr>
            </w:pPr>
            <w:r>
              <w:rPr>
                <w:lang w:val="en-GB"/>
              </w:rPr>
              <w:t>Bernie Leapaldt</w:t>
            </w:r>
          </w:p>
        </w:tc>
      </w:tr>
      <w:tr w:rsidR="001A3E22" w:rsidRPr="001D5F06" w14:paraId="079FE5F2" w14:textId="77777777">
        <w:trPr>
          <w:trHeight w:val="267"/>
        </w:trPr>
        <w:tc>
          <w:tcPr>
            <w:tcW w:w="1440" w:type="dxa"/>
          </w:tcPr>
          <w:p w14:paraId="399B6496" w14:textId="77777777" w:rsidR="001A3E22" w:rsidRPr="001D5F06" w:rsidRDefault="001A3E22" w:rsidP="001A3E22">
            <w:pPr>
              <w:pStyle w:val="RevisionTableText"/>
              <w:rPr>
                <w:lang w:val="en-GB"/>
              </w:rPr>
            </w:pPr>
            <w:r>
              <w:rPr>
                <w:lang w:val="en-GB"/>
              </w:rPr>
              <w:t>2012-June-26</w:t>
            </w:r>
          </w:p>
        </w:tc>
        <w:tc>
          <w:tcPr>
            <w:tcW w:w="1080" w:type="dxa"/>
          </w:tcPr>
          <w:p w14:paraId="196E9FB8" w14:textId="77777777" w:rsidR="001A3E22" w:rsidRPr="001D5F06" w:rsidRDefault="001A3E22" w:rsidP="008D40AB">
            <w:pPr>
              <w:pStyle w:val="RevisionTableText"/>
              <w:rPr>
                <w:lang w:val="en-GB"/>
              </w:rPr>
            </w:pPr>
            <w:r>
              <w:rPr>
                <w:lang w:val="en-GB"/>
              </w:rPr>
              <w:t>0.0a</w:t>
            </w:r>
          </w:p>
        </w:tc>
        <w:tc>
          <w:tcPr>
            <w:tcW w:w="4090" w:type="dxa"/>
          </w:tcPr>
          <w:p w14:paraId="43F2056C" w14:textId="77777777" w:rsidR="001A3E22" w:rsidRPr="001D5F06" w:rsidRDefault="001A3E22" w:rsidP="008D40AB">
            <w:pPr>
              <w:pStyle w:val="RevisionTableText"/>
              <w:rPr>
                <w:lang w:val="en-GB"/>
              </w:rPr>
            </w:pPr>
            <w:r>
              <w:rPr>
                <w:lang w:val="en-GB"/>
              </w:rPr>
              <w:t>Name change – was Activate &amp; Undo Draft ICR's</w:t>
            </w:r>
          </w:p>
        </w:tc>
        <w:tc>
          <w:tcPr>
            <w:tcW w:w="2030" w:type="dxa"/>
          </w:tcPr>
          <w:p w14:paraId="36C6E730" w14:textId="77777777" w:rsidR="001A3E22" w:rsidRPr="001D5F06" w:rsidRDefault="001A3E22" w:rsidP="008D40AB">
            <w:pPr>
              <w:pStyle w:val="RevisionTableText"/>
              <w:rPr>
                <w:lang w:val="en-GB"/>
              </w:rPr>
            </w:pPr>
            <w:r>
              <w:rPr>
                <w:lang w:val="en-GB"/>
              </w:rPr>
              <w:t>Bernie Leapaldt</w:t>
            </w:r>
          </w:p>
        </w:tc>
      </w:tr>
      <w:tr w:rsidR="00696B8B" w:rsidRPr="001D5F06" w14:paraId="19C60361" w14:textId="77777777">
        <w:trPr>
          <w:trHeight w:val="267"/>
        </w:trPr>
        <w:tc>
          <w:tcPr>
            <w:tcW w:w="1440" w:type="dxa"/>
          </w:tcPr>
          <w:p w14:paraId="1C452FA9" w14:textId="77777777" w:rsidR="00696B8B" w:rsidRPr="001D5F06" w:rsidRDefault="00BB2CC7" w:rsidP="008D40AB">
            <w:pPr>
              <w:pStyle w:val="RevisionTableText"/>
              <w:rPr>
                <w:lang w:val="en-GB"/>
              </w:rPr>
            </w:pPr>
            <w:r>
              <w:rPr>
                <w:lang w:val="en-GB"/>
              </w:rPr>
              <w:t>2012-Oct-24</w:t>
            </w:r>
          </w:p>
        </w:tc>
        <w:tc>
          <w:tcPr>
            <w:tcW w:w="1080" w:type="dxa"/>
          </w:tcPr>
          <w:p w14:paraId="25422975" w14:textId="77777777" w:rsidR="00696B8B" w:rsidRPr="001D5F06" w:rsidRDefault="00BB2CC7" w:rsidP="008D40AB">
            <w:pPr>
              <w:pStyle w:val="RevisionTableText"/>
              <w:rPr>
                <w:lang w:val="en-GB"/>
              </w:rPr>
            </w:pPr>
            <w:r>
              <w:rPr>
                <w:lang w:val="en-GB"/>
              </w:rPr>
              <w:t>0.0b</w:t>
            </w:r>
          </w:p>
        </w:tc>
        <w:tc>
          <w:tcPr>
            <w:tcW w:w="4090" w:type="dxa"/>
          </w:tcPr>
          <w:p w14:paraId="763D36C8" w14:textId="77777777" w:rsidR="00BB2CC7" w:rsidRDefault="00BB2CC7" w:rsidP="008D40AB">
            <w:pPr>
              <w:pStyle w:val="RevisionTableText"/>
              <w:rPr>
                <w:lang w:val="en-GB"/>
              </w:rPr>
            </w:pPr>
            <w:r>
              <w:rPr>
                <w:lang w:val="en-GB"/>
              </w:rPr>
              <w:t>Revised as per the Schedule Activation orchestration</w:t>
            </w:r>
          </w:p>
          <w:p w14:paraId="256B8939" w14:textId="77777777" w:rsidR="007D5681" w:rsidRPr="001D5F06" w:rsidRDefault="007D5681" w:rsidP="008D40AB">
            <w:pPr>
              <w:pStyle w:val="RevisionTableText"/>
              <w:rPr>
                <w:lang w:val="en-GB"/>
              </w:rPr>
            </w:pPr>
            <w:r>
              <w:rPr>
                <w:lang w:val="en-GB"/>
              </w:rPr>
              <w:t xml:space="preserve">Renamed from </w:t>
            </w:r>
            <w:r w:rsidR="004E62FC">
              <w:rPr>
                <w:lang w:val="en-GB"/>
              </w:rPr>
              <w:t>UC</w:t>
            </w:r>
            <w:r>
              <w:rPr>
                <w:lang w:val="en-GB"/>
              </w:rPr>
              <w:t xml:space="preserve"> for Manage ICR Activation into </w:t>
            </w:r>
            <w:r w:rsidR="004E62FC">
              <w:rPr>
                <w:lang w:val="en-GB"/>
              </w:rPr>
              <w:t>UC</w:t>
            </w:r>
            <w:r>
              <w:rPr>
                <w:lang w:val="en-GB"/>
              </w:rPr>
              <w:t xml:space="preserve"> for Activate Inventory.</w:t>
            </w:r>
          </w:p>
        </w:tc>
        <w:tc>
          <w:tcPr>
            <w:tcW w:w="2030" w:type="dxa"/>
          </w:tcPr>
          <w:p w14:paraId="297C1F35" w14:textId="77777777" w:rsidR="00696B8B" w:rsidRPr="001D5F06" w:rsidRDefault="00BB2CC7" w:rsidP="008D40AB">
            <w:pPr>
              <w:pStyle w:val="RevisionTableText"/>
              <w:rPr>
                <w:lang w:val="en-GB"/>
              </w:rPr>
            </w:pPr>
            <w:r>
              <w:rPr>
                <w:lang w:val="en-GB"/>
              </w:rPr>
              <w:t>Nguyen Van Binh</w:t>
            </w:r>
          </w:p>
        </w:tc>
      </w:tr>
      <w:tr w:rsidR="00696B8B" w:rsidRPr="001D5F06" w14:paraId="6741419A" w14:textId="77777777">
        <w:trPr>
          <w:trHeight w:val="267"/>
        </w:trPr>
        <w:tc>
          <w:tcPr>
            <w:tcW w:w="1440" w:type="dxa"/>
          </w:tcPr>
          <w:p w14:paraId="5C7C72E2" w14:textId="77777777" w:rsidR="00696B8B" w:rsidRPr="001D5F06" w:rsidRDefault="00457397" w:rsidP="002211BE">
            <w:pPr>
              <w:pStyle w:val="RevisionTableText"/>
              <w:rPr>
                <w:lang w:val="en-GB"/>
              </w:rPr>
            </w:pPr>
            <w:r>
              <w:rPr>
                <w:lang w:val="en-GB"/>
              </w:rPr>
              <w:t>2012-Nov-09</w:t>
            </w:r>
          </w:p>
        </w:tc>
        <w:tc>
          <w:tcPr>
            <w:tcW w:w="1080" w:type="dxa"/>
          </w:tcPr>
          <w:p w14:paraId="2D502F5B" w14:textId="77777777" w:rsidR="00696B8B" w:rsidRPr="001D5F06" w:rsidRDefault="00457397" w:rsidP="008D40AB">
            <w:pPr>
              <w:pStyle w:val="RevisionTableText"/>
              <w:rPr>
                <w:lang w:val="en-GB"/>
              </w:rPr>
            </w:pPr>
            <w:r>
              <w:rPr>
                <w:lang w:val="en-GB"/>
              </w:rPr>
              <w:t>0.0c</w:t>
            </w:r>
          </w:p>
        </w:tc>
        <w:tc>
          <w:tcPr>
            <w:tcW w:w="4090" w:type="dxa"/>
          </w:tcPr>
          <w:p w14:paraId="78357512" w14:textId="77777777" w:rsidR="00696B8B" w:rsidRPr="001D5F06" w:rsidRDefault="00457397" w:rsidP="008D40AB">
            <w:pPr>
              <w:pStyle w:val="RevisionTableText"/>
              <w:rPr>
                <w:lang w:val="en-GB"/>
              </w:rPr>
            </w:pPr>
            <w:r>
              <w:rPr>
                <w:lang w:val="en-GB"/>
              </w:rPr>
              <w:t>Update to process inventory activation by flight index date. Added reference to BDD for Inventory Activation</w:t>
            </w:r>
          </w:p>
        </w:tc>
        <w:tc>
          <w:tcPr>
            <w:tcW w:w="2030" w:type="dxa"/>
          </w:tcPr>
          <w:p w14:paraId="35D92A87" w14:textId="77777777" w:rsidR="00696B8B" w:rsidRPr="001D5F06" w:rsidRDefault="00457397" w:rsidP="008D40AB">
            <w:pPr>
              <w:pStyle w:val="RevisionTableText"/>
              <w:rPr>
                <w:lang w:val="en-GB"/>
              </w:rPr>
            </w:pPr>
            <w:r>
              <w:rPr>
                <w:lang w:val="en-GB"/>
              </w:rPr>
              <w:t>Nguyen Van Binh</w:t>
            </w:r>
          </w:p>
        </w:tc>
      </w:tr>
      <w:tr w:rsidR="003C6E91" w:rsidRPr="001D5F06" w14:paraId="0ED122E1" w14:textId="77777777" w:rsidTr="00191EB3">
        <w:trPr>
          <w:trHeight w:val="267"/>
        </w:trPr>
        <w:tc>
          <w:tcPr>
            <w:tcW w:w="1440" w:type="dxa"/>
          </w:tcPr>
          <w:p w14:paraId="4D7E9280" w14:textId="77777777" w:rsidR="003C6E91" w:rsidRPr="001D5F06" w:rsidRDefault="003C6E91" w:rsidP="00191EB3">
            <w:pPr>
              <w:pStyle w:val="RevisionTableText"/>
              <w:rPr>
                <w:lang w:val="en-GB"/>
              </w:rPr>
            </w:pPr>
            <w:r>
              <w:rPr>
                <w:lang w:val="en-GB"/>
              </w:rPr>
              <w:t>2012-Nov-14</w:t>
            </w:r>
          </w:p>
        </w:tc>
        <w:tc>
          <w:tcPr>
            <w:tcW w:w="1080" w:type="dxa"/>
          </w:tcPr>
          <w:p w14:paraId="0BC72560" w14:textId="77777777" w:rsidR="003C6E91" w:rsidRPr="001D5F06" w:rsidRDefault="003C6E91" w:rsidP="00191EB3">
            <w:pPr>
              <w:pStyle w:val="RevisionTableText"/>
              <w:rPr>
                <w:lang w:val="en-GB"/>
              </w:rPr>
            </w:pPr>
            <w:r>
              <w:rPr>
                <w:lang w:val="en-GB"/>
              </w:rPr>
              <w:t>0.0d</w:t>
            </w:r>
          </w:p>
        </w:tc>
        <w:tc>
          <w:tcPr>
            <w:tcW w:w="4090" w:type="dxa"/>
          </w:tcPr>
          <w:p w14:paraId="71F1846D" w14:textId="77777777" w:rsidR="003C6E91" w:rsidRPr="001D5F06" w:rsidRDefault="003C6E91" w:rsidP="00191EB3">
            <w:pPr>
              <w:pStyle w:val="RevisionTableText"/>
              <w:rPr>
                <w:lang w:val="en-GB"/>
              </w:rPr>
            </w:pPr>
            <w:r>
              <w:rPr>
                <w:lang w:val="en-GB"/>
              </w:rPr>
              <w:t>Removed activation for OA flights and additional updates</w:t>
            </w:r>
          </w:p>
        </w:tc>
        <w:tc>
          <w:tcPr>
            <w:tcW w:w="2030" w:type="dxa"/>
          </w:tcPr>
          <w:p w14:paraId="59723E69" w14:textId="77777777" w:rsidR="003C6E91" w:rsidRPr="001D5F06" w:rsidRDefault="003C6E91" w:rsidP="00191EB3">
            <w:pPr>
              <w:pStyle w:val="RevisionTableText"/>
              <w:rPr>
                <w:lang w:val="en-GB"/>
              </w:rPr>
            </w:pPr>
            <w:r>
              <w:rPr>
                <w:lang w:val="en-GB"/>
              </w:rPr>
              <w:t>Nguyen Van Binh</w:t>
            </w:r>
          </w:p>
        </w:tc>
      </w:tr>
      <w:tr w:rsidR="00696B8B" w:rsidRPr="001D5F06" w14:paraId="2B87F8B2" w14:textId="77777777">
        <w:trPr>
          <w:trHeight w:val="267"/>
        </w:trPr>
        <w:tc>
          <w:tcPr>
            <w:tcW w:w="1440" w:type="dxa"/>
          </w:tcPr>
          <w:p w14:paraId="0833D853" w14:textId="77777777" w:rsidR="00696B8B" w:rsidRPr="001D5F06" w:rsidRDefault="00B03626" w:rsidP="008D40AB">
            <w:pPr>
              <w:pStyle w:val="RevisionTableText"/>
              <w:rPr>
                <w:lang w:val="en-GB"/>
              </w:rPr>
            </w:pPr>
            <w:r>
              <w:rPr>
                <w:lang w:val="en-GB"/>
              </w:rPr>
              <w:t>2012-Nov-</w:t>
            </w:r>
            <w:r w:rsidR="003C6E91">
              <w:rPr>
                <w:lang w:val="en-GB"/>
              </w:rPr>
              <w:t>20</w:t>
            </w:r>
          </w:p>
        </w:tc>
        <w:tc>
          <w:tcPr>
            <w:tcW w:w="1080" w:type="dxa"/>
          </w:tcPr>
          <w:p w14:paraId="47FE9FAD" w14:textId="77777777" w:rsidR="00696B8B" w:rsidRPr="001D5F06" w:rsidRDefault="00B03626" w:rsidP="008D40AB">
            <w:pPr>
              <w:pStyle w:val="RevisionTableText"/>
              <w:rPr>
                <w:lang w:val="en-GB"/>
              </w:rPr>
            </w:pPr>
            <w:r>
              <w:rPr>
                <w:lang w:val="en-GB"/>
              </w:rPr>
              <w:t>0.0</w:t>
            </w:r>
            <w:r w:rsidR="003C6E91">
              <w:rPr>
                <w:lang w:val="en-GB"/>
              </w:rPr>
              <w:t>e</w:t>
            </w:r>
          </w:p>
        </w:tc>
        <w:tc>
          <w:tcPr>
            <w:tcW w:w="4090" w:type="dxa"/>
          </w:tcPr>
          <w:p w14:paraId="0E407A2E" w14:textId="77777777" w:rsidR="00B03626" w:rsidRPr="001D5F06" w:rsidRDefault="003C6E91" w:rsidP="00D83AC3">
            <w:pPr>
              <w:pStyle w:val="RevisionTableText"/>
              <w:rPr>
                <w:lang w:val="en-GB"/>
              </w:rPr>
            </w:pPr>
            <w:r>
              <w:rPr>
                <w:lang w:val="en-GB"/>
              </w:rPr>
              <w:t xml:space="preserve">Updated </w:t>
            </w:r>
            <w:r w:rsidR="00D83AC3">
              <w:rPr>
                <w:lang w:val="en-GB"/>
              </w:rPr>
              <w:t>from</w:t>
            </w:r>
            <w:r>
              <w:rPr>
                <w:lang w:val="en-GB"/>
              </w:rPr>
              <w:t xml:space="preserve"> 19Nov12</w:t>
            </w:r>
            <w:r w:rsidR="00D83AC3">
              <w:rPr>
                <w:lang w:val="en-GB"/>
              </w:rPr>
              <w:t xml:space="preserve"> peer review</w:t>
            </w:r>
          </w:p>
        </w:tc>
        <w:tc>
          <w:tcPr>
            <w:tcW w:w="2030" w:type="dxa"/>
          </w:tcPr>
          <w:p w14:paraId="5A9BF161" w14:textId="77777777" w:rsidR="00696B8B" w:rsidRPr="001D5F06" w:rsidRDefault="00B03626" w:rsidP="008D40AB">
            <w:pPr>
              <w:pStyle w:val="RevisionTableText"/>
              <w:rPr>
                <w:lang w:val="en-GB"/>
              </w:rPr>
            </w:pPr>
            <w:r>
              <w:rPr>
                <w:lang w:val="en-GB"/>
              </w:rPr>
              <w:t>Nguyen Van Binh</w:t>
            </w:r>
          </w:p>
        </w:tc>
      </w:tr>
      <w:tr w:rsidR="00150BA6" w:rsidRPr="001D5F06" w14:paraId="460ED5A2" w14:textId="77777777">
        <w:trPr>
          <w:trHeight w:val="267"/>
        </w:trPr>
        <w:tc>
          <w:tcPr>
            <w:tcW w:w="1440" w:type="dxa"/>
          </w:tcPr>
          <w:p w14:paraId="1A5C9211" w14:textId="77777777" w:rsidR="00150BA6" w:rsidRDefault="00150BA6" w:rsidP="008D40AB">
            <w:pPr>
              <w:pStyle w:val="RevisionTableText"/>
              <w:rPr>
                <w:lang w:val="en-GB"/>
              </w:rPr>
            </w:pPr>
            <w:r>
              <w:rPr>
                <w:lang w:val="en-GB"/>
              </w:rPr>
              <w:t>2012-Nov-21</w:t>
            </w:r>
          </w:p>
        </w:tc>
        <w:tc>
          <w:tcPr>
            <w:tcW w:w="1080" w:type="dxa"/>
          </w:tcPr>
          <w:p w14:paraId="6C5C6200" w14:textId="77777777" w:rsidR="00150BA6" w:rsidRDefault="00150BA6" w:rsidP="008D40AB">
            <w:pPr>
              <w:pStyle w:val="RevisionTableText"/>
              <w:rPr>
                <w:lang w:val="en-GB"/>
              </w:rPr>
            </w:pPr>
            <w:r>
              <w:rPr>
                <w:lang w:val="en-GB"/>
              </w:rPr>
              <w:t>1.0</w:t>
            </w:r>
          </w:p>
        </w:tc>
        <w:tc>
          <w:tcPr>
            <w:tcW w:w="4090" w:type="dxa"/>
          </w:tcPr>
          <w:p w14:paraId="2F28934F" w14:textId="77777777" w:rsidR="00150BA6" w:rsidRDefault="00150BA6" w:rsidP="00D83AC3">
            <w:pPr>
              <w:pStyle w:val="RevisionTableText"/>
              <w:rPr>
                <w:lang w:val="en-GB"/>
              </w:rPr>
            </w:pPr>
            <w:r>
              <w:rPr>
                <w:lang w:val="en-GB"/>
              </w:rPr>
              <w:t>Approved Version</w:t>
            </w:r>
          </w:p>
        </w:tc>
        <w:tc>
          <w:tcPr>
            <w:tcW w:w="2030" w:type="dxa"/>
          </w:tcPr>
          <w:p w14:paraId="42A81A89" w14:textId="77777777" w:rsidR="00150BA6" w:rsidRDefault="00150BA6" w:rsidP="008D40AB">
            <w:pPr>
              <w:pStyle w:val="RevisionTableText"/>
              <w:rPr>
                <w:lang w:val="en-GB"/>
              </w:rPr>
            </w:pPr>
            <w:r>
              <w:rPr>
                <w:lang w:val="en-GB"/>
              </w:rPr>
              <w:t>Bill Tanksley</w:t>
            </w:r>
          </w:p>
        </w:tc>
      </w:tr>
      <w:tr w:rsidR="00B66A0D" w:rsidRPr="001D5F06" w14:paraId="2F4D7AE7" w14:textId="77777777">
        <w:trPr>
          <w:trHeight w:val="267"/>
        </w:trPr>
        <w:tc>
          <w:tcPr>
            <w:tcW w:w="1440" w:type="dxa"/>
          </w:tcPr>
          <w:p w14:paraId="422675DA" w14:textId="77777777" w:rsidR="00B66A0D" w:rsidRDefault="00B66A0D" w:rsidP="005F3102">
            <w:pPr>
              <w:pStyle w:val="RevisionTableText"/>
              <w:rPr>
                <w:lang w:val="en-GB"/>
              </w:rPr>
            </w:pPr>
            <w:r>
              <w:rPr>
                <w:lang w:val="en-GB"/>
              </w:rPr>
              <w:t>2012-Dec-</w:t>
            </w:r>
            <w:r w:rsidR="005F3102">
              <w:rPr>
                <w:lang w:val="en-GB"/>
              </w:rPr>
              <w:t>20</w:t>
            </w:r>
          </w:p>
        </w:tc>
        <w:tc>
          <w:tcPr>
            <w:tcW w:w="1080" w:type="dxa"/>
          </w:tcPr>
          <w:p w14:paraId="58840968" w14:textId="77777777" w:rsidR="00B66A0D" w:rsidRDefault="00B66A0D" w:rsidP="008D40AB">
            <w:pPr>
              <w:pStyle w:val="RevisionTableText"/>
              <w:rPr>
                <w:lang w:val="en-GB"/>
              </w:rPr>
            </w:pPr>
            <w:r>
              <w:rPr>
                <w:lang w:val="en-GB"/>
              </w:rPr>
              <w:t>2.0</w:t>
            </w:r>
          </w:p>
        </w:tc>
        <w:tc>
          <w:tcPr>
            <w:tcW w:w="4090" w:type="dxa"/>
          </w:tcPr>
          <w:p w14:paraId="5C69B31F" w14:textId="77777777" w:rsidR="00B66A0D" w:rsidRDefault="00B66A0D" w:rsidP="00D83AC3">
            <w:pPr>
              <w:pStyle w:val="RevisionTableText"/>
              <w:rPr>
                <w:lang w:val="en-GB"/>
              </w:rPr>
            </w:pPr>
            <w:r>
              <w:rPr>
                <w:lang w:val="en-GB"/>
              </w:rPr>
              <w:t>Major elaborations</w:t>
            </w:r>
          </w:p>
        </w:tc>
        <w:tc>
          <w:tcPr>
            <w:tcW w:w="2030" w:type="dxa"/>
          </w:tcPr>
          <w:p w14:paraId="5E098C05" w14:textId="77777777" w:rsidR="00B66A0D" w:rsidRDefault="00B66A0D" w:rsidP="008D40AB">
            <w:pPr>
              <w:pStyle w:val="RevisionTableText"/>
              <w:rPr>
                <w:lang w:val="en-GB"/>
              </w:rPr>
            </w:pPr>
            <w:r>
              <w:rPr>
                <w:lang w:val="en-GB"/>
              </w:rPr>
              <w:t>Andrey Golovachev</w:t>
            </w:r>
          </w:p>
        </w:tc>
      </w:tr>
      <w:tr w:rsidR="00C42739" w:rsidRPr="001D5F06" w14:paraId="61F09077" w14:textId="77777777">
        <w:trPr>
          <w:trHeight w:val="267"/>
        </w:trPr>
        <w:tc>
          <w:tcPr>
            <w:tcW w:w="1440" w:type="dxa"/>
          </w:tcPr>
          <w:p w14:paraId="4A70B6A6" w14:textId="77777777" w:rsidR="00C42739" w:rsidRDefault="00C42739" w:rsidP="005F3102">
            <w:pPr>
              <w:pStyle w:val="RevisionTableText"/>
              <w:rPr>
                <w:lang w:val="en-GB"/>
              </w:rPr>
            </w:pPr>
            <w:r>
              <w:rPr>
                <w:lang w:val="en-GB"/>
              </w:rPr>
              <w:t>2013-Feb-04</w:t>
            </w:r>
          </w:p>
        </w:tc>
        <w:tc>
          <w:tcPr>
            <w:tcW w:w="1080" w:type="dxa"/>
          </w:tcPr>
          <w:p w14:paraId="611BEA20" w14:textId="77777777" w:rsidR="00C42739" w:rsidRDefault="00C42739" w:rsidP="008D40AB">
            <w:pPr>
              <w:pStyle w:val="RevisionTableText"/>
              <w:rPr>
                <w:lang w:val="en-GB"/>
              </w:rPr>
            </w:pPr>
            <w:r>
              <w:rPr>
                <w:lang w:val="en-GB"/>
              </w:rPr>
              <w:t>2.1</w:t>
            </w:r>
          </w:p>
        </w:tc>
        <w:tc>
          <w:tcPr>
            <w:tcW w:w="4090" w:type="dxa"/>
          </w:tcPr>
          <w:p w14:paraId="06F1B614" w14:textId="77777777" w:rsidR="00C42739" w:rsidRDefault="00C42739" w:rsidP="00C42739">
            <w:pPr>
              <w:pStyle w:val="RevisionTableText"/>
              <w:rPr>
                <w:lang w:val="en-GB"/>
              </w:rPr>
            </w:pPr>
            <w:r>
              <w:rPr>
                <w:lang w:val="en-GB"/>
              </w:rPr>
              <w:t xml:space="preserve">Changes in the Basic Flow 1 to account for new architecture described in CHANGE.03b story. </w:t>
            </w:r>
          </w:p>
          <w:p w14:paraId="01E2D8B0" w14:textId="77777777" w:rsidR="00C42739" w:rsidRDefault="00C42739" w:rsidP="00C42739">
            <w:pPr>
              <w:pStyle w:val="RevisionTableText"/>
              <w:rPr>
                <w:lang w:val="en-GB"/>
              </w:rPr>
            </w:pPr>
            <w:r>
              <w:rPr>
                <w:lang w:val="en-GB"/>
              </w:rPr>
              <w:t>Added elaborations of INV.29c and INV.29d stories</w:t>
            </w:r>
          </w:p>
        </w:tc>
        <w:tc>
          <w:tcPr>
            <w:tcW w:w="2030" w:type="dxa"/>
          </w:tcPr>
          <w:p w14:paraId="769F8CFC" w14:textId="77777777" w:rsidR="00C42739" w:rsidRDefault="00C42739" w:rsidP="008D40AB">
            <w:pPr>
              <w:pStyle w:val="RevisionTableText"/>
              <w:rPr>
                <w:lang w:val="en-GB"/>
              </w:rPr>
            </w:pPr>
            <w:r>
              <w:rPr>
                <w:lang w:val="en-GB"/>
              </w:rPr>
              <w:t>Andrey Golovachev</w:t>
            </w:r>
          </w:p>
        </w:tc>
      </w:tr>
      <w:tr w:rsidR="00CB0EE9" w:rsidRPr="001D5F06" w14:paraId="5458AEFE" w14:textId="77777777">
        <w:trPr>
          <w:trHeight w:val="267"/>
        </w:trPr>
        <w:tc>
          <w:tcPr>
            <w:tcW w:w="1440" w:type="dxa"/>
          </w:tcPr>
          <w:p w14:paraId="64E30BCE" w14:textId="77777777" w:rsidR="00CB0EE9" w:rsidRDefault="00CB0EE9" w:rsidP="005F3102">
            <w:pPr>
              <w:pStyle w:val="RevisionTableText"/>
              <w:rPr>
                <w:lang w:val="en-GB"/>
              </w:rPr>
            </w:pPr>
            <w:r>
              <w:rPr>
                <w:lang w:val="en-GB"/>
              </w:rPr>
              <w:t>2013-Feb-21</w:t>
            </w:r>
          </w:p>
        </w:tc>
        <w:tc>
          <w:tcPr>
            <w:tcW w:w="1080" w:type="dxa"/>
          </w:tcPr>
          <w:p w14:paraId="7548D139" w14:textId="77777777" w:rsidR="00CB0EE9" w:rsidRDefault="00CB0EE9" w:rsidP="008D40AB">
            <w:pPr>
              <w:pStyle w:val="RevisionTableText"/>
              <w:rPr>
                <w:lang w:val="en-GB"/>
              </w:rPr>
            </w:pPr>
            <w:r>
              <w:rPr>
                <w:lang w:val="en-GB"/>
              </w:rPr>
              <w:t>2.2</w:t>
            </w:r>
          </w:p>
        </w:tc>
        <w:tc>
          <w:tcPr>
            <w:tcW w:w="4090" w:type="dxa"/>
          </w:tcPr>
          <w:p w14:paraId="058F6D6C" w14:textId="77777777" w:rsidR="00CB0EE9" w:rsidRDefault="00CB0EE9" w:rsidP="00C42739">
            <w:pPr>
              <w:pStyle w:val="RevisionTableText"/>
              <w:rPr>
                <w:lang w:val="en-GB"/>
              </w:rPr>
            </w:pPr>
            <w:r>
              <w:rPr>
                <w:lang w:val="en-GB"/>
              </w:rPr>
              <w:t>Added story description of INV.29e</w:t>
            </w:r>
          </w:p>
        </w:tc>
        <w:tc>
          <w:tcPr>
            <w:tcW w:w="2030" w:type="dxa"/>
          </w:tcPr>
          <w:p w14:paraId="6A65897F" w14:textId="77777777" w:rsidR="00CB0EE9" w:rsidRDefault="00CB0EE9" w:rsidP="008D40AB">
            <w:pPr>
              <w:pStyle w:val="RevisionTableText"/>
              <w:rPr>
                <w:lang w:val="en-GB"/>
              </w:rPr>
            </w:pPr>
            <w:r>
              <w:rPr>
                <w:lang w:val="en-GB"/>
              </w:rPr>
              <w:t>Andrey Golovachev</w:t>
            </w:r>
          </w:p>
        </w:tc>
      </w:tr>
      <w:tr w:rsidR="00004053" w:rsidRPr="001D5F06" w14:paraId="48B81997" w14:textId="77777777">
        <w:trPr>
          <w:trHeight w:val="267"/>
        </w:trPr>
        <w:tc>
          <w:tcPr>
            <w:tcW w:w="1440" w:type="dxa"/>
          </w:tcPr>
          <w:p w14:paraId="693E28A7" w14:textId="77777777" w:rsidR="00004053" w:rsidRDefault="00004053" w:rsidP="00004053">
            <w:pPr>
              <w:pStyle w:val="RevisionTableText"/>
              <w:rPr>
                <w:lang w:val="en-GB"/>
              </w:rPr>
            </w:pPr>
            <w:r>
              <w:rPr>
                <w:lang w:val="en-GB"/>
              </w:rPr>
              <w:t>2013-Apr-25</w:t>
            </w:r>
          </w:p>
        </w:tc>
        <w:tc>
          <w:tcPr>
            <w:tcW w:w="1080" w:type="dxa"/>
          </w:tcPr>
          <w:p w14:paraId="10AA7B78" w14:textId="77777777" w:rsidR="00004053" w:rsidRDefault="00004053" w:rsidP="00004053">
            <w:pPr>
              <w:pStyle w:val="RevisionTableText"/>
              <w:rPr>
                <w:lang w:val="en-GB"/>
              </w:rPr>
            </w:pPr>
            <w:r>
              <w:rPr>
                <w:lang w:val="en-GB"/>
              </w:rPr>
              <w:t>2.3</w:t>
            </w:r>
          </w:p>
        </w:tc>
        <w:tc>
          <w:tcPr>
            <w:tcW w:w="4090" w:type="dxa"/>
          </w:tcPr>
          <w:p w14:paraId="774F542D" w14:textId="77777777" w:rsidR="00004053" w:rsidRDefault="00004053" w:rsidP="00004053">
            <w:pPr>
              <w:pStyle w:val="RevisionTableText"/>
              <w:rPr>
                <w:lang w:val="en-GB"/>
              </w:rPr>
            </w:pPr>
            <w:r>
              <w:rPr>
                <w:lang w:val="en-GB"/>
              </w:rPr>
              <w:t>Modified INV.29d story description: do not protect ICRs which entirely consist of “unchanged” legs/segments.</w:t>
            </w:r>
          </w:p>
        </w:tc>
        <w:tc>
          <w:tcPr>
            <w:tcW w:w="2030" w:type="dxa"/>
          </w:tcPr>
          <w:p w14:paraId="395D3B48" w14:textId="77777777" w:rsidR="00004053" w:rsidRDefault="00004053" w:rsidP="008D40AB">
            <w:pPr>
              <w:pStyle w:val="RevisionTableText"/>
              <w:rPr>
                <w:lang w:val="en-GB"/>
              </w:rPr>
            </w:pPr>
            <w:r>
              <w:rPr>
                <w:lang w:val="en-GB"/>
              </w:rPr>
              <w:t>Andrey Golovachev</w:t>
            </w:r>
          </w:p>
        </w:tc>
      </w:tr>
      <w:tr w:rsidR="00C1447C" w:rsidRPr="001D5F06" w14:paraId="6931CED8" w14:textId="77777777">
        <w:trPr>
          <w:trHeight w:val="267"/>
        </w:trPr>
        <w:tc>
          <w:tcPr>
            <w:tcW w:w="1440" w:type="dxa"/>
          </w:tcPr>
          <w:p w14:paraId="59BA86ED" w14:textId="77777777" w:rsidR="00C1447C" w:rsidRDefault="00C1447C" w:rsidP="00004053">
            <w:pPr>
              <w:pStyle w:val="RevisionTableText"/>
              <w:rPr>
                <w:lang w:val="en-GB"/>
              </w:rPr>
            </w:pPr>
            <w:r>
              <w:rPr>
                <w:lang w:val="en-GB"/>
              </w:rPr>
              <w:t>2013-Sep-1</w:t>
            </w:r>
            <w:r w:rsidR="000E2CFA">
              <w:rPr>
                <w:lang w:val="en-GB"/>
              </w:rPr>
              <w:t>2</w:t>
            </w:r>
          </w:p>
        </w:tc>
        <w:tc>
          <w:tcPr>
            <w:tcW w:w="1080" w:type="dxa"/>
          </w:tcPr>
          <w:p w14:paraId="63D72077" w14:textId="77777777" w:rsidR="00C1447C" w:rsidRDefault="00C1447C" w:rsidP="00004053">
            <w:pPr>
              <w:pStyle w:val="RevisionTableText"/>
              <w:rPr>
                <w:lang w:val="en-GB"/>
              </w:rPr>
            </w:pPr>
            <w:r>
              <w:rPr>
                <w:lang w:val="en-GB"/>
              </w:rPr>
              <w:t>3.0</w:t>
            </w:r>
          </w:p>
        </w:tc>
        <w:tc>
          <w:tcPr>
            <w:tcW w:w="4090" w:type="dxa"/>
          </w:tcPr>
          <w:p w14:paraId="4F05646C" w14:textId="77777777" w:rsidR="00C1447C" w:rsidRDefault="00C1447C" w:rsidP="00B82329">
            <w:pPr>
              <w:pStyle w:val="RevisionTableText"/>
              <w:rPr>
                <w:lang w:val="en-GB"/>
              </w:rPr>
            </w:pPr>
            <w:r>
              <w:rPr>
                <w:lang w:val="en-GB"/>
              </w:rPr>
              <w:t>Added INV.</w:t>
            </w:r>
            <w:r w:rsidR="008C1D25">
              <w:rPr>
                <w:lang w:val="en-GB"/>
              </w:rPr>
              <w:t>28</w:t>
            </w:r>
            <w:r>
              <w:rPr>
                <w:lang w:val="en-GB"/>
              </w:rPr>
              <w:t xml:space="preserve"> (Basic flow 2) – </w:t>
            </w:r>
            <w:r w:rsidR="002321E0">
              <w:rPr>
                <w:lang w:val="en-GB"/>
              </w:rPr>
              <w:t xml:space="preserve">Advance Inventory </w:t>
            </w:r>
            <w:r w:rsidR="00B82329">
              <w:rPr>
                <w:lang w:val="en-GB"/>
              </w:rPr>
              <w:t>Detail</w:t>
            </w:r>
            <w:r w:rsidR="002321E0">
              <w:rPr>
                <w:lang w:val="en-GB"/>
              </w:rPr>
              <w:t xml:space="preserve"> Windows</w:t>
            </w:r>
          </w:p>
        </w:tc>
        <w:tc>
          <w:tcPr>
            <w:tcW w:w="2030" w:type="dxa"/>
          </w:tcPr>
          <w:p w14:paraId="1CEA725B" w14:textId="77777777" w:rsidR="00C1447C" w:rsidRDefault="00C1447C" w:rsidP="008D40AB">
            <w:pPr>
              <w:pStyle w:val="RevisionTableText"/>
              <w:rPr>
                <w:lang w:val="en-GB"/>
              </w:rPr>
            </w:pPr>
            <w:r>
              <w:rPr>
                <w:lang w:val="en-GB"/>
              </w:rPr>
              <w:t>Andrey Golovachev</w:t>
            </w:r>
          </w:p>
        </w:tc>
      </w:tr>
      <w:tr w:rsidR="00A558A1" w:rsidRPr="001D5F06" w14:paraId="7439BAF7" w14:textId="77777777">
        <w:trPr>
          <w:trHeight w:val="267"/>
        </w:trPr>
        <w:tc>
          <w:tcPr>
            <w:tcW w:w="1440" w:type="dxa"/>
          </w:tcPr>
          <w:p w14:paraId="36D920BE" w14:textId="77777777" w:rsidR="00A558A1" w:rsidRDefault="00A558A1" w:rsidP="00004053">
            <w:pPr>
              <w:pStyle w:val="RevisionTableText"/>
              <w:rPr>
                <w:lang w:val="en-GB"/>
              </w:rPr>
            </w:pPr>
            <w:r>
              <w:rPr>
                <w:lang w:val="en-GB"/>
              </w:rPr>
              <w:t>2013-Oct-09</w:t>
            </w:r>
          </w:p>
        </w:tc>
        <w:tc>
          <w:tcPr>
            <w:tcW w:w="1080" w:type="dxa"/>
          </w:tcPr>
          <w:p w14:paraId="42C9DE8F" w14:textId="77777777" w:rsidR="00A558A1" w:rsidRDefault="00A558A1" w:rsidP="00004053">
            <w:pPr>
              <w:pStyle w:val="RevisionTableText"/>
              <w:rPr>
                <w:lang w:val="en-GB"/>
              </w:rPr>
            </w:pPr>
            <w:r>
              <w:rPr>
                <w:lang w:val="en-GB"/>
              </w:rPr>
              <w:t>3.1</w:t>
            </w:r>
          </w:p>
        </w:tc>
        <w:tc>
          <w:tcPr>
            <w:tcW w:w="4090" w:type="dxa"/>
          </w:tcPr>
          <w:p w14:paraId="556BDD01" w14:textId="77777777" w:rsidR="00A558A1" w:rsidRDefault="00A558A1" w:rsidP="00B82329">
            <w:pPr>
              <w:pStyle w:val="RevisionTableText"/>
              <w:rPr>
                <w:lang w:val="en-GB"/>
              </w:rPr>
            </w:pPr>
            <w:r>
              <w:rPr>
                <w:lang w:val="en-GB"/>
              </w:rPr>
              <w:t>Added story description INV.29a-1</w:t>
            </w:r>
            <w:r w:rsidR="00CC064C">
              <w:rPr>
                <w:lang w:val="en-GB"/>
              </w:rPr>
              <w:t>: modified step 1 of the Basic flow 1.</w:t>
            </w:r>
          </w:p>
        </w:tc>
        <w:tc>
          <w:tcPr>
            <w:tcW w:w="2030" w:type="dxa"/>
          </w:tcPr>
          <w:p w14:paraId="260A4D07" w14:textId="77777777" w:rsidR="00A558A1" w:rsidRDefault="00A558A1" w:rsidP="008D40AB">
            <w:pPr>
              <w:pStyle w:val="RevisionTableText"/>
              <w:rPr>
                <w:lang w:val="en-GB"/>
              </w:rPr>
            </w:pPr>
            <w:r>
              <w:rPr>
                <w:lang w:val="en-GB"/>
              </w:rPr>
              <w:t>Andrey Golovachev</w:t>
            </w:r>
          </w:p>
        </w:tc>
      </w:tr>
      <w:tr w:rsidR="00F13CFD" w:rsidRPr="001D5F06" w14:paraId="3B74B634" w14:textId="77777777">
        <w:trPr>
          <w:trHeight w:val="267"/>
        </w:trPr>
        <w:tc>
          <w:tcPr>
            <w:tcW w:w="1440" w:type="dxa"/>
          </w:tcPr>
          <w:p w14:paraId="65C68320" w14:textId="77777777" w:rsidR="00F13CFD" w:rsidRDefault="00F13CFD" w:rsidP="00F13CFD">
            <w:pPr>
              <w:pStyle w:val="RevisionTableText"/>
              <w:rPr>
                <w:lang w:val="en-GB"/>
              </w:rPr>
            </w:pPr>
            <w:r>
              <w:rPr>
                <w:lang w:val="en-GB"/>
              </w:rPr>
              <w:t>2014-Feb-21</w:t>
            </w:r>
          </w:p>
        </w:tc>
        <w:tc>
          <w:tcPr>
            <w:tcW w:w="1080" w:type="dxa"/>
          </w:tcPr>
          <w:p w14:paraId="0BA143F6" w14:textId="77777777" w:rsidR="00F13CFD" w:rsidRDefault="00F13CFD" w:rsidP="00F13CFD">
            <w:pPr>
              <w:pStyle w:val="RevisionTableText"/>
              <w:rPr>
                <w:lang w:val="en-GB"/>
              </w:rPr>
            </w:pPr>
            <w:r>
              <w:rPr>
                <w:lang w:val="en-GB"/>
              </w:rPr>
              <w:t>3.2</w:t>
            </w:r>
          </w:p>
        </w:tc>
        <w:tc>
          <w:tcPr>
            <w:tcW w:w="4090" w:type="dxa"/>
          </w:tcPr>
          <w:p w14:paraId="44B8E5F8" w14:textId="77777777" w:rsidR="00F13CFD" w:rsidRDefault="00F13CFD" w:rsidP="00F13CFD">
            <w:pPr>
              <w:pStyle w:val="RevisionTableText"/>
              <w:rPr>
                <w:lang w:val="en-GB"/>
              </w:rPr>
            </w:pPr>
            <w:r>
              <w:rPr>
                <w:lang w:val="en-GB"/>
              </w:rPr>
              <w:t>Minor changes to integrate Inventory Window Advancement with Nightly Inventory Maintenance</w:t>
            </w:r>
          </w:p>
        </w:tc>
        <w:tc>
          <w:tcPr>
            <w:tcW w:w="2030" w:type="dxa"/>
          </w:tcPr>
          <w:p w14:paraId="045B3E61" w14:textId="77777777" w:rsidR="00F13CFD" w:rsidRDefault="00F13CFD" w:rsidP="008D40AB">
            <w:pPr>
              <w:pStyle w:val="RevisionTableText"/>
              <w:rPr>
                <w:lang w:val="en-GB"/>
              </w:rPr>
            </w:pPr>
            <w:r>
              <w:rPr>
                <w:lang w:val="en-GB"/>
              </w:rPr>
              <w:t>Andrey Golovachev</w:t>
            </w:r>
          </w:p>
        </w:tc>
      </w:tr>
      <w:tr w:rsidR="005608C0" w:rsidRPr="001D5F06" w14:paraId="3C1EF70C" w14:textId="77777777">
        <w:trPr>
          <w:trHeight w:val="267"/>
        </w:trPr>
        <w:tc>
          <w:tcPr>
            <w:tcW w:w="1440" w:type="dxa"/>
          </w:tcPr>
          <w:p w14:paraId="077EADC1" w14:textId="77777777" w:rsidR="005608C0" w:rsidRDefault="005608C0" w:rsidP="00F13CFD">
            <w:pPr>
              <w:pStyle w:val="RevisionTableText"/>
              <w:rPr>
                <w:lang w:val="en-GB"/>
              </w:rPr>
            </w:pPr>
            <w:r>
              <w:rPr>
                <w:lang w:val="en-GB"/>
              </w:rPr>
              <w:t>2014-Mar-31</w:t>
            </w:r>
          </w:p>
        </w:tc>
        <w:tc>
          <w:tcPr>
            <w:tcW w:w="1080" w:type="dxa"/>
          </w:tcPr>
          <w:p w14:paraId="21DC75D2" w14:textId="77777777" w:rsidR="005608C0" w:rsidRDefault="005608C0" w:rsidP="00F13CFD">
            <w:pPr>
              <w:pStyle w:val="RevisionTableText"/>
              <w:rPr>
                <w:lang w:val="en-GB"/>
              </w:rPr>
            </w:pPr>
            <w:r>
              <w:rPr>
                <w:lang w:val="en-GB"/>
              </w:rPr>
              <w:t>3.3</w:t>
            </w:r>
          </w:p>
        </w:tc>
        <w:tc>
          <w:tcPr>
            <w:tcW w:w="4090" w:type="dxa"/>
          </w:tcPr>
          <w:p w14:paraId="21A0AF51" w14:textId="77777777" w:rsidR="005608C0" w:rsidRDefault="005608C0" w:rsidP="00F13CFD">
            <w:pPr>
              <w:pStyle w:val="RevisionTableText"/>
              <w:rPr>
                <w:lang w:val="en-GB"/>
              </w:rPr>
            </w:pPr>
            <w:r>
              <w:rPr>
                <w:lang w:val="en-GB"/>
              </w:rPr>
              <w:t xml:space="preserve">Added INV.29a2 – Flight Dressing Rework &amp; INV.29a3 – Flight Dressing for Groups &amp; Waitlist </w:t>
            </w:r>
          </w:p>
        </w:tc>
        <w:tc>
          <w:tcPr>
            <w:tcW w:w="2030" w:type="dxa"/>
          </w:tcPr>
          <w:p w14:paraId="2C72687B" w14:textId="77777777" w:rsidR="005608C0" w:rsidRDefault="005608C0" w:rsidP="008D40AB">
            <w:pPr>
              <w:pStyle w:val="RevisionTableText"/>
              <w:rPr>
                <w:lang w:val="en-GB"/>
              </w:rPr>
            </w:pPr>
            <w:r>
              <w:rPr>
                <w:lang w:val="en-GB"/>
              </w:rPr>
              <w:t>Krisna Pawan</w:t>
            </w:r>
          </w:p>
        </w:tc>
      </w:tr>
      <w:tr w:rsidR="00F04EA4" w:rsidRPr="001D5F06" w14:paraId="6F83CCDE" w14:textId="77777777">
        <w:trPr>
          <w:trHeight w:val="267"/>
        </w:trPr>
        <w:tc>
          <w:tcPr>
            <w:tcW w:w="1440" w:type="dxa"/>
          </w:tcPr>
          <w:p w14:paraId="0AF86253" w14:textId="77777777" w:rsidR="00F04EA4" w:rsidRDefault="00F04EA4" w:rsidP="002E517F">
            <w:pPr>
              <w:pStyle w:val="RevisionTableText"/>
              <w:rPr>
                <w:lang w:val="en-GB"/>
              </w:rPr>
            </w:pPr>
            <w:r>
              <w:rPr>
                <w:lang w:val="en-GB"/>
              </w:rPr>
              <w:t>2014-May-</w:t>
            </w:r>
            <w:r w:rsidR="002E517F">
              <w:rPr>
                <w:lang w:val="en-GB"/>
              </w:rPr>
              <w:t>27</w:t>
            </w:r>
          </w:p>
        </w:tc>
        <w:tc>
          <w:tcPr>
            <w:tcW w:w="1080" w:type="dxa"/>
          </w:tcPr>
          <w:p w14:paraId="75E0D142" w14:textId="77777777" w:rsidR="00F04EA4" w:rsidRDefault="00F04EA4" w:rsidP="00F13CFD">
            <w:pPr>
              <w:pStyle w:val="RevisionTableText"/>
              <w:rPr>
                <w:lang w:val="en-GB"/>
              </w:rPr>
            </w:pPr>
            <w:r>
              <w:rPr>
                <w:lang w:val="en-GB"/>
              </w:rPr>
              <w:t>3.4</w:t>
            </w:r>
          </w:p>
        </w:tc>
        <w:tc>
          <w:tcPr>
            <w:tcW w:w="4090" w:type="dxa"/>
          </w:tcPr>
          <w:p w14:paraId="4CC8B947" w14:textId="77777777" w:rsidR="00F04EA4" w:rsidRDefault="00F04EA4" w:rsidP="00F13CFD">
            <w:pPr>
              <w:pStyle w:val="RevisionTableText"/>
              <w:rPr>
                <w:lang w:val="en-GB"/>
              </w:rPr>
            </w:pPr>
            <w:r>
              <w:rPr>
                <w:lang w:val="en-GB"/>
              </w:rPr>
              <w:t xml:space="preserve">Added INV.29i - </w:t>
            </w:r>
            <w:r w:rsidRPr="00F04EA4">
              <w:rPr>
                <w:lang w:val="en-GB"/>
              </w:rPr>
              <w:t>Retain Manual/RMS</w:t>
            </w:r>
            <w:r>
              <w:rPr>
                <w:lang w:val="en-GB"/>
              </w:rPr>
              <w:t>/Bid Price</w:t>
            </w:r>
            <w:r w:rsidRPr="00F04EA4">
              <w:rPr>
                <w:lang w:val="en-GB"/>
              </w:rPr>
              <w:t xml:space="preserve"> control indicators</w:t>
            </w:r>
          </w:p>
        </w:tc>
        <w:tc>
          <w:tcPr>
            <w:tcW w:w="2030" w:type="dxa"/>
          </w:tcPr>
          <w:p w14:paraId="4B78ACA3" w14:textId="77777777" w:rsidR="00F04EA4" w:rsidRDefault="00F04EA4" w:rsidP="008D40AB">
            <w:pPr>
              <w:pStyle w:val="RevisionTableText"/>
              <w:rPr>
                <w:lang w:val="en-GB"/>
              </w:rPr>
            </w:pPr>
            <w:r>
              <w:rPr>
                <w:lang w:val="en-GB"/>
              </w:rPr>
              <w:t>Krisna Pawan</w:t>
            </w:r>
          </w:p>
        </w:tc>
      </w:tr>
      <w:tr w:rsidR="00D77691" w:rsidRPr="001D5F06" w14:paraId="0EBA5DEA" w14:textId="77777777">
        <w:trPr>
          <w:trHeight w:val="267"/>
        </w:trPr>
        <w:tc>
          <w:tcPr>
            <w:tcW w:w="1440" w:type="dxa"/>
          </w:tcPr>
          <w:p w14:paraId="2E5750D1" w14:textId="77777777" w:rsidR="00D77691" w:rsidRDefault="00D77691" w:rsidP="002E517F">
            <w:pPr>
              <w:pStyle w:val="RevisionTableText"/>
              <w:rPr>
                <w:lang w:val="en-GB"/>
              </w:rPr>
            </w:pPr>
            <w:r>
              <w:rPr>
                <w:lang w:val="en-GB"/>
              </w:rPr>
              <w:t>2014-Oct-17</w:t>
            </w:r>
          </w:p>
        </w:tc>
        <w:tc>
          <w:tcPr>
            <w:tcW w:w="1080" w:type="dxa"/>
          </w:tcPr>
          <w:p w14:paraId="66C4389E" w14:textId="77777777" w:rsidR="00D77691" w:rsidRDefault="00D77691" w:rsidP="00F13CFD">
            <w:pPr>
              <w:pStyle w:val="RevisionTableText"/>
              <w:rPr>
                <w:lang w:val="en-GB"/>
              </w:rPr>
            </w:pPr>
            <w:r>
              <w:rPr>
                <w:lang w:val="en-GB"/>
              </w:rPr>
              <w:t>3.5</w:t>
            </w:r>
          </w:p>
        </w:tc>
        <w:tc>
          <w:tcPr>
            <w:tcW w:w="4090" w:type="dxa"/>
          </w:tcPr>
          <w:p w14:paraId="10BCE54F" w14:textId="77777777" w:rsidR="00D77691" w:rsidRDefault="00D77691" w:rsidP="00F13CFD">
            <w:pPr>
              <w:pStyle w:val="RevisionTableText"/>
              <w:rPr>
                <w:lang w:val="en-GB"/>
              </w:rPr>
            </w:pPr>
            <w:r>
              <w:rPr>
                <w:lang w:val="en-GB"/>
              </w:rPr>
              <w:t>Added INV.29j – Propagate schedule to grid and testing story</w:t>
            </w:r>
          </w:p>
        </w:tc>
        <w:tc>
          <w:tcPr>
            <w:tcW w:w="2030" w:type="dxa"/>
          </w:tcPr>
          <w:p w14:paraId="39B5CE5B" w14:textId="77777777" w:rsidR="00D77691" w:rsidRDefault="00D77691" w:rsidP="008D40AB">
            <w:pPr>
              <w:pStyle w:val="RevisionTableText"/>
              <w:rPr>
                <w:lang w:val="en-GB"/>
              </w:rPr>
            </w:pPr>
            <w:r>
              <w:rPr>
                <w:lang w:val="en-GB"/>
              </w:rPr>
              <w:t>Adedapo Bayode</w:t>
            </w:r>
          </w:p>
        </w:tc>
      </w:tr>
      <w:tr w:rsidR="00136B88" w:rsidRPr="001D5F06" w14:paraId="25C8072F" w14:textId="77777777">
        <w:trPr>
          <w:trHeight w:val="267"/>
        </w:trPr>
        <w:tc>
          <w:tcPr>
            <w:tcW w:w="1440" w:type="dxa"/>
          </w:tcPr>
          <w:p w14:paraId="1EB1A038" w14:textId="77777777" w:rsidR="00136B88" w:rsidRDefault="00136B88" w:rsidP="002E517F">
            <w:pPr>
              <w:pStyle w:val="RevisionTableText"/>
              <w:rPr>
                <w:lang w:val="en-GB"/>
              </w:rPr>
            </w:pPr>
            <w:r>
              <w:rPr>
                <w:lang w:val="en-GB"/>
              </w:rPr>
              <w:t>2015-Feb-14</w:t>
            </w:r>
          </w:p>
        </w:tc>
        <w:tc>
          <w:tcPr>
            <w:tcW w:w="1080" w:type="dxa"/>
          </w:tcPr>
          <w:p w14:paraId="1F5C3F64" w14:textId="77777777" w:rsidR="00136B88" w:rsidRDefault="00136B88" w:rsidP="00F13CFD">
            <w:pPr>
              <w:pStyle w:val="RevisionTableText"/>
              <w:rPr>
                <w:lang w:val="en-GB"/>
              </w:rPr>
            </w:pPr>
            <w:r>
              <w:rPr>
                <w:lang w:val="en-GB"/>
              </w:rPr>
              <w:t>3.5</w:t>
            </w:r>
          </w:p>
        </w:tc>
        <w:tc>
          <w:tcPr>
            <w:tcW w:w="4090" w:type="dxa"/>
          </w:tcPr>
          <w:p w14:paraId="30F897E6" w14:textId="77777777" w:rsidR="00136B88" w:rsidRDefault="00136B88" w:rsidP="00F13CFD">
            <w:pPr>
              <w:pStyle w:val="RevisionTableText"/>
              <w:rPr>
                <w:lang w:val="en-GB"/>
              </w:rPr>
            </w:pPr>
            <w:r>
              <w:rPr>
                <w:lang w:val="en-GB"/>
              </w:rPr>
              <w:t>Updated acceptance test for INV.29j</w:t>
            </w:r>
          </w:p>
        </w:tc>
        <w:tc>
          <w:tcPr>
            <w:tcW w:w="2030" w:type="dxa"/>
          </w:tcPr>
          <w:p w14:paraId="4BE831B7" w14:textId="77777777" w:rsidR="00136B88" w:rsidRDefault="00136B88" w:rsidP="008D40AB">
            <w:pPr>
              <w:pStyle w:val="RevisionTableText"/>
              <w:rPr>
                <w:lang w:val="en-GB"/>
              </w:rPr>
            </w:pPr>
            <w:r>
              <w:rPr>
                <w:lang w:val="en-GB"/>
              </w:rPr>
              <w:t>Krisna Pawan</w:t>
            </w:r>
          </w:p>
        </w:tc>
      </w:tr>
      <w:tr w:rsidR="007D69B1" w:rsidRPr="001D5F06" w14:paraId="5338D7DE" w14:textId="77777777">
        <w:trPr>
          <w:trHeight w:val="267"/>
          <w:ins w:id="0" w:author="Pawan" w:date="2015-11-20T13:55:00Z"/>
        </w:trPr>
        <w:tc>
          <w:tcPr>
            <w:tcW w:w="1440" w:type="dxa"/>
          </w:tcPr>
          <w:p w14:paraId="781CFAB8" w14:textId="025A22C4" w:rsidR="007D69B1" w:rsidRDefault="007D69B1" w:rsidP="00EB76F5">
            <w:pPr>
              <w:pStyle w:val="RevisionTableText"/>
              <w:rPr>
                <w:ins w:id="1" w:author="Pawan" w:date="2015-11-20T13:55:00Z"/>
                <w:lang w:val="en-GB"/>
              </w:rPr>
            </w:pPr>
            <w:ins w:id="2" w:author="Pawan" w:date="2015-11-20T13:55:00Z">
              <w:r>
                <w:rPr>
                  <w:lang w:val="en-GB"/>
                </w:rPr>
                <w:t>2015-</w:t>
              </w:r>
            </w:ins>
            <w:ins w:id="3" w:author="Pawan" w:date="2015-11-20T14:08:00Z">
              <w:r w:rsidR="00EB76F5">
                <w:rPr>
                  <w:lang w:val="en-GB"/>
                </w:rPr>
                <w:t>Nov-20</w:t>
              </w:r>
            </w:ins>
          </w:p>
        </w:tc>
        <w:tc>
          <w:tcPr>
            <w:tcW w:w="1080" w:type="dxa"/>
          </w:tcPr>
          <w:p w14:paraId="0ACB6E57" w14:textId="0C2EA7E3" w:rsidR="007D69B1" w:rsidRDefault="007D69B1" w:rsidP="00F13CFD">
            <w:pPr>
              <w:pStyle w:val="RevisionTableText"/>
              <w:rPr>
                <w:ins w:id="4" w:author="Pawan" w:date="2015-11-20T13:55:00Z"/>
                <w:lang w:val="en-GB"/>
              </w:rPr>
            </w:pPr>
            <w:ins w:id="5" w:author="Pawan" w:date="2015-11-20T13:55:00Z">
              <w:r>
                <w:rPr>
                  <w:lang w:val="en-GB"/>
                </w:rPr>
                <w:t>3.6</w:t>
              </w:r>
            </w:ins>
          </w:p>
        </w:tc>
        <w:tc>
          <w:tcPr>
            <w:tcW w:w="4090" w:type="dxa"/>
          </w:tcPr>
          <w:p w14:paraId="3954BF12" w14:textId="54820E14" w:rsidR="007D69B1" w:rsidRDefault="007D69B1" w:rsidP="00F13CFD">
            <w:pPr>
              <w:pStyle w:val="RevisionTableText"/>
              <w:rPr>
                <w:ins w:id="6" w:author="Pawan" w:date="2015-11-20T13:55:00Z"/>
                <w:lang w:val="en-GB"/>
              </w:rPr>
            </w:pPr>
            <w:ins w:id="7" w:author="Pawan" w:date="2015-11-20T13:56:00Z">
              <w:r>
                <w:rPr>
                  <w:lang w:val="en-GB"/>
                </w:rPr>
                <w:t xml:space="preserve">Added </w:t>
              </w:r>
            </w:ins>
            <w:ins w:id="8" w:author="Pawan" w:date="2015-12-09T15:22:00Z">
              <w:r w:rsidR="00897261">
                <w:rPr>
                  <w:lang w:val="en-GB"/>
                </w:rPr>
                <w:t xml:space="preserve">comments &amp; </w:t>
              </w:r>
            </w:ins>
            <w:ins w:id="9" w:author="Pawan" w:date="2015-11-20T14:05:00Z">
              <w:r w:rsidR="00EB76F5">
                <w:rPr>
                  <w:lang w:val="en-GB"/>
                </w:rPr>
                <w:t>test to INV.29a2</w:t>
              </w:r>
            </w:ins>
            <w:ins w:id="10" w:author="Pawan" w:date="2015-11-20T14:06:00Z">
              <w:r w:rsidR="00EB76F5">
                <w:rPr>
                  <w:lang w:val="en-GB"/>
                </w:rPr>
                <w:t xml:space="preserve"> (sec.12.8.4) for </w:t>
              </w:r>
            </w:ins>
            <w:ins w:id="11" w:author="Pawan" w:date="2015-11-20T14:07:00Z">
              <w:r w:rsidR="00EB76F5">
                <w:rPr>
                  <w:lang w:val="en-GB"/>
                </w:rPr>
                <w:t>scenario when RBDs are different (Defect-</w:t>
              </w:r>
              <w:r w:rsidR="00EB76F5" w:rsidRPr="00EB76F5">
                <w:rPr>
                  <w:lang w:val="en-GB"/>
                </w:rPr>
                <w:t>25970</w:t>
              </w:r>
              <w:r w:rsidR="00EB76F5">
                <w:rPr>
                  <w:lang w:val="en-GB"/>
                </w:rPr>
                <w:t>)</w:t>
              </w:r>
            </w:ins>
          </w:p>
        </w:tc>
        <w:tc>
          <w:tcPr>
            <w:tcW w:w="2030" w:type="dxa"/>
          </w:tcPr>
          <w:p w14:paraId="0332E99D" w14:textId="30154046" w:rsidR="007D69B1" w:rsidRDefault="00EB76F5" w:rsidP="008D40AB">
            <w:pPr>
              <w:pStyle w:val="RevisionTableText"/>
              <w:rPr>
                <w:ins w:id="12" w:author="Pawan" w:date="2015-11-20T13:55:00Z"/>
                <w:lang w:val="en-GB"/>
              </w:rPr>
            </w:pPr>
            <w:ins w:id="13" w:author="Pawan" w:date="2015-11-20T14:07:00Z">
              <w:r>
                <w:rPr>
                  <w:lang w:val="en-GB"/>
                </w:rPr>
                <w:t>Krisna Pawan</w:t>
              </w:r>
            </w:ins>
          </w:p>
        </w:tc>
      </w:tr>
      <w:tr w:rsidR="00BC0561" w:rsidRPr="001D5F06" w14:paraId="600DE82C" w14:textId="77777777">
        <w:trPr>
          <w:trHeight w:val="267"/>
        </w:trPr>
        <w:tc>
          <w:tcPr>
            <w:tcW w:w="1440" w:type="dxa"/>
          </w:tcPr>
          <w:p w14:paraId="400D99DD" w14:textId="4A32503C" w:rsidR="00BC0561" w:rsidRDefault="00BC0561" w:rsidP="00EB76F5">
            <w:pPr>
              <w:pStyle w:val="RevisionTableText"/>
              <w:rPr>
                <w:lang w:val="en-GB"/>
              </w:rPr>
            </w:pPr>
            <w:r>
              <w:rPr>
                <w:lang w:val="en-GB"/>
              </w:rPr>
              <w:t>2016-Oct-06</w:t>
            </w:r>
          </w:p>
        </w:tc>
        <w:tc>
          <w:tcPr>
            <w:tcW w:w="1080" w:type="dxa"/>
          </w:tcPr>
          <w:p w14:paraId="64D4912B" w14:textId="6B26CA78" w:rsidR="00BC0561" w:rsidRDefault="00BC0561" w:rsidP="00F13CFD">
            <w:pPr>
              <w:pStyle w:val="RevisionTableText"/>
              <w:rPr>
                <w:lang w:val="en-GB"/>
              </w:rPr>
            </w:pPr>
            <w:r>
              <w:rPr>
                <w:lang w:val="en-GB"/>
              </w:rPr>
              <w:t>3.7</w:t>
            </w:r>
          </w:p>
        </w:tc>
        <w:tc>
          <w:tcPr>
            <w:tcW w:w="4090" w:type="dxa"/>
          </w:tcPr>
          <w:p w14:paraId="49D20F50" w14:textId="1B15CB4F" w:rsidR="00BC0561" w:rsidRDefault="00BC0561" w:rsidP="00BC0561">
            <w:pPr>
              <w:pStyle w:val="RevisionTableText"/>
              <w:rPr>
                <w:lang w:val="en-GB"/>
              </w:rPr>
            </w:pPr>
            <w:bookmarkStart w:id="14" w:name="_GoBack"/>
            <w:r>
              <w:rPr>
                <w:lang w:val="en-GB"/>
              </w:rPr>
              <w:t xml:space="preserve">QC 30831: </w:t>
            </w:r>
            <w:r w:rsidRPr="00BC0561">
              <w:rPr>
                <w:lang w:val="en-GB"/>
              </w:rPr>
              <w:t xml:space="preserve">Added Step 12 </w:t>
            </w:r>
            <w:r>
              <w:rPr>
                <w:lang w:val="en-GB"/>
              </w:rPr>
              <w:t>to</w:t>
            </w:r>
            <w:r w:rsidRPr="00BC0561">
              <w:rPr>
                <w:lang w:val="en-GB"/>
              </w:rPr>
              <w:t xml:space="preserve"> B</w:t>
            </w:r>
            <w:r>
              <w:rPr>
                <w:lang w:val="en-GB"/>
              </w:rPr>
              <w:t>a</w:t>
            </w:r>
            <w:r w:rsidRPr="00BC0561">
              <w:rPr>
                <w:lang w:val="en-GB"/>
              </w:rPr>
              <w:t>sic Flow 1 and extended step 5 of Basic Flow 2</w:t>
            </w:r>
            <w:r>
              <w:rPr>
                <w:lang w:val="en-GB"/>
              </w:rPr>
              <w:t xml:space="preserve"> – now marking as Inactive BLs to be excluded due to duplicate POS</w:t>
            </w:r>
            <w:bookmarkEnd w:id="14"/>
          </w:p>
        </w:tc>
        <w:tc>
          <w:tcPr>
            <w:tcW w:w="2030" w:type="dxa"/>
          </w:tcPr>
          <w:p w14:paraId="1AA25119" w14:textId="2E2561D4" w:rsidR="00BC0561" w:rsidRDefault="00BC0561" w:rsidP="008D40AB">
            <w:pPr>
              <w:pStyle w:val="RevisionTableText"/>
              <w:rPr>
                <w:lang w:val="en-GB"/>
              </w:rPr>
            </w:pPr>
            <w:r>
              <w:rPr>
                <w:lang w:val="en-GB"/>
              </w:rPr>
              <w:t>Andrey Golovachev</w:t>
            </w:r>
          </w:p>
        </w:tc>
      </w:tr>
    </w:tbl>
    <w:p w14:paraId="71CE3FF7" w14:textId="77777777" w:rsidR="00872E9D" w:rsidRPr="001D5F06" w:rsidRDefault="00872E9D" w:rsidP="0022386D">
      <w:pPr>
        <w:pStyle w:val="TOCHeader"/>
        <w:rPr>
          <w:lang w:val="en-GB"/>
        </w:rPr>
      </w:pPr>
      <w:r w:rsidRPr="001D5F06">
        <w:rPr>
          <w:lang w:val="en-GB"/>
        </w:rPr>
        <w:br w:type="page"/>
      </w:r>
      <w:r w:rsidRPr="001D5F06">
        <w:rPr>
          <w:lang w:val="en-GB"/>
        </w:rPr>
        <w:lastRenderedPageBreak/>
        <w:t>Contents</w:t>
      </w:r>
    </w:p>
    <w:p w14:paraId="1078EB5B" w14:textId="77777777" w:rsidR="00AE0565" w:rsidRDefault="00F862A7">
      <w:pPr>
        <w:pStyle w:val="TOC1"/>
        <w:rPr>
          <w:rFonts w:asciiTheme="minorHAnsi" w:eastAsiaTheme="minorEastAsia" w:hAnsiTheme="minorHAnsi" w:cstheme="minorBidi"/>
          <w:b w:val="0"/>
          <w:noProof/>
          <w:sz w:val="22"/>
          <w:szCs w:val="22"/>
          <w:lang w:val="en-GB" w:eastAsia="en-GB"/>
        </w:rPr>
      </w:pPr>
      <w:r w:rsidRPr="001D5F06">
        <w:rPr>
          <w:lang w:val="en-GB"/>
        </w:rPr>
        <w:fldChar w:fldCharType="begin"/>
      </w:r>
      <w:r w:rsidR="00872E9D" w:rsidRPr="001D5F06">
        <w:rPr>
          <w:lang w:val="en-GB"/>
        </w:rPr>
        <w:instrText xml:space="preserve"> TOC \o "1-3" </w:instrText>
      </w:r>
      <w:r w:rsidRPr="001D5F06">
        <w:rPr>
          <w:lang w:val="en-GB"/>
        </w:rPr>
        <w:fldChar w:fldCharType="separate"/>
      </w:r>
      <w:r w:rsidR="00AE0565" w:rsidRPr="00E02847">
        <w:rPr>
          <w:noProof/>
          <w:lang w:val="en-GB"/>
        </w:rPr>
        <w:t>1.</w:t>
      </w:r>
      <w:r w:rsidR="00AE0565">
        <w:rPr>
          <w:rFonts w:asciiTheme="minorHAnsi" w:eastAsiaTheme="minorEastAsia" w:hAnsiTheme="minorHAnsi" w:cstheme="minorBidi"/>
          <w:b w:val="0"/>
          <w:noProof/>
          <w:sz w:val="22"/>
          <w:szCs w:val="22"/>
          <w:lang w:val="en-GB" w:eastAsia="en-GB"/>
        </w:rPr>
        <w:tab/>
      </w:r>
      <w:r w:rsidR="00AE0565" w:rsidRPr="00E02847">
        <w:rPr>
          <w:noProof/>
          <w:lang w:val="en-GB"/>
        </w:rPr>
        <w:t>Brief Description</w:t>
      </w:r>
      <w:r w:rsidR="00AE0565">
        <w:rPr>
          <w:noProof/>
        </w:rPr>
        <w:tab/>
      </w:r>
      <w:r w:rsidR="00AE0565">
        <w:rPr>
          <w:noProof/>
        </w:rPr>
        <w:fldChar w:fldCharType="begin"/>
      </w:r>
      <w:r w:rsidR="00AE0565">
        <w:rPr>
          <w:noProof/>
        </w:rPr>
        <w:instrText xml:space="preserve"> PAGEREF _Toc401324177 \h </w:instrText>
      </w:r>
      <w:r w:rsidR="00AE0565">
        <w:rPr>
          <w:noProof/>
        </w:rPr>
      </w:r>
      <w:r w:rsidR="00AE0565">
        <w:rPr>
          <w:noProof/>
        </w:rPr>
        <w:fldChar w:fldCharType="separate"/>
      </w:r>
      <w:r w:rsidR="00AE0565">
        <w:rPr>
          <w:noProof/>
        </w:rPr>
        <w:t>7</w:t>
      </w:r>
      <w:r w:rsidR="00AE0565">
        <w:rPr>
          <w:noProof/>
        </w:rPr>
        <w:fldChar w:fldCharType="end"/>
      </w:r>
    </w:p>
    <w:p w14:paraId="09E9C905" w14:textId="77777777" w:rsidR="00AE0565" w:rsidRDefault="00AE0565">
      <w:pPr>
        <w:pStyle w:val="TOC2"/>
        <w:rPr>
          <w:rFonts w:asciiTheme="minorHAnsi" w:eastAsiaTheme="minorEastAsia" w:hAnsiTheme="minorHAnsi" w:cstheme="minorBidi"/>
          <w:noProof/>
          <w:sz w:val="22"/>
          <w:szCs w:val="22"/>
          <w:lang w:val="en-GB" w:eastAsia="en-GB"/>
        </w:rPr>
      </w:pPr>
      <w:r w:rsidRPr="00E02847">
        <w:rPr>
          <w:noProof/>
          <w:lang w:val="en-GB"/>
        </w:rPr>
        <w:t>1.1</w:t>
      </w:r>
      <w:r>
        <w:rPr>
          <w:rFonts w:asciiTheme="minorHAnsi" w:eastAsiaTheme="minorEastAsia" w:hAnsiTheme="minorHAnsi" w:cstheme="minorBidi"/>
          <w:noProof/>
          <w:sz w:val="22"/>
          <w:szCs w:val="22"/>
          <w:lang w:val="en-GB" w:eastAsia="en-GB"/>
        </w:rPr>
        <w:tab/>
      </w:r>
      <w:r w:rsidRPr="00E02847">
        <w:rPr>
          <w:noProof/>
          <w:lang w:val="en-GB"/>
        </w:rPr>
        <w:t>Terminology</w:t>
      </w:r>
      <w:r>
        <w:rPr>
          <w:noProof/>
        </w:rPr>
        <w:tab/>
      </w:r>
      <w:r>
        <w:rPr>
          <w:noProof/>
        </w:rPr>
        <w:fldChar w:fldCharType="begin"/>
      </w:r>
      <w:r>
        <w:rPr>
          <w:noProof/>
        </w:rPr>
        <w:instrText xml:space="preserve"> PAGEREF _Toc401324178 \h </w:instrText>
      </w:r>
      <w:r>
        <w:rPr>
          <w:noProof/>
        </w:rPr>
      </w:r>
      <w:r>
        <w:rPr>
          <w:noProof/>
        </w:rPr>
        <w:fldChar w:fldCharType="separate"/>
      </w:r>
      <w:r>
        <w:rPr>
          <w:noProof/>
        </w:rPr>
        <w:t>7</w:t>
      </w:r>
      <w:r>
        <w:rPr>
          <w:noProof/>
        </w:rPr>
        <w:fldChar w:fldCharType="end"/>
      </w:r>
    </w:p>
    <w:p w14:paraId="68D178D1" w14:textId="77777777" w:rsidR="00AE0565" w:rsidRDefault="00AE0565">
      <w:pPr>
        <w:pStyle w:val="TOC2"/>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Story Mapping</w:t>
      </w:r>
      <w:r>
        <w:rPr>
          <w:noProof/>
        </w:rPr>
        <w:tab/>
      </w:r>
      <w:r>
        <w:rPr>
          <w:noProof/>
        </w:rPr>
        <w:fldChar w:fldCharType="begin"/>
      </w:r>
      <w:r>
        <w:rPr>
          <w:noProof/>
        </w:rPr>
        <w:instrText xml:space="preserve"> PAGEREF _Toc401324179 \h </w:instrText>
      </w:r>
      <w:r>
        <w:rPr>
          <w:noProof/>
        </w:rPr>
      </w:r>
      <w:r>
        <w:rPr>
          <w:noProof/>
        </w:rPr>
        <w:fldChar w:fldCharType="separate"/>
      </w:r>
      <w:r>
        <w:rPr>
          <w:noProof/>
        </w:rPr>
        <w:t>9</w:t>
      </w:r>
      <w:r>
        <w:rPr>
          <w:noProof/>
        </w:rPr>
        <w:fldChar w:fldCharType="end"/>
      </w:r>
    </w:p>
    <w:p w14:paraId="4714C603" w14:textId="77777777" w:rsidR="00AE0565" w:rsidRDefault="00AE0565">
      <w:pPr>
        <w:pStyle w:val="TOC2"/>
        <w:rPr>
          <w:rFonts w:asciiTheme="minorHAnsi" w:eastAsiaTheme="minorEastAsia" w:hAnsiTheme="minorHAnsi" w:cstheme="minorBidi"/>
          <w:noProof/>
          <w:sz w:val="22"/>
          <w:szCs w:val="22"/>
          <w:lang w:val="en-GB" w:eastAsia="en-GB"/>
        </w:rPr>
      </w:pPr>
      <w:r w:rsidRPr="00E02847">
        <w:rPr>
          <w:noProof/>
          <w:lang w:val="en-GB"/>
        </w:rPr>
        <w:t>1.3</w:t>
      </w:r>
      <w:r>
        <w:rPr>
          <w:rFonts w:asciiTheme="minorHAnsi" w:eastAsiaTheme="minorEastAsia" w:hAnsiTheme="minorHAnsi" w:cstheme="minorBidi"/>
          <w:noProof/>
          <w:sz w:val="22"/>
          <w:szCs w:val="22"/>
          <w:lang w:val="en-GB" w:eastAsia="en-GB"/>
        </w:rPr>
        <w:tab/>
      </w:r>
      <w:r w:rsidRPr="00E02847">
        <w:rPr>
          <w:noProof/>
          <w:lang w:val="en-GB"/>
        </w:rPr>
        <w:t>Assumptions</w:t>
      </w:r>
      <w:r>
        <w:rPr>
          <w:noProof/>
        </w:rPr>
        <w:tab/>
      </w:r>
      <w:r>
        <w:rPr>
          <w:noProof/>
        </w:rPr>
        <w:fldChar w:fldCharType="begin"/>
      </w:r>
      <w:r>
        <w:rPr>
          <w:noProof/>
        </w:rPr>
        <w:instrText xml:space="preserve"> PAGEREF _Toc401324180 \h </w:instrText>
      </w:r>
      <w:r>
        <w:rPr>
          <w:noProof/>
        </w:rPr>
      </w:r>
      <w:r>
        <w:rPr>
          <w:noProof/>
        </w:rPr>
        <w:fldChar w:fldCharType="separate"/>
      </w:r>
      <w:r>
        <w:rPr>
          <w:noProof/>
        </w:rPr>
        <w:t>9</w:t>
      </w:r>
      <w:r>
        <w:rPr>
          <w:noProof/>
        </w:rPr>
        <w:fldChar w:fldCharType="end"/>
      </w:r>
    </w:p>
    <w:p w14:paraId="02FD4400"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1.3.1</w:t>
      </w:r>
      <w:r>
        <w:rPr>
          <w:rFonts w:asciiTheme="minorHAnsi" w:eastAsiaTheme="minorEastAsia" w:hAnsiTheme="minorHAnsi" w:cstheme="minorBidi"/>
          <w:noProof/>
          <w:sz w:val="22"/>
          <w:szCs w:val="22"/>
          <w:lang w:val="en-GB" w:eastAsia="en-GB"/>
        </w:rPr>
        <w:tab/>
      </w:r>
      <w:r w:rsidRPr="00E02847">
        <w:rPr>
          <w:noProof/>
          <w:lang w:val="en-GB"/>
        </w:rPr>
        <w:t>Inventory Activation</w:t>
      </w:r>
      <w:r>
        <w:rPr>
          <w:noProof/>
        </w:rPr>
        <w:tab/>
      </w:r>
      <w:r>
        <w:rPr>
          <w:noProof/>
        </w:rPr>
        <w:fldChar w:fldCharType="begin"/>
      </w:r>
      <w:r>
        <w:rPr>
          <w:noProof/>
        </w:rPr>
        <w:instrText xml:space="preserve"> PAGEREF _Toc401324181 \h </w:instrText>
      </w:r>
      <w:r>
        <w:rPr>
          <w:noProof/>
        </w:rPr>
      </w:r>
      <w:r>
        <w:rPr>
          <w:noProof/>
        </w:rPr>
        <w:fldChar w:fldCharType="separate"/>
      </w:r>
      <w:r>
        <w:rPr>
          <w:noProof/>
        </w:rPr>
        <w:t>9</w:t>
      </w:r>
      <w:r>
        <w:rPr>
          <w:noProof/>
        </w:rPr>
        <w:fldChar w:fldCharType="end"/>
      </w:r>
    </w:p>
    <w:p w14:paraId="49265E7C"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1.3.2</w:t>
      </w:r>
      <w:r>
        <w:rPr>
          <w:rFonts w:asciiTheme="minorHAnsi" w:eastAsiaTheme="minorEastAsia" w:hAnsiTheme="minorHAnsi" w:cstheme="minorBidi"/>
          <w:noProof/>
          <w:sz w:val="22"/>
          <w:szCs w:val="22"/>
          <w:lang w:val="en-GB" w:eastAsia="en-GB"/>
        </w:rPr>
        <w:tab/>
      </w:r>
      <w:r w:rsidRPr="00E02847">
        <w:rPr>
          <w:noProof/>
          <w:lang w:val="en-GB"/>
        </w:rPr>
        <w:t>Inventory Retention</w:t>
      </w:r>
      <w:r>
        <w:rPr>
          <w:noProof/>
        </w:rPr>
        <w:tab/>
      </w:r>
      <w:r>
        <w:rPr>
          <w:noProof/>
        </w:rPr>
        <w:fldChar w:fldCharType="begin"/>
      </w:r>
      <w:r>
        <w:rPr>
          <w:noProof/>
        </w:rPr>
        <w:instrText xml:space="preserve"> PAGEREF _Toc401324182 \h </w:instrText>
      </w:r>
      <w:r>
        <w:rPr>
          <w:noProof/>
        </w:rPr>
      </w:r>
      <w:r>
        <w:rPr>
          <w:noProof/>
        </w:rPr>
        <w:fldChar w:fldCharType="separate"/>
      </w:r>
      <w:r>
        <w:rPr>
          <w:noProof/>
        </w:rPr>
        <w:t>10</w:t>
      </w:r>
      <w:r>
        <w:rPr>
          <w:noProof/>
        </w:rPr>
        <w:fldChar w:fldCharType="end"/>
      </w:r>
    </w:p>
    <w:p w14:paraId="60039483"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1.3.3</w:t>
      </w:r>
      <w:r>
        <w:rPr>
          <w:rFonts w:asciiTheme="minorHAnsi" w:eastAsiaTheme="minorEastAsia" w:hAnsiTheme="minorHAnsi" w:cstheme="minorBidi"/>
          <w:noProof/>
          <w:sz w:val="22"/>
          <w:szCs w:val="22"/>
          <w:lang w:val="en-GB" w:eastAsia="en-GB"/>
        </w:rPr>
        <w:tab/>
      </w:r>
      <w:r w:rsidRPr="00E02847">
        <w:rPr>
          <w:noProof/>
          <w:lang w:val="en-GB"/>
        </w:rPr>
        <w:t>Miscellaneous</w:t>
      </w:r>
      <w:r>
        <w:rPr>
          <w:noProof/>
        </w:rPr>
        <w:tab/>
      </w:r>
      <w:r>
        <w:rPr>
          <w:noProof/>
        </w:rPr>
        <w:fldChar w:fldCharType="begin"/>
      </w:r>
      <w:r>
        <w:rPr>
          <w:noProof/>
        </w:rPr>
        <w:instrText xml:space="preserve"> PAGEREF _Toc401324183 \h </w:instrText>
      </w:r>
      <w:r>
        <w:rPr>
          <w:noProof/>
        </w:rPr>
      </w:r>
      <w:r>
        <w:rPr>
          <w:noProof/>
        </w:rPr>
        <w:fldChar w:fldCharType="separate"/>
      </w:r>
      <w:r>
        <w:rPr>
          <w:noProof/>
        </w:rPr>
        <w:t>10</w:t>
      </w:r>
      <w:r>
        <w:rPr>
          <w:noProof/>
        </w:rPr>
        <w:fldChar w:fldCharType="end"/>
      </w:r>
    </w:p>
    <w:p w14:paraId="046551CA" w14:textId="77777777" w:rsidR="00AE0565" w:rsidRDefault="00AE0565">
      <w:pPr>
        <w:pStyle w:val="TOC2"/>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_Toc401324184 \h </w:instrText>
      </w:r>
      <w:r>
        <w:rPr>
          <w:noProof/>
        </w:rPr>
      </w:r>
      <w:r>
        <w:rPr>
          <w:noProof/>
        </w:rPr>
        <w:fldChar w:fldCharType="separate"/>
      </w:r>
      <w:r>
        <w:rPr>
          <w:noProof/>
        </w:rPr>
        <w:t>10</w:t>
      </w:r>
      <w:r>
        <w:rPr>
          <w:noProof/>
        </w:rPr>
        <w:fldChar w:fldCharType="end"/>
      </w:r>
    </w:p>
    <w:p w14:paraId="3DFF70F3" w14:textId="77777777" w:rsidR="00AE0565" w:rsidRDefault="00AE0565">
      <w:pPr>
        <w:pStyle w:val="TOC1"/>
        <w:rPr>
          <w:rFonts w:asciiTheme="minorHAnsi" w:eastAsiaTheme="minorEastAsia" w:hAnsiTheme="minorHAnsi" w:cstheme="minorBidi"/>
          <w:b w:val="0"/>
          <w:noProof/>
          <w:sz w:val="22"/>
          <w:szCs w:val="22"/>
          <w:lang w:val="en-GB" w:eastAsia="en-GB"/>
        </w:rPr>
      </w:pPr>
      <w:r w:rsidRPr="00E02847">
        <w:rPr>
          <w:noProof/>
          <w:lang w:val="en-GB"/>
        </w:rPr>
        <w:t>2.</w:t>
      </w:r>
      <w:r>
        <w:rPr>
          <w:rFonts w:asciiTheme="minorHAnsi" w:eastAsiaTheme="minorEastAsia" w:hAnsiTheme="minorHAnsi" w:cstheme="minorBidi"/>
          <w:b w:val="0"/>
          <w:noProof/>
          <w:sz w:val="22"/>
          <w:szCs w:val="22"/>
          <w:lang w:val="en-GB" w:eastAsia="en-GB"/>
        </w:rPr>
        <w:tab/>
      </w:r>
      <w:r w:rsidRPr="00E02847">
        <w:rPr>
          <w:noProof/>
          <w:lang w:val="en-GB"/>
        </w:rPr>
        <w:t>Actors</w:t>
      </w:r>
      <w:r>
        <w:rPr>
          <w:noProof/>
        </w:rPr>
        <w:tab/>
      </w:r>
      <w:r>
        <w:rPr>
          <w:noProof/>
        </w:rPr>
        <w:fldChar w:fldCharType="begin"/>
      </w:r>
      <w:r>
        <w:rPr>
          <w:noProof/>
        </w:rPr>
        <w:instrText xml:space="preserve"> PAGEREF _Toc401324185 \h </w:instrText>
      </w:r>
      <w:r>
        <w:rPr>
          <w:noProof/>
        </w:rPr>
      </w:r>
      <w:r>
        <w:rPr>
          <w:noProof/>
        </w:rPr>
        <w:fldChar w:fldCharType="separate"/>
      </w:r>
      <w:r>
        <w:rPr>
          <w:noProof/>
        </w:rPr>
        <w:t>11</w:t>
      </w:r>
      <w:r>
        <w:rPr>
          <w:noProof/>
        </w:rPr>
        <w:fldChar w:fldCharType="end"/>
      </w:r>
    </w:p>
    <w:p w14:paraId="0B9CE775" w14:textId="77777777" w:rsidR="00AE0565" w:rsidRDefault="00AE0565">
      <w:pPr>
        <w:pStyle w:val="TOC1"/>
        <w:rPr>
          <w:rFonts w:asciiTheme="minorHAnsi" w:eastAsiaTheme="minorEastAsia" w:hAnsiTheme="minorHAnsi" w:cstheme="minorBidi"/>
          <w:b w:val="0"/>
          <w:noProof/>
          <w:sz w:val="22"/>
          <w:szCs w:val="22"/>
          <w:lang w:val="en-GB" w:eastAsia="en-GB"/>
        </w:rPr>
      </w:pPr>
      <w:r w:rsidRPr="00E02847">
        <w:rPr>
          <w:noProof/>
          <w:lang w:val="en-GB"/>
        </w:rPr>
        <w:t>3.</w:t>
      </w:r>
      <w:r>
        <w:rPr>
          <w:rFonts w:asciiTheme="minorHAnsi" w:eastAsiaTheme="minorEastAsia" w:hAnsiTheme="minorHAnsi" w:cstheme="minorBidi"/>
          <w:b w:val="0"/>
          <w:noProof/>
          <w:sz w:val="22"/>
          <w:szCs w:val="22"/>
          <w:lang w:val="en-GB" w:eastAsia="en-GB"/>
        </w:rPr>
        <w:tab/>
      </w:r>
      <w:r w:rsidRPr="00E02847">
        <w:rPr>
          <w:noProof/>
          <w:lang w:val="en-GB"/>
        </w:rPr>
        <w:t>General Preconditions</w:t>
      </w:r>
      <w:r>
        <w:rPr>
          <w:noProof/>
        </w:rPr>
        <w:tab/>
      </w:r>
      <w:r>
        <w:rPr>
          <w:noProof/>
        </w:rPr>
        <w:fldChar w:fldCharType="begin"/>
      </w:r>
      <w:r>
        <w:rPr>
          <w:noProof/>
        </w:rPr>
        <w:instrText xml:space="preserve"> PAGEREF _Toc401324186 \h </w:instrText>
      </w:r>
      <w:r>
        <w:rPr>
          <w:noProof/>
        </w:rPr>
      </w:r>
      <w:r>
        <w:rPr>
          <w:noProof/>
        </w:rPr>
        <w:fldChar w:fldCharType="separate"/>
      </w:r>
      <w:r>
        <w:rPr>
          <w:noProof/>
        </w:rPr>
        <w:t>11</w:t>
      </w:r>
      <w:r>
        <w:rPr>
          <w:noProof/>
        </w:rPr>
        <w:fldChar w:fldCharType="end"/>
      </w:r>
    </w:p>
    <w:p w14:paraId="1D682A6E" w14:textId="77777777" w:rsidR="00AE0565" w:rsidRDefault="00AE0565">
      <w:pPr>
        <w:pStyle w:val="TOC1"/>
        <w:rPr>
          <w:rFonts w:asciiTheme="minorHAnsi" w:eastAsiaTheme="minorEastAsia" w:hAnsiTheme="minorHAnsi" w:cstheme="minorBidi"/>
          <w:b w:val="0"/>
          <w:noProof/>
          <w:sz w:val="22"/>
          <w:szCs w:val="22"/>
          <w:lang w:val="en-GB" w:eastAsia="en-GB"/>
        </w:rPr>
      </w:pPr>
      <w:r w:rsidRPr="00E02847">
        <w:rPr>
          <w:noProof/>
          <w:lang w:val="en-GB"/>
        </w:rPr>
        <w:t>4.</w:t>
      </w:r>
      <w:r>
        <w:rPr>
          <w:rFonts w:asciiTheme="minorHAnsi" w:eastAsiaTheme="minorEastAsia" w:hAnsiTheme="minorHAnsi" w:cstheme="minorBidi"/>
          <w:b w:val="0"/>
          <w:noProof/>
          <w:sz w:val="22"/>
          <w:szCs w:val="22"/>
          <w:lang w:val="en-GB" w:eastAsia="en-GB"/>
        </w:rPr>
        <w:tab/>
      </w:r>
      <w:r w:rsidRPr="00E02847">
        <w:rPr>
          <w:noProof/>
          <w:lang w:val="en-GB"/>
        </w:rPr>
        <w:t>Basic Flow of Events</w:t>
      </w:r>
      <w:r>
        <w:rPr>
          <w:noProof/>
        </w:rPr>
        <w:tab/>
      </w:r>
      <w:r>
        <w:rPr>
          <w:noProof/>
        </w:rPr>
        <w:fldChar w:fldCharType="begin"/>
      </w:r>
      <w:r>
        <w:rPr>
          <w:noProof/>
        </w:rPr>
        <w:instrText xml:space="preserve"> PAGEREF _Toc401324187 \h </w:instrText>
      </w:r>
      <w:r>
        <w:rPr>
          <w:noProof/>
        </w:rPr>
      </w:r>
      <w:r>
        <w:rPr>
          <w:noProof/>
        </w:rPr>
        <w:fldChar w:fldCharType="separate"/>
      </w:r>
      <w:r>
        <w:rPr>
          <w:noProof/>
        </w:rPr>
        <w:t>11</w:t>
      </w:r>
      <w:r>
        <w:rPr>
          <w:noProof/>
        </w:rPr>
        <w:fldChar w:fldCharType="end"/>
      </w:r>
    </w:p>
    <w:p w14:paraId="403076E8" w14:textId="77777777" w:rsidR="00AE0565" w:rsidRDefault="00AE0565">
      <w:pPr>
        <w:pStyle w:val="TOC2"/>
        <w:rPr>
          <w:rFonts w:asciiTheme="minorHAnsi" w:eastAsiaTheme="minorEastAsia" w:hAnsiTheme="minorHAnsi" w:cstheme="minorBidi"/>
          <w:noProof/>
          <w:sz w:val="22"/>
          <w:szCs w:val="22"/>
          <w:lang w:val="en-GB" w:eastAsia="en-GB"/>
        </w:rPr>
      </w:pPr>
      <w:r w:rsidRPr="00E02847">
        <w:rPr>
          <w:noProof/>
          <w:lang w:val="en-GB"/>
        </w:rPr>
        <w:t>4.1</w:t>
      </w:r>
      <w:r>
        <w:rPr>
          <w:rFonts w:asciiTheme="minorHAnsi" w:eastAsiaTheme="minorEastAsia" w:hAnsiTheme="minorHAnsi" w:cstheme="minorBidi"/>
          <w:noProof/>
          <w:sz w:val="22"/>
          <w:szCs w:val="22"/>
          <w:lang w:val="en-GB" w:eastAsia="en-GB"/>
        </w:rPr>
        <w:tab/>
      </w:r>
      <w:r w:rsidRPr="00E02847">
        <w:rPr>
          <w:noProof/>
          <w:lang w:val="en-GB"/>
        </w:rPr>
        <w:t>Basic Flow 1 – Activate Inventory for Planned Schedule Change</w:t>
      </w:r>
      <w:r>
        <w:rPr>
          <w:noProof/>
        </w:rPr>
        <w:tab/>
      </w:r>
      <w:r>
        <w:rPr>
          <w:noProof/>
        </w:rPr>
        <w:fldChar w:fldCharType="begin"/>
      </w:r>
      <w:r>
        <w:rPr>
          <w:noProof/>
        </w:rPr>
        <w:instrText xml:space="preserve"> PAGEREF _Toc401324188 \h </w:instrText>
      </w:r>
      <w:r>
        <w:rPr>
          <w:noProof/>
        </w:rPr>
      </w:r>
      <w:r>
        <w:rPr>
          <w:noProof/>
        </w:rPr>
        <w:fldChar w:fldCharType="separate"/>
      </w:r>
      <w:r>
        <w:rPr>
          <w:noProof/>
        </w:rPr>
        <w:t>11</w:t>
      </w:r>
      <w:r>
        <w:rPr>
          <w:noProof/>
        </w:rPr>
        <w:fldChar w:fldCharType="end"/>
      </w:r>
    </w:p>
    <w:p w14:paraId="1E4E7DEC"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4.1.1</w:t>
      </w:r>
      <w:r>
        <w:rPr>
          <w:rFonts w:asciiTheme="minorHAnsi" w:eastAsiaTheme="minorEastAsia" w:hAnsiTheme="minorHAnsi" w:cstheme="minorBidi"/>
          <w:noProof/>
          <w:sz w:val="22"/>
          <w:szCs w:val="22"/>
          <w:lang w:val="en-GB" w:eastAsia="en-GB"/>
        </w:rPr>
        <w:tab/>
      </w:r>
      <w:r w:rsidRPr="00E02847">
        <w:rPr>
          <w:noProof/>
          <w:lang w:val="en-GB"/>
        </w:rPr>
        <w:t>Specific Preconditions</w:t>
      </w:r>
      <w:r>
        <w:rPr>
          <w:noProof/>
        </w:rPr>
        <w:tab/>
      </w:r>
      <w:r>
        <w:rPr>
          <w:noProof/>
        </w:rPr>
        <w:fldChar w:fldCharType="begin"/>
      </w:r>
      <w:r>
        <w:rPr>
          <w:noProof/>
        </w:rPr>
        <w:instrText xml:space="preserve"> PAGEREF _Toc401324189 \h </w:instrText>
      </w:r>
      <w:r>
        <w:rPr>
          <w:noProof/>
        </w:rPr>
      </w:r>
      <w:r>
        <w:rPr>
          <w:noProof/>
        </w:rPr>
        <w:fldChar w:fldCharType="separate"/>
      </w:r>
      <w:r>
        <w:rPr>
          <w:noProof/>
        </w:rPr>
        <w:t>11</w:t>
      </w:r>
      <w:r>
        <w:rPr>
          <w:noProof/>
        </w:rPr>
        <w:fldChar w:fldCharType="end"/>
      </w:r>
    </w:p>
    <w:p w14:paraId="44417FD4"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4.1.2</w:t>
      </w:r>
      <w:r>
        <w:rPr>
          <w:rFonts w:asciiTheme="minorHAnsi" w:eastAsiaTheme="minorEastAsia" w:hAnsiTheme="minorHAnsi" w:cstheme="minorBidi"/>
          <w:noProof/>
          <w:sz w:val="22"/>
          <w:szCs w:val="22"/>
          <w:lang w:val="en-GB" w:eastAsia="en-GB"/>
        </w:rPr>
        <w:tab/>
      </w:r>
      <w:r w:rsidRPr="00E02847">
        <w:rPr>
          <w:noProof/>
          <w:lang w:val="en-GB"/>
        </w:rPr>
        <w:t>Steps</w:t>
      </w:r>
      <w:r>
        <w:rPr>
          <w:noProof/>
        </w:rPr>
        <w:tab/>
      </w:r>
      <w:r>
        <w:rPr>
          <w:noProof/>
        </w:rPr>
        <w:fldChar w:fldCharType="begin"/>
      </w:r>
      <w:r>
        <w:rPr>
          <w:noProof/>
        </w:rPr>
        <w:instrText xml:space="preserve"> PAGEREF _Toc401324190 \h </w:instrText>
      </w:r>
      <w:r>
        <w:rPr>
          <w:noProof/>
        </w:rPr>
      </w:r>
      <w:r>
        <w:rPr>
          <w:noProof/>
        </w:rPr>
        <w:fldChar w:fldCharType="separate"/>
      </w:r>
      <w:r>
        <w:rPr>
          <w:noProof/>
        </w:rPr>
        <w:t>12</w:t>
      </w:r>
      <w:r>
        <w:rPr>
          <w:noProof/>
        </w:rPr>
        <w:fldChar w:fldCharType="end"/>
      </w:r>
    </w:p>
    <w:p w14:paraId="1FD1D198"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4.1.3</w:t>
      </w:r>
      <w:r>
        <w:rPr>
          <w:rFonts w:asciiTheme="minorHAnsi" w:eastAsiaTheme="minorEastAsia" w:hAnsiTheme="minorHAnsi" w:cstheme="minorBidi"/>
          <w:noProof/>
          <w:sz w:val="22"/>
          <w:szCs w:val="22"/>
          <w:lang w:val="en-GB" w:eastAsia="en-GB"/>
        </w:rPr>
        <w:tab/>
      </w:r>
      <w:r w:rsidRPr="00E02847">
        <w:rPr>
          <w:noProof/>
          <w:lang w:val="en-GB"/>
        </w:rPr>
        <w:t>Specific Post Conditions</w:t>
      </w:r>
      <w:r>
        <w:rPr>
          <w:noProof/>
        </w:rPr>
        <w:tab/>
      </w:r>
      <w:r>
        <w:rPr>
          <w:noProof/>
        </w:rPr>
        <w:fldChar w:fldCharType="begin"/>
      </w:r>
      <w:r>
        <w:rPr>
          <w:noProof/>
        </w:rPr>
        <w:instrText xml:space="preserve"> PAGEREF _Toc401324191 \h </w:instrText>
      </w:r>
      <w:r>
        <w:rPr>
          <w:noProof/>
        </w:rPr>
      </w:r>
      <w:r>
        <w:rPr>
          <w:noProof/>
        </w:rPr>
        <w:fldChar w:fldCharType="separate"/>
      </w:r>
      <w:r>
        <w:rPr>
          <w:noProof/>
        </w:rPr>
        <w:t>12</w:t>
      </w:r>
      <w:r>
        <w:rPr>
          <w:noProof/>
        </w:rPr>
        <w:fldChar w:fldCharType="end"/>
      </w:r>
    </w:p>
    <w:p w14:paraId="4F626512" w14:textId="77777777" w:rsidR="00AE0565" w:rsidRDefault="00AE0565">
      <w:pPr>
        <w:pStyle w:val="TOC2"/>
        <w:rPr>
          <w:rFonts w:asciiTheme="minorHAnsi" w:eastAsiaTheme="minorEastAsia" w:hAnsiTheme="minorHAnsi" w:cstheme="minorBidi"/>
          <w:noProof/>
          <w:sz w:val="22"/>
          <w:szCs w:val="22"/>
          <w:lang w:val="en-GB" w:eastAsia="en-GB"/>
        </w:rPr>
      </w:pPr>
      <w:r w:rsidRPr="00E02847">
        <w:rPr>
          <w:noProof/>
          <w:lang w:val="en-GB"/>
        </w:rPr>
        <w:t>4.2</w:t>
      </w:r>
      <w:r>
        <w:rPr>
          <w:rFonts w:asciiTheme="minorHAnsi" w:eastAsiaTheme="minorEastAsia" w:hAnsiTheme="minorHAnsi" w:cstheme="minorBidi"/>
          <w:noProof/>
          <w:sz w:val="22"/>
          <w:szCs w:val="22"/>
          <w:lang w:val="en-GB" w:eastAsia="en-GB"/>
        </w:rPr>
        <w:tab/>
      </w:r>
      <w:r w:rsidRPr="00E02847">
        <w:rPr>
          <w:noProof/>
          <w:lang w:val="en-GB"/>
        </w:rPr>
        <w:t>Basic Flow 2 – Advance Inventory Detail Windows (INV.28)</w:t>
      </w:r>
      <w:r>
        <w:rPr>
          <w:noProof/>
        </w:rPr>
        <w:tab/>
      </w:r>
      <w:r>
        <w:rPr>
          <w:noProof/>
        </w:rPr>
        <w:fldChar w:fldCharType="begin"/>
      </w:r>
      <w:r>
        <w:rPr>
          <w:noProof/>
        </w:rPr>
        <w:instrText xml:space="preserve"> PAGEREF _Toc401324192 \h </w:instrText>
      </w:r>
      <w:r>
        <w:rPr>
          <w:noProof/>
        </w:rPr>
      </w:r>
      <w:r>
        <w:rPr>
          <w:noProof/>
        </w:rPr>
        <w:fldChar w:fldCharType="separate"/>
      </w:r>
      <w:r>
        <w:rPr>
          <w:noProof/>
        </w:rPr>
        <w:t>13</w:t>
      </w:r>
      <w:r>
        <w:rPr>
          <w:noProof/>
        </w:rPr>
        <w:fldChar w:fldCharType="end"/>
      </w:r>
    </w:p>
    <w:p w14:paraId="0CCC4DDE"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4.2.1</w:t>
      </w:r>
      <w:r>
        <w:rPr>
          <w:rFonts w:asciiTheme="minorHAnsi" w:eastAsiaTheme="minorEastAsia" w:hAnsiTheme="minorHAnsi" w:cstheme="minorBidi"/>
          <w:noProof/>
          <w:sz w:val="22"/>
          <w:szCs w:val="22"/>
          <w:lang w:val="en-GB" w:eastAsia="en-GB"/>
        </w:rPr>
        <w:tab/>
      </w:r>
      <w:r w:rsidRPr="00E02847">
        <w:rPr>
          <w:noProof/>
          <w:lang w:val="en-GB"/>
        </w:rPr>
        <w:t>Specific Preconditions</w:t>
      </w:r>
      <w:r>
        <w:rPr>
          <w:noProof/>
        </w:rPr>
        <w:tab/>
      </w:r>
      <w:r>
        <w:rPr>
          <w:noProof/>
        </w:rPr>
        <w:fldChar w:fldCharType="begin"/>
      </w:r>
      <w:r>
        <w:rPr>
          <w:noProof/>
        </w:rPr>
        <w:instrText xml:space="preserve"> PAGEREF _Toc401324193 \h </w:instrText>
      </w:r>
      <w:r>
        <w:rPr>
          <w:noProof/>
        </w:rPr>
      </w:r>
      <w:r>
        <w:rPr>
          <w:noProof/>
        </w:rPr>
        <w:fldChar w:fldCharType="separate"/>
      </w:r>
      <w:r>
        <w:rPr>
          <w:noProof/>
        </w:rPr>
        <w:t>13</w:t>
      </w:r>
      <w:r>
        <w:rPr>
          <w:noProof/>
        </w:rPr>
        <w:fldChar w:fldCharType="end"/>
      </w:r>
    </w:p>
    <w:p w14:paraId="14D3E776"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4.2.2</w:t>
      </w:r>
      <w:r>
        <w:rPr>
          <w:rFonts w:asciiTheme="minorHAnsi" w:eastAsiaTheme="minorEastAsia" w:hAnsiTheme="minorHAnsi" w:cstheme="minorBidi"/>
          <w:noProof/>
          <w:sz w:val="22"/>
          <w:szCs w:val="22"/>
          <w:lang w:val="en-GB" w:eastAsia="en-GB"/>
        </w:rPr>
        <w:tab/>
      </w:r>
      <w:r w:rsidRPr="00E02847">
        <w:rPr>
          <w:noProof/>
          <w:lang w:val="en-GB"/>
        </w:rPr>
        <w:t>Steps</w:t>
      </w:r>
      <w:r>
        <w:rPr>
          <w:noProof/>
        </w:rPr>
        <w:tab/>
      </w:r>
      <w:r>
        <w:rPr>
          <w:noProof/>
        </w:rPr>
        <w:fldChar w:fldCharType="begin"/>
      </w:r>
      <w:r>
        <w:rPr>
          <w:noProof/>
        </w:rPr>
        <w:instrText xml:space="preserve"> PAGEREF _Toc401324194 \h </w:instrText>
      </w:r>
      <w:r>
        <w:rPr>
          <w:noProof/>
        </w:rPr>
      </w:r>
      <w:r>
        <w:rPr>
          <w:noProof/>
        </w:rPr>
        <w:fldChar w:fldCharType="separate"/>
      </w:r>
      <w:r>
        <w:rPr>
          <w:noProof/>
        </w:rPr>
        <w:t>13</w:t>
      </w:r>
      <w:r>
        <w:rPr>
          <w:noProof/>
        </w:rPr>
        <w:fldChar w:fldCharType="end"/>
      </w:r>
    </w:p>
    <w:p w14:paraId="20635AFB"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4.2.3</w:t>
      </w:r>
      <w:r>
        <w:rPr>
          <w:rFonts w:asciiTheme="minorHAnsi" w:eastAsiaTheme="minorEastAsia" w:hAnsiTheme="minorHAnsi" w:cstheme="minorBidi"/>
          <w:noProof/>
          <w:sz w:val="22"/>
          <w:szCs w:val="22"/>
          <w:lang w:val="en-GB" w:eastAsia="en-GB"/>
        </w:rPr>
        <w:tab/>
      </w:r>
      <w:r w:rsidRPr="00E02847">
        <w:rPr>
          <w:noProof/>
          <w:lang w:val="en-GB"/>
        </w:rPr>
        <w:t>Specific Post Conditions</w:t>
      </w:r>
      <w:r>
        <w:rPr>
          <w:noProof/>
        </w:rPr>
        <w:tab/>
      </w:r>
      <w:r>
        <w:rPr>
          <w:noProof/>
        </w:rPr>
        <w:fldChar w:fldCharType="begin"/>
      </w:r>
      <w:r>
        <w:rPr>
          <w:noProof/>
        </w:rPr>
        <w:instrText xml:space="preserve"> PAGEREF _Toc401324195 \h </w:instrText>
      </w:r>
      <w:r>
        <w:rPr>
          <w:noProof/>
        </w:rPr>
      </w:r>
      <w:r>
        <w:rPr>
          <w:noProof/>
        </w:rPr>
        <w:fldChar w:fldCharType="separate"/>
      </w:r>
      <w:r>
        <w:rPr>
          <w:noProof/>
        </w:rPr>
        <w:t>14</w:t>
      </w:r>
      <w:r>
        <w:rPr>
          <w:noProof/>
        </w:rPr>
        <w:fldChar w:fldCharType="end"/>
      </w:r>
    </w:p>
    <w:p w14:paraId="1EA6231B" w14:textId="77777777" w:rsidR="00AE0565" w:rsidRDefault="00AE0565">
      <w:pPr>
        <w:pStyle w:val="TOC1"/>
        <w:rPr>
          <w:rFonts w:asciiTheme="minorHAnsi" w:eastAsiaTheme="minorEastAsia" w:hAnsiTheme="minorHAnsi" w:cstheme="minorBidi"/>
          <w:b w:val="0"/>
          <w:noProof/>
          <w:sz w:val="22"/>
          <w:szCs w:val="22"/>
          <w:lang w:val="en-GB" w:eastAsia="en-GB"/>
        </w:rPr>
      </w:pPr>
      <w:r w:rsidRPr="00E02847">
        <w:rPr>
          <w:noProof/>
          <w:lang w:val="en-GB"/>
        </w:rPr>
        <w:t>5.</w:t>
      </w:r>
      <w:r>
        <w:rPr>
          <w:rFonts w:asciiTheme="minorHAnsi" w:eastAsiaTheme="minorEastAsia" w:hAnsiTheme="minorHAnsi" w:cstheme="minorBidi"/>
          <w:b w:val="0"/>
          <w:noProof/>
          <w:sz w:val="22"/>
          <w:szCs w:val="22"/>
          <w:lang w:val="en-GB" w:eastAsia="en-GB"/>
        </w:rPr>
        <w:tab/>
      </w:r>
      <w:r w:rsidRPr="00E02847">
        <w:rPr>
          <w:noProof/>
          <w:lang w:val="en-GB"/>
        </w:rPr>
        <w:t>Alternate Flows</w:t>
      </w:r>
      <w:r>
        <w:rPr>
          <w:noProof/>
        </w:rPr>
        <w:tab/>
      </w:r>
      <w:r>
        <w:rPr>
          <w:noProof/>
        </w:rPr>
        <w:fldChar w:fldCharType="begin"/>
      </w:r>
      <w:r>
        <w:rPr>
          <w:noProof/>
        </w:rPr>
        <w:instrText xml:space="preserve"> PAGEREF _Toc401324196 \h </w:instrText>
      </w:r>
      <w:r>
        <w:rPr>
          <w:noProof/>
        </w:rPr>
      </w:r>
      <w:r>
        <w:rPr>
          <w:noProof/>
        </w:rPr>
        <w:fldChar w:fldCharType="separate"/>
      </w:r>
      <w:r>
        <w:rPr>
          <w:noProof/>
        </w:rPr>
        <w:t>15</w:t>
      </w:r>
      <w:r>
        <w:rPr>
          <w:noProof/>
        </w:rPr>
        <w:fldChar w:fldCharType="end"/>
      </w:r>
    </w:p>
    <w:p w14:paraId="669D8711" w14:textId="77777777" w:rsidR="00AE0565" w:rsidRDefault="00AE0565">
      <w:pPr>
        <w:pStyle w:val="TOC2"/>
        <w:rPr>
          <w:rFonts w:asciiTheme="minorHAnsi" w:eastAsiaTheme="minorEastAsia" w:hAnsiTheme="minorHAnsi" w:cstheme="minorBidi"/>
          <w:noProof/>
          <w:sz w:val="22"/>
          <w:szCs w:val="22"/>
          <w:lang w:val="en-GB" w:eastAsia="en-GB"/>
        </w:rPr>
      </w:pPr>
      <w:r w:rsidRPr="00E02847">
        <w:rPr>
          <w:noProof/>
          <w:lang w:val="en-GB"/>
        </w:rPr>
        <w:t>5.1</w:t>
      </w:r>
      <w:r>
        <w:rPr>
          <w:rFonts w:asciiTheme="minorHAnsi" w:eastAsiaTheme="minorEastAsia" w:hAnsiTheme="minorHAnsi" w:cstheme="minorBidi"/>
          <w:noProof/>
          <w:sz w:val="22"/>
          <w:szCs w:val="22"/>
          <w:lang w:val="en-GB" w:eastAsia="en-GB"/>
        </w:rPr>
        <w:tab/>
      </w:r>
      <w:r w:rsidRPr="00E02847">
        <w:rPr>
          <w:noProof/>
          <w:lang w:val="en-GB"/>
        </w:rPr>
        <w:t>Alternate Flow 1 – ICR cannot be deleted</w:t>
      </w:r>
      <w:r>
        <w:rPr>
          <w:noProof/>
        </w:rPr>
        <w:tab/>
      </w:r>
      <w:r>
        <w:rPr>
          <w:noProof/>
        </w:rPr>
        <w:fldChar w:fldCharType="begin"/>
      </w:r>
      <w:r>
        <w:rPr>
          <w:noProof/>
        </w:rPr>
        <w:instrText xml:space="preserve"> PAGEREF _Toc401324197 \h </w:instrText>
      </w:r>
      <w:r>
        <w:rPr>
          <w:noProof/>
        </w:rPr>
      </w:r>
      <w:r>
        <w:rPr>
          <w:noProof/>
        </w:rPr>
        <w:fldChar w:fldCharType="separate"/>
      </w:r>
      <w:r>
        <w:rPr>
          <w:noProof/>
        </w:rPr>
        <w:t>15</w:t>
      </w:r>
      <w:r>
        <w:rPr>
          <w:noProof/>
        </w:rPr>
        <w:fldChar w:fldCharType="end"/>
      </w:r>
    </w:p>
    <w:p w14:paraId="44538339"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5.1.1</w:t>
      </w:r>
      <w:r>
        <w:rPr>
          <w:rFonts w:asciiTheme="minorHAnsi" w:eastAsiaTheme="minorEastAsia" w:hAnsiTheme="minorHAnsi" w:cstheme="minorBidi"/>
          <w:noProof/>
          <w:sz w:val="22"/>
          <w:szCs w:val="22"/>
          <w:lang w:val="en-GB" w:eastAsia="en-GB"/>
        </w:rPr>
        <w:tab/>
      </w:r>
      <w:r w:rsidRPr="00E02847">
        <w:rPr>
          <w:noProof/>
          <w:lang w:val="en-GB"/>
        </w:rPr>
        <w:t>Specific Preconditions</w:t>
      </w:r>
      <w:r>
        <w:rPr>
          <w:noProof/>
        </w:rPr>
        <w:tab/>
      </w:r>
      <w:r>
        <w:rPr>
          <w:noProof/>
        </w:rPr>
        <w:fldChar w:fldCharType="begin"/>
      </w:r>
      <w:r>
        <w:rPr>
          <w:noProof/>
        </w:rPr>
        <w:instrText xml:space="preserve"> PAGEREF _Toc401324198 \h </w:instrText>
      </w:r>
      <w:r>
        <w:rPr>
          <w:noProof/>
        </w:rPr>
      </w:r>
      <w:r>
        <w:rPr>
          <w:noProof/>
        </w:rPr>
        <w:fldChar w:fldCharType="separate"/>
      </w:r>
      <w:r>
        <w:rPr>
          <w:noProof/>
        </w:rPr>
        <w:t>15</w:t>
      </w:r>
      <w:r>
        <w:rPr>
          <w:noProof/>
        </w:rPr>
        <w:fldChar w:fldCharType="end"/>
      </w:r>
    </w:p>
    <w:p w14:paraId="52DDF8B3"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5.1.2</w:t>
      </w:r>
      <w:r>
        <w:rPr>
          <w:rFonts w:asciiTheme="minorHAnsi" w:eastAsiaTheme="minorEastAsia" w:hAnsiTheme="minorHAnsi" w:cstheme="minorBidi"/>
          <w:noProof/>
          <w:sz w:val="22"/>
          <w:szCs w:val="22"/>
          <w:lang w:val="en-GB" w:eastAsia="en-GB"/>
        </w:rPr>
        <w:tab/>
      </w:r>
      <w:r w:rsidRPr="00E02847">
        <w:rPr>
          <w:noProof/>
          <w:lang w:val="en-GB"/>
        </w:rPr>
        <w:t>Steps</w:t>
      </w:r>
      <w:r>
        <w:rPr>
          <w:noProof/>
        </w:rPr>
        <w:tab/>
      </w:r>
      <w:r>
        <w:rPr>
          <w:noProof/>
        </w:rPr>
        <w:fldChar w:fldCharType="begin"/>
      </w:r>
      <w:r>
        <w:rPr>
          <w:noProof/>
        </w:rPr>
        <w:instrText xml:space="preserve"> PAGEREF _Toc401324199 \h </w:instrText>
      </w:r>
      <w:r>
        <w:rPr>
          <w:noProof/>
        </w:rPr>
      </w:r>
      <w:r>
        <w:rPr>
          <w:noProof/>
        </w:rPr>
        <w:fldChar w:fldCharType="separate"/>
      </w:r>
      <w:r>
        <w:rPr>
          <w:noProof/>
        </w:rPr>
        <w:t>15</w:t>
      </w:r>
      <w:r>
        <w:rPr>
          <w:noProof/>
        </w:rPr>
        <w:fldChar w:fldCharType="end"/>
      </w:r>
    </w:p>
    <w:p w14:paraId="289AC073"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5.1.3</w:t>
      </w:r>
      <w:r>
        <w:rPr>
          <w:rFonts w:asciiTheme="minorHAnsi" w:eastAsiaTheme="minorEastAsia" w:hAnsiTheme="minorHAnsi" w:cstheme="minorBidi"/>
          <w:noProof/>
          <w:sz w:val="22"/>
          <w:szCs w:val="22"/>
          <w:lang w:val="en-GB" w:eastAsia="en-GB"/>
        </w:rPr>
        <w:tab/>
      </w:r>
      <w:r w:rsidRPr="00E02847">
        <w:rPr>
          <w:noProof/>
          <w:lang w:val="en-GB"/>
        </w:rPr>
        <w:t>Specific Post Conditions</w:t>
      </w:r>
      <w:r>
        <w:rPr>
          <w:noProof/>
        </w:rPr>
        <w:tab/>
      </w:r>
      <w:r>
        <w:rPr>
          <w:noProof/>
        </w:rPr>
        <w:fldChar w:fldCharType="begin"/>
      </w:r>
      <w:r>
        <w:rPr>
          <w:noProof/>
        </w:rPr>
        <w:instrText xml:space="preserve"> PAGEREF _Toc401324200 \h </w:instrText>
      </w:r>
      <w:r>
        <w:rPr>
          <w:noProof/>
        </w:rPr>
      </w:r>
      <w:r>
        <w:rPr>
          <w:noProof/>
        </w:rPr>
        <w:fldChar w:fldCharType="separate"/>
      </w:r>
      <w:r>
        <w:rPr>
          <w:noProof/>
        </w:rPr>
        <w:t>15</w:t>
      </w:r>
      <w:r>
        <w:rPr>
          <w:noProof/>
        </w:rPr>
        <w:fldChar w:fldCharType="end"/>
      </w:r>
    </w:p>
    <w:p w14:paraId="53D5B1F3" w14:textId="77777777" w:rsidR="00AE0565" w:rsidRDefault="00AE0565">
      <w:pPr>
        <w:pStyle w:val="TOC2"/>
        <w:rPr>
          <w:rFonts w:asciiTheme="minorHAnsi" w:eastAsiaTheme="minorEastAsia" w:hAnsiTheme="minorHAnsi" w:cstheme="minorBidi"/>
          <w:noProof/>
          <w:sz w:val="22"/>
          <w:szCs w:val="22"/>
          <w:lang w:val="en-GB" w:eastAsia="en-GB"/>
        </w:rPr>
      </w:pPr>
      <w:r w:rsidRPr="00E02847">
        <w:rPr>
          <w:noProof/>
          <w:lang w:val="en-GB"/>
        </w:rPr>
        <w:t>5.2</w:t>
      </w:r>
      <w:r>
        <w:rPr>
          <w:rFonts w:asciiTheme="minorHAnsi" w:eastAsiaTheme="minorEastAsia" w:hAnsiTheme="minorHAnsi" w:cstheme="minorBidi"/>
          <w:noProof/>
          <w:sz w:val="22"/>
          <w:szCs w:val="22"/>
          <w:lang w:val="en-GB" w:eastAsia="en-GB"/>
        </w:rPr>
        <w:tab/>
      </w:r>
      <w:r w:rsidRPr="00E02847">
        <w:rPr>
          <w:noProof/>
          <w:lang w:val="en-GB"/>
        </w:rPr>
        <w:t>Alternate Flow 2 – Unexpected new ICR</w:t>
      </w:r>
      <w:r>
        <w:rPr>
          <w:noProof/>
        </w:rPr>
        <w:tab/>
      </w:r>
      <w:r>
        <w:rPr>
          <w:noProof/>
        </w:rPr>
        <w:fldChar w:fldCharType="begin"/>
      </w:r>
      <w:r>
        <w:rPr>
          <w:noProof/>
        </w:rPr>
        <w:instrText xml:space="preserve"> PAGEREF _Toc401324201 \h </w:instrText>
      </w:r>
      <w:r>
        <w:rPr>
          <w:noProof/>
        </w:rPr>
      </w:r>
      <w:r>
        <w:rPr>
          <w:noProof/>
        </w:rPr>
        <w:fldChar w:fldCharType="separate"/>
      </w:r>
      <w:r>
        <w:rPr>
          <w:noProof/>
        </w:rPr>
        <w:t>15</w:t>
      </w:r>
      <w:r>
        <w:rPr>
          <w:noProof/>
        </w:rPr>
        <w:fldChar w:fldCharType="end"/>
      </w:r>
    </w:p>
    <w:p w14:paraId="48189DA1"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5.2.1</w:t>
      </w:r>
      <w:r>
        <w:rPr>
          <w:rFonts w:asciiTheme="minorHAnsi" w:eastAsiaTheme="minorEastAsia" w:hAnsiTheme="minorHAnsi" w:cstheme="minorBidi"/>
          <w:noProof/>
          <w:sz w:val="22"/>
          <w:szCs w:val="22"/>
          <w:lang w:val="en-GB" w:eastAsia="en-GB"/>
        </w:rPr>
        <w:tab/>
      </w:r>
      <w:r w:rsidRPr="00E02847">
        <w:rPr>
          <w:noProof/>
          <w:lang w:val="en-GB"/>
        </w:rPr>
        <w:t>Specific Preconditions</w:t>
      </w:r>
      <w:r>
        <w:rPr>
          <w:noProof/>
        </w:rPr>
        <w:tab/>
      </w:r>
      <w:r>
        <w:rPr>
          <w:noProof/>
        </w:rPr>
        <w:fldChar w:fldCharType="begin"/>
      </w:r>
      <w:r>
        <w:rPr>
          <w:noProof/>
        </w:rPr>
        <w:instrText xml:space="preserve"> PAGEREF _Toc401324202 \h </w:instrText>
      </w:r>
      <w:r>
        <w:rPr>
          <w:noProof/>
        </w:rPr>
      </w:r>
      <w:r>
        <w:rPr>
          <w:noProof/>
        </w:rPr>
        <w:fldChar w:fldCharType="separate"/>
      </w:r>
      <w:r>
        <w:rPr>
          <w:noProof/>
        </w:rPr>
        <w:t>15</w:t>
      </w:r>
      <w:r>
        <w:rPr>
          <w:noProof/>
        </w:rPr>
        <w:fldChar w:fldCharType="end"/>
      </w:r>
    </w:p>
    <w:p w14:paraId="736407F8"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5.2.2</w:t>
      </w:r>
      <w:r>
        <w:rPr>
          <w:rFonts w:asciiTheme="minorHAnsi" w:eastAsiaTheme="minorEastAsia" w:hAnsiTheme="minorHAnsi" w:cstheme="minorBidi"/>
          <w:noProof/>
          <w:sz w:val="22"/>
          <w:szCs w:val="22"/>
          <w:lang w:val="en-GB" w:eastAsia="en-GB"/>
        </w:rPr>
        <w:tab/>
      </w:r>
      <w:r w:rsidRPr="00E02847">
        <w:rPr>
          <w:noProof/>
          <w:lang w:val="en-GB"/>
        </w:rPr>
        <w:t>Steps</w:t>
      </w:r>
      <w:r>
        <w:rPr>
          <w:noProof/>
        </w:rPr>
        <w:tab/>
      </w:r>
      <w:r>
        <w:rPr>
          <w:noProof/>
        </w:rPr>
        <w:fldChar w:fldCharType="begin"/>
      </w:r>
      <w:r>
        <w:rPr>
          <w:noProof/>
        </w:rPr>
        <w:instrText xml:space="preserve"> PAGEREF _Toc401324203 \h </w:instrText>
      </w:r>
      <w:r>
        <w:rPr>
          <w:noProof/>
        </w:rPr>
      </w:r>
      <w:r>
        <w:rPr>
          <w:noProof/>
        </w:rPr>
        <w:fldChar w:fldCharType="separate"/>
      </w:r>
      <w:r>
        <w:rPr>
          <w:noProof/>
        </w:rPr>
        <w:t>15</w:t>
      </w:r>
      <w:r>
        <w:rPr>
          <w:noProof/>
        </w:rPr>
        <w:fldChar w:fldCharType="end"/>
      </w:r>
    </w:p>
    <w:p w14:paraId="5F92B72B"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5.2.3</w:t>
      </w:r>
      <w:r>
        <w:rPr>
          <w:rFonts w:asciiTheme="minorHAnsi" w:eastAsiaTheme="minorEastAsia" w:hAnsiTheme="minorHAnsi" w:cstheme="minorBidi"/>
          <w:noProof/>
          <w:sz w:val="22"/>
          <w:szCs w:val="22"/>
          <w:lang w:val="en-GB" w:eastAsia="en-GB"/>
        </w:rPr>
        <w:tab/>
      </w:r>
      <w:r w:rsidRPr="00E02847">
        <w:rPr>
          <w:noProof/>
          <w:lang w:val="en-GB"/>
        </w:rPr>
        <w:t>Specific Post Conditions</w:t>
      </w:r>
      <w:r>
        <w:rPr>
          <w:noProof/>
        </w:rPr>
        <w:tab/>
      </w:r>
      <w:r>
        <w:rPr>
          <w:noProof/>
        </w:rPr>
        <w:fldChar w:fldCharType="begin"/>
      </w:r>
      <w:r>
        <w:rPr>
          <w:noProof/>
        </w:rPr>
        <w:instrText xml:space="preserve"> PAGEREF _Toc401324204 \h </w:instrText>
      </w:r>
      <w:r>
        <w:rPr>
          <w:noProof/>
        </w:rPr>
      </w:r>
      <w:r>
        <w:rPr>
          <w:noProof/>
        </w:rPr>
        <w:fldChar w:fldCharType="separate"/>
      </w:r>
      <w:r>
        <w:rPr>
          <w:noProof/>
        </w:rPr>
        <w:t>15</w:t>
      </w:r>
      <w:r>
        <w:rPr>
          <w:noProof/>
        </w:rPr>
        <w:fldChar w:fldCharType="end"/>
      </w:r>
    </w:p>
    <w:p w14:paraId="1A89D30D" w14:textId="77777777" w:rsidR="00AE0565" w:rsidRDefault="00AE0565">
      <w:pPr>
        <w:pStyle w:val="TOC1"/>
        <w:rPr>
          <w:rFonts w:asciiTheme="minorHAnsi" w:eastAsiaTheme="minorEastAsia" w:hAnsiTheme="minorHAnsi" w:cstheme="minorBidi"/>
          <w:b w:val="0"/>
          <w:noProof/>
          <w:sz w:val="22"/>
          <w:szCs w:val="22"/>
          <w:lang w:val="en-GB" w:eastAsia="en-GB"/>
        </w:rPr>
      </w:pPr>
      <w:r w:rsidRPr="00E02847">
        <w:rPr>
          <w:noProof/>
          <w:lang w:val="en-GB"/>
        </w:rPr>
        <w:t>6.</w:t>
      </w:r>
      <w:r>
        <w:rPr>
          <w:rFonts w:asciiTheme="minorHAnsi" w:eastAsiaTheme="minorEastAsia" w:hAnsiTheme="minorHAnsi" w:cstheme="minorBidi"/>
          <w:b w:val="0"/>
          <w:noProof/>
          <w:sz w:val="22"/>
          <w:szCs w:val="22"/>
          <w:lang w:val="en-GB" w:eastAsia="en-GB"/>
        </w:rPr>
        <w:tab/>
      </w:r>
      <w:r w:rsidRPr="00E02847">
        <w:rPr>
          <w:noProof/>
          <w:lang w:val="en-GB"/>
        </w:rPr>
        <w:t>Exception Flows</w:t>
      </w:r>
      <w:r>
        <w:rPr>
          <w:noProof/>
        </w:rPr>
        <w:tab/>
      </w:r>
      <w:r>
        <w:rPr>
          <w:noProof/>
        </w:rPr>
        <w:fldChar w:fldCharType="begin"/>
      </w:r>
      <w:r>
        <w:rPr>
          <w:noProof/>
        </w:rPr>
        <w:instrText xml:space="preserve"> PAGEREF _Toc401324205 \h </w:instrText>
      </w:r>
      <w:r>
        <w:rPr>
          <w:noProof/>
        </w:rPr>
      </w:r>
      <w:r>
        <w:rPr>
          <w:noProof/>
        </w:rPr>
        <w:fldChar w:fldCharType="separate"/>
      </w:r>
      <w:r>
        <w:rPr>
          <w:noProof/>
        </w:rPr>
        <w:t>16</w:t>
      </w:r>
      <w:r>
        <w:rPr>
          <w:noProof/>
        </w:rPr>
        <w:fldChar w:fldCharType="end"/>
      </w:r>
    </w:p>
    <w:p w14:paraId="347258D0" w14:textId="77777777" w:rsidR="00AE0565" w:rsidRDefault="00AE0565">
      <w:pPr>
        <w:pStyle w:val="TOC2"/>
        <w:rPr>
          <w:rFonts w:asciiTheme="minorHAnsi" w:eastAsiaTheme="minorEastAsia" w:hAnsiTheme="minorHAnsi" w:cstheme="minorBidi"/>
          <w:noProof/>
          <w:sz w:val="22"/>
          <w:szCs w:val="22"/>
          <w:lang w:val="en-GB" w:eastAsia="en-GB"/>
        </w:rPr>
      </w:pPr>
      <w:r w:rsidRPr="00E02847">
        <w:rPr>
          <w:noProof/>
          <w:lang w:val="en-GB"/>
        </w:rPr>
        <w:t>6.1</w:t>
      </w:r>
      <w:r>
        <w:rPr>
          <w:rFonts w:asciiTheme="minorHAnsi" w:eastAsiaTheme="minorEastAsia" w:hAnsiTheme="minorHAnsi" w:cstheme="minorBidi"/>
          <w:noProof/>
          <w:sz w:val="22"/>
          <w:szCs w:val="22"/>
          <w:lang w:val="en-GB" w:eastAsia="en-GB"/>
        </w:rPr>
        <w:tab/>
      </w:r>
      <w:r w:rsidRPr="00E02847">
        <w:rPr>
          <w:noProof/>
          <w:lang w:val="en-GB"/>
        </w:rPr>
        <w:t>Exception Flow 1 – Inventory Activation ICR Error</w:t>
      </w:r>
      <w:r>
        <w:rPr>
          <w:noProof/>
        </w:rPr>
        <w:tab/>
      </w:r>
      <w:r>
        <w:rPr>
          <w:noProof/>
        </w:rPr>
        <w:fldChar w:fldCharType="begin"/>
      </w:r>
      <w:r>
        <w:rPr>
          <w:noProof/>
        </w:rPr>
        <w:instrText xml:space="preserve"> PAGEREF _Toc401324206 \h </w:instrText>
      </w:r>
      <w:r>
        <w:rPr>
          <w:noProof/>
        </w:rPr>
      </w:r>
      <w:r>
        <w:rPr>
          <w:noProof/>
        </w:rPr>
        <w:fldChar w:fldCharType="separate"/>
      </w:r>
      <w:r>
        <w:rPr>
          <w:noProof/>
        </w:rPr>
        <w:t>16</w:t>
      </w:r>
      <w:r>
        <w:rPr>
          <w:noProof/>
        </w:rPr>
        <w:fldChar w:fldCharType="end"/>
      </w:r>
    </w:p>
    <w:p w14:paraId="21C5FB28"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lastRenderedPageBreak/>
        <w:t>6.1.1</w:t>
      </w:r>
      <w:r>
        <w:rPr>
          <w:rFonts w:asciiTheme="minorHAnsi" w:eastAsiaTheme="minorEastAsia" w:hAnsiTheme="minorHAnsi" w:cstheme="minorBidi"/>
          <w:noProof/>
          <w:sz w:val="22"/>
          <w:szCs w:val="22"/>
          <w:lang w:val="en-GB" w:eastAsia="en-GB"/>
        </w:rPr>
        <w:tab/>
      </w:r>
      <w:r w:rsidRPr="00E02847">
        <w:rPr>
          <w:noProof/>
          <w:lang w:val="en-GB"/>
        </w:rPr>
        <w:t>Specific Preconditions</w:t>
      </w:r>
      <w:r>
        <w:rPr>
          <w:noProof/>
        </w:rPr>
        <w:tab/>
      </w:r>
      <w:r>
        <w:rPr>
          <w:noProof/>
        </w:rPr>
        <w:fldChar w:fldCharType="begin"/>
      </w:r>
      <w:r>
        <w:rPr>
          <w:noProof/>
        </w:rPr>
        <w:instrText xml:space="preserve"> PAGEREF _Toc401324207 \h </w:instrText>
      </w:r>
      <w:r>
        <w:rPr>
          <w:noProof/>
        </w:rPr>
      </w:r>
      <w:r>
        <w:rPr>
          <w:noProof/>
        </w:rPr>
        <w:fldChar w:fldCharType="separate"/>
      </w:r>
      <w:r>
        <w:rPr>
          <w:noProof/>
        </w:rPr>
        <w:t>16</w:t>
      </w:r>
      <w:r>
        <w:rPr>
          <w:noProof/>
        </w:rPr>
        <w:fldChar w:fldCharType="end"/>
      </w:r>
    </w:p>
    <w:p w14:paraId="4340EDF8"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6.1.2</w:t>
      </w:r>
      <w:r>
        <w:rPr>
          <w:rFonts w:asciiTheme="minorHAnsi" w:eastAsiaTheme="minorEastAsia" w:hAnsiTheme="minorHAnsi" w:cstheme="minorBidi"/>
          <w:noProof/>
          <w:sz w:val="22"/>
          <w:szCs w:val="22"/>
          <w:lang w:val="en-GB" w:eastAsia="en-GB"/>
        </w:rPr>
        <w:tab/>
      </w:r>
      <w:r w:rsidRPr="00E02847">
        <w:rPr>
          <w:noProof/>
          <w:lang w:val="en-GB"/>
        </w:rPr>
        <w:t>Steps</w:t>
      </w:r>
      <w:r>
        <w:rPr>
          <w:noProof/>
        </w:rPr>
        <w:tab/>
      </w:r>
      <w:r>
        <w:rPr>
          <w:noProof/>
        </w:rPr>
        <w:fldChar w:fldCharType="begin"/>
      </w:r>
      <w:r>
        <w:rPr>
          <w:noProof/>
        </w:rPr>
        <w:instrText xml:space="preserve"> PAGEREF _Toc401324208 \h </w:instrText>
      </w:r>
      <w:r>
        <w:rPr>
          <w:noProof/>
        </w:rPr>
      </w:r>
      <w:r>
        <w:rPr>
          <w:noProof/>
        </w:rPr>
        <w:fldChar w:fldCharType="separate"/>
      </w:r>
      <w:r>
        <w:rPr>
          <w:noProof/>
        </w:rPr>
        <w:t>16</w:t>
      </w:r>
      <w:r>
        <w:rPr>
          <w:noProof/>
        </w:rPr>
        <w:fldChar w:fldCharType="end"/>
      </w:r>
    </w:p>
    <w:p w14:paraId="2CF62507"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6.1.3</w:t>
      </w:r>
      <w:r>
        <w:rPr>
          <w:rFonts w:asciiTheme="minorHAnsi" w:eastAsiaTheme="minorEastAsia" w:hAnsiTheme="minorHAnsi" w:cstheme="minorBidi"/>
          <w:noProof/>
          <w:sz w:val="22"/>
          <w:szCs w:val="22"/>
          <w:lang w:val="en-GB" w:eastAsia="en-GB"/>
        </w:rPr>
        <w:tab/>
      </w:r>
      <w:r w:rsidRPr="00E02847">
        <w:rPr>
          <w:noProof/>
          <w:lang w:val="en-GB"/>
        </w:rPr>
        <w:t>Specific Post Conditions</w:t>
      </w:r>
      <w:r>
        <w:rPr>
          <w:noProof/>
        </w:rPr>
        <w:tab/>
      </w:r>
      <w:r>
        <w:rPr>
          <w:noProof/>
        </w:rPr>
        <w:fldChar w:fldCharType="begin"/>
      </w:r>
      <w:r>
        <w:rPr>
          <w:noProof/>
        </w:rPr>
        <w:instrText xml:space="preserve"> PAGEREF _Toc401324209 \h </w:instrText>
      </w:r>
      <w:r>
        <w:rPr>
          <w:noProof/>
        </w:rPr>
      </w:r>
      <w:r>
        <w:rPr>
          <w:noProof/>
        </w:rPr>
        <w:fldChar w:fldCharType="separate"/>
      </w:r>
      <w:r>
        <w:rPr>
          <w:noProof/>
        </w:rPr>
        <w:t>16</w:t>
      </w:r>
      <w:r>
        <w:rPr>
          <w:noProof/>
        </w:rPr>
        <w:fldChar w:fldCharType="end"/>
      </w:r>
    </w:p>
    <w:p w14:paraId="79F74087" w14:textId="77777777" w:rsidR="00AE0565" w:rsidRDefault="00AE0565">
      <w:pPr>
        <w:pStyle w:val="TOC2"/>
        <w:rPr>
          <w:rFonts w:asciiTheme="minorHAnsi" w:eastAsiaTheme="minorEastAsia" w:hAnsiTheme="minorHAnsi" w:cstheme="minorBidi"/>
          <w:noProof/>
          <w:sz w:val="22"/>
          <w:szCs w:val="22"/>
          <w:lang w:val="en-GB" w:eastAsia="en-GB"/>
        </w:rPr>
      </w:pPr>
      <w:r w:rsidRPr="00E02847">
        <w:rPr>
          <w:noProof/>
          <w:lang w:val="en-GB"/>
        </w:rPr>
        <w:t>6.2</w:t>
      </w:r>
      <w:r>
        <w:rPr>
          <w:rFonts w:asciiTheme="minorHAnsi" w:eastAsiaTheme="minorEastAsia" w:hAnsiTheme="minorHAnsi" w:cstheme="minorBidi"/>
          <w:noProof/>
          <w:sz w:val="22"/>
          <w:szCs w:val="22"/>
          <w:lang w:val="en-GB" w:eastAsia="en-GB"/>
        </w:rPr>
        <w:tab/>
      </w:r>
      <w:r w:rsidRPr="00E02847">
        <w:rPr>
          <w:noProof/>
          <w:lang w:val="en-GB"/>
        </w:rPr>
        <w:t>Exception Flow 2 – Inventory Activation Leg/Segment Error</w:t>
      </w:r>
      <w:r>
        <w:rPr>
          <w:noProof/>
        </w:rPr>
        <w:tab/>
      </w:r>
      <w:r>
        <w:rPr>
          <w:noProof/>
        </w:rPr>
        <w:fldChar w:fldCharType="begin"/>
      </w:r>
      <w:r>
        <w:rPr>
          <w:noProof/>
        </w:rPr>
        <w:instrText xml:space="preserve"> PAGEREF _Toc401324210 \h </w:instrText>
      </w:r>
      <w:r>
        <w:rPr>
          <w:noProof/>
        </w:rPr>
      </w:r>
      <w:r>
        <w:rPr>
          <w:noProof/>
        </w:rPr>
        <w:fldChar w:fldCharType="separate"/>
      </w:r>
      <w:r>
        <w:rPr>
          <w:noProof/>
        </w:rPr>
        <w:t>16</w:t>
      </w:r>
      <w:r>
        <w:rPr>
          <w:noProof/>
        </w:rPr>
        <w:fldChar w:fldCharType="end"/>
      </w:r>
    </w:p>
    <w:p w14:paraId="1D7363B8"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6.2.1</w:t>
      </w:r>
      <w:r>
        <w:rPr>
          <w:rFonts w:asciiTheme="minorHAnsi" w:eastAsiaTheme="minorEastAsia" w:hAnsiTheme="minorHAnsi" w:cstheme="minorBidi"/>
          <w:noProof/>
          <w:sz w:val="22"/>
          <w:szCs w:val="22"/>
          <w:lang w:val="en-GB" w:eastAsia="en-GB"/>
        </w:rPr>
        <w:tab/>
      </w:r>
      <w:r w:rsidRPr="00E02847">
        <w:rPr>
          <w:noProof/>
          <w:lang w:val="en-GB"/>
        </w:rPr>
        <w:t>Specific Preconditions</w:t>
      </w:r>
      <w:r>
        <w:rPr>
          <w:noProof/>
        </w:rPr>
        <w:tab/>
      </w:r>
      <w:r>
        <w:rPr>
          <w:noProof/>
        </w:rPr>
        <w:fldChar w:fldCharType="begin"/>
      </w:r>
      <w:r>
        <w:rPr>
          <w:noProof/>
        </w:rPr>
        <w:instrText xml:space="preserve"> PAGEREF _Toc401324211 \h </w:instrText>
      </w:r>
      <w:r>
        <w:rPr>
          <w:noProof/>
        </w:rPr>
      </w:r>
      <w:r>
        <w:rPr>
          <w:noProof/>
        </w:rPr>
        <w:fldChar w:fldCharType="separate"/>
      </w:r>
      <w:r>
        <w:rPr>
          <w:noProof/>
        </w:rPr>
        <w:t>16</w:t>
      </w:r>
      <w:r>
        <w:rPr>
          <w:noProof/>
        </w:rPr>
        <w:fldChar w:fldCharType="end"/>
      </w:r>
    </w:p>
    <w:p w14:paraId="6EC55A3D"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6.2.2</w:t>
      </w:r>
      <w:r>
        <w:rPr>
          <w:rFonts w:asciiTheme="minorHAnsi" w:eastAsiaTheme="minorEastAsia" w:hAnsiTheme="minorHAnsi" w:cstheme="minorBidi"/>
          <w:noProof/>
          <w:sz w:val="22"/>
          <w:szCs w:val="22"/>
          <w:lang w:val="en-GB" w:eastAsia="en-GB"/>
        </w:rPr>
        <w:tab/>
      </w:r>
      <w:r w:rsidRPr="00E02847">
        <w:rPr>
          <w:noProof/>
          <w:lang w:val="en-GB"/>
        </w:rPr>
        <w:t>Steps</w:t>
      </w:r>
      <w:r>
        <w:rPr>
          <w:noProof/>
        </w:rPr>
        <w:tab/>
      </w:r>
      <w:r>
        <w:rPr>
          <w:noProof/>
        </w:rPr>
        <w:fldChar w:fldCharType="begin"/>
      </w:r>
      <w:r>
        <w:rPr>
          <w:noProof/>
        </w:rPr>
        <w:instrText xml:space="preserve"> PAGEREF _Toc401324212 \h </w:instrText>
      </w:r>
      <w:r>
        <w:rPr>
          <w:noProof/>
        </w:rPr>
      </w:r>
      <w:r>
        <w:rPr>
          <w:noProof/>
        </w:rPr>
        <w:fldChar w:fldCharType="separate"/>
      </w:r>
      <w:r>
        <w:rPr>
          <w:noProof/>
        </w:rPr>
        <w:t>16</w:t>
      </w:r>
      <w:r>
        <w:rPr>
          <w:noProof/>
        </w:rPr>
        <w:fldChar w:fldCharType="end"/>
      </w:r>
    </w:p>
    <w:p w14:paraId="2423D28B"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6.2.3</w:t>
      </w:r>
      <w:r>
        <w:rPr>
          <w:rFonts w:asciiTheme="minorHAnsi" w:eastAsiaTheme="minorEastAsia" w:hAnsiTheme="minorHAnsi" w:cstheme="minorBidi"/>
          <w:noProof/>
          <w:sz w:val="22"/>
          <w:szCs w:val="22"/>
          <w:lang w:val="en-GB" w:eastAsia="en-GB"/>
        </w:rPr>
        <w:tab/>
      </w:r>
      <w:r w:rsidRPr="00E02847">
        <w:rPr>
          <w:noProof/>
          <w:lang w:val="en-GB"/>
        </w:rPr>
        <w:t>Specific Post Conditions</w:t>
      </w:r>
      <w:r>
        <w:rPr>
          <w:noProof/>
        </w:rPr>
        <w:tab/>
      </w:r>
      <w:r>
        <w:rPr>
          <w:noProof/>
        </w:rPr>
        <w:fldChar w:fldCharType="begin"/>
      </w:r>
      <w:r>
        <w:rPr>
          <w:noProof/>
        </w:rPr>
        <w:instrText xml:space="preserve"> PAGEREF _Toc401324213 \h </w:instrText>
      </w:r>
      <w:r>
        <w:rPr>
          <w:noProof/>
        </w:rPr>
      </w:r>
      <w:r>
        <w:rPr>
          <w:noProof/>
        </w:rPr>
        <w:fldChar w:fldCharType="separate"/>
      </w:r>
      <w:r>
        <w:rPr>
          <w:noProof/>
        </w:rPr>
        <w:t>17</w:t>
      </w:r>
      <w:r>
        <w:rPr>
          <w:noProof/>
        </w:rPr>
        <w:fldChar w:fldCharType="end"/>
      </w:r>
    </w:p>
    <w:p w14:paraId="0D50E60E" w14:textId="77777777" w:rsidR="00AE0565" w:rsidRDefault="00AE0565">
      <w:pPr>
        <w:pStyle w:val="TOC1"/>
        <w:rPr>
          <w:rFonts w:asciiTheme="minorHAnsi" w:eastAsiaTheme="minorEastAsia" w:hAnsiTheme="minorHAnsi" w:cstheme="minorBidi"/>
          <w:b w:val="0"/>
          <w:noProof/>
          <w:sz w:val="22"/>
          <w:szCs w:val="22"/>
          <w:lang w:val="en-GB" w:eastAsia="en-GB"/>
        </w:rPr>
      </w:pPr>
      <w:r w:rsidRPr="00E02847">
        <w:rPr>
          <w:noProof/>
          <w:lang w:val="en-GB"/>
        </w:rPr>
        <w:t>7.</w:t>
      </w:r>
      <w:r>
        <w:rPr>
          <w:rFonts w:asciiTheme="minorHAnsi" w:eastAsiaTheme="minorEastAsia" w:hAnsiTheme="minorHAnsi" w:cstheme="minorBidi"/>
          <w:b w:val="0"/>
          <w:noProof/>
          <w:sz w:val="22"/>
          <w:szCs w:val="22"/>
          <w:lang w:val="en-GB" w:eastAsia="en-GB"/>
        </w:rPr>
        <w:tab/>
      </w:r>
      <w:r w:rsidRPr="00E02847">
        <w:rPr>
          <w:noProof/>
          <w:lang w:val="en-GB"/>
        </w:rPr>
        <w:t>Sub Flows</w:t>
      </w:r>
      <w:r>
        <w:rPr>
          <w:noProof/>
        </w:rPr>
        <w:tab/>
      </w:r>
      <w:r>
        <w:rPr>
          <w:noProof/>
        </w:rPr>
        <w:fldChar w:fldCharType="begin"/>
      </w:r>
      <w:r>
        <w:rPr>
          <w:noProof/>
        </w:rPr>
        <w:instrText xml:space="preserve"> PAGEREF _Toc401324214 \h </w:instrText>
      </w:r>
      <w:r>
        <w:rPr>
          <w:noProof/>
        </w:rPr>
      </w:r>
      <w:r>
        <w:rPr>
          <w:noProof/>
        </w:rPr>
        <w:fldChar w:fldCharType="separate"/>
      </w:r>
      <w:r>
        <w:rPr>
          <w:noProof/>
        </w:rPr>
        <w:t>17</w:t>
      </w:r>
      <w:r>
        <w:rPr>
          <w:noProof/>
        </w:rPr>
        <w:fldChar w:fldCharType="end"/>
      </w:r>
    </w:p>
    <w:p w14:paraId="73966C77" w14:textId="77777777" w:rsidR="00AE0565" w:rsidRDefault="00AE0565">
      <w:pPr>
        <w:pStyle w:val="TOC1"/>
        <w:rPr>
          <w:rFonts w:asciiTheme="minorHAnsi" w:eastAsiaTheme="minorEastAsia" w:hAnsiTheme="minorHAnsi" w:cstheme="minorBidi"/>
          <w:b w:val="0"/>
          <w:noProof/>
          <w:sz w:val="22"/>
          <w:szCs w:val="22"/>
          <w:lang w:val="en-GB" w:eastAsia="en-GB"/>
        </w:rPr>
      </w:pPr>
      <w:r w:rsidRPr="00E02847">
        <w:rPr>
          <w:noProof/>
          <w:lang w:val="en-GB"/>
        </w:rPr>
        <w:t>8.</w:t>
      </w:r>
      <w:r>
        <w:rPr>
          <w:rFonts w:asciiTheme="minorHAnsi" w:eastAsiaTheme="minorEastAsia" w:hAnsiTheme="minorHAnsi" w:cstheme="minorBidi"/>
          <w:b w:val="0"/>
          <w:noProof/>
          <w:sz w:val="22"/>
          <w:szCs w:val="22"/>
          <w:lang w:val="en-GB" w:eastAsia="en-GB"/>
        </w:rPr>
        <w:tab/>
      </w:r>
      <w:r w:rsidRPr="00E02847">
        <w:rPr>
          <w:noProof/>
          <w:lang w:val="en-GB"/>
        </w:rPr>
        <w:t>General Post Conditions</w:t>
      </w:r>
      <w:r>
        <w:rPr>
          <w:noProof/>
        </w:rPr>
        <w:tab/>
      </w:r>
      <w:r>
        <w:rPr>
          <w:noProof/>
        </w:rPr>
        <w:fldChar w:fldCharType="begin"/>
      </w:r>
      <w:r>
        <w:rPr>
          <w:noProof/>
        </w:rPr>
        <w:instrText xml:space="preserve"> PAGEREF _Toc401324215 \h </w:instrText>
      </w:r>
      <w:r>
        <w:rPr>
          <w:noProof/>
        </w:rPr>
      </w:r>
      <w:r>
        <w:rPr>
          <w:noProof/>
        </w:rPr>
        <w:fldChar w:fldCharType="separate"/>
      </w:r>
      <w:r>
        <w:rPr>
          <w:noProof/>
        </w:rPr>
        <w:t>17</w:t>
      </w:r>
      <w:r>
        <w:rPr>
          <w:noProof/>
        </w:rPr>
        <w:fldChar w:fldCharType="end"/>
      </w:r>
    </w:p>
    <w:p w14:paraId="6CCC1913" w14:textId="77777777" w:rsidR="00AE0565" w:rsidRDefault="00AE0565">
      <w:pPr>
        <w:pStyle w:val="TOC1"/>
        <w:rPr>
          <w:rFonts w:asciiTheme="minorHAnsi" w:eastAsiaTheme="minorEastAsia" w:hAnsiTheme="minorHAnsi" w:cstheme="minorBidi"/>
          <w:b w:val="0"/>
          <w:noProof/>
          <w:sz w:val="22"/>
          <w:szCs w:val="22"/>
          <w:lang w:val="en-GB" w:eastAsia="en-GB"/>
        </w:rPr>
      </w:pPr>
      <w:r w:rsidRPr="00E02847">
        <w:rPr>
          <w:noProof/>
          <w:lang w:val="en-GB"/>
        </w:rPr>
        <w:t>9.</w:t>
      </w:r>
      <w:r>
        <w:rPr>
          <w:rFonts w:asciiTheme="minorHAnsi" w:eastAsiaTheme="minorEastAsia" w:hAnsiTheme="minorHAnsi" w:cstheme="minorBidi"/>
          <w:b w:val="0"/>
          <w:noProof/>
          <w:sz w:val="22"/>
          <w:szCs w:val="22"/>
          <w:lang w:val="en-GB" w:eastAsia="en-GB"/>
        </w:rPr>
        <w:tab/>
      </w:r>
      <w:r w:rsidRPr="00E02847">
        <w:rPr>
          <w:noProof/>
          <w:lang w:val="en-GB"/>
        </w:rPr>
        <w:t>Extension Points</w:t>
      </w:r>
      <w:r>
        <w:rPr>
          <w:noProof/>
        </w:rPr>
        <w:tab/>
      </w:r>
      <w:r>
        <w:rPr>
          <w:noProof/>
        </w:rPr>
        <w:fldChar w:fldCharType="begin"/>
      </w:r>
      <w:r>
        <w:rPr>
          <w:noProof/>
        </w:rPr>
        <w:instrText xml:space="preserve"> PAGEREF _Toc401324216 \h </w:instrText>
      </w:r>
      <w:r>
        <w:rPr>
          <w:noProof/>
        </w:rPr>
      </w:r>
      <w:r>
        <w:rPr>
          <w:noProof/>
        </w:rPr>
        <w:fldChar w:fldCharType="separate"/>
      </w:r>
      <w:r>
        <w:rPr>
          <w:noProof/>
        </w:rPr>
        <w:t>17</w:t>
      </w:r>
      <w:r>
        <w:rPr>
          <w:noProof/>
        </w:rPr>
        <w:fldChar w:fldCharType="end"/>
      </w:r>
    </w:p>
    <w:p w14:paraId="6CEAD3E1" w14:textId="77777777" w:rsidR="00AE0565" w:rsidRDefault="00AE0565">
      <w:pPr>
        <w:pStyle w:val="TOC1"/>
        <w:rPr>
          <w:rFonts w:asciiTheme="minorHAnsi" w:eastAsiaTheme="minorEastAsia" w:hAnsiTheme="minorHAnsi" w:cstheme="minorBidi"/>
          <w:b w:val="0"/>
          <w:noProof/>
          <w:sz w:val="22"/>
          <w:szCs w:val="22"/>
          <w:lang w:val="en-GB" w:eastAsia="en-GB"/>
        </w:rPr>
      </w:pPr>
      <w:r w:rsidRPr="00E02847">
        <w:rPr>
          <w:noProof/>
          <w:lang w:val="en-GB"/>
        </w:rPr>
        <w:t>10.</w:t>
      </w:r>
      <w:r>
        <w:rPr>
          <w:rFonts w:asciiTheme="minorHAnsi" w:eastAsiaTheme="minorEastAsia" w:hAnsiTheme="minorHAnsi" w:cstheme="minorBidi"/>
          <w:b w:val="0"/>
          <w:noProof/>
          <w:sz w:val="22"/>
          <w:szCs w:val="22"/>
          <w:lang w:val="en-GB" w:eastAsia="en-GB"/>
        </w:rPr>
        <w:tab/>
      </w:r>
      <w:r w:rsidRPr="00E02847">
        <w:rPr>
          <w:noProof/>
          <w:lang w:val="en-GB"/>
        </w:rPr>
        <w:t>Additional Information</w:t>
      </w:r>
      <w:r>
        <w:rPr>
          <w:noProof/>
        </w:rPr>
        <w:tab/>
      </w:r>
      <w:r>
        <w:rPr>
          <w:noProof/>
        </w:rPr>
        <w:fldChar w:fldCharType="begin"/>
      </w:r>
      <w:r>
        <w:rPr>
          <w:noProof/>
        </w:rPr>
        <w:instrText xml:space="preserve"> PAGEREF _Toc401324217 \h </w:instrText>
      </w:r>
      <w:r>
        <w:rPr>
          <w:noProof/>
        </w:rPr>
      </w:r>
      <w:r>
        <w:rPr>
          <w:noProof/>
        </w:rPr>
        <w:fldChar w:fldCharType="separate"/>
      </w:r>
      <w:r>
        <w:rPr>
          <w:noProof/>
        </w:rPr>
        <w:t>17</w:t>
      </w:r>
      <w:r>
        <w:rPr>
          <w:noProof/>
        </w:rPr>
        <w:fldChar w:fldCharType="end"/>
      </w:r>
    </w:p>
    <w:p w14:paraId="07CF40D3" w14:textId="77777777" w:rsidR="00AE0565" w:rsidRDefault="00AE0565">
      <w:pPr>
        <w:pStyle w:val="TOC1"/>
        <w:rPr>
          <w:rFonts w:asciiTheme="minorHAnsi" w:eastAsiaTheme="minorEastAsia" w:hAnsiTheme="minorHAnsi" w:cstheme="minorBidi"/>
          <w:b w:val="0"/>
          <w:noProof/>
          <w:sz w:val="22"/>
          <w:szCs w:val="22"/>
          <w:lang w:val="en-GB" w:eastAsia="en-GB"/>
        </w:rPr>
      </w:pPr>
      <w:r w:rsidRPr="00E02847">
        <w:rPr>
          <w:noProof/>
          <w:lang w:val="en-GB"/>
        </w:rPr>
        <w:t>11.</w:t>
      </w:r>
      <w:r>
        <w:rPr>
          <w:rFonts w:asciiTheme="minorHAnsi" w:eastAsiaTheme="minorEastAsia" w:hAnsiTheme="minorHAnsi" w:cstheme="minorBidi"/>
          <w:b w:val="0"/>
          <w:noProof/>
          <w:sz w:val="22"/>
          <w:szCs w:val="22"/>
          <w:lang w:val="en-GB" w:eastAsia="en-GB"/>
        </w:rPr>
        <w:tab/>
      </w:r>
      <w:r w:rsidRPr="00E02847">
        <w:rPr>
          <w:noProof/>
          <w:lang w:val="en-GB"/>
        </w:rPr>
        <w:t>Future Use Case Considerations</w:t>
      </w:r>
      <w:r>
        <w:rPr>
          <w:noProof/>
        </w:rPr>
        <w:tab/>
      </w:r>
      <w:r>
        <w:rPr>
          <w:noProof/>
        </w:rPr>
        <w:fldChar w:fldCharType="begin"/>
      </w:r>
      <w:r>
        <w:rPr>
          <w:noProof/>
        </w:rPr>
        <w:instrText xml:space="preserve"> PAGEREF _Toc401324218 \h </w:instrText>
      </w:r>
      <w:r>
        <w:rPr>
          <w:noProof/>
        </w:rPr>
      </w:r>
      <w:r>
        <w:rPr>
          <w:noProof/>
        </w:rPr>
        <w:fldChar w:fldCharType="separate"/>
      </w:r>
      <w:r>
        <w:rPr>
          <w:noProof/>
        </w:rPr>
        <w:t>17</w:t>
      </w:r>
      <w:r>
        <w:rPr>
          <w:noProof/>
        </w:rPr>
        <w:fldChar w:fldCharType="end"/>
      </w:r>
    </w:p>
    <w:p w14:paraId="34F6894A" w14:textId="77777777" w:rsidR="00AE0565" w:rsidRDefault="00AE0565">
      <w:pPr>
        <w:pStyle w:val="TOC2"/>
        <w:rPr>
          <w:rFonts w:asciiTheme="minorHAnsi" w:eastAsiaTheme="minorEastAsia" w:hAnsiTheme="minorHAnsi" w:cstheme="minorBidi"/>
          <w:noProof/>
          <w:sz w:val="22"/>
          <w:szCs w:val="22"/>
          <w:lang w:val="en-GB" w:eastAsia="en-GB"/>
        </w:rPr>
      </w:pPr>
      <w:r w:rsidRPr="00E02847">
        <w:rPr>
          <w:noProof/>
          <w:lang w:val="en-GB"/>
        </w:rPr>
        <w:t>11.1</w:t>
      </w:r>
      <w:r>
        <w:rPr>
          <w:rFonts w:asciiTheme="minorHAnsi" w:eastAsiaTheme="minorEastAsia" w:hAnsiTheme="minorHAnsi" w:cstheme="minorBidi"/>
          <w:noProof/>
          <w:sz w:val="22"/>
          <w:szCs w:val="22"/>
          <w:lang w:val="en-GB" w:eastAsia="en-GB"/>
        </w:rPr>
        <w:tab/>
      </w:r>
      <w:r w:rsidRPr="00E02847">
        <w:rPr>
          <w:noProof/>
          <w:lang w:val="en-GB"/>
        </w:rPr>
        <w:t>Documentation updates required</w:t>
      </w:r>
      <w:r>
        <w:rPr>
          <w:noProof/>
        </w:rPr>
        <w:tab/>
      </w:r>
      <w:r>
        <w:rPr>
          <w:noProof/>
        </w:rPr>
        <w:fldChar w:fldCharType="begin"/>
      </w:r>
      <w:r>
        <w:rPr>
          <w:noProof/>
        </w:rPr>
        <w:instrText xml:space="preserve"> PAGEREF _Toc401324219 \h </w:instrText>
      </w:r>
      <w:r>
        <w:rPr>
          <w:noProof/>
        </w:rPr>
      </w:r>
      <w:r>
        <w:rPr>
          <w:noProof/>
        </w:rPr>
        <w:fldChar w:fldCharType="separate"/>
      </w:r>
      <w:r>
        <w:rPr>
          <w:noProof/>
        </w:rPr>
        <w:t>18</w:t>
      </w:r>
      <w:r>
        <w:rPr>
          <w:noProof/>
        </w:rPr>
        <w:fldChar w:fldCharType="end"/>
      </w:r>
    </w:p>
    <w:p w14:paraId="70FD9CEB" w14:textId="77777777" w:rsidR="00AE0565" w:rsidRDefault="00AE0565">
      <w:pPr>
        <w:pStyle w:val="TOC1"/>
        <w:rPr>
          <w:rFonts w:asciiTheme="minorHAnsi" w:eastAsiaTheme="minorEastAsia" w:hAnsiTheme="minorHAnsi" w:cstheme="minorBidi"/>
          <w:b w:val="0"/>
          <w:noProof/>
          <w:sz w:val="22"/>
          <w:szCs w:val="22"/>
          <w:lang w:val="en-GB" w:eastAsia="en-GB"/>
        </w:rPr>
      </w:pPr>
      <w:r w:rsidRPr="00E02847">
        <w:rPr>
          <w:noProof/>
          <w:lang w:val="en-GB"/>
        </w:rPr>
        <w:t>12.</w:t>
      </w:r>
      <w:r>
        <w:rPr>
          <w:rFonts w:asciiTheme="minorHAnsi" w:eastAsiaTheme="minorEastAsia" w:hAnsiTheme="minorHAnsi" w:cstheme="minorBidi"/>
          <w:b w:val="0"/>
          <w:noProof/>
          <w:sz w:val="22"/>
          <w:szCs w:val="22"/>
          <w:lang w:val="en-GB" w:eastAsia="en-GB"/>
        </w:rPr>
        <w:tab/>
      </w:r>
      <w:r w:rsidRPr="00E02847">
        <w:rPr>
          <w:noProof/>
          <w:lang w:val="en-GB"/>
        </w:rPr>
        <w:t>Use Case Elaboration</w:t>
      </w:r>
      <w:r>
        <w:rPr>
          <w:noProof/>
        </w:rPr>
        <w:tab/>
      </w:r>
      <w:r>
        <w:rPr>
          <w:noProof/>
        </w:rPr>
        <w:fldChar w:fldCharType="begin"/>
      </w:r>
      <w:r>
        <w:rPr>
          <w:noProof/>
        </w:rPr>
        <w:instrText xml:space="preserve"> PAGEREF _Toc401324220 \h </w:instrText>
      </w:r>
      <w:r>
        <w:rPr>
          <w:noProof/>
        </w:rPr>
      </w:r>
      <w:r>
        <w:rPr>
          <w:noProof/>
        </w:rPr>
        <w:fldChar w:fldCharType="separate"/>
      </w:r>
      <w:r>
        <w:rPr>
          <w:noProof/>
        </w:rPr>
        <w:t>19</w:t>
      </w:r>
      <w:r>
        <w:rPr>
          <w:noProof/>
        </w:rPr>
        <w:fldChar w:fldCharType="end"/>
      </w:r>
    </w:p>
    <w:p w14:paraId="4C79D6AF" w14:textId="77777777" w:rsidR="00AE0565" w:rsidRDefault="00AE0565">
      <w:pPr>
        <w:pStyle w:val="TOC2"/>
        <w:rPr>
          <w:rFonts w:asciiTheme="minorHAnsi" w:eastAsiaTheme="minorEastAsia" w:hAnsiTheme="minorHAnsi" w:cstheme="minorBidi"/>
          <w:noProof/>
          <w:sz w:val="22"/>
          <w:szCs w:val="22"/>
          <w:lang w:val="en-GB" w:eastAsia="en-GB"/>
        </w:rPr>
      </w:pPr>
      <w:r w:rsidRPr="00E02847">
        <w:rPr>
          <w:noProof/>
          <w:color w:val="000000" w:themeColor="text1"/>
          <w:lang w:val="en-GB"/>
        </w:rPr>
        <w:t>12.1</w:t>
      </w:r>
      <w:r>
        <w:rPr>
          <w:rFonts w:asciiTheme="minorHAnsi" w:eastAsiaTheme="minorEastAsia" w:hAnsiTheme="minorHAnsi" w:cstheme="minorBidi"/>
          <w:noProof/>
          <w:sz w:val="22"/>
          <w:szCs w:val="22"/>
          <w:lang w:val="en-GB" w:eastAsia="en-GB"/>
        </w:rPr>
        <w:tab/>
      </w:r>
      <w:r w:rsidRPr="00E02847">
        <w:rPr>
          <w:noProof/>
          <w:color w:val="000000" w:themeColor="text1"/>
          <w:lang w:val="en-GB"/>
        </w:rPr>
        <w:t>INV.29a - Activate inventory: Schedule Change interface and Retention</w:t>
      </w:r>
      <w:r>
        <w:rPr>
          <w:noProof/>
        </w:rPr>
        <w:tab/>
      </w:r>
      <w:r>
        <w:rPr>
          <w:noProof/>
        </w:rPr>
        <w:fldChar w:fldCharType="begin"/>
      </w:r>
      <w:r>
        <w:rPr>
          <w:noProof/>
        </w:rPr>
        <w:instrText xml:space="preserve"> PAGEREF _Toc401324221 \h </w:instrText>
      </w:r>
      <w:r>
        <w:rPr>
          <w:noProof/>
        </w:rPr>
      </w:r>
      <w:r>
        <w:rPr>
          <w:noProof/>
        </w:rPr>
        <w:fldChar w:fldCharType="separate"/>
      </w:r>
      <w:r>
        <w:rPr>
          <w:noProof/>
        </w:rPr>
        <w:t>19</w:t>
      </w:r>
      <w:r>
        <w:rPr>
          <w:noProof/>
        </w:rPr>
        <w:fldChar w:fldCharType="end"/>
      </w:r>
    </w:p>
    <w:p w14:paraId="792DE664"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12.1.1</w:t>
      </w:r>
      <w:r>
        <w:rPr>
          <w:rFonts w:asciiTheme="minorHAnsi" w:eastAsiaTheme="minorEastAsia" w:hAnsiTheme="minorHAnsi" w:cstheme="minorBidi"/>
          <w:noProof/>
          <w:sz w:val="22"/>
          <w:szCs w:val="22"/>
          <w:lang w:val="en-GB" w:eastAsia="en-GB"/>
        </w:rPr>
        <w:tab/>
      </w:r>
      <w:r w:rsidRPr="00E02847">
        <w:rPr>
          <w:noProof/>
          <w:lang w:val="en-GB"/>
        </w:rPr>
        <w:t>Overview</w:t>
      </w:r>
      <w:r>
        <w:rPr>
          <w:noProof/>
        </w:rPr>
        <w:tab/>
      </w:r>
      <w:r>
        <w:rPr>
          <w:noProof/>
        </w:rPr>
        <w:fldChar w:fldCharType="begin"/>
      </w:r>
      <w:r>
        <w:rPr>
          <w:noProof/>
        </w:rPr>
        <w:instrText xml:space="preserve"> PAGEREF _Toc401324222 \h </w:instrText>
      </w:r>
      <w:r>
        <w:rPr>
          <w:noProof/>
        </w:rPr>
      </w:r>
      <w:r>
        <w:rPr>
          <w:noProof/>
        </w:rPr>
        <w:fldChar w:fldCharType="separate"/>
      </w:r>
      <w:r>
        <w:rPr>
          <w:noProof/>
        </w:rPr>
        <w:t>19</w:t>
      </w:r>
      <w:r>
        <w:rPr>
          <w:noProof/>
        </w:rPr>
        <w:fldChar w:fldCharType="end"/>
      </w:r>
    </w:p>
    <w:p w14:paraId="70EC7CF7"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12.1.2</w:t>
      </w:r>
      <w:r>
        <w:rPr>
          <w:rFonts w:asciiTheme="minorHAnsi" w:eastAsiaTheme="minorEastAsia" w:hAnsiTheme="minorHAnsi" w:cstheme="minorBidi"/>
          <w:noProof/>
          <w:sz w:val="22"/>
          <w:szCs w:val="22"/>
          <w:lang w:val="en-GB" w:eastAsia="en-GB"/>
        </w:rPr>
        <w:tab/>
      </w:r>
      <w:r w:rsidRPr="00E02847">
        <w:rPr>
          <w:noProof/>
          <w:lang w:val="en-GB"/>
        </w:rPr>
        <w:t>Implementation Details</w:t>
      </w:r>
      <w:r>
        <w:rPr>
          <w:noProof/>
        </w:rPr>
        <w:tab/>
      </w:r>
      <w:r>
        <w:rPr>
          <w:noProof/>
        </w:rPr>
        <w:fldChar w:fldCharType="begin"/>
      </w:r>
      <w:r>
        <w:rPr>
          <w:noProof/>
        </w:rPr>
        <w:instrText xml:space="preserve"> PAGEREF _Toc401324223 \h </w:instrText>
      </w:r>
      <w:r>
        <w:rPr>
          <w:noProof/>
        </w:rPr>
      </w:r>
      <w:r>
        <w:rPr>
          <w:noProof/>
        </w:rPr>
        <w:fldChar w:fldCharType="separate"/>
      </w:r>
      <w:r>
        <w:rPr>
          <w:noProof/>
        </w:rPr>
        <w:t>19</w:t>
      </w:r>
      <w:r>
        <w:rPr>
          <w:noProof/>
        </w:rPr>
        <w:fldChar w:fldCharType="end"/>
      </w:r>
    </w:p>
    <w:p w14:paraId="3B830CA3"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12.1.3</w:t>
      </w:r>
      <w:r>
        <w:rPr>
          <w:rFonts w:asciiTheme="minorHAnsi" w:eastAsiaTheme="minorEastAsia" w:hAnsiTheme="minorHAnsi" w:cstheme="minorBidi"/>
          <w:noProof/>
          <w:sz w:val="22"/>
          <w:szCs w:val="22"/>
          <w:lang w:val="en-GB" w:eastAsia="en-GB"/>
        </w:rPr>
        <w:tab/>
      </w:r>
      <w:r w:rsidRPr="00E02847">
        <w:rPr>
          <w:noProof/>
          <w:lang w:val="en-GB"/>
        </w:rPr>
        <w:t>Acceptance Tests</w:t>
      </w:r>
      <w:r>
        <w:rPr>
          <w:noProof/>
        </w:rPr>
        <w:tab/>
      </w:r>
      <w:r>
        <w:rPr>
          <w:noProof/>
        </w:rPr>
        <w:fldChar w:fldCharType="begin"/>
      </w:r>
      <w:r>
        <w:rPr>
          <w:noProof/>
        </w:rPr>
        <w:instrText xml:space="preserve"> PAGEREF _Toc401324224 \h </w:instrText>
      </w:r>
      <w:r>
        <w:rPr>
          <w:noProof/>
        </w:rPr>
      </w:r>
      <w:r>
        <w:rPr>
          <w:noProof/>
        </w:rPr>
        <w:fldChar w:fldCharType="separate"/>
      </w:r>
      <w:r>
        <w:rPr>
          <w:noProof/>
        </w:rPr>
        <w:t>20</w:t>
      </w:r>
      <w:r>
        <w:rPr>
          <w:noProof/>
        </w:rPr>
        <w:fldChar w:fldCharType="end"/>
      </w:r>
    </w:p>
    <w:p w14:paraId="2D889B43"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12.1.4</w:t>
      </w:r>
      <w:r>
        <w:rPr>
          <w:rFonts w:asciiTheme="minorHAnsi" w:eastAsiaTheme="minorEastAsia" w:hAnsiTheme="minorHAnsi" w:cstheme="minorBidi"/>
          <w:noProof/>
          <w:sz w:val="22"/>
          <w:szCs w:val="22"/>
          <w:lang w:val="en-GB" w:eastAsia="en-GB"/>
        </w:rPr>
        <w:tab/>
      </w:r>
      <w:r w:rsidRPr="00E02847">
        <w:rPr>
          <w:noProof/>
          <w:lang w:val="en-GB"/>
        </w:rPr>
        <w:t>Non Functional Requirements</w:t>
      </w:r>
      <w:r>
        <w:rPr>
          <w:noProof/>
        </w:rPr>
        <w:tab/>
      </w:r>
      <w:r>
        <w:rPr>
          <w:noProof/>
        </w:rPr>
        <w:fldChar w:fldCharType="begin"/>
      </w:r>
      <w:r>
        <w:rPr>
          <w:noProof/>
        </w:rPr>
        <w:instrText xml:space="preserve"> PAGEREF _Toc401324225 \h </w:instrText>
      </w:r>
      <w:r>
        <w:rPr>
          <w:noProof/>
        </w:rPr>
      </w:r>
      <w:r>
        <w:rPr>
          <w:noProof/>
        </w:rPr>
        <w:fldChar w:fldCharType="separate"/>
      </w:r>
      <w:r>
        <w:rPr>
          <w:noProof/>
        </w:rPr>
        <w:t>21</w:t>
      </w:r>
      <w:r>
        <w:rPr>
          <w:noProof/>
        </w:rPr>
        <w:fldChar w:fldCharType="end"/>
      </w:r>
    </w:p>
    <w:p w14:paraId="6CB92F35" w14:textId="77777777" w:rsidR="00AE0565" w:rsidRDefault="00AE0565">
      <w:pPr>
        <w:pStyle w:val="TOC2"/>
        <w:rPr>
          <w:rFonts w:asciiTheme="minorHAnsi" w:eastAsiaTheme="minorEastAsia" w:hAnsiTheme="minorHAnsi" w:cstheme="minorBidi"/>
          <w:noProof/>
          <w:sz w:val="22"/>
          <w:szCs w:val="22"/>
          <w:lang w:val="en-GB" w:eastAsia="en-GB"/>
        </w:rPr>
      </w:pPr>
      <w:r w:rsidRPr="00E02847">
        <w:rPr>
          <w:noProof/>
          <w:color w:val="000000" w:themeColor="text1"/>
          <w:lang w:val="en-GB"/>
        </w:rPr>
        <w:t>12.2</w:t>
      </w:r>
      <w:r>
        <w:rPr>
          <w:rFonts w:asciiTheme="minorHAnsi" w:eastAsiaTheme="minorEastAsia" w:hAnsiTheme="minorHAnsi" w:cstheme="minorBidi"/>
          <w:noProof/>
          <w:sz w:val="22"/>
          <w:szCs w:val="22"/>
          <w:lang w:val="en-GB" w:eastAsia="en-GB"/>
        </w:rPr>
        <w:tab/>
      </w:r>
      <w:r w:rsidRPr="00E02847">
        <w:rPr>
          <w:noProof/>
          <w:color w:val="000000" w:themeColor="text1"/>
          <w:lang w:val="en-GB"/>
        </w:rPr>
        <w:t>INV.29a-1 - Apply Inventory_Detail_Date Parameter during Schedule Change</w:t>
      </w:r>
      <w:r>
        <w:rPr>
          <w:noProof/>
        </w:rPr>
        <w:tab/>
      </w:r>
      <w:r>
        <w:rPr>
          <w:noProof/>
        </w:rPr>
        <w:fldChar w:fldCharType="begin"/>
      </w:r>
      <w:r>
        <w:rPr>
          <w:noProof/>
        </w:rPr>
        <w:instrText xml:space="preserve"> PAGEREF _Toc401324226 \h </w:instrText>
      </w:r>
      <w:r>
        <w:rPr>
          <w:noProof/>
        </w:rPr>
      </w:r>
      <w:r>
        <w:rPr>
          <w:noProof/>
        </w:rPr>
        <w:fldChar w:fldCharType="separate"/>
      </w:r>
      <w:r>
        <w:rPr>
          <w:noProof/>
        </w:rPr>
        <w:t>22</w:t>
      </w:r>
      <w:r>
        <w:rPr>
          <w:noProof/>
        </w:rPr>
        <w:fldChar w:fldCharType="end"/>
      </w:r>
    </w:p>
    <w:p w14:paraId="1754E43D"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12.2.1</w:t>
      </w:r>
      <w:r>
        <w:rPr>
          <w:rFonts w:asciiTheme="minorHAnsi" w:eastAsiaTheme="minorEastAsia" w:hAnsiTheme="minorHAnsi" w:cstheme="minorBidi"/>
          <w:noProof/>
          <w:sz w:val="22"/>
          <w:szCs w:val="22"/>
          <w:lang w:val="en-GB" w:eastAsia="en-GB"/>
        </w:rPr>
        <w:tab/>
      </w:r>
      <w:r w:rsidRPr="00E02847">
        <w:rPr>
          <w:noProof/>
          <w:lang w:val="en-GB"/>
        </w:rPr>
        <w:t>Overview</w:t>
      </w:r>
      <w:r>
        <w:rPr>
          <w:noProof/>
        </w:rPr>
        <w:tab/>
      </w:r>
      <w:r>
        <w:rPr>
          <w:noProof/>
        </w:rPr>
        <w:fldChar w:fldCharType="begin"/>
      </w:r>
      <w:r>
        <w:rPr>
          <w:noProof/>
        </w:rPr>
        <w:instrText xml:space="preserve"> PAGEREF _Toc401324227 \h </w:instrText>
      </w:r>
      <w:r>
        <w:rPr>
          <w:noProof/>
        </w:rPr>
      </w:r>
      <w:r>
        <w:rPr>
          <w:noProof/>
        </w:rPr>
        <w:fldChar w:fldCharType="separate"/>
      </w:r>
      <w:r>
        <w:rPr>
          <w:noProof/>
        </w:rPr>
        <w:t>22</w:t>
      </w:r>
      <w:r>
        <w:rPr>
          <w:noProof/>
        </w:rPr>
        <w:fldChar w:fldCharType="end"/>
      </w:r>
    </w:p>
    <w:p w14:paraId="2EC4C5DD"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12.2.2</w:t>
      </w:r>
      <w:r>
        <w:rPr>
          <w:rFonts w:asciiTheme="minorHAnsi" w:eastAsiaTheme="minorEastAsia" w:hAnsiTheme="minorHAnsi" w:cstheme="minorBidi"/>
          <w:noProof/>
          <w:sz w:val="22"/>
          <w:szCs w:val="22"/>
          <w:lang w:val="en-GB" w:eastAsia="en-GB"/>
        </w:rPr>
        <w:tab/>
      </w:r>
      <w:r w:rsidRPr="00E02847">
        <w:rPr>
          <w:noProof/>
          <w:lang w:val="en-GB"/>
        </w:rPr>
        <w:t>Acceptance Tests</w:t>
      </w:r>
      <w:r>
        <w:rPr>
          <w:noProof/>
        </w:rPr>
        <w:tab/>
      </w:r>
      <w:r>
        <w:rPr>
          <w:noProof/>
        </w:rPr>
        <w:fldChar w:fldCharType="begin"/>
      </w:r>
      <w:r>
        <w:rPr>
          <w:noProof/>
        </w:rPr>
        <w:instrText xml:space="preserve"> PAGEREF _Toc401324228 \h </w:instrText>
      </w:r>
      <w:r>
        <w:rPr>
          <w:noProof/>
        </w:rPr>
      </w:r>
      <w:r>
        <w:rPr>
          <w:noProof/>
        </w:rPr>
        <w:fldChar w:fldCharType="separate"/>
      </w:r>
      <w:r>
        <w:rPr>
          <w:noProof/>
        </w:rPr>
        <w:t>22</w:t>
      </w:r>
      <w:r>
        <w:rPr>
          <w:noProof/>
        </w:rPr>
        <w:fldChar w:fldCharType="end"/>
      </w:r>
    </w:p>
    <w:p w14:paraId="4DE7709F" w14:textId="77777777" w:rsidR="00AE0565" w:rsidRDefault="00AE0565">
      <w:pPr>
        <w:pStyle w:val="TOC2"/>
        <w:rPr>
          <w:rFonts w:asciiTheme="minorHAnsi" w:eastAsiaTheme="minorEastAsia" w:hAnsiTheme="minorHAnsi" w:cstheme="minorBidi"/>
          <w:noProof/>
          <w:sz w:val="22"/>
          <w:szCs w:val="22"/>
          <w:lang w:val="en-GB" w:eastAsia="en-GB"/>
        </w:rPr>
      </w:pPr>
      <w:r w:rsidRPr="00E02847">
        <w:rPr>
          <w:noProof/>
          <w:color w:val="000000" w:themeColor="text1"/>
          <w:lang w:val="en-GB"/>
        </w:rPr>
        <w:t>12.3</w:t>
      </w:r>
      <w:r>
        <w:rPr>
          <w:rFonts w:asciiTheme="minorHAnsi" w:eastAsiaTheme="minorEastAsia" w:hAnsiTheme="minorHAnsi" w:cstheme="minorBidi"/>
          <w:noProof/>
          <w:sz w:val="22"/>
          <w:szCs w:val="22"/>
          <w:lang w:val="en-GB" w:eastAsia="en-GB"/>
        </w:rPr>
        <w:tab/>
      </w:r>
      <w:r w:rsidRPr="00E02847">
        <w:rPr>
          <w:noProof/>
          <w:color w:val="000000" w:themeColor="text1"/>
          <w:lang w:val="en-GB"/>
        </w:rPr>
        <w:t>INV.29b - Activate inventory: apply extra MICT actions</w:t>
      </w:r>
      <w:r>
        <w:rPr>
          <w:noProof/>
        </w:rPr>
        <w:tab/>
      </w:r>
      <w:r>
        <w:rPr>
          <w:noProof/>
        </w:rPr>
        <w:fldChar w:fldCharType="begin"/>
      </w:r>
      <w:r>
        <w:rPr>
          <w:noProof/>
        </w:rPr>
        <w:instrText xml:space="preserve"> PAGEREF _Toc401324229 \h </w:instrText>
      </w:r>
      <w:r>
        <w:rPr>
          <w:noProof/>
        </w:rPr>
      </w:r>
      <w:r>
        <w:rPr>
          <w:noProof/>
        </w:rPr>
        <w:fldChar w:fldCharType="separate"/>
      </w:r>
      <w:r>
        <w:rPr>
          <w:noProof/>
        </w:rPr>
        <w:t>25</w:t>
      </w:r>
      <w:r>
        <w:rPr>
          <w:noProof/>
        </w:rPr>
        <w:fldChar w:fldCharType="end"/>
      </w:r>
    </w:p>
    <w:p w14:paraId="42D86C96"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12.3.1</w:t>
      </w:r>
      <w:r>
        <w:rPr>
          <w:rFonts w:asciiTheme="minorHAnsi" w:eastAsiaTheme="minorEastAsia" w:hAnsiTheme="minorHAnsi" w:cstheme="minorBidi"/>
          <w:noProof/>
          <w:sz w:val="22"/>
          <w:szCs w:val="22"/>
          <w:lang w:val="en-GB" w:eastAsia="en-GB"/>
        </w:rPr>
        <w:tab/>
      </w:r>
      <w:r w:rsidRPr="00E02847">
        <w:rPr>
          <w:noProof/>
          <w:color w:val="000000" w:themeColor="text1"/>
          <w:lang w:val="en-GB"/>
        </w:rPr>
        <w:t>O</w:t>
      </w:r>
      <w:r w:rsidRPr="00E02847">
        <w:rPr>
          <w:noProof/>
          <w:lang w:val="en-GB"/>
        </w:rPr>
        <w:t>verview</w:t>
      </w:r>
      <w:r>
        <w:rPr>
          <w:noProof/>
        </w:rPr>
        <w:tab/>
      </w:r>
      <w:r>
        <w:rPr>
          <w:noProof/>
        </w:rPr>
        <w:fldChar w:fldCharType="begin"/>
      </w:r>
      <w:r>
        <w:rPr>
          <w:noProof/>
        </w:rPr>
        <w:instrText xml:space="preserve"> PAGEREF _Toc401324230 \h </w:instrText>
      </w:r>
      <w:r>
        <w:rPr>
          <w:noProof/>
        </w:rPr>
      </w:r>
      <w:r>
        <w:rPr>
          <w:noProof/>
        </w:rPr>
        <w:fldChar w:fldCharType="separate"/>
      </w:r>
      <w:r>
        <w:rPr>
          <w:noProof/>
        </w:rPr>
        <w:t>25</w:t>
      </w:r>
      <w:r>
        <w:rPr>
          <w:noProof/>
        </w:rPr>
        <w:fldChar w:fldCharType="end"/>
      </w:r>
    </w:p>
    <w:p w14:paraId="03CA94C2"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12.3.2</w:t>
      </w:r>
      <w:r>
        <w:rPr>
          <w:rFonts w:asciiTheme="minorHAnsi" w:eastAsiaTheme="minorEastAsia" w:hAnsiTheme="minorHAnsi" w:cstheme="minorBidi"/>
          <w:noProof/>
          <w:sz w:val="22"/>
          <w:szCs w:val="22"/>
          <w:lang w:val="en-GB" w:eastAsia="en-GB"/>
        </w:rPr>
        <w:tab/>
      </w:r>
      <w:r w:rsidRPr="00E02847">
        <w:rPr>
          <w:noProof/>
          <w:lang w:val="en-GB"/>
        </w:rPr>
        <w:t>Acceptance Tests</w:t>
      </w:r>
      <w:r>
        <w:rPr>
          <w:noProof/>
        </w:rPr>
        <w:tab/>
      </w:r>
      <w:r>
        <w:rPr>
          <w:noProof/>
        </w:rPr>
        <w:fldChar w:fldCharType="begin"/>
      </w:r>
      <w:r>
        <w:rPr>
          <w:noProof/>
        </w:rPr>
        <w:instrText xml:space="preserve"> PAGEREF _Toc401324231 \h </w:instrText>
      </w:r>
      <w:r>
        <w:rPr>
          <w:noProof/>
        </w:rPr>
      </w:r>
      <w:r>
        <w:rPr>
          <w:noProof/>
        </w:rPr>
        <w:fldChar w:fldCharType="separate"/>
      </w:r>
      <w:r>
        <w:rPr>
          <w:noProof/>
        </w:rPr>
        <w:t>25</w:t>
      </w:r>
      <w:r>
        <w:rPr>
          <w:noProof/>
        </w:rPr>
        <w:fldChar w:fldCharType="end"/>
      </w:r>
    </w:p>
    <w:p w14:paraId="0DB976ED"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12.3.3</w:t>
      </w:r>
      <w:r>
        <w:rPr>
          <w:rFonts w:asciiTheme="minorHAnsi" w:eastAsiaTheme="minorEastAsia" w:hAnsiTheme="minorHAnsi" w:cstheme="minorBidi"/>
          <w:noProof/>
          <w:sz w:val="22"/>
          <w:szCs w:val="22"/>
          <w:lang w:val="en-GB" w:eastAsia="en-GB"/>
        </w:rPr>
        <w:tab/>
      </w:r>
      <w:r w:rsidRPr="00E02847">
        <w:rPr>
          <w:noProof/>
          <w:lang w:val="en-GB"/>
        </w:rPr>
        <w:t>Non Functional Requirements</w:t>
      </w:r>
      <w:r>
        <w:rPr>
          <w:noProof/>
        </w:rPr>
        <w:tab/>
      </w:r>
      <w:r>
        <w:rPr>
          <w:noProof/>
        </w:rPr>
        <w:fldChar w:fldCharType="begin"/>
      </w:r>
      <w:r>
        <w:rPr>
          <w:noProof/>
        </w:rPr>
        <w:instrText xml:space="preserve"> PAGEREF _Toc401324232 \h </w:instrText>
      </w:r>
      <w:r>
        <w:rPr>
          <w:noProof/>
        </w:rPr>
      </w:r>
      <w:r>
        <w:rPr>
          <w:noProof/>
        </w:rPr>
        <w:fldChar w:fldCharType="separate"/>
      </w:r>
      <w:r>
        <w:rPr>
          <w:noProof/>
        </w:rPr>
        <w:t>25</w:t>
      </w:r>
      <w:r>
        <w:rPr>
          <w:noProof/>
        </w:rPr>
        <w:fldChar w:fldCharType="end"/>
      </w:r>
    </w:p>
    <w:p w14:paraId="1F14082A" w14:textId="77777777" w:rsidR="00AE0565" w:rsidRDefault="00AE0565">
      <w:pPr>
        <w:pStyle w:val="TOC2"/>
        <w:rPr>
          <w:rFonts w:asciiTheme="minorHAnsi" w:eastAsiaTheme="minorEastAsia" w:hAnsiTheme="minorHAnsi" w:cstheme="minorBidi"/>
          <w:noProof/>
          <w:sz w:val="22"/>
          <w:szCs w:val="22"/>
          <w:lang w:val="en-GB" w:eastAsia="en-GB"/>
        </w:rPr>
      </w:pPr>
      <w:r w:rsidRPr="00E02847">
        <w:rPr>
          <w:noProof/>
          <w:color w:val="000000" w:themeColor="text1"/>
          <w:lang w:val="en-GB"/>
        </w:rPr>
        <w:t>12.4</w:t>
      </w:r>
      <w:r>
        <w:rPr>
          <w:rFonts w:asciiTheme="minorHAnsi" w:eastAsiaTheme="minorEastAsia" w:hAnsiTheme="minorHAnsi" w:cstheme="minorBidi"/>
          <w:noProof/>
          <w:sz w:val="22"/>
          <w:szCs w:val="22"/>
          <w:lang w:val="en-GB" w:eastAsia="en-GB"/>
        </w:rPr>
        <w:tab/>
      </w:r>
      <w:r w:rsidRPr="00E02847">
        <w:rPr>
          <w:noProof/>
          <w:color w:val="000000" w:themeColor="text1"/>
          <w:lang w:val="en-GB"/>
        </w:rPr>
        <w:t xml:space="preserve">INV.29c - </w:t>
      </w:r>
      <w:r w:rsidRPr="00E02847">
        <w:rPr>
          <w:noProof/>
          <w:color w:val="000000" w:themeColor="text1"/>
        </w:rPr>
        <w:t>Propagate</w:t>
      </w:r>
      <w:r w:rsidRPr="00E02847">
        <w:rPr>
          <w:noProof/>
          <w:color w:val="000000" w:themeColor="text1"/>
          <w:lang w:val="en-GB"/>
        </w:rPr>
        <w:t xml:space="preserve"> Inventory Activation Information</w:t>
      </w:r>
      <w:r>
        <w:rPr>
          <w:noProof/>
        </w:rPr>
        <w:tab/>
      </w:r>
      <w:r>
        <w:rPr>
          <w:noProof/>
        </w:rPr>
        <w:fldChar w:fldCharType="begin"/>
      </w:r>
      <w:r>
        <w:rPr>
          <w:noProof/>
        </w:rPr>
        <w:instrText xml:space="preserve"> PAGEREF _Toc401324233 \h </w:instrText>
      </w:r>
      <w:r>
        <w:rPr>
          <w:noProof/>
        </w:rPr>
      </w:r>
      <w:r>
        <w:rPr>
          <w:noProof/>
        </w:rPr>
        <w:fldChar w:fldCharType="separate"/>
      </w:r>
      <w:r>
        <w:rPr>
          <w:noProof/>
        </w:rPr>
        <w:t>26</w:t>
      </w:r>
      <w:r>
        <w:rPr>
          <w:noProof/>
        </w:rPr>
        <w:fldChar w:fldCharType="end"/>
      </w:r>
    </w:p>
    <w:p w14:paraId="5E89F139"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12.4.1</w:t>
      </w:r>
      <w:r>
        <w:rPr>
          <w:rFonts w:asciiTheme="minorHAnsi" w:eastAsiaTheme="minorEastAsia" w:hAnsiTheme="minorHAnsi" w:cstheme="minorBidi"/>
          <w:noProof/>
          <w:sz w:val="22"/>
          <w:szCs w:val="22"/>
          <w:lang w:val="en-GB" w:eastAsia="en-GB"/>
        </w:rPr>
        <w:tab/>
      </w:r>
      <w:r w:rsidRPr="00E02847">
        <w:rPr>
          <w:noProof/>
          <w:lang w:val="en-GB"/>
        </w:rPr>
        <w:t>Overview</w:t>
      </w:r>
      <w:r>
        <w:rPr>
          <w:noProof/>
        </w:rPr>
        <w:tab/>
      </w:r>
      <w:r>
        <w:rPr>
          <w:noProof/>
        </w:rPr>
        <w:fldChar w:fldCharType="begin"/>
      </w:r>
      <w:r>
        <w:rPr>
          <w:noProof/>
        </w:rPr>
        <w:instrText xml:space="preserve"> PAGEREF _Toc401324234 \h </w:instrText>
      </w:r>
      <w:r>
        <w:rPr>
          <w:noProof/>
        </w:rPr>
      </w:r>
      <w:r>
        <w:rPr>
          <w:noProof/>
        </w:rPr>
        <w:fldChar w:fldCharType="separate"/>
      </w:r>
      <w:r>
        <w:rPr>
          <w:noProof/>
        </w:rPr>
        <w:t>26</w:t>
      </w:r>
      <w:r>
        <w:rPr>
          <w:noProof/>
        </w:rPr>
        <w:fldChar w:fldCharType="end"/>
      </w:r>
    </w:p>
    <w:p w14:paraId="6CF7F9DC"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12.4.2</w:t>
      </w:r>
      <w:r>
        <w:rPr>
          <w:rFonts w:asciiTheme="minorHAnsi" w:eastAsiaTheme="minorEastAsia" w:hAnsiTheme="minorHAnsi" w:cstheme="minorBidi"/>
          <w:noProof/>
          <w:sz w:val="22"/>
          <w:szCs w:val="22"/>
          <w:lang w:val="en-GB" w:eastAsia="en-GB"/>
        </w:rPr>
        <w:tab/>
      </w:r>
      <w:r w:rsidRPr="00E02847">
        <w:rPr>
          <w:noProof/>
          <w:lang w:val="en-GB"/>
        </w:rPr>
        <w:t>Implementation Details</w:t>
      </w:r>
      <w:r>
        <w:rPr>
          <w:noProof/>
        </w:rPr>
        <w:tab/>
      </w:r>
      <w:r>
        <w:rPr>
          <w:noProof/>
        </w:rPr>
        <w:fldChar w:fldCharType="begin"/>
      </w:r>
      <w:r>
        <w:rPr>
          <w:noProof/>
        </w:rPr>
        <w:instrText xml:space="preserve"> PAGEREF _Toc401324235 \h </w:instrText>
      </w:r>
      <w:r>
        <w:rPr>
          <w:noProof/>
        </w:rPr>
      </w:r>
      <w:r>
        <w:rPr>
          <w:noProof/>
        </w:rPr>
        <w:fldChar w:fldCharType="separate"/>
      </w:r>
      <w:r>
        <w:rPr>
          <w:noProof/>
        </w:rPr>
        <w:t>26</w:t>
      </w:r>
      <w:r>
        <w:rPr>
          <w:noProof/>
        </w:rPr>
        <w:fldChar w:fldCharType="end"/>
      </w:r>
    </w:p>
    <w:p w14:paraId="00396B2E"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12.4.3</w:t>
      </w:r>
      <w:r>
        <w:rPr>
          <w:rFonts w:asciiTheme="minorHAnsi" w:eastAsiaTheme="minorEastAsia" w:hAnsiTheme="minorHAnsi" w:cstheme="minorBidi"/>
          <w:noProof/>
          <w:sz w:val="22"/>
          <w:szCs w:val="22"/>
          <w:lang w:val="en-GB" w:eastAsia="en-GB"/>
        </w:rPr>
        <w:tab/>
      </w:r>
      <w:r w:rsidRPr="00E02847">
        <w:rPr>
          <w:noProof/>
          <w:lang w:val="en-GB"/>
        </w:rPr>
        <w:t>Acceptance Tests</w:t>
      </w:r>
      <w:r>
        <w:rPr>
          <w:noProof/>
        </w:rPr>
        <w:tab/>
      </w:r>
      <w:r>
        <w:rPr>
          <w:noProof/>
        </w:rPr>
        <w:fldChar w:fldCharType="begin"/>
      </w:r>
      <w:r>
        <w:rPr>
          <w:noProof/>
        </w:rPr>
        <w:instrText xml:space="preserve"> PAGEREF _Toc401324236 \h </w:instrText>
      </w:r>
      <w:r>
        <w:rPr>
          <w:noProof/>
        </w:rPr>
      </w:r>
      <w:r>
        <w:rPr>
          <w:noProof/>
        </w:rPr>
        <w:fldChar w:fldCharType="separate"/>
      </w:r>
      <w:r>
        <w:rPr>
          <w:noProof/>
        </w:rPr>
        <w:t>28</w:t>
      </w:r>
      <w:r>
        <w:rPr>
          <w:noProof/>
        </w:rPr>
        <w:fldChar w:fldCharType="end"/>
      </w:r>
    </w:p>
    <w:p w14:paraId="35D179BC" w14:textId="77777777" w:rsidR="00AE0565" w:rsidRDefault="00AE0565">
      <w:pPr>
        <w:pStyle w:val="TOC2"/>
        <w:rPr>
          <w:rFonts w:asciiTheme="minorHAnsi" w:eastAsiaTheme="minorEastAsia" w:hAnsiTheme="minorHAnsi" w:cstheme="minorBidi"/>
          <w:noProof/>
          <w:sz w:val="22"/>
          <w:szCs w:val="22"/>
          <w:lang w:val="en-GB" w:eastAsia="en-GB"/>
        </w:rPr>
      </w:pPr>
      <w:r w:rsidRPr="00E02847">
        <w:rPr>
          <w:noProof/>
          <w:color w:val="000000" w:themeColor="text1"/>
          <w:lang w:val="en-GB"/>
        </w:rPr>
        <w:t>12.5</w:t>
      </w:r>
      <w:r>
        <w:rPr>
          <w:rFonts w:asciiTheme="minorHAnsi" w:eastAsiaTheme="minorEastAsia" w:hAnsiTheme="minorHAnsi" w:cstheme="minorBidi"/>
          <w:noProof/>
          <w:sz w:val="22"/>
          <w:szCs w:val="22"/>
          <w:lang w:val="en-GB" w:eastAsia="en-GB"/>
        </w:rPr>
        <w:tab/>
      </w:r>
      <w:r w:rsidRPr="00E02847">
        <w:rPr>
          <w:noProof/>
          <w:color w:val="000000" w:themeColor="text1"/>
          <w:lang w:val="en-GB"/>
        </w:rPr>
        <w:t>INV.29d - Apply Inventory Activation Information</w:t>
      </w:r>
      <w:r>
        <w:rPr>
          <w:noProof/>
        </w:rPr>
        <w:tab/>
      </w:r>
      <w:r>
        <w:rPr>
          <w:noProof/>
        </w:rPr>
        <w:fldChar w:fldCharType="begin"/>
      </w:r>
      <w:r>
        <w:rPr>
          <w:noProof/>
        </w:rPr>
        <w:instrText xml:space="preserve"> PAGEREF _Toc401324237 \h </w:instrText>
      </w:r>
      <w:r>
        <w:rPr>
          <w:noProof/>
        </w:rPr>
      </w:r>
      <w:r>
        <w:rPr>
          <w:noProof/>
        </w:rPr>
        <w:fldChar w:fldCharType="separate"/>
      </w:r>
      <w:r>
        <w:rPr>
          <w:noProof/>
        </w:rPr>
        <w:t>29</w:t>
      </w:r>
      <w:r>
        <w:rPr>
          <w:noProof/>
        </w:rPr>
        <w:fldChar w:fldCharType="end"/>
      </w:r>
    </w:p>
    <w:p w14:paraId="4037F9B7"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lastRenderedPageBreak/>
        <w:t>12.5.1</w:t>
      </w:r>
      <w:r>
        <w:rPr>
          <w:rFonts w:asciiTheme="minorHAnsi" w:eastAsiaTheme="minorEastAsia" w:hAnsiTheme="minorHAnsi" w:cstheme="minorBidi"/>
          <w:noProof/>
          <w:sz w:val="22"/>
          <w:szCs w:val="22"/>
          <w:lang w:val="en-GB" w:eastAsia="en-GB"/>
        </w:rPr>
        <w:tab/>
      </w:r>
      <w:r w:rsidRPr="00E02847">
        <w:rPr>
          <w:noProof/>
          <w:lang w:val="en-GB"/>
        </w:rPr>
        <w:t>Overview</w:t>
      </w:r>
      <w:r>
        <w:rPr>
          <w:noProof/>
        </w:rPr>
        <w:tab/>
      </w:r>
      <w:r>
        <w:rPr>
          <w:noProof/>
        </w:rPr>
        <w:fldChar w:fldCharType="begin"/>
      </w:r>
      <w:r>
        <w:rPr>
          <w:noProof/>
        </w:rPr>
        <w:instrText xml:space="preserve"> PAGEREF _Toc401324238 \h </w:instrText>
      </w:r>
      <w:r>
        <w:rPr>
          <w:noProof/>
        </w:rPr>
      </w:r>
      <w:r>
        <w:rPr>
          <w:noProof/>
        </w:rPr>
        <w:fldChar w:fldCharType="separate"/>
      </w:r>
      <w:r>
        <w:rPr>
          <w:noProof/>
        </w:rPr>
        <w:t>29</w:t>
      </w:r>
      <w:r>
        <w:rPr>
          <w:noProof/>
        </w:rPr>
        <w:fldChar w:fldCharType="end"/>
      </w:r>
    </w:p>
    <w:p w14:paraId="3E73B03B"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12.5.2</w:t>
      </w:r>
      <w:r>
        <w:rPr>
          <w:rFonts w:asciiTheme="minorHAnsi" w:eastAsiaTheme="minorEastAsia" w:hAnsiTheme="minorHAnsi" w:cstheme="minorBidi"/>
          <w:noProof/>
          <w:sz w:val="22"/>
          <w:szCs w:val="22"/>
          <w:lang w:val="en-GB" w:eastAsia="en-GB"/>
        </w:rPr>
        <w:tab/>
      </w:r>
      <w:r w:rsidRPr="00E02847">
        <w:rPr>
          <w:noProof/>
          <w:lang w:val="en-GB"/>
        </w:rPr>
        <w:t>Acceptance Tests</w:t>
      </w:r>
      <w:r>
        <w:rPr>
          <w:noProof/>
        </w:rPr>
        <w:tab/>
      </w:r>
      <w:r>
        <w:rPr>
          <w:noProof/>
        </w:rPr>
        <w:fldChar w:fldCharType="begin"/>
      </w:r>
      <w:r>
        <w:rPr>
          <w:noProof/>
        </w:rPr>
        <w:instrText xml:space="preserve"> PAGEREF _Toc401324239 \h </w:instrText>
      </w:r>
      <w:r>
        <w:rPr>
          <w:noProof/>
        </w:rPr>
      </w:r>
      <w:r>
        <w:rPr>
          <w:noProof/>
        </w:rPr>
        <w:fldChar w:fldCharType="separate"/>
      </w:r>
      <w:r>
        <w:rPr>
          <w:noProof/>
        </w:rPr>
        <w:t>30</w:t>
      </w:r>
      <w:r>
        <w:rPr>
          <w:noProof/>
        </w:rPr>
        <w:fldChar w:fldCharType="end"/>
      </w:r>
    </w:p>
    <w:p w14:paraId="773C9D99" w14:textId="77777777" w:rsidR="00AE0565" w:rsidRDefault="00AE0565">
      <w:pPr>
        <w:pStyle w:val="TOC2"/>
        <w:rPr>
          <w:rFonts w:asciiTheme="minorHAnsi" w:eastAsiaTheme="minorEastAsia" w:hAnsiTheme="minorHAnsi" w:cstheme="minorBidi"/>
          <w:noProof/>
          <w:sz w:val="22"/>
          <w:szCs w:val="22"/>
          <w:lang w:val="en-GB" w:eastAsia="en-GB"/>
        </w:rPr>
      </w:pPr>
      <w:r w:rsidRPr="00E02847">
        <w:rPr>
          <w:noProof/>
          <w:color w:val="000000" w:themeColor="text1"/>
          <w:lang w:val="en-GB"/>
        </w:rPr>
        <w:t>12.6</w:t>
      </w:r>
      <w:r>
        <w:rPr>
          <w:rFonts w:asciiTheme="minorHAnsi" w:eastAsiaTheme="minorEastAsia" w:hAnsiTheme="minorHAnsi" w:cstheme="minorBidi"/>
          <w:noProof/>
          <w:sz w:val="22"/>
          <w:szCs w:val="22"/>
          <w:lang w:val="en-GB" w:eastAsia="en-GB"/>
        </w:rPr>
        <w:tab/>
      </w:r>
      <w:r w:rsidRPr="00E02847">
        <w:rPr>
          <w:noProof/>
          <w:color w:val="000000" w:themeColor="text1"/>
          <w:lang w:val="en-GB"/>
        </w:rPr>
        <w:t>INV.29e - Notify Schedule Change on Inventory and Schedules Activation</w:t>
      </w:r>
      <w:r>
        <w:rPr>
          <w:noProof/>
        </w:rPr>
        <w:tab/>
      </w:r>
      <w:r>
        <w:rPr>
          <w:noProof/>
        </w:rPr>
        <w:fldChar w:fldCharType="begin"/>
      </w:r>
      <w:r>
        <w:rPr>
          <w:noProof/>
        </w:rPr>
        <w:instrText xml:space="preserve"> PAGEREF _Toc401324240 \h </w:instrText>
      </w:r>
      <w:r>
        <w:rPr>
          <w:noProof/>
        </w:rPr>
      </w:r>
      <w:r>
        <w:rPr>
          <w:noProof/>
        </w:rPr>
        <w:fldChar w:fldCharType="separate"/>
      </w:r>
      <w:r>
        <w:rPr>
          <w:noProof/>
        </w:rPr>
        <w:t>31</w:t>
      </w:r>
      <w:r>
        <w:rPr>
          <w:noProof/>
        </w:rPr>
        <w:fldChar w:fldCharType="end"/>
      </w:r>
    </w:p>
    <w:p w14:paraId="6B76F270"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12.6.1</w:t>
      </w:r>
      <w:r>
        <w:rPr>
          <w:rFonts w:asciiTheme="minorHAnsi" w:eastAsiaTheme="minorEastAsia" w:hAnsiTheme="minorHAnsi" w:cstheme="minorBidi"/>
          <w:noProof/>
          <w:sz w:val="22"/>
          <w:szCs w:val="22"/>
          <w:lang w:val="en-GB" w:eastAsia="en-GB"/>
        </w:rPr>
        <w:tab/>
      </w:r>
      <w:r w:rsidRPr="00E02847">
        <w:rPr>
          <w:noProof/>
          <w:lang w:val="en-GB"/>
        </w:rPr>
        <w:t>Overview</w:t>
      </w:r>
      <w:r>
        <w:rPr>
          <w:noProof/>
        </w:rPr>
        <w:tab/>
      </w:r>
      <w:r>
        <w:rPr>
          <w:noProof/>
        </w:rPr>
        <w:fldChar w:fldCharType="begin"/>
      </w:r>
      <w:r>
        <w:rPr>
          <w:noProof/>
        </w:rPr>
        <w:instrText xml:space="preserve"> PAGEREF _Toc401324241 \h </w:instrText>
      </w:r>
      <w:r>
        <w:rPr>
          <w:noProof/>
        </w:rPr>
      </w:r>
      <w:r>
        <w:rPr>
          <w:noProof/>
        </w:rPr>
        <w:fldChar w:fldCharType="separate"/>
      </w:r>
      <w:r>
        <w:rPr>
          <w:noProof/>
        </w:rPr>
        <w:t>31</w:t>
      </w:r>
      <w:r>
        <w:rPr>
          <w:noProof/>
        </w:rPr>
        <w:fldChar w:fldCharType="end"/>
      </w:r>
    </w:p>
    <w:p w14:paraId="4D3F9644"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12.6.2</w:t>
      </w:r>
      <w:r>
        <w:rPr>
          <w:rFonts w:asciiTheme="minorHAnsi" w:eastAsiaTheme="minorEastAsia" w:hAnsiTheme="minorHAnsi" w:cstheme="minorBidi"/>
          <w:noProof/>
          <w:sz w:val="22"/>
          <w:szCs w:val="22"/>
          <w:lang w:val="en-GB" w:eastAsia="en-GB"/>
        </w:rPr>
        <w:tab/>
      </w:r>
      <w:r w:rsidRPr="00E02847">
        <w:rPr>
          <w:noProof/>
          <w:lang w:val="en-GB"/>
        </w:rPr>
        <w:t>Acceptance Tests</w:t>
      </w:r>
      <w:r>
        <w:rPr>
          <w:noProof/>
        </w:rPr>
        <w:tab/>
      </w:r>
      <w:r>
        <w:rPr>
          <w:noProof/>
        </w:rPr>
        <w:fldChar w:fldCharType="begin"/>
      </w:r>
      <w:r>
        <w:rPr>
          <w:noProof/>
        </w:rPr>
        <w:instrText xml:space="preserve"> PAGEREF _Toc401324242 \h </w:instrText>
      </w:r>
      <w:r>
        <w:rPr>
          <w:noProof/>
        </w:rPr>
      </w:r>
      <w:r>
        <w:rPr>
          <w:noProof/>
        </w:rPr>
        <w:fldChar w:fldCharType="separate"/>
      </w:r>
      <w:r>
        <w:rPr>
          <w:noProof/>
        </w:rPr>
        <w:t>32</w:t>
      </w:r>
      <w:r>
        <w:rPr>
          <w:noProof/>
        </w:rPr>
        <w:fldChar w:fldCharType="end"/>
      </w:r>
    </w:p>
    <w:p w14:paraId="1B7497FB" w14:textId="77777777" w:rsidR="00AE0565" w:rsidRDefault="00AE0565">
      <w:pPr>
        <w:pStyle w:val="TOC2"/>
        <w:rPr>
          <w:rFonts w:asciiTheme="minorHAnsi" w:eastAsiaTheme="minorEastAsia" w:hAnsiTheme="minorHAnsi" w:cstheme="minorBidi"/>
          <w:noProof/>
          <w:sz w:val="22"/>
          <w:szCs w:val="22"/>
          <w:lang w:val="en-GB" w:eastAsia="en-GB"/>
        </w:rPr>
      </w:pPr>
      <w:r w:rsidRPr="00E02847">
        <w:rPr>
          <w:noProof/>
          <w:color w:val="000000" w:themeColor="text1"/>
          <w:lang w:val="en-GB"/>
        </w:rPr>
        <w:t>12.7</w:t>
      </w:r>
      <w:r>
        <w:rPr>
          <w:rFonts w:asciiTheme="minorHAnsi" w:eastAsiaTheme="minorEastAsia" w:hAnsiTheme="minorHAnsi" w:cstheme="minorBidi"/>
          <w:noProof/>
          <w:sz w:val="22"/>
          <w:szCs w:val="22"/>
          <w:lang w:val="en-GB" w:eastAsia="en-GB"/>
        </w:rPr>
        <w:tab/>
      </w:r>
      <w:r w:rsidRPr="00E02847">
        <w:rPr>
          <w:noProof/>
          <w:color w:val="000000" w:themeColor="text1"/>
          <w:lang w:val="en-GB"/>
        </w:rPr>
        <w:t>INV.28 - Advance Inventory Detail Windows</w:t>
      </w:r>
      <w:r>
        <w:rPr>
          <w:noProof/>
        </w:rPr>
        <w:tab/>
      </w:r>
      <w:r>
        <w:rPr>
          <w:noProof/>
        </w:rPr>
        <w:fldChar w:fldCharType="begin"/>
      </w:r>
      <w:r>
        <w:rPr>
          <w:noProof/>
        </w:rPr>
        <w:instrText xml:space="preserve"> PAGEREF _Toc401324243 \h </w:instrText>
      </w:r>
      <w:r>
        <w:rPr>
          <w:noProof/>
        </w:rPr>
      </w:r>
      <w:r>
        <w:rPr>
          <w:noProof/>
        </w:rPr>
        <w:fldChar w:fldCharType="separate"/>
      </w:r>
      <w:r>
        <w:rPr>
          <w:noProof/>
        </w:rPr>
        <w:t>33</w:t>
      </w:r>
      <w:r>
        <w:rPr>
          <w:noProof/>
        </w:rPr>
        <w:fldChar w:fldCharType="end"/>
      </w:r>
    </w:p>
    <w:p w14:paraId="62F73386"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12.7.1</w:t>
      </w:r>
      <w:r>
        <w:rPr>
          <w:rFonts w:asciiTheme="minorHAnsi" w:eastAsiaTheme="minorEastAsia" w:hAnsiTheme="minorHAnsi" w:cstheme="minorBidi"/>
          <w:noProof/>
          <w:sz w:val="22"/>
          <w:szCs w:val="22"/>
          <w:lang w:val="en-GB" w:eastAsia="en-GB"/>
        </w:rPr>
        <w:tab/>
      </w:r>
      <w:r w:rsidRPr="00E02847">
        <w:rPr>
          <w:noProof/>
          <w:lang w:val="en-GB"/>
        </w:rPr>
        <w:t>Overview</w:t>
      </w:r>
      <w:r>
        <w:rPr>
          <w:noProof/>
        </w:rPr>
        <w:tab/>
      </w:r>
      <w:r>
        <w:rPr>
          <w:noProof/>
        </w:rPr>
        <w:fldChar w:fldCharType="begin"/>
      </w:r>
      <w:r>
        <w:rPr>
          <w:noProof/>
        </w:rPr>
        <w:instrText xml:space="preserve"> PAGEREF _Toc401324244 \h </w:instrText>
      </w:r>
      <w:r>
        <w:rPr>
          <w:noProof/>
        </w:rPr>
      </w:r>
      <w:r>
        <w:rPr>
          <w:noProof/>
        </w:rPr>
        <w:fldChar w:fldCharType="separate"/>
      </w:r>
      <w:r>
        <w:rPr>
          <w:noProof/>
        </w:rPr>
        <w:t>33</w:t>
      </w:r>
      <w:r>
        <w:rPr>
          <w:noProof/>
        </w:rPr>
        <w:fldChar w:fldCharType="end"/>
      </w:r>
    </w:p>
    <w:p w14:paraId="4080967D"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12.7.2</w:t>
      </w:r>
      <w:r>
        <w:rPr>
          <w:rFonts w:asciiTheme="minorHAnsi" w:eastAsiaTheme="minorEastAsia" w:hAnsiTheme="minorHAnsi" w:cstheme="minorBidi"/>
          <w:noProof/>
          <w:sz w:val="22"/>
          <w:szCs w:val="22"/>
          <w:lang w:val="en-GB" w:eastAsia="en-GB"/>
        </w:rPr>
        <w:tab/>
      </w:r>
      <w:r w:rsidRPr="00E02847">
        <w:rPr>
          <w:noProof/>
          <w:lang w:val="en-GB"/>
        </w:rPr>
        <w:t>Implementation details</w:t>
      </w:r>
      <w:r>
        <w:rPr>
          <w:noProof/>
        </w:rPr>
        <w:tab/>
      </w:r>
      <w:r>
        <w:rPr>
          <w:noProof/>
        </w:rPr>
        <w:fldChar w:fldCharType="begin"/>
      </w:r>
      <w:r>
        <w:rPr>
          <w:noProof/>
        </w:rPr>
        <w:instrText xml:space="preserve"> PAGEREF _Toc401324245 \h </w:instrText>
      </w:r>
      <w:r>
        <w:rPr>
          <w:noProof/>
        </w:rPr>
      </w:r>
      <w:r>
        <w:rPr>
          <w:noProof/>
        </w:rPr>
        <w:fldChar w:fldCharType="separate"/>
      </w:r>
      <w:r>
        <w:rPr>
          <w:noProof/>
        </w:rPr>
        <w:t>33</w:t>
      </w:r>
      <w:r>
        <w:rPr>
          <w:noProof/>
        </w:rPr>
        <w:fldChar w:fldCharType="end"/>
      </w:r>
    </w:p>
    <w:p w14:paraId="201A0816"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12.7.3</w:t>
      </w:r>
      <w:r>
        <w:rPr>
          <w:rFonts w:asciiTheme="minorHAnsi" w:eastAsiaTheme="minorEastAsia" w:hAnsiTheme="minorHAnsi" w:cstheme="minorBidi"/>
          <w:noProof/>
          <w:sz w:val="22"/>
          <w:szCs w:val="22"/>
          <w:lang w:val="en-GB" w:eastAsia="en-GB"/>
        </w:rPr>
        <w:tab/>
      </w:r>
      <w:r w:rsidRPr="00E02847">
        <w:rPr>
          <w:noProof/>
          <w:lang w:val="en-GB"/>
        </w:rPr>
        <w:t>Acceptance Tests</w:t>
      </w:r>
      <w:r>
        <w:rPr>
          <w:noProof/>
        </w:rPr>
        <w:tab/>
      </w:r>
      <w:r>
        <w:rPr>
          <w:noProof/>
        </w:rPr>
        <w:fldChar w:fldCharType="begin"/>
      </w:r>
      <w:r>
        <w:rPr>
          <w:noProof/>
        </w:rPr>
        <w:instrText xml:space="preserve"> PAGEREF _Toc401324246 \h </w:instrText>
      </w:r>
      <w:r>
        <w:rPr>
          <w:noProof/>
        </w:rPr>
      </w:r>
      <w:r>
        <w:rPr>
          <w:noProof/>
        </w:rPr>
        <w:fldChar w:fldCharType="separate"/>
      </w:r>
      <w:r>
        <w:rPr>
          <w:noProof/>
        </w:rPr>
        <w:t>34</w:t>
      </w:r>
      <w:r>
        <w:rPr>
          <w:noProof/>
        </w:rPr>
        <w:fldChar w:fldCharType="end"/>
      </w:r>
    </w:p>
    <w:p w14:paraId="21B50332" w14:textId="77777777" w:rsidR="00AE0565" w:rsidRDefault="00AE0565">
      <w:pPr>
        <w:pStyle w:val="TOC2"/>
        <w:rPr>
          <w:rFonts w:asciiTheme="minorHAnsi" w:eastAsiaTheme="minorEastAsia" w:hAnsiTheme="minorHAnsi" w:cstheme="minorBidi"/>
          <w:noProof/>
          <w:sz w:val="22"/>
          <w:szCs w:val="22"/>
          <w:lang w:val="en-GB" w:eastAsia="en-GB"/>
        </w:rPr>
      </w:pPr>
      <w:r w:rsidRPr="00E02847">
        <w:rPr>
          <w:noProof/>
          <w:lang w:val="en-GB"/>
        </w:rPr>
        <w:t>12.8</w:t>
      </w:r>
      <w:r>
        <w:rPr>
          <w:rFonts w:asciiTheme="minorHAnsi" w:eastAsiaTheme="minorEastAsia" w:hAnsiTheme="minorHAnsi" w:cstheme="minorBidi"/>
          <w:noProof/>
          <w:sz w:val="22"/>
          <w:szCs w:val="22"/>
          <w:lang w:val="en-GB" w:eastAsia="en-GB"/>
        </w:rPr>
        <w:tab/>
      </w:r>
      <w:r w:rsidRPr="00E02847">
        <w:rPr>
          <w:noProof/>
          <w:lang w:val="en-GB"/>
        </w:rPr>
        <w:t>INV.29a-2 - Flight Dressing – Rework</w:t>
      </w:r>
      <w:r>
        <w:rPr>
          <w:noProof/>
        </w:rPr>
        <w:tab/>
      </w:r>
      <w:r>
        <w:rPr>
          <w:noProof/>
        </w:rPr>
        <w:fldChar w:fldCharType="begin"/>
      </w:r>
      <w:r>
        <w:rPr>
          <w:noProof/>
        </w:rPr>
        <w:instrText xml:space="preserve"> PAGEREF _Toc401324247 \h </w:instrText>
      </w:r>
      <w:r>
        <w:rPr>
          <w:noProof/>
        </w:rPr>
      </w:r>
      <w:r>
        <w:rPr>
          <w:noProof/>
        </w:rPr>
        <w:fldChar w:fldCharType="separate"/>
      </w:r>
      <w:r>
        <w:rPr>
          <w:noProof/>
        </w:rPr>
        <w:t>39</w:t>
      </w:r>
      <w:r>
        <w:rPr>
          <w:noProof/>
        </w:rPr>
        <w:fldChar w:fldCharType="end"/>
      </w:r>
    </w:p>
    <w:p w14:paraId="3848486A" w14:textId="77777777" w:rsidR="00AE0565" w:rsidRDefault="00AE0565">
      <w:pPr>
        <w:pStyle w:val="TOC3"/>
        <w:rPr>
          <w:rFonts w:asciiTheme="minorHAnsi" w:eastAsiaTheme="minorEastAsia" w:hAnsiTheme="minorHAnsi" w:cstheme="minorBidi"/>
          <w:noProof/>
          <w:sz w:val="22"/>
          <w:szCs w:val="22"/>
          <w:lang w:val="en-GB" w:eastAsia="en-GB"/>
        </w:rPr>
      </w:pPr>
      <w:r w:rsidRPr="00E02847">
        <w:rPr>
          <w:iCs/>
          <w:noProof/>
          <w:lang w:val="en-GB"/>
        </w:rPr>
        <w:t>12.8.1</w:t>
      </w:r>
      <w:r>
        <w:rPr>
          <w:rFonts w:asciiTheme="minorHAnsi" w:eastAsiaTheme="minorEastAsia" w:hAnsiTheme="minorHAnsi" w:cstheme="minorBidi"/>
          <w:noProof/>
          <w:sz w:val="22"/>
          <w:szCs w:val="22"/>
          <w:lang w:val="en-GB" w:eastAsia="en-GB"/>
        </w:rPr>
        <w:tab/>
      </w:r>
      <w:r w:rsidRPr="00E02847">
        <w:rPr>
          <w:noProof/>
          <w:lang w:val="en-GB"/>
        </w:rPr>
        <w:t>Overview</w:t>
      </w:r>
      <w:r>
        <w:rPr>
          <w:noProof/>
        </w:rPr>
        <w:tab/>
      </w:r>
      <w:r>
        <w:rPr>
          <w:noProof/>
        </w:rPr>
        <w:fldChar w:fldCharType="begin"/>
      </w:r>
      <w:r>
        <w:rPr>
          <w:noProof/>
        </w:rPr>
        <w:instrText xml:space="preserve"> PAGEREF _Toc401324248 \h </w:instrText>
      </w:r>
      <w:r>
        <w:rPr>
          <w:noProof/>
        </w:rPr>
      </w:r>
      <w:r>
        <w:rPr>
          <w:noProof/>
        </w:rPr>
        <w:fldChar w:fldCharType="separate"/>
      </w:r>
      <w:r>
        <w:rPr>
          <w:noProof/>
        </w:rPr>
        <w:t>39</w:t>
      </w:r>
      <w:r>
        <w:rPr>
          <w:noProof/>
        </w:rPr>
        <w:fldChar w:fldCharType="end"/>
      </w:r>
    </w:p>
    <w:p w14:paraId="480EEDA3" w14:textId="77777777" w:rsidR="00AE0565" w:rsidRDefault="00AE0565">
      <w:pPr>
        <w:pStyle w:val="TOC3"/>
        <w:rPr>
          <w:rFonts w:asciiTheme="minorHAnsi" w:eastAsiaTheme="minorEastAsia" w:hAnsiTheme="minorHAnsi" w:cstheme="minorBidi"/>
          <w:noProof/>
          <w:sz w:val="22"/>
          <w:szCs w:val="22"/>
          <w:lang w:val="en-GB" w:eastAsia="en-GB"/>
        </w:rPr>
      </w:pPr>
      <w:r w:rsidRPr="00E02847">
        <w:rPr>
          <w:iCs/>
          <w:noProof/>
          <w:lang w:val="en-GB"/>
        </w:rPr>
        <w:t>12.8.2</w:t>
      </w:r>
      <w:r>
        <w:rPr>
          <w:rFonts w:asciiTheme="minorHAnsi" w:eastAsiaTheme="minorEastAsia" w:hAnsiTheme="minorHAnsi" w:cstheme="minorBidi"/>
          <w:noProof/>
          <w:sz w:val="22"/>
          <w:szCs w:val="22"/>
          <w:lang w:val="en-GB" w:eastAsia="en-GB"/>
        </w:rPr>
        <w:tab/>
      </w:r>
      <w:r w:rsidRPr="00E02847">
        <w:rPr>
          <w:noProof/>
          <w:lang w:val="en-GB"/>
        </w:rPr>
        <w:t>Rework Details</w:t>
      </w:r>
      <w:r>
        <w:rPr>
          <w:noProof/>
        </w:rPr>
        <w:tab/>
      </w:r>
      <w:r>
        <w:rPr>
          <w:noProof/>
        </w:rPr>
        <w:fldChar w:fldCharType="begin"/>
      </w:r>
      <w:r>
        <w:rPr>
          <w:noProof/>
        </w:rPr>
        <w:instrText xml:space="preserve"> PAGEREF _Toc401324249 \h </w:instrText>
      </w:r>
      <w:r>
        <w:rPr>
          <w:noProof/>
        </w:rPr>
      </w:r>
      <w:r>
        <w:rPr>
          <w:noProof/>
        </w:rPr>
        <w:fldChar w:fldCharType="separate"/>
      </w:r>
      <w:r>
        <w:rPr>
          <w:noProof/>
        </w:rPr>
        <w:t>39</w:t>
      </w:r>
      <w:r>
        <w:rPr>
          <w:noProof/>
        </w:rPr>
        <w:fldChar w:fldCharType="end"/>
      </w:r>
    </w:p>
    <w:p w14:paraId="7FBF6BF7" w14:textId="77777777" w:rsidR="00AE0565" w:rsidRDefault="00AE0565">
      <w:pPr>
        <w:pStyle w:val="TOC3"/>
        <w:rPr>
          <w:rFonts w:asciiTheme="minorHAnsi" w:eastAsiaTheme="minorEastAsia" w:hAnsiTheme="minorHAnsi" w:cstheme="minorBidi"/>
          <w:noProof/>
          <w:sz w:val="22"/>
          <w:szCs w:val="22"/>
          <w:lang w:val="en-GB" w:eastAsia="en-GB"/>
        </w:rPr>
      </w:pPr>
      <w:r w:rsidRPr="00E02847">
        <w:rPr>
          <w:iCs/>
          <w:noProof/>
          <w:lang w:val="en-GB"/>
        </w:rPr>
        <w:t>12.8.3</w:t>
      </w:r>
      <w:r>
        <w:rPr>
          <w:rFonts w:asciiTheme="minorHAnsi" w:eastAsiaTheme="minorEastAsia" w:hAnsiTheme="minorHAnsi" w:cstheme="minorBidi"/>
          <w:noProof/>
          <w:sz w:val="22"/>
          <w:szCs w:val="22"/>
          <w:lang w:val="en-GB" w:eastAsia="en-GB"/>
        </w:rPr>
        <w:tab/>
      </w:r>
      <w:r w:rsidRPr="00E02847">
        <w:rPr>
          <w:iCs/>
          <w:noProof/>
          <w:lang w:val="en-GB"/>
        </w:rPr>
        <w:t>Additional examples for assigning segment inventory capacity</w:t>
      </w:r>
      <w:r>
        <w:rPr>
          <w:noProof/>
        </w:rPr>
        <w:tab/>
      </w:r>
      <w:r>
        <w:rPr>
          <w:noProof/>
        </w:rPr>
        <w:fldChar w:fldCharType="begin"/>
      </w:r>
      <w:r>
        <w:rPr>
          <w:noProof/>
        </w:rPr>
        <w:instrText xml:space="preserve"> PAGEREF _Toc401324250 \h </w:instrText>
      </w:r>
      <w:r>
        <w:rPr>
          <w:noProof/>
        </w:rPr>
      </w:r>
      <w:r>
        <w:rPr>
          <w:noProof/>
        </w:rPr>
        <w:fldChar w:fldCharType="separate"/>
      </w:r>
      <w:r>
        <w:rPr>
          <w:noProof/>
        </w:rPr>
        <w:t>40</w:t>
      </w:r>
      <w:r>
        <w:rPr>
          <w:noProof/>
        </w:rPr>
        <w:fldChar w:fldCharType="end"/>
      </w:r>
    </w:p>
    <w:p w14:paraId="6D9DD631" w14:textId="77777777" w:rsidR="00AE0565" w:rsidRDefault="00AE0565">
      <w:pPr>
        <w:pStyle w:val="TOC3"/>
        <w:rPr>
          <w:rFonts w:asciiTheme="minorHAnsi" w:eastAsiaTheme="minorEastAsia" w:hAnsiTheme="minorHAnsi" w:cstheme="minorBidi"/>
          <w:noProof/>
          <w:sz w:val="22"/>
          <w:szCs w:val="22"/>
          <w:lang w:val="en-GB" w:eastAsia="en-GB"/>
        </w:rPr>
      </w:pPr>
      <w:r w:rsidRPr="00E02847">
        <w:rPr>
          <w:iCs/>
          <w:noProof/>
          <w:lang w:val="en-GB"/>
        </w:rPr>
        <w:t>12.8.4</w:t>
      </w:r>
      <w:r>
        <w:rPr>
          <w:rFonts w:asciiTheme="minorHAnsi" w:eastAsiaTheme="minorEastAsia" w:hAnsiTheme="minorHAnsi" w:cstheme="minorBidi"/>
          <w:noProof/>
          <w:sz w:val="22"/>
          <w:szCs w:val="22"/>
          <w:lang w:val="en-GB" w:eastAsia="en-GB"/>
        </w:rPr>
        <w:tab/>
      </w:r>
      <w:r w:rsidRPr="00E02847">
        <w:rPr>
          <w:noProof/>
          <w:lang w:val="en-GB"/>
        </w:rPr>
        <w:t>Acceptance Tests</w:t>
      </w:r>
      <w:r>
        <w:rPr>
          <w:noProof/>
        </w:rPr>
        <w:tab/>
      </w:r>
      <w:r>
        <w:rPr>
          <w:noProof/>
        </w:rPr>
        <w:fldChar w:fldCharType="begin"/>
      </w:r>
      <w:r>
        <w:rPr>
          <w:noProof/>
        </w:rPr>
        <w:instrText xml:space="preserve"> PAGEREF _Toc401324251 \h </w:instrText>
      </w:r>
      <w:r>
        <w:rPr>
          <w:noProof/>
        </w:rPr>
      </w:r>
      <w:r>
        <w:rPr>
          <w:noProof/>
        </w:rPr>
        <w:fldChar w:fldCharType="separate"/>
      </w:r>
      <w:r>
        <w:rPr>
          <w:noProof/>
        </w:rPr>
        <w:t>41</w:t>
      </w:r>
      <w:r>
        <w:rPr>
          <w:noProof/>
        </w:rPr>
        <w:fldChar w:fldCharType="end"/>
      </w:r>
    </w:p>
    <w:p w14:paraId="5B2F128E" w14:textId="77777777" w:rsidR="00AE0565" w:rsidRDefault="00AE0565">
      <w:pPr>
        <w:pStyle w:val="TOC2"/>
        <w:rPr>
          <w:rFonts w:asciiTheme="minorHAnsi" w:eastAsiaTheme="minorEastAsia" w:hAnsiTheme="minorHAnsi" w:cstheme="minorBidi"/>
          <w:noProof/>
          <w:sz w:val="22"/>
          <w:szCs w:val="22"/>
          <w:lang w:val="en-GB" w:eastAsia="en-GB"/>
        </w:rPr>
      </w:pPr>
      <w:r w:rsidRPr="00E02847">
        <w:rPr>
          <w:noProof/>
          <w:lang w:val="en-GB"/>
        </w:rPr>
        <w:t>12.9</w:t>
      </w:r>
      <w:r>
        <w:rPr>
          <w:rFonts w:asciiTheme="minorHAnsi" w:eastAsiaTheme="minorEastAsia" w:hAnsiTheme="minorHAnsi" w:cstheme="minorBidi"/>
          <w:noProof/>
          <w:sz w:val="22"/>
          <w:szCs w:val="22"/>
          <w:lang w:val="en-GB" w:eastAsia="en-GB"/>
        </w:rPr>
        <w:tab/>
      </w:r>
      <w:r w:rsidRPr="00E02847">
        <w:rPr>
          <w:noProof/>
          <w:lang w:val="en-GB"/>
        </w:rPr>
        <w:t>INV.29a-3 - Flight Dressing - Groups and Waitlist</w:t>
      </w:r>
      <w:r>
        <w:rPr>
          <w:noProof/>
        </w:rPr>
        <w:tab/>
      </w:r>
      <w:r>
        <w:rPr>
          <w:noProof/>
        </w:rPr>
        <w:fldChar w:fldCharType="begin"/>
      </w:r>
      <w:r>
        <w:rPr>
          <w:noProof/>
        </w:rPr>
        <w:instrText xml:space="preserve"> PAGEREF _Toc401324252 \h </w:instrText>
      </w:r>
      <w:r>
        <w:rPr>
          <w:noProof/>
        </w:rPr>
      </w:r>
      <w:r>
        <w:rPr>
          <w:noProof/>
        </w:rPr>
        <w:fldChar w:fldCharType="separate"/>
      </w:r>
      <w:r>
        <w:rPr>
          <w:noProof/>
        </w:rPr>
        <w:t>42</w:t>
      </w:r>
      <w:r>
        <w:rPr>
          <w:noProof/>
        </w:rPr>
        <w:fldChar w:fldCharType="end"/>
      </w:r>
    </w:p>
    <w:p w14:paraId="37E7BC0F" w14:textId="77777777" w:rsidR="00AE0565" w:rsidRDefault="00AE0565">
      <w:pPr>
        <w:pStyle w:val="TOC3"/>
        <w:rPr>
          <w:rFonts w:asciiTheme="minorHAnsi" w:eastAsiaTheme="minorEastAsia" w:hAnsiTheme="minorHAnsi" w:cstheme="minorBidi"/>
          <w:noProof/>
          <w:sz w:val="22"/>
          <w:szCs w:val="22"/>
          <w:lang w:val="en-GB" w:eastAsia="en-GB"/>
        </w:rPr>
      </w:pPr>
      <w:r w:rsidRPr="00E02847">
        <w:rPr>
          <w:iCs/>
          <w:noProof/>
          <w:lang w:val="en-GB"/>
        </w:rPr>
        <w:t>12.9.1</w:t>
      </w:r>
      <w:r>
        <w:rPr>
          <w:rFonts w:asciiTheme="minorHAnsi" w:eastAsiaTheme="minorEastAsia" w:hAnsiTheme="minorHAnsi" w:cstheme="minorBidi"/>
          <w:noProof/>
          <w:sz w:val="22"/>
          <w:szCs w:val="22"/>
          <w:lang w:val="en-GB" w:eastAsia="en-GB"/>
        </w:rPr>
        <w:tab/>
      </w:r>
      <w:r w:rsidRPr="00E02847">
        <w:rPr>
          <w:noProof/>
          <w:lang w:val="en-GB"/>
        </w:rPr>
        <w:t>Overview</w:t>
      </w:r>
      <w:r>
        <w:rPr>
          <w:noProof/>
        </w:rPr>
        <w:tab/>
      </w:r>
      <w:r>
        <w:rPr>
          <w:noProof/>
        </w:rPr>
        <w:fldChar w:fldCharType="begin"/>
      </w:r>
      <w:r>
        <w:rPr>
          <w:noProof/>
        </w:rPr>
        <w:instrText xml:space="preserve"> PAGEREF _Toc401324253 \h </w:instrText>
      </w:r>
      <w:r>
        <w:rPr>
          <w:noProof/>
        </w:rPr>
      </w:r>
      <w:r>
        <w:rPr>
          <w:noProof/>
        </w:rPr>
        <w:fldChar w:fldCharType="separate"/>
      </w:r>
      <w:r>
        <w:rPr>
          <w:noProof/>
        </w:rPr>
        <w:t>42</w:t>
      </w:r>
      <w:r>
        <w:rPr>
          <w:noProof/>
        </w:rPr>
        <w:fldChar w:fldCharType="end"/>
      </w:r>
    </w:p>
    <w:p w14:paraId="5026698F"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12.9.2</w:t>
      </w:r>
      <w:r>
        <w:rPr>
          <w:rFonts w:asciiTheme="minorHAnsi" w:eastAsiaTheme="minorEastAsia" w:hAnsiTheme="minorHAnsi" w:cstheme="minorBidi"/>
          <w:noProof/>
          <w:sz w:val="22"/>
          <w:szCs w:val="22"/>
          <w:lang w:val="en-GB" w:eastAsia="en-GB"/>
        </w:rPr>
        <w:tab/>
      </w:r>
      <w:r w:rsidRPr="00E02847">
        <w:rPr>
          <w:noProof/>
          <w:lang w:val="en-GB"/>
        </w:rPr>
        <w:t>Details</w:t>
      </w:r>
      <w:r>
        <w:rPr>
          <w:noProof/>
        </w:rPr>
        <w:tab/>
      </w:r>
      <w:r>
        <w:rPr>
          <w:noProof/>
        </w:rPr>
        <w:fldChar w:fldCharType="begin"/>
      </w:r>
      <w:r>
        <w:rPr>
          <w:noProof/>
        </w:rPr>
        <w:instrText xml:space="preserve"> PAGEREF _Toc401324254 \h </w:instrText>
      </w:r>
      <w:r>
        <w:rPr>
          <w:noProof/>
        </w:rPr>
      </w:r>
      <w:r>
        <w:rPr>
          <w:noProof/>
        </w:rPr>
        <w:fldChar w:fldCharType="separate"/>
      </w:r>
      <w:r>
        <w:rPr>
          <w:noProof/>
        </w:rPr>
        <w:t>42</w:t>
      </w:r>
      <w:r>
        <w:rPr>
          <w:noProof/>
        </w:rPr>
        <w:fldChar w:fldCharType="end"/>
      </w:r>
    </w:p>
    <w:p w14:paraId="6CAC722E"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12.9.3</w:t>
      </w:r>
      <w:r>
        <w:rPr>
          <w:rFonts w:asciiTheme="minorHAnsi" w:eastAsiaTheme="minorEastAsia" w:hAnsiTheme="minorHAnsi" w:cstheme="minorBidi"/>
          <w:noProof/>
          <w:sz w:val="22"/>
          <w:szCs w:val="22"/>
          <w:lang w:val="en-GB" w:eastAsia="en-GB"/>
        </w:rPr>
        <w:tab/>
      </w:r>
      <w:r w:rsidRPr="00E02847">
        <w:rPr>
          <w:noProof/>
          <w:lang w:val="en-GB"/>
        </w:rPr>
        <w:t>Acceptance Tests</w:t>
      </w:r>
      <w:r>
        <w:rPr>
          <w:noProof/>
        </w:rPr>
        <w:tab/>
      </w:r>
      <w:r>
        <w:rPr>
          <w:noProof/>
        </w:rPr>
        <w:fldChar w:fldCharType="begin"/>
      </w:r>
      <w:r>
        <w:rPr>
          <w:noProof/>
        </w:rPr>
        <w:instrText xml:space="preserve"> PAGEREF _Toc401324255 \h </w:instrText>
      </w:r>
      <w:r>
        <w:rPr>
          <w:noProof/>
        </w:rPr>
      </w:r>
      <w:r>
        <w:rPr>
          <w:noProof/>
        </w:rPr>
        <w:fldChar w:fldCharType="separate"/>
      </w:r>
      <w:r>
        <w:rPr>
          <w:noProof/>
        </w:rPr>
        <w:t>42</w:t>
      </w:r>
      <w:r>
        <w:rPr>
          <w:noProof/>
        </w:rPr>
        <w:fldChar w:fldCharType="end"/>
      </w:r>
    </w:p>
    <w:p w14:paraId="2EA549BF" w14:textId="77777777" w:rsidR="00AE0565" w:rsidRDefault="00AE0565">
      <w:pPr>
        <w:pStyle w:val="TOC3"/>
        <w:rPr>
          <w:rFonts w:asciiTheme="minorHAnsi" w:eastAsiaTheme="minorEastAsia" w:hAnsiTheme="minorHAnsi" w:cstheme="minorBidi"/>
          <w:noProof/>
          <w:sz w:val="22"/>
          <w:szCs w:val="22"/>
          <w:lang w:val="en-GB" w:eastAsia="en-GB"/>
        </w:rPr>
      </w:pPr>
      <w:r w:rsidRPr="00E02847">
        <w:rPr>
          <w:noProof/>
          <w:lang w:val="en-GB"/>
        </w:rPr>
        <w:t>12.9.4</w:t>
      </w:r>
      <w:r>
        <w:rPr>
          <w:rFonts w:asciiTheme="minorHAnsi" w:eastAsiaTheme="minorEastAsia" w:hAnsiTheme="minorHAnsi" w:cstheme="minorBidi"/>
          <w:noProof/>
          <w:sz w:val="22"/>
          <w:szCs w:val="22"/>
          <w:lang w:val="en-GB" w:eastAsia="en-GB"/>
        </w:rPr>
        <w:tab/>
      </w:r>
      <w:r w:rsidRPr="00E02847">
        <w:rPr>
          <w:noProof/>
          <w:lang w:val="en-GB"/>
        </w:rPr>
        <w:t>Non Functional Requirements</w:t>
      </w:r>
      <w:r>
        <w:rPr>
          <w:noProof/>
        </w:rPr>
        <w:tab/>
      </w:r>
      <w:r>
        <w:rPr>
          <w:noProof/>
        </w:rPr>
        <w:fldChar w:fldCharType="begin"/>
      </w:r>
      <w:r>
        <w:rPr>
          <w:noProof/>
        </w:rPr>
        <w:instrText xml:space="preserve"> PAGEREF _Toc401324256 \h </w:instrText>
      </w:r>
      <w:r>
        <w:rPr>
          <w:noProof/>
        </w:rPr>
      </w:r>
      <w:r>
        <w:rPr>
          <w:noProof/>
        </w:rPr>
        <w:fldChar w:fldCharType="separate"/>
      </w:r>
      <w:r>
        <w:rPr>
          <w:noProof/>
        </w:rPr>
        <w:t>44</w:t>
      </w:r>
      <w:r>
        <w:rPr>
          <w:noProof/>
        </w:rPr>
        <w:fldChar w:fldCharType="end"/>
      </w:r>
    </w:p>
    <w:p w14:paraId="160AE1C2" w14:textId="77777777" w:rsidR="00AE0565" w:rsidRDefault="00AE0565">
      <w:pPr>
        <w:pStyle w:val="TOC2"/>
        <w:tabs>
          <w:tab w:val="left" w:pos="1440"/>
        </w:tabs>
        <w:rPr>
          <w:rFonts w:asciiTheme="minorHAnsi" w:eastAsiaTheme="minorEastAsia" w:hAnsiTheme="minorHAnsi" w:cstheme="minorBidi"/>
          <w:noProof/>
          <w:sz w:val="22"/>
          <w:szCs w:val="22"/>
          <w:lang w:val="en-GB" w:eastAsia="en-GB"/>
        </w:rPr>
      </w:pPr>
      <w:r w:rsidRPr="00E02847">
        <w:rPr>
          <w:noProof/>
          <w:lang w:val="en-GB"/>
        </w:rPr>
        <w:t>12.10</w:t>
      </w:r>
      <w:r>
        <w:rPr>
          <w:rFonts w:asciiTheme="minorHAnsi" w:eastAsiaTheme="minorEastAsia" w:hAnsiTheme="minorHAnsi" w:cstheme="minorBidi"/>
          <w:noProof/>
          <w:sz w:val="22"/>
          <w:szCs w:val="22"/>
          <w:lang w:val="en-GB" w:eastAsia="en-GB"/>
        </w:rPr>
        <w:tab/>
      </w:r>
      <w:r w:rsidRPr="00E02847">
        <w:rPr>
          <w:noProof/>
          <w:lang w:val="en-GB"/>
        </w:rPr>
        <w:t>INV.29i - Retain Manual/ RMS/ Bid Price indicator controls</w:t>
      </w:r>
      <w:r>
        <w:rPr>
          <w:noProof/>
        </w:rPr>
        <w:tab/>
      </w:r>
      <w:r>
        <w:rPr>
          <w:noProof/>
        </w:rPr>
        <w:fldChar w:fldCharType="begin"/>
      </w:r>
      <w:r>
        <w:rPr>
          <w:noProof/>
        </w:rPr>
        <w:instrText xml:space="preserve"> PAGEREF _Toc401324257 \h </w:instrText>
      </w:r>
      <w:r>
        <w:rPr>
          <w:noProof/>
        </w:rPr>
      </w:r>
      <w:r>
        <w:rPr>
          <w:noProof/>
        </w:rPr>
        <w:fldChar w:fldCharType="separate"/>
      </w:r>
      <w:r>
        <w:rPr>
          <w:noProof/>
        </w:rPr>
        <w:t>44</w:t>
      </w:r>
      <w:r>
        <w:rPr>
          <w:noProof/>
        </w:rPr>
        <w:fldChar w:fldCharType="end"/>
      </w:r>
    </w:p>
    <w:p w14:paraId="3A8379E3" w14:textId="77777777" w:rsidR="00AE0565" w:rsidRDefault="00AE0565">
      <w:pPr>
        <w:pStyle w:val="TOC3"/>
        <w:tabs>
          <w:tab w:val="left" w:pos="1685"/>
        </w:tabs>
        <w:rPr>
          <w:rFonts w:asciiTheme="minorHAnsi" w:eastAsiaTheme="minorEastAsia" w:hAnsiTheme="minorHAnsi" w:cstheme="minorBidi"/>
          <w:noProof/>
          <w:sz w:val="22"/>
          <w:szCs w:val="22"/>
          <w:lang w:val="en-GB" w:eastAsia="en-GB"/>
        </w:rPr>
      </w:pPr>
      <w:r w:rsidRPr="00E02847">
        <w:rPr>
          <w:iCs/>
          <w:noProof/>
          <w:lang w:val="en-GB"/>
        </w:rPr>
        <w:t>12.10.1</w:t>
      </w:r>
      <w:r>
        <w:rPr>
          <w:rFonts w:asciiTheme="minorHAnsi" w:eastAsiaTheme="minorEastAsia" w:hAnsiTheme="minorHAnsi" w:cstheme="minorBidi"/>
          <w:noProof/>
          <w:sz w:val="22"/>
          <w:szCs w:val="22"/>
          <w:lang w:val="en-GB" w:eastAsia="en-GB"/>
        </w:rPr>
        <w:tab/>
      </w:r>
      <w:r w:rsidRPr="00E02847">
        <w:rPr>
          <w:noProof/>
          <w:lang w:val="en-GB"/>
        </w:rPr>
        <w:t>Overview</w:t>
      </w:r>
      <w:r>
        <w:rPr>
          <w:noProof/>
        </w:rPr>
        <w:tab/>
      </w:r>
      <w:r>
        <w:rPr>
          <w:noProof/>
        </w:rPr>
        <w:fldChar w:fldCharType="begin"/>
      </w:r>
      <w:r>
        <w:rPr>
          <w:noProof/>
        </w:rPr>
        <w:instrText xml:space="preserve"> PAGEREF _Toc401324258 \h </w:instrText>
      </w:r>
      <w:r>
        <w:rPr>
          <w:noProof/>
        </w:rPr>
      </w:r>
      <w:r>
        <w:rPr>
          <w:noProof/>
        </w:rPr>
        <w:fldChar w:fldCharType="separate"/>
      </w:r>
      <w:r>
        <w:rPr>
          <w:noProof/>
        </w:rPr>
        <w:t>44</w:t>
      </w:r>
      <w:r>
        <w:rPr>
          <w:noProof/>
        </w:rPr>
        <w:fldChar w:fldCharType="end"/>
      </w:r>
    </w:p>
    <w:p w14:paraId="60E7CBF6" w14:textId="77777777" w:rsidR="00AE0565" w:rsidRDefault="00AE0565">
      <w:pPr>
        <w:pStyle w:val="TOC3"/>
        <w:tabs>
          <w:tab w:val="left" w:pos="1685"/>
        </w:tabs>
        <w:rPr>
          <w:rFonts w:asciiTheme="minorHAnsi" w:eastAsiaTheme="minorEastAsia" w:hAnsiTheme="minorHAnsi" w:cstheme="minorBidi"/>
          <w:noProof/>
          <w:sz w:val="22"/>
          <w:szCs w:val="22"/>
          <w:lang w:val="en-GB" w:eastAsia="en-GB"/>
        </w:rPr>
      </w:pPr>
      <w:r w:rsidRPr="00E02847">
        <w:rPr>
          <w:noProof/>
          <w:lang w:val="en-GB"/>
        </w:rPr>
        <w:t>12.10.2</w:t>
      </w:r>
      <w:r>
        <w:rPr>
          <w:rFonts w:asciiTheme="minorHAnsi" w:eastAsiaTheme="minorEastAsia" w:hAnsiTheme="minorHAnsi" w:cstheme="minorBidi"/>
          <w:noProof/>
          <w:sz w:val="22"/>
          <w:szCs w:val="22"/>
          <w:lang w:val="en-GB" w:eastAsia="en-GB"/>
        </w:rPr>
        <w:tab/>
      </w:r>
      <w:r w:rsidRPr="00E02847">
        <w:rPr>
          <w:noProof/>
          <w:lang w:val="en-GB"/>
        </w:rPr>
        <w:t>Details</w:t>
      </w:r>
      <w:r>
        <w:rPr>
          <w:noProof/>
        </w:rPr>
        <w:tab/>
      </w:r>
      <w:r>
        <w:rPr>
          <w:noProof/>
        </w:rPr>
        <w:fldChar w:fldCharType="begin"/>
      </w:r>
      <w:r>
        <w:rPr>
          <w:noProof/>
        </w:rPr>
        <w:instrText xml:space="preserve"> PAGEREF _Toc401324259 \h </w:instrText>
      </w:r>
      <w:r>
        <w:rPr>
          <w:noProof/>
        </w:rPr>
      </w:r>
      <w:r>
        <w:rPr>
          <w:noProof/>
        </w:rPr>
        <w:fldChar w:fldCharType="separate"/>
      </w:r>
      <w:r>
        <w:rPr>
          <w:noProof/>
        </w:rPr>
        <w:t>44</w:t>
      </w:r>
      <w:r>
        <w:rPr>
          <w:noProof/>
        </w:rPr>
        <w:fldChar w:fldCharType="end"/>
      </w:r>
    </w:p>
    <w:p w14:paraId="378875AF" w14:textId="77777777" w:rsidR="00AE0565" w:rsidRDefault="00AE0565">
      <w:pPr>
        <w:pStyle w:val="TOC3"/>
        <w:tabs>
          <w:tab w:val="left" w:pos="1685"/>
        </w:tabs>
        <w:rPr>
          <w:rFonts w:asciiTheme="minorHAnsi" w:eastAsiaTheme="minorEastAsia" w:hAnsiTheme="minorHAnsi" w:cstheme="minorBidi"/>
          <w:noProof/>
          <w:sz w:val="22"/>
          <w:szCs w:val="22"/>
          <w:lang w:val="en-GB" w:eastAsia="en-GB"/>
        </w:rPr>
      </w:pPr>
      <w:r w:rsidRPr="00E02847">
        <w:rPr>
          <w:noProof/>
          <w:lang w:val="en-GB"/>
        </w:rPr>
        <w:t>12.10.3</w:t>
      </w:r>
      <w:r>
        <w:rPr>
          <w:rFonts w:asciiTheme="minorHAnsi" w:eastAsiaTheme="minorEastAsia" w:hAnsiTheme="minorHAnsi" w:cstheme="minorBidi"/>
          <w:noProof/>
          <w:sz w:val="22"/>
          <w:szCs w:val="22"/>
          <w:lang w:val="en-GB" w:eastAsia="en-GB"/>
        </w:rPr>
        <w:tab/>
      </w:r>
      <w:r w:rsidRPr="00E02847">
        <w:rPr>
          <w:noProof/>
          <w:lang w:val="en-GB"/>
        </w:rPr>
        <w:t>Acceptance Tests</w:t>
      </w:r>
      <w:r>
        <w:rPr>
          <w:noProof/>
        </w:rPr>
        <w:tab/>
      </w:r>
      <w:r>
        <w:rPr>
          <w:noProof/>
        </w:rPr>
        <w:fldChar w:fldCharType="begin"/>
      </w:r>
      <w:r>
        <w:rPr>
          <w:noProof/>
        </w:rPr>
        <w:instrText xml:space="preserve"> PAGEREF _Toc401324260 \h </w:instrText>
      </w:r>
      <w:r>
        <w:rPr>
          <w:noProof/>
        </w:rPr>
      </w:r>
      <w:r>
        <w:rPr>
          <w:noProof/>
        </w:rPr>
        <w:fldChar w:fldCharType="separate"/>
      </w:r>
      <w:r>
        <w:rPr>
          <w:noProof/>
        </w:rPr>
        <w:t>44</w:t>
      </w:r>
      <w:r>
        <w:rPr>
          <w:noProof/>
        </w:rPr>
        <w:fldChar w:fldCharType="end"/>
      </w:r>
    </w:p>
    <w:p w14:paraId="091781D6" w14:textId="77777777" w:rsidR="00AE0565" w:rsidRDefault="00AE0565">
      <w:pPr>
        <w:pStyle w:val="TOC3"/>
        <w:tabs>
          <w:tab w:val="left" w:pos="1685"/>
        </w:tabs>
        <w:rPr>
          <w:rFonts w:asciiTheme="minorHAnsi" w:eastAsiaTheme="minorEastAsia" w:hAnsiTheme="minorHAnsi" w:cstheme="minorBidi"/>
          <w:noProof/>
          <w:sz w:val="22"/>
          <w:szCs w:val="22"/>
          <w:lang w:val="en-GB" w:eastAsia="en-GB"/>
        </w:rPr>
      </w:pPr>
      <w:r w:rsidRPr="00E02847">
        <w:rPr>
          <w:noProof/>
          <w:lang w:val="en-GB"/>
        </w:rPr>
        <w:t>12.10.4</w:t>
      </w:r>
      <w:r>
        <w:rPr>
          <w:rFonts w:asciiTheme="minorHAnsi" w:eastAsiaTheme="minorEastAsia" w:hAnsiTheme="minorHAnsi" w:cstheme="minorBidi"/>
          <w:noProof/>
          <w:sz w:val="22"/>
          <w:szCs w:val="22"/>
          <w:lang w:val="en-GB" w:eastAsia="en-GB"/>
        </w:rPr>
        <w:tab/>
      </w:r>
      <w:r w:rsidRPr="00E02847">
        <w:rPr>
          <w:noProof/>
          <w:lang w:val="en-GB"/>
        </w:rPr>
        <w:t>Non Functional Requirements</w:t>
      </w:r>
      <w:r>
        <w:rPr>
          <w:noProof/>
        </w:rPr>
        <w:tab/>
      </w:r>
      <w:r>
        <w:rPr>
          <w:noProof/>
        </w:rPr>
        <w:fldChar w:fldCharType="begin"/>
      </w:r>
      <w:r>
        <w:rPr>
          <w:noProof/>
        </w:rPr>
        <w:instrText xml:space="preserve"> PAGEREF _Toc401324261 \h </w:instrText>
      </w:r>
      <w:r>
        <w:rPr>
          <w:noProof/>
        </w:rPr>
      </w:r>
      <w:r>
        <w:rPr>
          <w:noProof/>
        </w:rPr>
        <w:fldChar w:fldCharType="separate"/>
      </w:r>
      <w:r>
        <w:rPr>
          <w:noProof/>
        </w:rPr>
        <w:t>45</w:t>
      </w:r>
      <w:r>
        <w:rPr>
          <w:noProof/>
        </w:rPr>
        <w:fldChar w:fldCharType="end"/>
      </w:r>
    </w:p>
    <w:p w14:paraId="65DC9840" w14:textId="77777777" w:rsidR="00AE0565" w:rsidRDefault="00AE0565">
      <w:pPr>
        <w:pStyle w:val="TOC2"/>
        <w:tabs>
          <w:tab w:val="left" w:pos="1440"/>
        </w:tabs>
        <w:rPr>
          <w:rFonts w:asciiTheme="minorHAnsi" w:eastAsiaTheme="minorEastAsia" w:hAnsiTheme="minorHAnsi" w:cstheme="minorBidi"/>
          <w:noProof/>
          <w:sz w:val="22"/>
          <w:szCs w:val="22"/>
          <w:lang w:val="en-GB" w:eastAsia="en-GB"/>
        </w:rPr>
      </w:pPr>
      <w:r w:rsidRPr="00E02847">
        <w:rPr>
          <w:noProof/>
          <w:lang w:val="en-GB"/>
        </w:rPr>
        <w:t>12.11</w:t>
      </w:r>
      <w:r>
        <w:rPr>
          <w:rFonts w:asciiTheme="minorHAnsi" w:eastAsiaTheme="minorEastAsia" w:hAnsiTheme="minorHAnsi" w:cstheme="minorBidi"/>
          <w:noProof/>
          <w:sz w:val="22"/>
          <w:szCs w:val="22"/>
          <w:lang w:val="en-GB" w:eastAsia="en-GB"/>
        </w:rPr>
        <w:tab/>
      </w:r>
      <w:r w:rsidRPr="00E02847">
        <w:rPr>
          <w:noProof/>
          <w:lang w:val="en-GB"/>
        </w:rPr>
        <w:t>INV.29j – Process Host ASM in Gigaspaces</w:t>
      </w:r>
      <w:r>
        <w:rPr>
          <w:noProof/>
        </w:rPr>
        <w:tab/>
      </w:r>
      <w:r>
        <w:rPr>
          <w:noProof/>
        </w:rPr>
        <w:fldChar w:fldCharType="begin"/>
      </w:r>
      <w:r>
        <w:rPr>
          <w:noProof/>
        </w:rPr>
        <w:instrText xml:space="preserve"> PAGEREF _Toc401324262 \h </w:instrText>
      </w:r>
      <w:r>
        <w:rPr>
          <w:noProof/>
        </w:rPr>
      </w:r>
      <w:r>
        <w:rPr>
          <w:noProof/>
        </w:rPr>
        <w:fldChar w:fldCharType="separate"/>
      </w:r>
      <w:r>
        <w:rPr>
          <w:noProof/>
        </w:rPr>
        <w:t>46</w:t>
      </w:r>
      <w:r>
        <w:rPr>
          <w:noProof/>
        </w:rPr>
        <w:fldChar w:fldCharType="end"/>
      </w:r>
    </w:p>
    <w:p w14:paraId="5AC9C137" w14:textId="77777777" w:rsidR="00AE0565" w:rsidRDefault="00AE0565">
      <w:pPr>
        <w:pStyle w:val="TOC3"/>
        <w:tabs>
          <w:tab w:val="left" w:pos="1685"/>
        </w:tabs>
        <w:rPr>
          <w:rFonts w:asciiTheme="minorHAnsi" w:eastAsiaTheme="minorEastAsia" w:hAnsiTheme="minorHAnsi" w:cstheme="minorBidi"/>
          <w:noProof/>
          <w:sz w:val="22"/>
          <w:szCs w:val="22"/>
          <w:lang w:val="en-GB" w:eastAsia="en-GB"/>
        </w:rPr>
      </w:pPr>
      <w:r w:rsidRPr="00E02847">
        <w:rPr>
          <w:noProof/>
          <w:lang w:val="en-GB"/>
        </w:rPr>
        <w:t>12.11.1</w:t>
      </w:r>
      <w:r>
        <w:rPr>
          <w:rFonts w:asciiTheme="minorHAnsi" w:eastAsiaTheme="minorEastAsia" w:hAnsiTheme="minorHAnsi" w:cstheme="minorBidi"/>
          <w:noProof/>
          <w:sz w:val="22"/>
          <w:szCs w:val="22"/>
          <w:lang w:val="en-GB" w:eastAsia="en-GB"/>
        </w:rPr>
        <w:tab/>
      </w:r>
      <w:r w:rsidRPr="00E02847">
        <w:rPr>
          <w:noProof/>
          <w:lang w:val="en-GB"/>
        </w:rPr>
        <w:t>Summary</w:t>
      </w:r>
      <w:r>
        <w:rPr>
          <w:noProof/>
        </w:rPr>
        <w:tab/>
      </w:r>
      <w:r>
        <w:rPr>
          <w:noProof/>
        </w:rPr>
        <w:fldChar w:fldCharType="begin"/>
      </w:r>
      <w:r>
        <w:rPr>
          <w:noProof/>
        </w:rPr>
        <w:instrText xml:space="preserve"> PAGEREF _Toc401324263 \h </w:instrText>
      </w:r>
      <w:r>
        <w:rPr>
          <w:noProof/>
        </w:rPr>
      </w:r>
      <w:r>
        <w:rPr>
          <w:noProof/>
        </w:rPr>
        <w:fldChar w:fldCharType="separate"/>
      </w:r>
      <w:r>
        <w:rPr>
          <w:noProof/>
        </w:rPr>
        <w:t>46</w:t>
      </w:r>
      <w:r>
        <w:rPr>
          <w:noProof/>
        </w:rPr>
        <w:fldChar w:fldCharType="end"/>
      </w:r>
    </w:p>
    <w:p w14:paraId="09063F63" w14:textId="77777777" w:rsidR="00AE0565" w:rsidRDefault="00AE0565">
      <w:pPr>
        <w:pStyle w:val="TOC3"/>
        <w:tabs>
          <w:tab w:val="left" w:pos="1685"/>
        </w:tabs>
        <w:rPr>
          <w:rFonts w:asciiTheme="minorHAnsi" w:eastAsiaTheme="minorEastAsia" w:hAnsiTheme="minorHAnsi" w:cstheme="minorBidi"/>
          <w:noProof/>
          <w:sz w:val="22"/>
          <w:szCs w:val="22"/>
          <w:lang w:val="en-GB" w:eastAsia="en-GB"/>
        </w:rPr>
      </w:pPr>
      <w:r w:rsidRPr="00E02847">
        <w:rPr>
          <w:noProof/>
          <w:lang w:val="en-GB"/>
        </w:rPr>
        <w:t>12.11.2</w:t>
      </w:r>
      <w:r>
        <w:rPr>
          <w:rFonts w:asciiTheme="minorHAnsi" w:eastAsiaTheme="minorEastAsia" w:hAnsiTheme="minorHAnsi" w:cstheme="minorBidi"/>
          <w:noProof/>
          <w:sz w:val="22"/>
          <w:szCs w:val="22"/>
          <w:lang w:val="en-GB" w:eastAsia="en-GB"/>
        </w:rPr>
        <w:tab/>
      </w:r>
      <w:r w:rsidRPr="00E02847">
        <w:rPr>
          <w:noProof/>
          <w:lang w:val="en-GB"/>
        </w:rPr>
        <w:t>Overview</w:t>
      </w:r>
      <w:r>
        <w:rPr>
          <w:noProof/>
        </w:rPr>
        <w:tab/>
      </w:r>
      <w:r>
        <w:rPr>
          <w:noProof/>
        </w:rPr>
        <w:fldChar w:fldCharType="begin"/>
      </w:r>
      <w:r>
        <w:rPr>
          <w:noProof/>
        </w:rPr>
        <w:instrText xml:space="preserve"> PAGEREF _Toc401324264 \h </w:instrText>
      </w:r>
      <w:r>
        <w:rPr>
          <w:noProof/>
        </w:rPr>
      </w:r>
      <w:r>
        <w:rPr>
          <w:noProof/>
        </w:rPr>
        <w:fldChar w:fldCharType="separate"/>
      </w:r>
      <w:r>
        <w:rPr>
          <w:noProof/>
        </w:rPr>
        <w:t>46</w:t>
      </w:r>
      <w:r>
        <w:rPr>
          <w:noProof/>
        </w:rPr>
        <w:fldChar w:fldCharType="end"/>
      </w:r>
    </w:p>
    <w:p w14:paraId="4FBA7BBA" w14:textId="77777777" w:rsidR="00AE0565" w:rsidRDefault="00AE0565">
      <w:pPr>
        <w:pStyle w:val="TOC3"/>
        <w:tabs>
          <w:tab w:val="left" w:pos="1685"/>
        </w:tabs>
        <w:rPr>
          <w:rFonts w:asciiTheme="minorHAnsi" w:eastAsiaTheme="minorEastAsia" w:hAnsiTheme="minorHAnsi" w:cstheme="minorBidi"/>
          <w:noProof/>
          <w:sz w:val="22"/>
          <w:szCs w:val="22"/>
          <w:lang w:val="en-GB" w:eastAsia="en-GB"/>
        </w:rPr>
      </w:pPr>
      <w:r w:rsidRPr="00E02847">
        <w:rPr>
          <w:noProof/>
          <w:lang w:val="en-GB"/>
        </w:rPr>
        <w:t>12.11.3</w:t>
      </w:r>
      <w:r>
        <w:rPr>
          <w:rFonts w:asciiTheme="minorHAnsi" w:eastAsiaTheme="minorEastAsia" w:hAnsiTheme="minorHAnsi" w:cstheme="minorBidi"/>
          <w:noProof/>
          <w:sz w:val="22"/>
          <w:szCs w:val="22"/>
          <w:lang w:val="en-GB" w:eastAsia="en-GB"/>
        </w:rPr>
        <w:tab/>
      </w:r>
      <w:r w:rsidRPr="00E02847">
        <w:rPr>
          <w:noProof/>
          <w:lang w:val="en-GB"/>
        </w:rPr>
        <w:t>Scope</w:t>
      </w:r>
      <w:r>
        <w:rPr>
          <w:noProof/>
        </w:rPr>
        <w:tab/>
      </w:r>
      <w:r>
        <w:rPr>
          <w:noProof/>
        </w:rPr>
        <w:fldChar w:fldCharType="begin"/>
      </w:r>
      <w:r>
        <w:rPr>
          <w:noProof/>
        </w:rPr>
        <w:instrText xml:space="preserve"> PAGEREF _Toc401324265 \h </w:instrText>
      </w:r>
      <w:r>
        <w:rPr>
          <w:noProof/>
        </w:rPr>
      </w:r>
      <w:r>
        <w:rPr>
          <w:noProof/>
        </w:rPr>
        <w:fldChar w:fldCharType="separate"/>
      </w:r>
      <w:r>
        <w:rPr>
          <w:noProof/>
        </w:rPr>
        <w:t>46</w:t>
      </w:r>
      <w:r>
        <w:rPr>
          <w:noProof/>
        </w:rPr>
        <w:fldChar w:fldCharType="end"/>
      </w:r>
    </w:p>
    <w:p w14:paraId="40296257" w14:textId="77777777" w:rsidR="00AE0565" w:rsidRDefault="00AE0565">
      <w:pPr>
        <w:pStyle w:val="TOC3"/>
        <w:tabs>
          <w:tab w:val="left" w:pos="1685"/>
        </w:tabs>
        <w:rPr>
          <w:rFonts w:asciiTheme="minorHAnsi" w:eastAsiaTheme="minorEastAsia" w:hAnsiTheme="minorHAnsi" w:cstheme="minorBidi"/>
          <w:noProof/>
          <w:sz w:val="22"/>
          <w:szCs w:val="22"/>
          <w:lang w:val="en-GB" w:eastAsia="en-GB"/>
        </w:rPr>
      </w:pPr>
      <w:r w:rsidRPr="00E02847">
        <w:rPr>
          <w:noProof/>
          <w:lang w:val="en-GB"/>
        </w:rPr>
        <w:t>12.11.4</w:t>
      </w:r>
      <w:r>
        <w:rPr>
          <w:rFonts w:asciiTheme="minorHAnsi" w:eastAsiaTheme="minorEastAsia" w:hAnsiTheme="minorHAnsi" w:cstheme="minorBidi"/>
          <w:noProof/>
          <w:sz w:val="22"/>
          <w:szCs w:val="22"/>
          <w:lang w:val="en-GB" w:eastAsia="en-GB"/>
        </w:rPr>
        <w:tab/>
      </w:r>
      <w:r w:rsidRPr="00E02847">
        <w:rPr>
          <w:noProof/>
          <w:lang w:val="en-GB"/>
        </w:rPr>
        <w:t>Acceptance Tests</w:t>
      </w:r>
      <w:r>
        <w:rPr>
          <w:noProof/>
        </w:rPr>
        <w:tab/>
      </w:r>
      <w:r>
        <w:rPr>
          <w:noProof/>
        </w:rPr>
        <w:fldChar w:fldCharType="begin"/>
      </w:r>
      <w:r>
        <w:rPr>
          <w:noProof/>
        </w:rPr>
        <w:instrText xml:space="preserve"> PAGEREF _Toc401324266 \h </w:instrText>
      </w:r>
      <w:r>
        <w:rPr>
          <w:noProof/>
        </w:rPr>
      </w:r>
      <w:r>
        <w:rPr>
          <w:noProof/>
        </w:rPr>
        <w:fldChar w:fldCharType="separate"/>
      </w:r>
      <w:r>
        <w:rPr>
          <w:noProof/>
        </w:rPr>
        <w:t>47</w:t>
      </w:r>
      <w:r>
        <w:rPr>
          <w:noProof/>
        </w:rPr>
        <w:fldChar w:fldCharType="end"/>
      </w:r>
    </w:p>
    <w:p w14:paraId="0EAE804C" w14:textId="77777777" w:rsidR="00872E9D" w:rsidRPr="001D5F06" w:rsidRDefault="00F862A7">
      <w:pPr>
        <w:rPr>
          <w:lang w:val="en-GB"/>
        </w:rPr>
      </w:pPr>
      <w:r w:rsidRPr="001D5F06">
        <w:rPr>
          <w:lang w:val="en-GB"/>
        </w:rPr>
        <w:fldChar w:fldCharType="end"/>
      </w:r>
    </w:p>
    <w:p w14:paraId="577C8B2C" w14:textId="77777777" w:rsidR="00872E9D" w:rsidRPr="001D5F06" w:rsidRDefault="00872E9D">
      <w:pPr>
        <w:rPr>
          <w:lang w:val="en-GB"/>
        </w:rPr>
        <w:sectPr w:rsidR="00872E9D" w:rsidRPr="001D5F06">
          <w:footerReference w:type="default" r:id="rId12"/>
          <w:headerReference w:type="first" r:id="rId13"/>
          <w:footerReference w:type="first" r:id="rId14"/>
          <w:pgSz w:w="12242" w:h="15842" w:code="1"/>
          <w:pgMar w:top="1134" w:right="1134" w:bottom="2126" w:left="1701" w:header="1134" w:footer="567" w:gutter="0"/>
          <w:cols w:space="720"/>
        </w:sectPr>
      </w:pPr>
    </w:p>
    <w:p w14:paraId="5FF3ED3A" w14:textId="77777777" w:rsidR="007907AE" w:rsidRPr="001D5F06" w:rsidRDefault="002C7CA2" w:rsidP="005A2E03">
      <w:pPr>
        <w:pStyle w:val="SITASECTITLE"/>
        <w:rPr>
          <w:lang w:val="en-GB"/>
        </w:rPr>
      </w:pPr>
      <w:fldSimple w:instr="title  \* Mergeformat ">
        <w:r w:rsidR="00771AFA" w:rsidRPr="00771AFA">
          <w:rPr>
            <w:lang w:val="en-GB"/>
          </w:rPr>
          <w:t>NGI UC for Activate</w:t>
        </w:r>
        <w:r w:rsidR="00771AFA">
          <w:t xml:space="preserve"> Inventory</w:t>
        </w:r>
      </w:fldSimple>
    </w:p>
    <w:p w14:paraId="2BE0A689" w14:textId="77777777" w:rsidR="00A40200" w:rsidRPr="001D5F06" w:rsidRDefault="00A40200" w:rsidP="00E77636">
      <w:pPr>
        <w:pStyle w:val="Heading1"/>
        <w:rPr>
          <w:lang w:val="en-GB"/>
        </w:rPr>
      </w:pPr>
      <w:bookmarkStart w:id="15" w:name="_Toc178570429"/>
      <w:bookmarkStart w:id="16" w:name="_Toc423410238"/>
      <w:bookmarkStart w:id="17" w:name="_Toc425054504"/>
      <w:bookmarkStart w:id="18" w:name="_Toc18988767"/>
      <w:bookmarkStart w:id="19" w:name="_Toc35985148"/>
      <w:bookmarkStart w:id="20" w:name="_Toc197400749"/>
      <w:bookmarkStart w:id="21" w:name="_Toc401324177"/>
      <w:bookmarkStart w:id="22" w:name="_Toc423410239"/>
      <w:bookmarkStart w:id="23" w:name="_Toc425054505"/>
      <w:r w:rsidRPr="001D5F06">
        <w:rPr>
          <w:lang w:val="en-GB"/>
        </w:rPr>
        <w:t>Brief Description</w:t>
      </w:r>
      <w:bookmarkEnd w:id="15"/>
      <w:bookmarkEnd w:id="16"/>
      <w:bookmarkEnd w:id="17"/>
      <w:bookmarkEnd w:id="18"/>
      <w:bookmarkEnd w:id="19"/>
      <w:bookmarkEnd w:id="20"/>
      <w:bookmarkEnd w:id="21"/>
    </w:p>
    <w:p w14:paraId="64618ECA" w14:textId="77777777" w:rsidR="00777976" w:rsidRDefault="001F48D1" w:rsidP="00C132A0">
      <w:pPr>
        <w:pStyle w:val="BodyText"/>
        <w:rPr>
          <w:lang w:val="en-GB"/>
        </w:rPr>
      </w:pPr>
      <w:r>
        <w:rPr>
          <w:lang w:val="en-GB"/>
        </w:rPr>
        <w:t xml:space="preserve">This UC describes the process </w:t>
      </w:r>
      <w:r w:rsidR="004F797C">
        <w:rPr>
          <w:lang w:val="en-GB"/>
        </w:rPr>
        <w:t>on the Inventory side to</w:t>
      </w:r>
      <w:r w:rsidR="00777976">
        <w:rPr>
          <w:lang w:val="en-GB"/>
        </w:rPr>
        <w:t>:</w:t>
      </w:r>
    </w:p>
    <w:p w14:paraId="0DAFBDFE" w14:textId="77777777" w:rsidR="00EF3772" w:rsidRDefault="00155A06" w:rsidP="00691B2F">
      <w:pPr>
        <w:pStyle w:val="BodyText"/>
        <w:numPr>
          <w:ilvl w:val="0"/>
          <w:numId w:val="25"/>
        </w:numPr>
        <w:rPr>
          <w:lang w:val="en-GB"/>
        </w:rPr>
      </w:pPr>
      <w:r>
        <w:rPr>
          <w:lang w:val="en-GB"/>
        </w:rPr>
        <w:t>Create</w:t>
      </w:r>
      <w:r w:rsidR="004358FA">
        <w:rPr>
          <w:lang w:val="en-GB"/>
        </w:rPr>
        <w:t xml:space="preserve">, Update or Cancel </w:t>
      </w:r>
      <w:r w:rsidR="00733690">
        <w:rPr>
          <w:lang w:val="en-GB"/>
        </w:rPr>
        <w:t>a</w:t>
      </w:r>
      <w:r>
        <w:rPr>
          <w:lang w:val="en-GB"/>
        </w:rPr>
        <w:t>n</w:t>
      </w:r>
      <w:r w:rsidR="00733690">
        <w:rPr>
          <w:lang w:val="en-GB"/>
        </w:rPr>
        <w:t xml:space="preserve"> </w:t>
      </w:r>
      <w:r w:rsidR="00584BFD">
        <w:rPr>
          <w:lang w:val="en-GB"/>
        </w:rPr>
        <w:t>ICR</w:t>
      </w:r>
      <w:r w:rsidR="00584BFD" w:rsidDel="00584BFD">
        <w:rPr>
          <w:lang w:val="en-GB"/>
        </w:rPr>
        <w:t xml:space="preserve"> </w:t>
      </w:r>
      <w:r w:rsidR="00F154F9">
        <w:rPr>
          <w:lang w:val="en-GB"/>
        </w:rPr>
        <w:t xml:space="preserve">and populate inventory controls </w:t>
      </w:r>
      <w:r w:rsidR="00520BF6">
        <w:rPr>
          <w:lang w:val="en-GB"/>
        </w:rPr>
        <w:t xml:space="preserve">for </w:t>
      </w:r>
      <w:r w:rsidR="004358FA">
        <w:rPr>
          <w:lang w:val="en-GB"/>
        </w:rPr>
        <w:t>its legs and segments</w:t>
      </w:r>
      <w:r w:rsidR="001F48D1">
        <w:rPr>
          <w:lang w:val="en-GB"/>
        </w:rPr>
        <w:t xml:space="preserve"> </w:t>
      </w:r>
      <w:r w:rsidR="00F10B51">
        <w:rPr>
          <w:lang w:val="en-GB"/>
        </w:rPr>
        <w:t>as a result of Schedule Change Activation</w:t>
      </w:r>
      <w:r w:rsidR="00D30826">
        <w:rPr>
          <w:lang w:val="en-GB"/>
        </w:rPr>
        <w:t>.</w:t>
      </w:r>
      <w:r w:rsidR="00D30826" w:rsidRPr="00D30826">
        <w:rPr>
          <w:lang w:val="en-US"/>
        </w:rPr>
        <w:t xml:space="preserve"> </w:t>
      </w:r>
      <w:r w:rsidR="00321478">
        <w:rPr>
          <w:lang w:val="en-GB"/>
        </w:rPr>
        <w:t xml:space="preserve">This </w:t>
      </w:r>
      <w:r w:rsidR="00D30826">
        <w:rPr>
          <w:lang w:val="en-GB"/>
        </w:rPr>
        <w:t>is covered by Basic Flow</w:t>
      </w:r>
      <w:r w:rsidR="00321478">
        <w:rPr>
          <w:lang w:val="en-GB"/>
        </w:rPr>
        <w:t xml:space="preserve"> </w:t>
      </w:r>
      <w:r w:rsidR="00D30826">
        <w:rPr>
          <w:lang w:val="en-GB"/>
        </w:rPr>
        <w:t xml:space="preserve">1 which </w:t>
      </w:r>
      <w:r w:rsidR="00321478">
        <w:rPr>
          <w:lang w:val="en-GB"/>
        </w:rPr>
        <w:t>is invoked by UC for Schedule Change Orchestration [1]</w:t>
      </w:r>
    </w:p>
    <w:p w14:paraId="2A186E40" w14:textId="77777777" w:rsidR="006056AC" w:rsidRPr="00321478" w:rsidRDefault="006056AC" w:rsidP="00691B2F">
      <w:pPr>
        <w:pStyle w:val="BodyText"/>
        <w:numPr>
          <w:ilvl w:val="0"/>
          <w:numId w:val="25"/>
        </w:numPr>
      </w:pPr>
      <w:r>
        <w:rPr>
          <w:lang w:val="en-GB"/>
        </w:rPr>
        <w:t xml:space="preserve">Create new active ICR for the flight dates moving into </w:t>
      </w:r>
      <w:r w:rsidR="00D11305">
        <w:rPr>
          <w:lang w:val="en-GB"/>
        </w:rPr>
        <w:t xml:space="preserve">the </w:t>
      </w:r>
      <w:r>
        <w:rPr>
          <w:lang w:val="en-GB"/>
        </w:rPr>
        <w:t xml:space="preserve">Inventory </w:t>
      </w:r>
      <w:r w:rsidR="002321E0">
        <w:rPr>
          <w:lang w:val="en-GB"/>
        </w:rPr>
        <w:t>Creation</w:t>
      </w:r>
      <w:r>
        <w:rPr>
          <w:lang w:val="en-GB"/>
        </w:rPr>
        <w:t xml:space="preserve"> </w:t>
      </w:r>
      <w:r w:rsidR="002321E0">
        <w:rPr>
          <w:lang w:val="en-GB"/>
        </w:rPr>
        <w:t>W</w:t>
      </w:r>
      <w:r>
        <w:rPr>
          <w:lang w:val="en-GB"/>
        </w:rPr>
        <w:t xml:space="preserve">indow and </w:t>
      </w:r>
      <w:r w:rsidR="00D11305">
        <w:rPr>
          <w:lang w:val="en-GB"/>
        </w:rPr>
        <w:t xml:space="preserve">delete </w:t>
      </w:r>
      <w:r>
        <w:rPr>
          <w:lang w:val="en-GB"/>
        </w:rPr>
        <w:t>ICR’s</w:t>
      </w:r>
      <w:r w:rsidR="00D11305">
        <w:rPr>
          <w:lang w:val="en-GB"/>
        </w:rPr>
        <w:t xml:space="preserve"> </w:t>
      </w:r>
      <w:r>
        <w:rPr>
          <w:lang w:val="en-GB"/>
        </w:rPr>
        <w:t xml:space="preserve">moving out of the </w:t>
      </w:r>
      <w:r w:rsidR="002321E0">
        <w:rPr>
          <w:lang w:val="en-GB"/>
        </w:rPr>
        <w:t>Inventory Preservation W</w:t>
      </w:r>
      <w:r>
        <w:rPr>
          <w:lang w:val="en-GB"/>
        </w:rPr>
        <w:t xml:space="preserve">indow as the time goes by. </w:t>
      </w:r>
      <w:r w:rsidRPr="00321478">
        <w:rPr>
          <w:lang w:val="en-GB"/>
        </w:rPr>
        <w:t xml:space="preserve">This </w:t>
      </w:r>
      <w:r>
        <w:rPr>
          <w:lang w:val="en-GB"/>
        </w:rPr>
        <w:t xml:space="preserve">is covered by Basic Flow 2 which is invoked </w:t>
      </w:r>
      <w:r w:rsidRPr="00321478">
        <w:rPr>
          <w:lang w:val="en-GB"/>
        </w:rPr>
        <w:t>by UC for Daily Maintenance [2].</w:t>
      </w:r>
    </w:p>
    <w:p w14:paraId="064A50D7" w14:textId="77777777" w:rsidR="00C120C3" w:rsidRPr="00192B61" w:rsidRDefault="00192B61" w:rsidP="00192B61">
      <w:pPr>
        <w:pStyle w:val="Heading2"/>
        <w:ind w:left="576" w:hanging="576"/>
        <w:rPr>
          <w:lang w:val="en-GB"/>
        </w:rPr>
      </w:pPr>
      <w:bookmarkStart w:id="24" w:name="_Ref368923993"/>
      <w:bookmarkStart w:id="25" w:name="_Toc401324178"/>
      <w:r>
        <w:rPr>
          <w:lang w:val="en-GB"/>
        </w:rPr>
        <w:t>Terminology</w:t>
      </w:r>
      <w:bookmarkEnd w:id="24"/>
      <w:bookmarkEnd w:id="25"/>
    </w:p>
    <w:p w14:paraId="6C0BF56F" w14:textId="77777777" w:rsidR="00C120C3" w:rsidRDefault="00C120C3" w:rsidP="00C120C3">
      <w:pPr>
        <w:pStyle w:val="Default"/>
        <w:ind w:left="576"/>
        <w:rPr>
          <w:sz w:val="20"/>
          <w:szCs w:val="20"/>
        </w:rPr>
      </w:pPr>
      <w:r>
        <w:rPr>
          <w:sz w:val="20"/>
          <w:szCs w:val="20"/>
        </w:rPr>
        <w:t xml:space="preserve">This </w:t>
      </w:r>
      <w:r w:rsidR="00207D68">
        <w:rPr>
          <w:sz w:val="20"/>
          <w:szCs w:val="20"/>
        </w:rPr>
        <w:t>UC</w:t>
      </w:r>
      <w:r>
        <w:rPr>
          <w:sz w:val="20"/>
          <w:szCs w:val="20"/>
        </w:rPr>
        <w:t xml:space="preserve"> uses the following terms:</w:t>
      </w:r>
    </w:p>
    <w:p w14:paraId="21D39F68" w14:textId="77777777" w:rsidR="00C120C3" w:rsidRDefault="00C120C3" w:rsidP="00C120C3">
      <w:pPr>
        <w:pStyle w:val="Default"/>
        <w:ind w:left="576"/>
        <w:rPr>
          <w:sz w:val="20"/>
          <w:szCs w:val="20"/>
        </w:rPr>
      </w:pPr>
    </w:p>
    <w:tbl>
      <w:tblPr>
        <w:tblW w:w="0" w:type="auto"/>
        <w:tblInd w:w="999" w:type="dxa"/>
        <w:tblBorders>
          <w:top w:val="single" w:sz="8" w:space="0" w:color="4F81BD"/>
          <w:bottom w:val="single" w:sz="8" w:space="0" w:color="4F81BD"/>
        </w:tblBorders>
        <w:tblLook w:val="04A0" w:firstRow="1" w:lastRow="0" w:firstColumn="1" w:lastColumn="0" w:noHBand="0" w:noVBand="1"/>
      </w:tblPr>
      <w:tblGrid>
        <w:gridCol w:w="1428"/>
        <w:gridCol w:w="6210"/>
      </w:tblGrid>
      <w:tr w:rsidR="00C120C3" w:rsidRPr="00286BF1" w14:paraId="3DF0AA16" w14:textId="77777777" w:rsidTr="00DC22EE">
        <w:tc>
          <w:tcPr>
            <w:tcW w:w="1359" w:type="dxa"/>
            <w:tcBorders>
              <w:top w:val="single" w:sz="8" w:space="0" w:color="4F81BD"/>
              <w:left w:val="nil"/>
              <w:bottom w:val="single" w:sz="8" w:space="0" w:color="4F81BD"/>
              <w:right w:val="nil"/>
            </w:tcBorders>
          </w:tcPr>
          <w:p w14:paraId="4E972AD4" w14:textId="77777777" w:rsidR="00C120C3" w:rsidRPr="00286BF1" w:rsidRDefault="00C120C3" w:rsidP="00730222">
            <w:pPr>
              <w:pStyle w:val="BodyText"/>
              <w:ind w:left="0"/>
              <w:rPr>
                <w:b/>
                <w:bCs/>
                <w:color w:val="365F91"/>
                <w:lang w:val="en-GB"/>
              </w:rPr>
            </w:pPr>
            <w:r w:rsidRPr="00286BF1">
              <w:rPr>
                <w:b/>
                <w:bCs/>
                <w:color w:val="365F91"/>
                <w:lang w:val="en-GB"/>
              </w:rPr>
              <w:t>Term</w:t>
            </w:r>
          </w:p>
        </w:tc>
        <w:tc>
          <w:tcPr>
            <w:tcW w:w="6210" w:type="dxa"/>
            <w:tcBorders>
              <w:top w:val="single" w:sz="8" w:space="0" w:color="4F81BD"/>
              <w:left w:val="nil"/>
              <w:bottom w:val="single" w:sz="8" w:space="0" w:color="4F81BD"/>
              <w:right w:val="nil"/>
            </w:tcBorders>
          </w:tcPr>
          <w:p w14:paraId="1852DCE3" w14:textId="77777777" w:rsidR="00C120C3" w:rsidRPr="00286BF1" w:rsidRDefault="00DC22EE" w:rsidP="00730222">
            <w:pPr>
              <w:pStyle w:val="BodyText"/>
              <w:ind w:left="0"/>
              <w:rPr>
                <w:b/>
                <w:bCs/>
                <w:color w:val="365F91"/>
                <w:lang w:val="en-GB"/>
              </w:rPr>
            </w:pPr>
            <w:r>
              <w:rPr>
                <w:b/>
                <w:bCs/>
                <w:color w:val="365F91"/>
                <w:lang w:val="en-GB"/>
              </w:rPr>
              <w:t>Definition</w:t>
            </w:r>
          </w:p>
        </w:tc>
      </w:tr>
      <w:tr w:rsidR="00C120C3" w:rsidRPr="00286BF1" w14:paraId="31E519DC" w14:textId="77777777" w:rsidTr="00DC22EE">
        <w:tc>
          <w:tcPr>
            <w:tcW w:w="1359" w:type="dxa"/>
            <w:tcBorders>
              <w:left w:val="nil"/>
              <w:right w:val="nil"/>
            </w:tcBorders>
            <w:shd w:val="clear" w:color="auto" w:fill="D3DFEE"/>
          </w:tcPr>
          <w:p w14:paraId="54B9DB9E" w14:textId="77777777" w:rsidR="00C120C3" w:rsidRPr="00286BF1" w:rsidRDefault="00C120C3" w:rsidP="00730222">
            <w:pPr>
              <w:pStyle w:val="BodyText"/>
              <w:ind w:left="0"/>
              <w:rPr>
                <w:b/>
                <w:bCs/>
                <w:color w:val="365F91"/>
                <w:lang w:val="en-GB"/>
              </w:rPr>
            </w:pPr>
            <w:r>
              <w:rPr>
                <w:b/>
                <w:bCs/>
                <w:color w:val="365F91"/>
                <w:lang w:val="en-GB"/>
              </w:rPr>
              <w:t>Inventory Retention</w:t>
            </w:r>
          </w:p>
        </w:tc>
        <w:tc>
          <w:tcPr>
            <w:tcW w:w="6210" w:type="dxa"/>
            <w:tcBorders>
              <w:left w:val="nil"/>
              <w:right w:val="nil"/>
            </w:tcBorders>
            <w:shd w:val="clear" w:color="auto" w:fill="D3DFEE"/>
          </w:tcPr>
          <w:p w14:paraId="792B1D21" w14:textId="77777777" w:rsidR="00C120C3" w:rsidRDefault="00730222" w:rsidP="00B16785">
            <w:pPr>
              <w:pStyle w:val="BodyText"/>
              <w:ind w:left="0"/>
              <w:rPr>
                <w:color w:val="365F91"/>
                <w:lang w:val="en-US"/>
              </w:rPr>
            </w:pPr>
            <w:r w:rsidRPr="00730222">
              <w:rPr>
                <w:color w:val="365F91"/>
                <w:lang w:val="en-US"/>
              </w:rPr>
              <w:t>Inventory retention is transferring of some of the inventory controls</w:t>
            </w:r>
            <w:r w:rsidR="00B16785">
              <w:rPr>
                <w:color w:val="365F91"/>
                <w:lang w:val="en-US"/>
              </w:rPr>
              <w:t xml:space="preserve"> (e.g. BAU, WAU, etc.)</w:t>
            </w:r>
            <w:r w:rsidRPr="00730222">
              <w:rPr>
                <w:color w:val="365F91"/>
                <w:lang w:val="en-US"/>
              </w:rPr>
              <w:t xml:space="preserve"> of the affected flight onto the alternate flight. The purpose of it is to preserve control levels that may have been historically established for a particular flight by RMS or manually by inventory analyst</w:t>
            </w:r>
            <w:r w:rsidR="00B16785">
              <w:rPr>
                <w:color w:val="365F91"/>
                <w:lang w:val="en-US"/>
              </w:rPr>
              <w:t>s</w:t>
            </w:r>
            <w:r w:rsidRPr="00730222">
              <w:rPr>
                <w:color w:val="365F91"/>
                <w:lang w:val="en-US"/>
              </w:rPr>
              <w:t>. When controls are retained they are prorated based on the inventory capacity of the affected and alternate flights.</w:t>
            </w:r>
          </w:p>
          <w:p w14:paraId="060967F0" w14:textId="77777777" w:rsidR="00DC22EE" w:rsidRPr="00730222" w:rsidRDefault="00DC22EE" w:rsidP="00B16785">
            <w:pPr>
              <w:pStyle w:val="BodyText"/>
              <w:ind w:left="0"/>
              <w:rPr>
                <w:color w:val="365F91"/>
                <w:lang w:val="en-US"/>
              </w:rPr>
            </w:pPr>
            <w:r>
              <w:rPr>
                <w:color w:val="365F91"/>
                <w:lang w:val="en-US"/>
              </w:rPr>
              <w:t>Please note that Seat Sold Counts are NOT copied during retention. Instead they will be received from SnS once the Rebooking is over.</w:t>
            </w:r>
          </w:p>
        </w:tc>
      </w:tr>
      <w:tr w:rsidR="00C120C3" w:rsidRPr="00286BF1" w14:paraId="54630346" w14:textId="77777777" w:rsidTr="00DC22EE">
        <w:tc>
          <w:tcPr>
            <w:tcW w:w="1359" w:type="dxa"/>
          </w:tcPr>
          <w:p w14:paraId="3D1DE530" w14:textId="77777777" w:rsidR="00C120C3" w:rsidRPr="00286BF1" w:rsidRDefault="003A2CE1" w:rsidP="00730222">
            <w:pPr>
              <w:pStyle w:val="BodyText"/>
              <w:ind w:left="0"/>
              <w:rPr>
                <w:b/>
                <w:bCs/>
                <w:color w:val="365F91"/>
                <w:lang w:val="en-GB"/>
              </w:rPr>
            </w:pPr>
            <w:r>
              <w:rPr>
                <w:b/>
                <w:bCs/>
                <w:color w:val="365F91"/>
                <w:lang w:val="en-GB"/>
              </w:rPr>
              <w:t>Retention Source</w:t>
            </w:r>
          </w:p>
        </w:tc>
        <w:tc>
          <w:tcPr>
            <w:tcW w:w="6210" w:type="dxa"/>
          </w:tcPr>
          <w:p w14:paraId="3EEE3B3A" w14:textId="77777777" w:rsidR="00C120C3" w:rsidRPr="00286BF1" w:rsidRDefault="003A2CE1" w:rsidP="003A2CE1">
            <w:pPr>
              <w:pStyle w:val="BodyText"/>
              <w:ind w:left="0"/>
              <w:rPr>
                <w:color w:val="365F91"/>
                <w:lang w:val="en-GB"/>
              </w:rPr>
            </w:pPr>
            <w:r>
              <w:rPr>
                <w:color w:val="365F91"/>
                <w:lang w:val="en-GB"/>
              </w:rPr>
              <w:t>An existing affected leg or segment from which inventory controls are retained.</w:t>
            </w:r>
            <w:r w:rsidR="00DD4986">
              <w:rPr>
                <w:color w:val="365F91"/>
                <w:lang w:val="en-GB"/>
              </w:rPr>
              <w:t xml:space="preserve"> This term was introduced to account for the fact that the same segment may be selected more than once as an alternative in the Schedule Change Plan, whereas inventory controls can be retained onto it from only one affected segment which is the retention source.</w:t>
            </w:r>
          </w:p>
        </w:tc>
      </w:tr>
      <w:tr w:rsidR="00C120C3" w:rsidRPr="00286BF1" w14:paraId="52A84EA5" w14:textId="77777777" w:rsidTr="00DC22EE">
        <w:tc>
          <w:tcPr>
            <w:tcW w:w="1359" w:type="dxa"/>
            <w:tcBorders>
              <w:left w:val="nil"/>
              <w:right w:val="nil"/>
            </w:tcBorders>
            <w:shd w:val="clear" w:color="auto" w:fill="D3DFEE"/>
          </w:tcPr>
          <w:p w14:paraId="75818126" w14:textId="77777777" w:rsidR="00C120C3" w:rsidRPr="00286BF1" w:rsidRDefault="006A6597" w:rsidP="006A6597">
            <w:pPr>
              <w:pStyle w:val="BodyText"/>
              <w:ind w:left="0"/>
              <w:rPr>
                <w:b/>
                <w:bCs/>
                <w:color w:val="365F91"/>
                <w:lang w:val="en-GB"/>
              </w:rPr>
            </w:pPr>
            <w:r>
              <w:rPr>
                <w:b/>
                <w:bCs/>
                <w:color w:val="365F91"/>
                <w:lang w:val="en-GB"/>
              </w:rPr>
              <w:t>Retention Target</w:t>
            </w:r>
          </w:p>
        </w:tc>
        <w:tc>
          <w:tcPr>
            <w:tcW w:w="6210" w:type="dxa"/>
            <w:tcBorders>
              <w:left w:val="nil"/>
              <w:right w:val="nil"/>
            </w:tcBorders>
            <w:shd w:val="clear" w:color="auto" w:fill="D3DFEE"/>
          </w:tcPr>
          <w:p w14:paraId="04447E27" w14:textId="77777777" w:rsidR="00C120C3" w:rsidRPr="00286BF1" w:rsidRDefault="006A6597" w:rsidP="00730222">
            <w:pPr>
              <w:pStyle w:val="BodyText"/>
              <w:ind w:left="0"/>
              <w:rPr>
                <w:color w:val="365F91"/>
                <w:lang w:val="en-GB"/>
              </w:rPr>
            </w:pPr>
            <w:r>
              <w:rPr>
                <w:color w:val="365F91"/>
                <w:lang w:val="en-GB"/>
              </w:rPr>
              <w:t>An alternative leg/segment onto which inventory controls are retained from the Retention Source.</w:t>
            </w:r>
          </w:p>
        </w:tc>
      </w:tr>
      <w:tr w:rsidR="006056AC" w:rsidRPr="00286BF1" w14:paraId="12504294" w14:textId="77777777" w:rsidTr="00073A1D">
        <w:tc>
          <w:tcPr>
            <w:tcW w:w="1359" w:type="dxa"/>
            <w:tcBorders>
              <w:left w:val="nil"/>
              <w:right w:val="nil"/>
            </w:tcBorders>
            <w:shd w:val="clear" w:color="auto" w:fill="FFFFFF" w:themeFill="background1"/>
          </w:tcPr>
          <w:p w14:paraId="1DDDFDCA" w14:textId="77777777" w:rsidR="006056AC" w:rsidRDefault="006056AC" w:rsidP="00A9416D">
            <w:pPr>
              <w:pStyle w:val="BodyText"/>
              <w:ind w:left="0"/>
              <w:rPr>
                <w:b/>
                <w:bCs/>
                <w:color w:val="365F91"/>
                <w:lang w:val="en-GB"/>
              </w:rPr>
            </w:pPr>
            <w:r>
              <w:rPr>
                <w:b/>
                <w:bCs/>
                <w:color w:val="365F91"/>
                <w:lang w:val="en-GB"/>
              </w:rPr>
              <w:t xml:space="preserve">Inventory </w:t>
            </w:r>
            <w:r w:rsidR="00A9416D">
              <w:rPr>
                <w:b/>
                <w:bCs/>
                <w:color w:val="365F91"/>
                <w:lang w:val="en-GB"/>
              </w:rPr>
              <w:t>Preservation</w:t>
            </w:r>
            <w:r>
              <w:rPr>
                <w:b/>
                <w:bCs/>
                <w:color w:val="365F91"/>
                <w:lang w:val="en-GB"/>
              </w:rPr>
              <w:t xml:space="preserve"> Window</w:t>
            </w:r>
          </w:p>
        </w:tc>
        <w:tc>
          <w:tcPr>
            <w:tcW w:w="6210" w:type="dxa"/>
            <w:tcBorders>
              <w:left w:val="nil"/>
              <w:right w:val="nil"/>
            </w:tcBorders>
            <w:shd w:val="clear" w:color="auto" w:fill="FFFFFF" w:themeFill="background1"/>
          </w:tcPr>
          <w:p w14:paraId="685DECCC" w14:textId="77777777" w:rsidR="006056AC" w:rsidRDefault="006056AC" w:rsidP="00730222">
            <w:pPr>
              <w:pStyle w:val="BodyText"/>
              <w:ind w:left="0"/>
              <w:rPr>
                <w:color w:val="365F91"/>
                <w:lang w:val="en-GB"/>
              </w:rPr>
            </w:pPr>
            <w:r>
              <w:rPr>
                <w:color w:val="365F91"/>
                <w:lang w:val="en-GB"/>
              </w:rPr>
              <w:t>T</w:t>
            </w:r>
            <w:r w:rsidRPr="00B4380B">
              <w:rPr>
                <w:color w:val="365F91"/>
                <w:lang w:val="en-GB"/>
              </w:rPr>
              <w:t xml:space="preserve">he time period </w:t>
            </w:r>
            <w:r w:rsidR="00A9416D">
              <w:rPr>
                <w:color w:val="365F91"/>
                <w:lang w:val="en-GB"/>
              </w:rPr>
              <w:t>within which the existing inventory records are preserved. It typically starts 7 days</w:t>
            </w:r>
            <w:r w:rsidR="008B1364">
              <w:rPr>
                <w:rStyle w:val="FootnoteReference"/>
                <w:color w:val="365F91"/>
                <w:lang w:val="en-GB"/>
              </w:rPr>
              <w:footnoteReference w:id="1"/>
            </w:r>
            <w:r w:rsidR="00A9416D">
              <w:rPr>
                <w:color w:val="365F91"/>
                <w:lang w:val="en-GB"/>
              </w:rPr>
              <w:t xml:space="preserve"> before the current date at the host’s home timezone</w:t>
            </w:r>
            <w:r w:rsidR="00964A2C">
              <w:rPr>
                <w:rStyle w:val="FootnoteReference"/>
                <w:color w:val="365F91"/>
                <w:lang w:val="en-GB"/>
              </w:rPr>
              <w:footnoteReference w:id="2"/>
            </w:r>
            <w:r w:rsidR="00964A2C">
              <w:rPr>
                <w:color w:val="365F91"/>
                <w:lang w:val="en-GB"/>
              </w:rPr>
              <w:t xml:space="preserve"> </w:t>
            </w:r>
            <w:r w:rsidR="00CA41A1">
              <w:rPr>
                <w:color w:val="365F91"/>
                <w:lang w:val="en-GB"/>
              </w:rPr>
              <w:t xml:space="preserve">(inclusive) </w:t>
            </w:r>
            <w:r w:rsidR="00964A2C">
              <w:rPr>
                <w:color w:val="365F91"/>
                <w:lang w:val="en-GB"/>
              </w:rPr>
              <w:t>and lasts into infinity.</w:t>
            </w:r>
            <w:r w:rsidR="00A9416D">
              <w:rPr>
                <w:color w:val="365F91"/>
                <w:lang w:val="en-GB"/>
              </w:rPr>
              <w:t xml:space="preserve"> </w:t>
            </w:r>
            <w:r w:rsidR="00075375">
              <w:rPr>
                <w:color w:val="365F91"/>
                <w:lang w:val="en-GB"/>
              </w:rPr>
              <w:t>The reason for this window is that i</w:t>
            </w:r>
            <w:r w:rsidR="00075375">
              <w:rPr>
                <w:lang w:val="en-GB"/>
              </w:rPr>
              <w:t>nventory for flown flights needs to be stored for some time in order to support Passenger Final Sales process with DCS.</w:t>
            </w:r>
          </w:p>
          <w:p w14:paraId="765233B6" w14:textId="77777777" w:rsidR="003951FF" w:rsidRDefault="003951FF" w:rsidP="00730222">
            <w:pPr>
              <w:pStyle w:val="BodyText"/>
              <w:ind w:left="0"/>
              <w:rPr>
                <w:color w:val="365F91"/>
                <w:lang w:val="en-GB"/>
              </w:rPr>
            </w:pPr>
            <w:r>
              <w:rPr>
                <w:color w:val="365F91"/>
                <w:lang w:val="en-GB"/>
              </w:rPr>
              <w:t xml:space="preserve">Inventory preservation window is applied against the local departure date of the last leg of a flight. Every ICR having departure </w:t>
            </w:r>
            <w:r>
              <w:rPr>
                <w:color w:val="365F91"/>
                <w:lang w:val="en-GB"/>
              </w:rPr>
              <w:lastRenderedPageBreak/>
              <w:t>date of its last leg less than the lower boundary of the Inventory Preservation Window must be deleted.</w:t>
            </w:r>
          </w:p>
          <w:p w14:paraId="4A96B2A5" w14:textId="77777777" w:rsidR="009B4F2D" w:rsidRDefault="009B4F2D" w:rsidP="009C014F">
            <w:pPr>
              <w:pStyle w:val="BodyText"/>
              <w:ind w:left="0"/>
              <w:rPr>
                <w:color w:val="365F91"/>
                <w:lang w:val="en-GB"/>
              </w:rPr>
            </w:pPr>
          </w:p>
        </w:tc>
      </w:tr>
      <w:tr w:rsidR="00964A2C" w:rsidRPr="00286BF1" w14:paraId="61E80E98" w14:textId="77777777" w:rsidTr="00075375">
        <w:tc>
          <w:tcPr>
            <w:tcW w:w="1359" w:type="dxa"/>
            <w:tcBorders>
              <w:left w:val="nil"/>
              <w:right w:val="nil"/>
            </w:tcBorders>
            <w:shd w:val="clear" w:color="auto" w:fill="B8CCE4" w:themeFill="accent1" w:themeFillTint="66"/>
          </w:tcPr>
          <w:p w14:paraId="2C16EB0E" w14:textId="77777777" w:rsidR="00964A2C" w:rsidRDefault="00964A2C" w:rsidP="00A9416D">
            <w:pPr>
              <w:pStyle w:val="BodyText"/>
              <w:ind w:left="0"/>
              <w:rPr>
                <w:b/>
                <w:bCs/>
                <w:color w:val="365F91"/>
                <w:lang w:val="en-GB"/>
              </w:rPr>
            </w:pPr>
            <w:r>
              <w:rPr>
                <w:b/>
                <w:bCs/>
                <w:color w:val="365F91"/>
                <w:lang w:val="en-GB"/>
              </w:rPr>
              <w:lastRenderedPageBreak/>
              <w:t>Inventory Creation Window</w:t>
            </w:r>
          </w:p>
        </w:tc>
        <w:tc>
          <w:tcPr>
            <w:tcW w:w="6210" w:type="dxa"/>
            <w:tcBorders>
              <w:left w:val="nil"/>
              <w:right w:val="nil"/>
            </w:tcBorders>
            <w:shd w:val="clear" w:color="auto" w:fill="B8CCE4" w:themeFill="accent1" w:themeFillTint="66"/>
          </w:tcPr>
          <w:p w14:paraId="06442FE9" w14:textId="77777777" w:rsidR="00964A2C" w:rsidRDefault="00964A2C" w:rsidP="003951FF">
            <w:pPr>
              <w:pStyle w:val="BodyText"/>
              <w:ind w:left="0"/>
              <w:rPr>
                <w:color w:val="365F91"/>
                <w:lang w:val="en-GB"/>
              </w:rPr>
            </w:pPr>
            <w:r>
              <w:rPr>
                <w:color w:val="365F91"/>
                <w:lang w:val="en-GB"/>
              </w:rPr>
              <w:t>The time period within which an inventory record must exist for every operation</w:t>
            </w:r>
            <w:r w:rsidR="003951FF">
              <w:rPr>
                <w:color w:val="365F91"/>
                <w:lang w:val="en-GB"/>
              </w:rPr>
              <w:t>al date of every active</w:t>
            </w:r>
            <w:r>
              <w:rPr>
                <w:color w:val="365F91"/>
                <w:lang w:val="en-GB"/>
              </w:rPr>
              <w:t xml:space="preserve"> flight</w:t>
            </w:r>
            <w:r w:rsidR="003951FF">
              <w:rPr>
                <w:color w:val="365F91"/>
                <w:lang w:val="en-GB"/>
              </w:rPr>
              <w:t xml:space="preserve"> of a hosted carrier</w:t>
            </w:r>
            <w:r>
              <w:rPr>
                <w:color w:val="365F91"/>
                <w:lang w:val="en-GB"/>
              </w:rPr>
              <w:t>.</w:t>
            </w:r>
            <w:r w:rsidR="003951FF">
              <w:rPr>
                <w:color w:val="365F91"/>
                <w:lang w:val="en-GB"/>
              </w:rPr>
              <w:t xml:space="preserve"> It starts on today’s date at the host’s h</w:t>
            </w:r>
            <w:r w:rsidR="001A77D7">
              <w:rPr>
                <w:color w:val="365F91"/>
                <w:lang w:val="en-GB"/>
              </w:rPr>
              <w:t xml:space="preserve">ome time zone and typically </w:t>
            </w:r>
            <w:r w:rsidR="004D5772">
              <w:rPr>
                <w:color w:val="365F91"/>
                <w:lang w:val="en-GB"/>
              </w:rPr>
              <w:t>lasts for 338 days</w:t>
            </w:r>
            <w:r w:rsidR="001A77D7">
              <w:rPr>
                <w:rStyle w:val="FootnoteReference"/>
                <w:color w:val="365F91"/>
                <w:lang w:val="en-GB"/>
              </w:rPr>
              <w:footnoteReference w:id="3"/>
            </w:r>
            <w:r w:rsidR="001A77D7">
              <w:rPr>
                <w:color w:val="365F91"/>
                <w:lang w:val="en-GB"/>
              </w:rPr>
              <w:t>.</w:t>
            </w:r>
            <w:r w:rsidR="00CA41A1">
              <w:rPr>
                <w:color w:val="365F91"/>
                <w:lang w:val="en-GB"/>
              </w:rPr>
              <w:t xml:space="preserve"> The window is inclusive.</w:t>
            </w:r>
          </w:p>
          <w:p w14:paraId="00EEBD7D" w14:textId="77777777" w:rsidR="00610A31" w:rsidRDefault="00610A31" w:rsidP="00610A31">
            <w:pPr>
              <w:pStyle w:val="BodyText"/>
              <w:ind w:left="0"/>
              <w:rPr>
                <w:color w:val="365F91"/>
                <w:lang w:val="en-GB"/>
              </w:rPr>
            </w:pPr>
            <w:r>
              <w:rPr>
                <w:color w:val="365F91"/>
                <w:lang w:val="en-GB"/>
              </w:rPr>
              <w:t>Some inventory records may be created on demand up to 1827 days</w:t>
            </w:r>
            <w:r>
              <w:rPr>
                <w:rStyle w:val="FootnoteReference"/>
                <w:color w:val="365F91"/>
                <w:lang w:val="en-GB"/>
              </w:rPr>
              <w:footnoteReference w:id="4"/>
            </w:r>
            <w:r>
              <w:rPr>
                <w:color w:val="365F91"/>
                <w:lang w:val="en-GB"/>
              </w:rPr>
              <w:t xml:space="preserve"> into the future in order to support out-of-range sales.</w:t>
            </w:r>
          </w:p>
        </w:tc>
      </w:tr>
    </w:tbl>
    <w:p w14:paraId="1E84C12D" w14:textId="77777777" w:rsidR="00C120C3" w:rsidRDefault="00C120C3" w:rsidP="00C120C3">
      <w:pPr>
        <w:pStyle w:val="BodyText"/>
        <w:rPr>
          <w:lang w:val="en-GB"/>
        </w:rPr>
      </w:pPr>
    </w:p>
    <w:p w14:paraId="65F3A620" w14:textId="77777777" w:rsidR="00A77B34" w:rsidRDefault="00A77B34" w:rsidP="00A77B34">
      <w:pPr>
        <w:pStyle w:val="Heading2"/>
      </w:pPr>
      <w:bookmarkStart w:id="26" w:name="_Toc328400866"/>
      <w:bookmarkStart w:id="27" w:name="_Toc401324179"/>
      <w:bookmarkStart w:id="28" w:name="_Toc197256663"/>
      <w:bookmarkEnd w:id="26"/>
      <w:r>
        <w:lastRenderedPageBreak/>
        <w:t>Story Mapping</w:t>
      </w:r>
      <w:bookmarkEnd w:id="27"/>
    </w:p>
    <w:p w14:paraId="4F38FE1A" w14:textId="77777777" w:rsidR="00A77B34" w:rsidRDefault="00A77B34" w:rsidP="00A77B34">
      <w:pPr>
        <w:pStyle w:val="BodyText"/>
        <w:keepNext/>
        <w:keepLines/>
        <w:rPr>
          <w:lang w:val="en-GB"/>
        </w:rPr>
      </w:pPr>
      <w:r>
        <w:rPr>
          <w:lang w:val="en-GB"/>
        </w:rPr>
        <w:t>The use case breaks into the following stories:</w:t>
      </w:r>
    </w:p>
    <w:tbl>
      <w:tblPr>
        <w:tblStyle w:val="MediumShading1-Accent11"/>
        <w:tblW w:w="9126" w:type="dxa"/>
        <w:tblLook w:val="04A0" w:firstRow="1" w:lastRow="0" w:firstColumn="1" w:lastColumn="0" w:noHBand="0" w:noVBand="1"/>
      </w:tblPr>
      <w:tblGrid>
        <w:gridCol w:w="1559"/>
        <w:gridCol w:w="2797"/>
        <w:gridCol w:w="4770"/>
      </w:tblGrid>
      <w:tr w:rsidR="00A77B34" w:rsidRPr="00FE7D64" w14:paraId="375F6A40" w14:textId="77777777" w:rsidTr="00FE7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791B89" w14:textId="77777777" w:rsidR="00A77B34" w:rsidRPr="00FE7D64" w:rsidRDefault="00A77B34" w:rsidP="004F35E7">
            <w:pPr>
              <w:pStyle w:val="BodyText"/>
              <w:keepNext/>
              <w:keepLines/>
              <w:ind w:left="0"/>
              <w:rPr>
                <w:bCs w:val="0"/>
                <w:lang w:val="en-GB"/>
              </w:rPr>
            </w:pPr>
            <w:r w:rsidRPr="00FE7D64">
              <w:rPr>
                <w:bCs w:val="0"/>
                <w:lang w:val="en-GB"/>
              </w:rPr>
              <w:t>Tag</w:t>
            </w:r>
          </w:p>
        </w:tc>
        <w:tc>
          <w:tcPr>
            <w:tcW w:w="2797" w:type="dxa"/>
          </w:tcPr>
          <w:p w14:paraId="39224CC8" w14:textId="77777777" w:rsidR="00A77B34" w:rsidRPr="00FE7D64" w:rsidRDefault="00A77B34" w:rsidP="004F35E7">
            <w:pPr>
              <w:pStyle w:val="BodyText"/>
              <w:keepNext/>
              <w:keepLines/>
              <w:ind w:left="0"/>
              <w:cnfStyle w:val="100000000000" w:firstRow="1" w:lastRow="0" w:firstColumn="0" w:lastColumn="0" w:oddVBand="0" w:evenVBand="0" w:oddHBand="0" w:evenHBand="0" w:firstRowFirstColumn="0" w:firstRowLastColumn="0" w:lastRowFirstColumn="0" w:lastRowLastColumn="0"/>
              <w:rPr>
                <w:bCs w:val="0"/>
                <w:lang w:val="en-GB"/>
              </w:rPr>
            </w:pPr>
            <w:r w:rsidRPr="00FE7D64">
              <w:rPr>
                <w:bCs w:val="0"/>
                <w:lang w:val="en-GB"/>
              </w:rPr>
              <w:t>Description</w:t>
            </w:r>
          </w:p>
        </w:tc>
        <w:tc>
          <w:tcPr>
            <w:tcW w:w="4770" w:type="dxa"/>
          </w:tcPr>
          <w:p w14:paraId="73E871B7" w14:textId="77777777" w:rsidR="00A77B34" w:rsidRPr="00FE7D64" w:rsidRDefault="00A77B34" w:rsidP="004F35E7">
            <w:pPr>
              <w:pStyle w:val="BodyText"/>
              <w:keepNext/>
              <w:keepLines/>
              <w:ind w:left="0"/>
              <w:cnfStyle w:val="100000000000" w:firstRow="1" w:lastRow="0" w:firstColumn="0" w:lastColumn="0" w:oddVBand="0" w:evenVBand="0" w:oddHBand="0" w:evenHBand="0" w:firstRowFirstColumn="0" w:firstRowLastColumn="0" w:lastRowFirstColumn="0" w:lastRowLastColumn="0"/>
              <w:rPr>
                <w:bCs w:val="0"/>
                <w:lang w:val="en-GB"/>
              </w:rPr>
            </w:pPr>
            <w:r w:rsidRPr="00FE7D64">
              <w:rPr>
                <w:bCs w:val="0"/>
                <w:lang w:val="en-GB"/>
              </w:rPr>
              <w:t>Flows</w:t>
            </w:r>
          </w:p>
        </w:tc>
      </w:tr>
      <w:tr w:rsidR="00A77B34" w:rsidRPr="00286BF1" w14:paraId="627B11C2" w14:textId="77777777" w:rsidTr="00FE7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27BDAF6" w14:textId="77777777" w:rsidR="00A77B34" w:rsidRPr="00286BF1" w:rsidRDefault="00A77B34" w:rsidP="004F35E7">
            <w:pPr>
              <w:pStyle w:val="BodyText"/>
              <w:keepNext/>
              <w:keepLines/>
              <w:ind w:left="0"/>
              <w:rPr>
                <w:b w:val="0"/>
                <w:bCs w:val="0"/>
                <w:color w:val="365F91"/>
                <w:lang w:val="en-GB"/>
              </w:rPr>
            </w:pPr>
            <w:r>
              <w:rPr>
                <w:b w:val="0"/>
                <w:bCs w:val="0"/>
                <w:color w:val="365F91"/>
                <w:lang w:val="en-GB"/>
              </w:rPr>
              <w:t>INV.29</w:t>
            </w:r>
            <w:r w:rsidR="008E05A0">
              <w:rPr>
                <w:b w:val="0"/>
                <w:bCs w:val="0"/>
                <w:color w:val="365F91"/>
                <w:lang w:val="en-GB"/>
              </w:rPr>
              <w:t>a</w:t>
            </w:r>
          </w:p>
        </w:tc>
        <w:tc>
          <w:tcPr>
            <w:tcW w:w="2797" w:type="dxa"/>
          </w:tcPr>
          <w:p w14:paraId="448BF4AC" w14:textId="77777777" w:rsidR="00A77B34" w:rsidRPr="00286BF1" w:rsidRDefault="00AE312C" w:rsidP="00AE312C">
            <w:pPr>
              <w:pStyle w:val="BodyText"/>
              <w:keepNext/>
              <w:keepLines/>
              <w:ind w:left="0"/>
              <w:cnfStyle w:val="000000100000" w:firstRow="0" w:lastRow="0" w:firstColumn="0" w:lastColumn="0" w:oddVBand="0" w:evenVBand="0" w:oddHBand="1" w:evenHBand="0" w:firstRowFirstColumn="0" w:firstRowLastColumn="0" w:lastRowFirstColumn="0" w:lastRowLastColumn="0"/>
              <w:rPr>
                <w:color w:val="365F91"/>
                <w:lang w:val="en-GB"/>
              </w:rPr>
            </w:pPr>
            <w:r w:rsidRPr="008E05A0">
              <w:rPr>
                <w:color w:val="365F91"/>
                <w:lang w:val="en-GB"/>
              </w:rPr>
              <w:t xml:space="preserve">Activate inventory: Schedule Change interface and Retention </w:t>
            </w:r>
          </w:p>
        </w:tc>
        <w:tc>
          <w:tcPr>
            <w:tcW w:w="4770" w:type="dxa"/>
          </w:tcPr>
          <w:p w14:paraId="48363424" w14:textId="77777777" w:rsidR="00A77B34" w:rsidRPr="00286BF1" w:rsidRDefault="00AE312C" w:rsidP="00CC58CB">
            <w:pPr>
              <w:pStyle w:val="BodyText"/>
              <w:keepNext/>
              <w:keepLines/>
              <w:ind w:left="0"/>
              <w:cnfStyle w:val="000000100000" w:firstRow="0" w:lastRow="0" w:firstColumn="0" w:lastColumn="0" w:oddVBand="0" w:evenVBand="0" w:oddHBand="1" w:evenHBand="0" w:firstRowFirstColumn="0" w:firstRowLastColumn="0" w:lastRowFirstColumn="0" w:lastRowLastColumn="0"/>
              <w:rPr>
                <w:color w:val="365F91"/>
                <w:lang w:val="en-GB"/>
              </w:rPr>
            </w:pPr>
            <w:r>
              <w:rPr>
                <w:color w:val="365F91"/>
                <w:lang w:val="en-GB"/>
              </w:rPr>
              <w:t>Every other part of UC for Activate Inventory, BDD for Activate inventory and UC for Dress Flight (Except for: Basic Flow 2 of Activate Inventory, steps 4-10 of UC for Dress flight)</w:t>
            </w:r>
          </w:p>
        </w:tc>
      </w:tr>
      <w:tr w:rsidR="00CC064C" w:rsidRPr="00286BF1" w14:paraId="7EE7B60D" w14:textId="77777777" w:rsidTr="00FE7D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66520A9" w14:textId="77777777" w:rsidR="00CC064C" w:rsidRDefault="00CC064C" w:rsidP="004F35E7">
            <w:pPr>
              <w:pStyle w:val="BodyText"/>
              <w:keepNext/>
              <w:keepLines/>
              <w:ind w:left="0"/>
              <w:rPr>
                <w:b w:val="0"/>
                <w:bCs w:val="0"/>
                <w:color w:val="365F91"/>
                <w:lang w:val="en-GB"/>
              </w:rPr>
            </w:pPr>
            <w:r>
              <w:rPr>
                <w:b w:val="0"/>
                <w:bCs w:val="0"/>
                <w:color w:val="365F91"/>
                <w:lang w:val="en-GB"/>
              </w:rPr>
              <w:t>INV.29a-1</w:t>
            </w:r>
          </w:p>
        </w:tc>
        <w:tc>
          <w:tcPr>
            <w:tcW w:w="2797" w:type="dxa"/>
          </w:tcPr>
          <w:p w14:paraId="10A2BD6D" w14:textId="77777777" w:rsidR="00CC064C" w:rsidRPr="008E05A0" w:rsidRDefault="00DA0C30" w:rsidP="00AE312C">
            <w:pPr>
              <w:pStyle w:val="BodyText"/>
              <w:keepNext/>
              <w:keepLines/>
              <w:ind w:left="0"/>
              <w:cnfStyle w:val="000000010000" w:firstRow="0" w:lastRow="0" w:firstColumn="0" w:lastColumn="0" w:oddVBand="0" w:evenVBand="0" w:oddHBand="0" w:evenHBand="1" w:firstRowFirstColumn="0" w:firstRowLastColumn="0" w:lastRowFirstColumn="0" w:lastRowLastColumn="0"/>
              <w:rPr>
                <w:color w:val="365F91"/>
                <w:lang w:val="en-GB"/>
              </w:rPr>
            </w:pPr>
            <w:r>
              <w:rPr>
                <w:color w:val="365F91"/>
                <w:lang w:val="en-GB"/>
              </w:rPr>
              <w:t>Apply Inventory_Detail_Date parameter</w:t>
            </w:r>
            <w:r w:rsidR="00CC064C" w:rsidRPr="00CC064C">
              <w:rPr>
                <w:color w:val="365F91"/>
                <w:lang w:val="en-GB"/>
              </w:rPr>
              <w:t xml:space="preserve"> during Schedule Change</w:t>
            </w:r>
          </w:p>
        </w:tc>
        <w:tc>
          <w:tcPr>
            <w:tcW w:w="4770" w:type="dxa"/>
          </w:tcPr>
          <w:p w14:paraId="4E49C3C2" w14:textId="77777777" w:rsidR="00CC064C" w:rsidRDefault="00CC064C" w:rsidP="00CC064C">
            <w:pPr>
              <w:pStyle w:val="BodyText"/>
              <w:keepNext/>
              <w:keepLines/>
              <w:ind w:left="0"/>
              <w:cnfStyle w:val="000000010000" w:firstRow="0" w:lastRow="0" w:firstColumn="0" w:lastColumn="0" w:oddVBand="0" w:evenVBand="0" w:oddHBand="0" w:evenHBand="1" w:firstRowFirstColumn="0" w:firstRowLastColumn="0" w:lastRowFirstColumn="0" w:lastRowLastColumn="0"/>
              <w:rPr>
                <w:color w:val="365F91"/>
                <w:lang w:val="en-GB"/>
              </w:rPr>
            </w:pPr>
            <w:r>
              <w:rPr>
                <w:color w:val="365F91"/>
                <w:lang w:val="en-GB"/>
              </w:rPr>
              <w:t>Step</w:t>
            </w:r>
            <w:r w:rsidR="004523E7">
              <w:rPr>
                <w:color w:val="365F91"/>
                <w:lang w:val="en-GB"/>
              </w:rPr>
              <w:t>s</w:t>
            </w:r>
            <w:r>
              <w:rPr>
                <w:color w:val="365F91"/>
                <w:lang w:val="en-GB"/>
              </w:rPr>
              <w:t xml:space="preserve"> 1</w:t>
            </w:r>
            <w:r w:rsidR="004523E7">
              <w:rPr>
                <w:color w:val="365F91"/>
                <w:lang w:val="en-GB"/>
              </w:rPr>
              <w:t xml:space="preserve"> and 2</w:t>
            </w:r>
            <w:r>
              <w:rPr>
                <w:color w:val="365F91"/>
                <w:lang w:val="en-GB"/>
              </w:rPr>
              <w:t xml:space="preserve"> of the Basic Flow 1</w:t>
            </w:r>
            <w:r w:rsidR="0067274C">
              <w:rPr>
                <w:color w:val="365F91"/>
                <w:lang w:val="en-GB"/>
              </w:rPr>
              <w:t>, Exception Flow </w:t>
            </w:r>
            <w:r w:rsidR="00F36CDD">
              <w:rPr>
                <w:color w:val="365F91"/>
                <w:lang w:val="en-GB"/>
              </w:rPr>
              <w:t>1</w:t>
            </w:r>
          </w:p>
        </w:tc>
      </w:tr>
      <w:tr w:rsidR="00F06DB5" w:rsidRPr="00286BF1" w14:paraId="7ED1DC67" w14:textId="77777777" w:rsidTr="003D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A4002FE" w14:textId="77777777" w:rsidR="00F06DB5" w:rsidRPr="00801789" w:rsidRDefault="00F06DB5" w:rsidP="003D18EE">
            <w:pPr>
              <w:pStyle w:val="BodyText"/>
              <w:keepNext/>
              <w:keepLines/>
              <w:ind w:left="0"/>
              <w:rPr>
                <w:b w:val="0"/>
                <w:color w:val="365F91"/>
                <w:lang w:val="en-GB"/>
              </w:rPr>
            </w:pPr>
            <w:r w:rsidRPr="00801789">
              <w:rPr>
                <w:b w:val="0"/>
                <w:color w:val="365F91"/>
                <w:lang w:val="en-GB"/>
              </w:rPr>
              <w:t>INV.29a</w:t>
            </w:r>
            <w:r>
              <w:rPr>
                <w:b w:val="0"/>
                <w:color w:val="365F91"/>
                <w:lang w:val="en-GB"/>
              </w:rPr>
              <w:t>-2</w:t>
            </w:r>
          </w:p>
        </w:tc>
        <w:tc>
          <w:tcPr>
            <w:tcW w:w="2797" w:type="dxa"/>
          </w:tcPr>
          <w:p w14:paraId="24BF7DE7" w14:textId="77777777" w:rsidR="00F06DB5" w:rsidRPr="00801789" w:rsidRDefault="00F06DB5" w:rsidP="003D18EE">
            <w:pPr>
              <w:pStyle w:val="BodyText"/>
              <w:keepNext/>
              <w:keepLines/>
              <w:ind w:left="0"/>
              <w:cnfStyle w:val="000000100000" w:firstRow="0" w:lastRow="0" w:firstColumn="0" w:lastColumn="0" w:oddVBand="0" w:evenVBand="0" w:oddHBand="1" w:evenHBand="0" w:firstRowFirstColumn="0" w:firstRowLastColumn="0" w:lastRowFirstColumn="0" w:lastRowLastColumn="0"/>
              <w:rPr>
                <w:color w:val="365F91"/>
                <w:lang w:val="en-GB"/>
              </w:rPr>
            </w:pPr>
            <w:r w:rsidRPr="00801789">
              <w:rPr>
                <w:color w:val="365F91"/>
                <w:lang w:val="en-GB"/>
              </w:rPr>
              <w:t>Flight Dressing - Rework</w:t>
            </w:r>
          </w:p>
        </w:tc>
        <w:tc>
          <w:tcPr>
            <w:tcW w:w="4770" w:type="dxa"/>
          </w:tcPr>
          <w:p w14:paraId="614DC029" w14:textId="77777777" w:rsidR="00F06DB5" w:rsidRPr="00801789" w:rsidRDefault="00F06DB5" w:rsidP="003D18EE">
            <w:pPr>
              <w:pStyle w:val="BodyText"/>
              <w:keepNext/>
              <w:keepLines/>
              <w:ind w:left="0"/>
              <w:cnfStyle w:val="000000100000" w:firstRow="0" w:lastRow="0" w:firstColumn="0" w:lastColumn="0" w:oddVBand="0" w:evenVBand="0" w:oddHBand="1" w:evenHBand="0" w:firstRowFirstColumn="0" w:firstRowLastColumn="0" w:lastRowFirstColumn="0" w:lastRowLastColumn="0"/>
              <w:rPr>
                <w:color w:val="365F91"/>
                <w:lang w:val="en-GB"/>
              </w:rPr>
            </w:pPr>
            <w:r>
              <w:rPr>
                <w:color w:val="365F91"/>
                <w:lang w:val="en-GB"/>
              </w:rPr>
              <w:t>Basic Flow 1</w:t>
            </w:r>
            <w:r w:rsidR="008160AD">
              <w:rPr>
                <w:color w:val="365F91"/>
                <w:lang w:val="en-GB"/>
              </w:rPr>
              <w:t xml:space="preserve"> &amp; UC for Dress Flight</w:t>
            </w:r>
          </w:p>
        </w:tc>
      </w:tr>
      <w:tr w:rsidR="00F06DB5" w:rsidRPr="00286BF1" w14:paraId="0028A417" w14:textId="77777777" w:rsidTr="003D18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0150C1" w14:textId="77777777" w:rsidR="00F06DB5" w:rsidRPr="00801789" w:rsidRDefault="00F06DB5" w:rsidP="003D18EE">
            <w:pPr>
              <w:pStyle w:val="BodyText"/>
              <w:keepNext/>
              <w:keepLines/>
              <w:ind w:left="0"/>
              <w:rPr>
                <w:b w:val="0"/>
                <w:color w:val="365F91"/>
                <w:lang w:val="en-GB"/>
              </w:rPr>
            </w:pPr>
            <w:r>
              <w:rPr>
                <w:b w:val="0"/>
                <w:color w:val="365F91"/>
                <w:lang w:val="en-GB"/>
              </w:rPr>
              <w:t>INV.29a-3</w:t>
            </w:r>
          </w:p>
        </w:tc>
        <w:tc>
          <w:tcPr>
            <w:tcW w:w="2797" w:type="dxa"/>
          </w:tcPr>
          <w:p w14:paraId="5183E756" w14:textId="77777777" w:rsidR="00F06DB5" w:rsidRPr="00801789" w:rsidRDefault="00F06DB5" w:rsidP="003D18EE">
            <w:pPr>
              <w:pStyle w:val="BodyText"/>
              <w:keepNext/>
              <w:keepLines/>
              <w:ind w:left="0"/>
              <w:cnfStyle w:val="000000010000" w:firstRow="0" w:lastRow="0" w:firstColumn="0" w:lastColumn="0" w:oddVBand="0" w:evenVBand="0" w:oddHBand="0" w:evenHBand="1" w:firstRowFirstColumn="0" w:firstRowLastColumn="0" w:lastRowFirstColumn="0" w:lastRowLastColumn="0"/>
              <w:rPr>
                <w:color w:val="365F91"/>
                <w:lang w:val="en-GB"/>
              </w:rPr>
            </w:pPr>
            <w:r>
              <w:rPr>
                <w:color w:val="365F91"/>
                <w:lang w:val="en-GB"/>
              </w:rPr>
              <w:t>Flight Dressing – Groups &amp; Waitlist</w:t>
            </w:r>
          </w:p>
        </w:tc>
        <w:tc>
          <w:tcPr>
            <w:tcW w:w="4770" w:type="dxa"/>
          </w:tcPr>
          <w:p w14:paraId="4C4EA54F" w14:textId="77777777" w:rsidR="00F06DB5" w:rsidRDefault="00F06DB5" w:rsidP="003D18EE">
            <w:pPr>
              <w:pStyle w:val="BodyText"/>
              <w:keepNext/>
              <w:keepLines/>
              <w:ind w:left="0"/>
              <w:cnfStyle w:val="000000010000" w:firstRow="0" w:lastRow="0" w:firstColumn="0" w:lastColumn="0" w:oddVBand="0" w:evenVBand="0" w:oddHBand="0" w:evenHBand="1" w:firstRowFirstColumn="0" w:firstRowLastColumn="0" w:lastRowFirstColumn="0" w:lastRowLastColumn="0"/>
              <w:rPr>
                <w:color w:val="365F91"/>
                <w:lang w:val="en-GB"/>
              </w:rPr>
            </w:pPr>
            <w:r>
              <w:rPr>
                <w:color w:val="365F91"/>
                <w:lang w:val="en-GB"/>
              </w:rPr>
              <w:t>Same as in INV.29a-2 and includes Groups &amp; Waitlist calculation</w:t>
            </w:r>
          </w:p>
        </w:tc>
      </w:tr>
      <w:tr w:rsidR="00A77B34" w:rsidRPr="00286BF1" w14:paraId="64433813" w14:textId="77777777" w:rsidTr="00FE7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22BB869" w14:textId="77777777" w:rsidR="00A77B34" w:rsidRPr="00286BF1" w:rsidRDefault="008E05A0" w:rsidP="004F35E7">
            <w:pPr>
              <w:pStyle w:val="BodyText"/>
              <w:keepNext/>
              <w:keepLines/>
              <w:ind w:left="0"/>
              <w:rPr>
                <w:b w:val="0"/>
                <w:bCs w:val="0"/>
                <w:color w:val="365F91"/>
                <w:lang w:val="en-GB"/>
              </w:rPr>
            </w:pPr>
            <w:r>
              <w:rPr>
                <w:b w:val="0"/>
                <w:bCs w:val="0"/>
                <w:color w:val="365F91"/>
                <w:lang w:val="en-GB"/>
              </w:rPr>
              <w:t>INV.29b</w:t>
            </w:r>
          </w:p>
        </w:tc>
        <w:tc>
          <w:tcPr>
            <w:tcW w:w="2797" w:type="dxa"/>
          </w:tcPr>
          <w:p w14:paraId="524E5482" w14:textId="77777777" w:rsidR="00A77B34" w:rsidRPr="00286BF1" w:rsidRDefault="00AE312C" w:rsidP="004F35E7">
            <w:pPr>
              <w:pStyle w:val="BodyText"/>
              <w:keepNext/>
              <w:keepLines/>
              <w:ind w:left="0"/>
              <w:cnfStyle w:val="000000100000" w:firstRow="0" w:lastRow="0" w:firstColumn="0" w:lastColumn="0" w:oddVBand="0" w:evenVBand="0" w:oddHBand="1" w:evenHBand="0" w:firstRowFirstColumn="0" w:firstRowLastColumn="0" w:lastRowFirstColumn="0" w:lastRowLastColumn="0"/>
              <w:rPr>
                <w:color w:val="365F91"/>
                <w:lang w:val="en-GB"/>
              </w:rPr>
            </w:pPr>
            <w:r w:rsidRPr="008E05A0">
              <w:rPr>
                <w:color w:val="365F91"/>
                <w:lang w:val="en-GB"/>
              </w:rPr>
              <w:t xml:space="preserve">Activate inventory: </w:t>
            </w:r>
            <w:r>
              <w:rPr>
                <w:color w:val="365F91"/>
                <w:lang w:val="en-GB"/>
              </w:rPr>
              <w:t>A</w:t>
            </w:r>
            <w:r w:rsidRPr="008E05A0">
              <w:rPr>
                <w:color w:val="365F91"/>
                <w:lang w:val="en-GB"/>
              </w:rPr>
              <w:t>pply extra MICT actions</w:t>
            </w:r>
          </w:p>
        </w:tc>
        <w:tc>
          <w:tcPr>
            <w:tcW w:w="4770" w:type="dxa"/>
          </w:tcPr>
          <w:p w14:paraId="220CE894" w14:textId="77777777" w:rsidR="00A77B34" w:rsidRPr="00286BF1" w:rsidRDefault="00AE312C" w:rsidP="00D219E0">
            <w:pPr>
              <w:pStyle w:val="BodyText"/>
              <w:keepNext/>
              <w:keepLines/>
              <w:ind w:left="0"/>
              <w:cnfStyle w:val="000000100000" w:firstRow="0" w:lastRow="0" w:firstColumn="0" w:lastColumn="0" w:oddVBand="0" w:evenVBand="0" w:oddHBand="1" w:evenHBand="0" w:firstRowFirstColumn="0" w:firstRowLastColumn="0" w:lastRowFirstColumn="0" w:lastRowLastColumn="0"/>
              <w:rPr>
                <w:color w:val="365F91"/>
                <w:lang w:val="en-GB"/>
              </w:rPr>
            </w:pPr>
            <w:r>
              <w:rPr>
                <w:color w:val="365F91"/>
                <w:lang w:val="en-GB"/>
              </w:rPr>
              <w:t>Steps 4-10 of UC for Dress flight (invoked at step 8 of UC for Activate Inventory)</w:t>
            </w:r>
          </w:p>
        </w:tc>
      </w:tr>
      <w:tr w:rsidR="003B2E18" w:rsidRPr="00286BF1" w14:paraId="37E79661" w14:textId="77777777" w:rsidTr="00FE7D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1CB2798" w14:textId="77777777" w:rsidR="003B2E18" w:rsidRDefault="003B2E18" w:rsidP="004F35E7">
            <w:pPr>
              <w:pStyle w:val="BodyText"/>
              <w:keepNext/>
              <w:keepLines/>
              <w:ind w:left="0"/>
              <w:rPr>
                <w:b w:val="0"/>
                <w:bCs w:val="0"/>
                <w:color w:val="365F91"/>
                <w:lang w:val="en-GB"/>
              </w:rPr>
            </w:pPr>
            <w:r>
              <w:rPr>
                <w:b w:val="0"/>
                <w:bCs w:val="0"/>
                <w:color w:val="365F91"/>
                <w:lang w:val="en-GB"/>
              </w:rPr>
              <w:t>INV.29c</w:t>
            </w:r>
          </w:p>
        </w:tc>
        <w:tc>
          <w:tcPr>
            <w:tcW w:w="2797" w:type="dxa"/>
          </w:tcPr>
          <w:p w14:paraId="69BA9AE7" w14:textId="77777777" w:rsidR="003B2E18" w:rsidRPr="008E05A0" w:rsidRDefault="003B2E18" w:rsidP="004F35E7">
            <w:pPr>
              <w:pStyle w:val="BodyText"/>
              <w:keepNext/>
              <w:keepLines/>
              <w:ind w:left="0"/>
              <w:cnfStyle w:val="000000010000" w:firstRow="0" w:lastRow="0" w:firstColumn="0" w:lastColumn="0" w:oddVBand="0" w:evenVBand="0" w:oddHBand="0" w:evenHBand="1" w:firstRowFirstColumn="0" w:firstRowLastColumn="0" w:lastRowFirstColumn="0" w:lastRowLastColumn="0"/>
              <w:rPr>
                <w:color w:val="365F91"/>
                <w:lang w:val="en-GB"/>
              </w:rPr>
            </w:pPr>
            <w:r w:rsidRPr="003B2E18">
              <w:rPr>
                <w:color w:val="365F91"/>
                <w:lang w:val="en-GB"/>
              </w:rPr>
              <w:t>Maintain Inventory Activation Information</w:t>
            </w:r>
          </w:p>
        </w:tc>
        <w:tc>
          <w:tcPr>
            <w:tcW w:w="4770" w:type="dxa"/>
          </w:tcPr>
          <w:p w14:paraId="36D581F6" w14:textId="77777777" w:rsidR="003B2E18" w:rsidRDefault="003B2E18" w:rsidP="003B2E18">
            <w:pPr>
              <w:pStyle w:val="BodyText"/>
              <w:keepNext/>
              <w:keepLines/>
              <w:ind w:left="0"/>
              <w:cnfStyle w:val="000000010000" w:firstRow="0" w:lastRow="0" w:firstColumn="0" w:lastColumn="0" w:oddVBand="0" w:evenVBand="0" w:oddHBand="0" w:evenHBand="1" w:firstRowFirstColumn="0" w:firstRowLastColumn="0" w:lastRowFirstColumn="0" w:lastRowLastColumn="0"/>
              <w:rPr>
                <w:color w:val="365F91"/>
                <w:lang w:val="en-GB"/>
              </w:rPr>
            </w:pPr>
            <w:r>
              <w:rPr>
                <w:color w:val="365F91"/>
                <w:lang w:val="en-GB"/>
              </w:rPr>
              <w:t>None, as this is implementation of an auxiliary CRUDE webservice.</w:t>
            </w:r>
          </w:p>
        </w:tc>
      </w:tr>
      <w:tr w:rsidR="003B2E18" w:rsidRPr="00286BF1" w14:paraId="4A5E06AB" w14:textId="77777777" w:rsidTr="00FE7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A80E32D" w14:textId="77777777" w:rsidR="003B2E18" w:rsidRDefault="00FE7D64" w:rsidP="004F35E7">
            <w:pPr>
              <w:pStyle w:val="BodyText"/>
              <w:keepNext/>
              <w:keepLines/>
              <w:ind w:left="0"/>
              <w:rPr>
                <w:b w:val="0"/>
                <w:bCs w:val="0"/>
                <w:color w:val="365F91"/>
                <w:lang w:val="en-GB"/>
              </w:rPr>
            </w:pPr>
            <w:r>
              <w:rPr>
                <w:b w:val="0"/>
                <w:bCs w:val="0"/>
                <w:color w:val="365F91"/>
                <w:lang w:val="en-GB"/>
              </w:rPr>
              <w:t>INV.29d</w:t>
            </w:r>
          </w:p>
        </w:tc>
        <w:tc>
          <w:tcPr>
            <w:tcW w:w="2797" w:type="dxa"/>
          </w:tcPr>
          <w:p w14:paraId="4D980A51" w14:textId="77777777" w:rsidR="003B2E18" w:rsidRPr="003B2E18" w:rsidRDefault="00FE7D64" w:rsidP="004F35E7">
            <w:pPr>
              <w:pStyle w:val="BodyText"/>
              <w:keepNext/>
              <w:keepLines/>
              <w:ind w:left="0"/>
              <w:cnfStyle w:val="000000100000" w:firstRow="0" w:lastRow="0" w:firstColumn="0" w:lastColumn="0" w:oddVBand="0" w:evenVBand="0" w:oddHBand="1" w:evenHBand="0" w:firstRowFirstColumn="0" w:firstRowLastColumn="0" w:lastRowFirstColumn="0" w:lastRowLastColumn="0"/>
              <w:rPr>
                <w:color w:val="365F91"/>
                <w:lang w:val="en-GB"/>
              </w:rPr>
            </w:pPr>
            <w:r>
              <w:rPr>
                <w:color w:val="365F91"/>
                <w:lang w:val="en-GB"/>
              </w:rPr>
              <w:t>Apply Inventory Activation Information</w:t>
            </w:r>
          </w:p>
        </w:tc>
        <w:tc>
          <w:tcPr>
            <w:tcW w:w="4770" w:type="dxa"/>
          </w:tcPr>
          <w:p w14:paraId="5CD09E84" w14:textId="77777777" w:rsidR="003B2E18" w:rsidRDefault="006A0384" w:rsidP="006A0384">
            <w:pPr>
              <w:pStyle w:val="BodyText"/>
              <w:keepNext/>
              <w:keepLines/>
              <w:ind w:left="0"/>
              <w:cnfStyle w:val="000000100000" w:firstRow="0" w:lastRow="0" w:firstColumn="0" w:lastColumn="0" w:oddVBand="0" w:evenVBand="0" w:oddHBand="1" w:evenHBand="0" w:firstRowFirstColumn="0" w:firstRowLastColumn="0" w:lastRowFirstColumn="0" w:lastRowLastColumn="0"/>
              <w:rPr>
                <w:color w:val="365F91"/>
                <w:lang w:val="en-GB"/>
              </w:rPr>
            </w:pPr>
            <w:r>
              <w:rPr>
                <w:color w:val="365F91"/>
                <w:lang w:val="en-GB"/>
              </w:rPr>
              <w:t>Steps 2 and 13 of UC for Dress Flight</w:t>
            </w:r>
          </w:p>
        </w:tc>
      </w:tr>
      <w:tr w:rsidR="002E1F35" w:rsidRPr="00286BF1" w14:paraId="2FAEB9F8" w14:textId="77777777" w:rsidTr="00FE7D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432AA5C" w14:textId="77777777" w:rsidR="002E1F35" w:rsidRPr="002E1F35" w:rsidRDefault="002E1F35" w:rsidP="004F35E7">
            <w:pPr>
              <w:pStyle w:val="BodyText"/>
              <w:keepNext/>
              <w:keepLines/>
              <w:ind w:left="0"/>
              <w:rPr>
                <w:b w:val="0"/>
                <w:bCs w:val="0"/>
                <w:color w:val="365F91"/>
                <w:lang w:val="en-US"/>
              </w:rPr>
            </w:pPr>
            <w:r>
              <w:rPr>
                <w:b w:val="0"/>
                <w:bCs w:val="0"/>
                <w:color w:val="365F91"/>
                <w:lang w:val="en-US"/>
              </w:rPr>
              <w:t>INV.29e</w:t>
            </w:r>
          </w:p>
        </w:tc>
        <w:tc>
          <w:tcPr>
            <w:tcW w:w="2797" w:type="dxa"/>
          </w:tcPr>
          <w:p w14:paraId="76BE55E6" w14:textId="77777777" w:rsidR="002E1F35" w:rsidRDefault="002E1F35" w:rsidP="004F35E7">
            <w:pPr>
              <w:pStyle w:val="BodyText"/>
              <w:keepNext/>
              <w:keepLines/>
              <w:ind w:left="0"/>
              <w:cnfStyle w:val="000000010000" w:firstRow="0" w:lastRow="0" w:firstColumn="0" w:lastColumn="0" w:oddVBand="0" w:evenVBand="0" w:oddHBand="0" w:evenHBand="1" w:firstRowFirstColumn="0" w:firstRowLastColumn="0" w:lastRowFirstColumn="0" w:lastRowLastColumn="0"/>
              <w:rPr>
                <w:color w:val="365F91"/>
                <w:lang w:val="en-GB"/>
              </w:rPr>
            </w:pPr>
            <w:r>
              <w:rPr>
                <w:color w:val="365F91"/>
                <w:lang w:val="en-GB"/>
              </w:rPr>
              <w:t>Inventory activation notification</w:t>
            </w:r>
          </w:p>
        </w:tc>
        <w:tc>
          <w:tcPr>
            <w:tcW w:w="4770" w:type="dxa"/>
          </w:tcPr>
          <w:p w14:paraId="7EF24785" w14:textId="77777777" w:rsidR="002E1F35" w:rsidRDefault="002E1F35" w:rsidP="006A0384">
            <w:pPr>
              <w:pStyle w:val="BodyText"/>
              <w:keepNext/>
              <w:keepLines/>
              <w:ind w:left="0"/>
              <w:cnfStyle w:val="000000010000" w:firstRow="0" w:lastRow="0" w:firstColumn="0" w:lastColumn="0" w:oddVBand="0" w:evenVBand="0" w:oddHBand="0" w:evenHBand="1" w:firstRowFirstColumn="0" w:firstRowLastColumn="0" w:lastRowFirstColumn="0" w:lastRowLastColumn="0"/>
              <w:rPr>
                <w:color w:val="365F91"/>
                <w:lang w:val="en-GB"/>
              </w:rPr>
            </w:pPr>
            <w:r>
              <w:rPr>
                <w:color w:val="365F91"/>
                <w:lang w:val="en-GB"/>
              </w:rPr>
              <w:t xml:space="preserve">Step </w:t>
            </w:r>
            <w:r w:rsidR="00F862A7">
              <w:rPr>
                <w:color w:val="365F91"/>
                <w:lang w:val="en-GB"/>
              </w:rPr>
              <w:fldChar w:fldCharType="begin"/>
            </w:r>
            <w:r>
              <w:rPr>
                <w:color w:val="365F91"/>
                <w:lang w:val="en-GB"/>
              </w:rPr>
              <w:instrText xml:space="preserve"> REF _Ref349212787 \r \h </w:instrText>
            </w:r>
            <w:r w:rsidR="00F862A7">
              <w:rPr>
                <w:color w:val="365F91"/>
                <w:lang w:val="en-GB"/>
              </w:rPr>
            </w:r>
            <w:r w:rsidR="00F862A7">
              <w:rPr>
                <w:color w:val="365F91"/>
                <w:lang w:val="en-GB"/>
              </w:rPr>
              <w:fldChar w:fldCharType="separate"/>
            </w:r>
            <w:r w:rsidR="00595CEB">
              <w:rPr>
                <w:color w:val="365F91"/>
                <w:lang w:val="en-GB"/>
              </w:rPr>
              <w:t>13</w:t>
            </w:r>
            <w:r w:rsidR="00F862A7">
              <w:rPr>
                <w:color w:val="365F91"/>
                <w:lang w:val="en-GB"/>
              </w:rPr>
              <w:fldChar w:fldCharType="end"/>
            </w:r>
            <w:r>
              <w:rPr>
                <w:color w:val="365F91"/>
                <w:lang w:val="en-GB"/>
              </w:rPr>
              <w:t xml:space="preserve"> of the Basic Flow 1.</w:t>
            </w:r>
          </w:p>
        </w:tc>
      </w:tr>
      <w:tr w:rsidR="00E83987" w:rsidRPr="00286BF1" w14:paraId="70CFA3B2" w14:textId="77777777" w:rsidTr="00FE7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D213449" w14:textId="77777777" w:rsidR="00E83987" w:rsidRPr="000B7CCD" w:rsidRDefault="00E83987" w:rsidP="004F35E7">
            <w:pPr>
              <w:pStyle w:val="BodyText"/>
              <w:keepNext/>
              <w:keepLines/>
              <w:ind w:left="0"/>
              <w:rPr>
                <w:b w:val="0"/>
                <w:color w:val="365F91"/>
                <w:lang w:val="en-US"/>
              </w:rPr>
            </w:pPr>
            <w:r w:rsidRPr="000B7CCD">
              <w:rPr>
                <w:b w:val="0"/>
                <w:color w:val="365F91"/>
                <w:lang w:val="en-US"/>
              </w:rPr>
              <w:t>INV.28</w:t>
            </w:r>
          </w:p>
        </w:tc>
        <w:tc>
          <w:tcPr>
            <w:tcW w:w="2797" w:type="dxa"/>
          </w:tcPr>
          <w:p w14:paraId="5DDFC283" w14:textId="77777777" w:rsidR="00E83987" w:rsidRDefault="008B1364" w:rsidP="00B82329">
            <w:pPr>
              <w:pStyle w:val="BodyText"/>
              <w:keepNext/>
              <w:keepLines/>
              <w:ind w:left="0"/>
              <w:cnfStyle w:val="000000100000" w:firstRow="0" w:lastRow="0" w:firstColumn="0" w:lastColumn="0" w:oddVBand="0" w:evenVBand="0" w:oddHBand="1" w:evenHBand="0" w:firstRowFirstColumn="0" w:firstRowLastColumn="0" w:lastRowFirstColumn="0" w:lastRowLastColumn="0"/>
              <w:rPr>
                <w:color w:val="365F91"/>
                <w:lang w:val="en-GB"/>
              </w:rPr>
            </w:pPr>
            <w:r>
              <w:rPr>
                <w:color w:val="365F91"/>
                <w:lang w:val="en-GB"/>
              </w:rPr>
              <w:t xml:space="preserve">Advance Inventory </w:t>
            </w:r>
            <w:r w:rsidR="00B82329">
              <w:rPr>
                <w:color w:val="365F91"/>
                <w:lang w:val="en-GB"/>
              </w:rPr>
              <w:t>Detail</w:t>
            </w:r>
            <w:r>
              <w:rPr>
                <w:color w:val="365F91"/>
                <w:lang w:val="en-GB"/>
              </w:rPr>
              <w:t xml:space="preserve"> Window</w:t>
            </w:r>
            <w:r w:rsidR="002321E0">
              <w:rPr>
                <w:color w:val="365F91"/>
                <w:lang w:val="en-GB"/>
              </w:rPr>
              <w:t>s</w:t>
            </w:r>
          </w:p>
        </w:tc>
        <w:tc>
          <w:tcPr>
            <w:tcW w:w="4770" w:type="dxa"/>
          </w:tcPr>
          <w:p w14:paraId="6C360E4D" w14:textId="77777777" w:rsidR="00E83987" w:rsidRDefault="00E83987" w:rsidP="000A2DF9">
            <w:pPr>
              <w:pStyle w:val="BodyText"/>
              <w:keepNext/>
              <w:keepLines/>
              <w:ind w:left="0"/>
              <w:cnfStyle w:val="000000100000" w:firstRow="0" w:lastRow="0" w:firstColumn="0" w:lastColumn="0" w:oddVBand="0" w:evenVBand="0" w:oddHBand="1" w:evenHBand="0" w:firstRowFirstColumn="0" w:firstRowLastColumn="0" w:lastRowFirstColumn="0" w:lastRowLastColumn="0"/>
              <w:rPr>
                <w:color w:val="365F91"/>
                <w:lang w:val="en-GB"/>
              </w:rPr>
            </w:pPr>
            <w:r>
              <w:rPr>
                <w:color w:val="365F91"/>
                <w:lang w:val="en-GB"/>
              </w:rPr>
              <w:t>Basic Flow 2</w:t>
            </w:r>
            <w:r w:rsidR="00F00B64">
              <w:rPr>
                <w:color w:val="365F91"/>
                <w:lang w:val="en-GB"/>
              </w:rPr>
              <w:t xml:space="preserve">, </w:t>
            </w:r>
            <w:r w:rsidR="00C61CB3">
              <w:rPr>
                <w:color w:val="365F91"/>
                <w:lang w:val="en-GB"/>
              </w:rPr>
              <w:t>Alternate Flow</w:t>
            </w:r>
            <w:r w:rsidR="000A2DF9">
              <w:rPr>
                <w:color w:val="365F91"/>
                <w:lang w:val="en-GB"/>
              </w:rPr>
              <w:t>s</w:t>
            </w:r>
            <w:r w:rsidR="00C61CB3">
              <w:rPr>
                <w:color w:val="365F91"/>
                <w:lang w:val="en-GB"/>
              </w:rPr>
              <w:t xml:space="preserve"> 1</w:t>
            </w:r>
            <w:r w:rsidR="000A2DF9">
              <w:rPr>
                <w:color w:val="365F91"/>
                <w:lang w:val="en-GB"/>
              </w:rPr>
              <w:t xml:space="preserve"> and 2</w:t>
            </w:r>
          </w:p>
        </w:tc>
      </w:tr>
      <w:tr w:rsidR="006554EC" w:rsidRPr="00286BF1" w14:paraId="43CEC313" w14:textId="77777777" w:rsidTr="00FE7D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8C7CA17" w14:textId="77777777" w:rsidR="006554EC" w:rsidRPr="00B713B8" w:rsidRDefault="006554EC" w:rsidP="004F35E7">
            <w:pPr>
              <w:pStyle w:val="BodyText"/>
              <w:keepNext/>
              <w:keepLines/>
              <w:ind w:left="0"/>
              <w:rPr>
                <w:b w:val="0"/>
                <w:color w:val="365F91"/>
                <w:lang w:val="en-US"/>
              </w:rPr>
            </w:pPr>
            <w:r w:rsidRPr="00B713B8">
              <w:rPr>
                <w:b w:val="0"/>
                <w:color w:val="365F91"/>
                <w:lang w:val="en-US"/>
              </w:rPr>
              <w:t>INV</w:t>
            </w:r>
            <w:r>
              <w:rPr>
                <w:b w:val="0"/>
                <w:color w:val="365F91"/>
                <w:lang w:val="en-US"/>
              </w:rPr>
              <w:t>.29i</w:t>
            </w:r>
          </w:p>
        </w:tc>
        <w:tc>
          <w:tcPr>
            <w:tcW w:w="2797" w:type="dxa"/>
          </w:tcPr>
          <w:p w14:paraId="53A0B9E2" w14:textId="77777777" w:rsidR="006554EC" w:rsidRPr="00B713B8" w:rsidRDefault="006554EC" w:rsidP="00B82329">
            <w:pPr>
              <w:pStyle w:val="BodyText"/>
              <w:keepNext/>
              <w:keepLines/>
              <w:ind w:left="0"/>
              <w:cnfStyle w:val="000000010000" w:firstRow="0" w:lastRow="0" w:firstColumn="0" w:lastColumn="0" w:oddVBand="0" w:evenVBand="0" w:oddHBand="0" w:evenHBand="1" w:firstRowFirstColumn="0" w:firstRowLastColumn="0" w:lastRowFirstColumn="0" w:lastRowLastColumn="0"/>
              <w:rPr>
                <w:color w:val="365F91"/>
                <w:lang w:val="en-GB"/>
              </w:rPr>
            </w:pPr>
            <w:r w:rsidRPr="006554EC">
              <w:rPr>
                <w:color w:val="365F91"/>
                <w:lang w:val="en-GB"/>
              </w:rPr>
              <w:t>Retain Manual/RMS control indicators</w:t>
            </w:r>
          </w:p>
        </w:tc>
        <w:tc>
          <w:tcPr>
            <w:tcW w:w="4770" w:type="dxa"/>
          </w:tcPr>
          <w:p w14:paraId="5807F1A9" w14:textId="77777777" w:rsidR="006554EC" w:rsidRPr="00801789" w:rsidRDefault="006554EC" w:rsidP="00B3260D">
            <w:pPr>
              <w:pStyle w:val="BodyText"/>
              <w:keepNext/>
              <w:keepLines/>
              <w:ind w:left="0"/>
              <w:cnfStyle w:val="000000010000" w:firstRow="0" w:lastRow="0" w:firstColumn="0" w:lastColumn="0" w:oddVBand="0" w:evenVBand="0" w:oddHBand="0" w:evenHBand="1" w:firstRowFirstColumn="0" w:firstRowLastColumn="0" w:lastRowFirstColumn="0" w:lastRowLastColumn="0"/>
              <w:rPr>
                <w:color w:val="365F91"/>
                <w:lang w:val="en-GB"/>
              </w:rPr>
            </w:pPr>
            <w:r>
              <w:rPr>
                <w:color w:val="365F91"/>
                <w:lang w:val="en-GB"/>
              </w:rPr>
              <w:t>Basic Flow 1 &amp; UC for Dress Flight</w:t>
            </w:r>
          </w:p>
        </w:tc>
      </w:tr>
      <w:tr w:rsidR="00AE0565" w:rsidRPr="00286BF1" w14:paraId="3CAEA318" w14:textId="77777777" w:rsidTr="00FE7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E1E9235" w14:textId="77777777" w:rsidR="00AE0565" w:rsidRPr="00B713B8" w:rsidRDefault="00AE0565" w:rsidP="004F35E7">
            <w:pPr>
              <w:pStyle w:val="BodyText"/>
              <w:keepNext/>
              <w:keepLines/>
              <w:ind w:left="0"/>
              <w:rPr>
                <w:b w:val="0"/>
                <w:color w:val="365F91"/>
                <w:lang w:val="en-US"/>
              </w:rPr>
            </w:pPr>
            <w:r>
              <w:rPr>
                <w:b w:val="0"/>
                <w:color w:val="365F91"/>
                <w:lang w:val="en-US"/>
              </w:rPr>
              <w:t>INV.29j</w:t>
            </w:r>
          </w:p>
        </w:tc>
        <w:tc>
          <w:tcPr>
            <w:tcW w:w="2797" w:type="dxa"/>
          </w:tcPr>
          <w:p w14:paraId="25DBE115" w14:textId="77777777" w:rsidR="00AE0565" w:rsidRPr="006554EC" w:rsidRDefault="00AE0565" w:rsidP="00B82329">
            <w:pPr>
              <w:pStyle w:val="BodyText"/>
              <w:keepNext/>
              <w:keepLines/>
              <w:ind w:left="0"/>
              <w:cnfStyle w:val="000000100000" w:firstRow="0" w:lastRow="0" w:firstColumn="0" w:lastColumn="0" w:oddVBand="0" w:evenVBand="0" w:oddHBand="1" w:evenHBand="0" w:firstRowFirstColumn="0" w:firstRowLastColumn="0" w:lastRowFirstColumn="0" w:lastRowLastColumn="0"/>
              <w:rPr>
                <w:color w:val="365F91"/>
                <w:lang w:val="en-GB"/>
              </w:rPr>
            </w:pPr>
            <w:r>
              <w:rPr>
                <w:color w:val="365F91"/>
                <w:lang w:val="en-GB"/>
              </w:rPr>
              <w:t>Propogate Adhoc schedules to grid</w:t>
            </w:r>
          </w:p>
        </w:tc>
        <w:tc>
          <w:tcPr>
            <w:tcW w:w="4770" w:type="dxa"/>
          </w:tcPr>
          <w:p w14:paraId="7F56B6C5" w14:textId="77777777" w:rsidR="00AE0565" w:rsidRDefault="00AE0565" w:rsidP="00B3260D">
            <w:pPr>
              <w:pStyle w:val="BodyText"/>
              <w:keepNext/>
              <w:keepLines/>
              <w:ind w:left="0"/>
              <w:cnfStyle w:val="000000100000" w:firstRow="0" w:lastRow="0" w:firstColumn="0" w:lastColumn="0" w:oddVBand="0" w:evenVBand="0" w:oddHBand="1" w:evenHBand="0" w:firstRowFirstColumn="0" w:firstRowLastColumn="0" w:lastRowFirstColumn="0" w:lastRowLastColumn="0"/>
              <w:rPr>
                <w:color w:val="365F91"/>
                <w:lang w:val="en-GB"/>
              </w:rPr>
            </w:pPr>
            <w:r>
              <w:rPr>
                <w:color w:val="365F91"/>
                <w:lang w:val="en-GB"/>
              </w:rPr>
              <w:t>All</w:t>
            </w:r>
          </w:p>
        </w:tc>
      </w:tr>
    </w:tbl>
    <w:p w14:paraId="12B3AF8E" w14:textId="77777777" w:rsidR="001B29B7" w:rsidRDefault="001B29B7">
      <w:pPr>
        <w:spacing w:before="0" w:after="0"/>
        <w:rPr>
          <w:rFonts w:cs="Arial"/>
          <w:b/>
          <w:bCs/>
          <w:iCs/>
          <w:sz w:val="24"/>
          <w:szCs w:val="28"/>
        </w:rPr>
      </w:pPr>
      <w:bookmarkStart w:id="29" w:name="_Toc340679831"/>
    </w:p>
    <w:p w14:paraId="12629A47" w14:textId="77777777" w:rsidR="009A3FA7" w:rsidRDefault="009A3FA7" w:rsidP="009A3FA7">
      <w:pPr>
        <w:pStyle w:val="Heading2"/>
        <w:rPr>
          <w:lang w:val="en-GB"/>
        </w:rPr>
      </w:pPr>
      <w:bookmarkStart w:id="30" w:name="_Toc401324180"/>
      <w:r>
        <w:rPr>
          <w:lang w:val="en-GB"/>
        </w:rPr>
        <w:t>Assumptions</w:t>
      </w:r>
      <w:bookmarkEnd w:id="30"/>
    </w:p>
    <w:p w14:paraId="6BC55867" w14:textId="77777777" w:rsidR="009A3FA7" w:rsidRDefault="009A3FA7" w:rsidP="009A3FA7">
      <w:pPr>
        <w:ind w:left="567"/>
      </w:pPr>
      <w:r>
        <w:t>The following assumptions and considerations have determined the internal interface between the Schedule Change and Inventory domains.</w:t>
      </w:r>
    </w:p>
    <w:p w14:paraId="0CDD539E" w14:textId="77777777" w:rsidR="009A3FA7" w:rsidRPr="00D24278" w:rsidRDefault="009A3FA7" w:rsidP="009A3FA7">
      <w:pPr>
        <w:pStyle w:val="Heading3"/>
        <w:numPr>
          <w:ilvl w:val="2"/>
          <w:numId w:val="21"/>
        </w:numPr>
        <w:rPr>
          <w:lang w:val="en-GB"/>
        </w:rPr>
      </w:pPr>
      <w:bookmarkStart w:id="31" w:name="_Toc401324181"/>
      <w:r w:rsidRPr="00D24278">
        <w:rPr>
          <w:lang w:val="en-GB"/>
        </w:rPr>
        <w:t>Inventory Activation</w:t>
      </w:r>
      <w:bookmarkEnd w:id="31"/>
    </w:p>
    <w:p w14:paraId="21DD92F7" w14:textId="77777777" w:rsidR="009A3FA7" w:rsidRDefault="009A3FA7" w:rsidP="00691B2F">
      <w:pPr>
        <w:numPr>
          <w:ilvl w:val="0"/>
          <w:numId w:val="32"/>
        </w:numPr>
      </w:pPr>
      <w:r>
        <w:t>Any</w:t>
      </w:r>
      <w:r w:rsidR="00FB1733">
        <w:t xml:space="preserve"> affected</w:t>
      </w:r>
      <w:r>
        <w:t xml:space="preserve"> leg/segment </w:t>
      </w:r>
      <w:r w:rsidR="003603BE">
        <w:t>needs to be re-dressed except those where the changes to schedules were too minor to affect Inventory (for example, meal code change or e-ticket indicator).</w:t>
      </w:r>
    </w:p>
    <w:p w14:paraId="4C5BDAE8" w14:textId="77777777" w:rsidR="009A3FA7" w:rsidRDefault="009A3FA7" w:rsidP="00691B2F">
      <w:pPr>
        <w:numPr>
          <w:ilvl w:val="0"/>
          <w:numId w:val="32"/>
        </w:numPr>
      </w:pPr>
      <w:r>
        <w:lastRenderedPageBreak/>
        <w:t xml:space="preserve">Once inventory controls </w:t>
      </w:r>
      <w:r w:rsidR="00210ADE">
        <w:t xml:space="preserve">of a cancelled leg/segment </w:t>
      </w:r>
      <w:r>
        <w:t xml:space="preserve">have been retained onto </w:t>
      </w:r>
      <w:r w:rsidR="00210ADE">
        <w:t>a new</w:t>
      </w:r>
      <w:r>
        <w:t xml:space="preserve"> </w:t>
      </w:r>
      <w:r w:rsidR="00210ADE">
        <w:t>one</w:t>
      </w:r>
      <w:r>
        <w:t>, it should not be processed anymore even if there are more occurrences of it in the Schedule Change Plan. This is in order not to have the retained controls overwritten by redressing.</w:t>
      </w:r>
    </w:p>
    <w:p w14:paraId="7AE9D390" w14:textId="77777777" w:rsidR="009A3FA7" w:rsidRDefault="009A3FA7" w:rsidP="00691B2F">
      <w:pPr>
        <w:numPr>
          <w:ilvl w:val="0"/>
          <w:numId w:val="32"/>
        </w:numPr>
      </w:pPr>
      <w:r>
        <w:t>FROM-TO pairs with “Flight number change” type of change (where the flight number is the only thing that changes) can be treated in exactly the same manner as a pair of cancelled affected segment and new alternate one.</w:t>
      </w:r>
    </w:p>
    <w:p w14:paraId="776640FB" w14:textId="77777777" w:rsidR="009A3FA7" w:rsidRDefault="009A3FA7" w:rsidP="009A3FA7">
      <w:pPr>
        <w:pStyle w:val="Heading3"/>
        <w:numPr>
          <w:ilvl w:val="2"/>
          <w:numId w:val="21"/>
        </w:numPr>
        <w:rPr>
          <w:lang w:val="en-GB"/>
        </w:rPr>
      </w:pPr>
      <w:bookmarkStart w:id="32" w:name="_Toc401324182"/>
      <w:r w:rsidRPr="00D24278">
        <w:rPr>
          <w:lang w:val="en-GB"/>
        </w:rPr>
        <w:t>Inventory Retention</w:t>
      </w:r>
      <w:bookmarkEnd w:id="32"/>
    </w:p>
    <w:p w14:paraId="28D7DF30" w14:textId="77777777" w:rsidR="009A3FA7" w:rsidRDefault="009A3FA7" w:rsidP="00691B2F">
      <w:pPr>
        <w:numPr>
          <w:ilvl w:val="0"/>
          <w:numId w:val="32"/>
        </w:numPr>
      </w:pPr>
      <w:r>
        <w:t xml:space="preserve">Inventory Retention is only performed in the following scenarios (provided that the alternative leg/segment falls into retention window defined by Inventory Penalties): </w:t>
      </w:r>
    </w:p>
    <w:p w14:paraId="7C99ED9B" w14:textId="77777777" w:rsidR="009A3FA7" w:rsidRDefault="009A3FA7" w:rsidP="00691B2F">
      <w:pPr>
        <w:numPr>
          <w:ilvl w:val="1"/>
          <w:numId w:val="31"/>
        </w:numPr>
        <w:ind w:left="1980"/>
      </w:pPr>
      <w:r>
        <w:t>Cancelled leg/segment (or a segment prohibited with Traffic Restriction A) onto a new leg/segment (whether it is a new leg/segment of an existing flight or a leg/segment of a new flight).</w:t>
      </w:r>
    </w:p>
    <w:p w14:paraId="383D43DA" w14:textId="77777777" w:rsidR="009A3FA7" w:rsidRDefault="009A3FA7" w:rsidP="00691B2F">
      <w:pPr>
        <w:numPr>
          <w:ilvl w:val="1"/>
          <w:numId w:val="31"/>
        </w:numPr>
        <w:ind w:left="1980"/>
      </w:pPr>
      <w:r>
        <w:t>Changed leg/segment onto itself (for example in scenario of equipment change).</w:t>
      </w:r>
    </w:p>
    <w:p w14:paraId="2160D571" w14:textId="77777777" w:rsidR="009A3FA7" w:rsidRDefault="009A3FA7" w:rsidP="00691B2F">
      <w:pPr>
        <w:numPr>
          <w:ilvl w:val="0"/>
          <w:numId w:val="32"/>
        </w:numPr>
      </w:pPr>
      <w:r>
        <w:t>The requirement is not to perform retention when there is a difference in “Operated by” fields of the affected and alternate segments.</w:t>
      </w:r>
      <w:r w:rsidR="00B60823">
        <w:t xml:space="preserve"> This will be enforced by setting Inventory Retention indicator in the Schedule Change </w:t>
      </w:r>
      <w:r w:rsidR="0023114A">
        <w:t xml:space="preserve">Plan (CHANGE.01h </w:t>
      </w:r>
      <w:r w:rsidR="00B60823">
        <w:t>story)</w:t>
      </w:r>
      <w:r w:rsidR="0023114A">
        <w:t>.</w:t>
      </w:r>
    </w:p>
    <w:p w14:paraId="1AE92253" w14:textId="77777777" w:rsidR="009A3FA7" w:rsidRDefault="009A3FA7" w:rsidP="00691B2F">
      <w:pPr>
        <w:numPr>
          <w:ilvl w:val="0"/>
          <w:numId w:val="32"/>
        </w:numPr>
      </w:pPr>
      <w:r>
        <w:t>A leg/segment can only be used once for Retention whether it is on the FROM side or on the TO side. This assumption and the ones above are enforced during generation of Inventory From-To when Inventory Retention Indicator is set (by CHANGE.01h story).</w:t>
      </w:r>
    </w:p>
    <w:p w14:paraId="7CD68E8F" w14:textId="77777777" w:rsidR="009A3FA7" w:rsidRDefault="009A3FA7" w:rsidP="00691B2F">
      <w:pPr>
        <w:numPr>
          <w:ilvl w:val="0"/>
          <w:numId w:val="32"/>
        </w:numPr>
      </w:pPr>
      <w:r>
        <w:t>Retaining controls of cancelled legs/segments onto new ones is performed while dressing the new ones and not when processing the ones to be cancelled. This is to enable future performance optimizations (as some steps of dressing the Retention Target cabins could be skipped), and to avoid having to create new segments in the same time with cancelling the existing ones.</w:t>
      </w:r>
    </w:p>
    <w:p w14:paraId="4E27FDEF" w14:textId="77777777" w:rsidR="009A3FA7" w:rsidRDefault="009A3FA7" w:rsidP="00691B2F">
      <w:pPr>
        <w:numPr>
          <w:ilvl w:val="0"/>
          <w:numId w:val="32"/>
        </w:numPr>
      </w:pPr>
      <w:r>
        <w:t>Retention cannot completely replace dressing as Raiding controls, Booking Limit Bucket controls and ISSR levels are never retained.</w:t>
      </w:r>
    </w:p>
    <w:p w14:paraId="6F458892" w14:textId="77777777" w:rsidR="00FB1733" w:rsidRDefault="00FB1733" w:rsidP="00691B2F">
      <w:pPr>
        <w:numPr>
          <w:ilvl w:val="0"/>
          <w:numId w:val="32"/>
        </w:numPr>
      </w:pPr>
      <w:r>
        <w:t>Cancelled legs/segments are soft-deleted (and purged later) to allow inventory controls to be retained from them.</w:t>
      </w:r>
    </w:p>
    <w:p w14:paraId="59954592" w14:textId="77777777" w:rsidR="009A3FA7" w:rsidRDefault="009A3FA7" w:rsidP="009A3FA7">
      <w:pPr>
        <w:pStyle w:val="Heading3"/>
        <w:numPr>
          <w:ilvl w:val="2"/>
          <w:numId w:val="21"/>
        </w:numPr>
        <w:rPr>
          <w:lang w:val="en-GB"/>
        </w:rPr>
      </w:pPr>
      <w:bookmarkStart w:id="33" w:name="_Toc401324183"/>
      <w:r>
        <w:rPr>
          <w:lang w:val="en-GB"/>
        </w:rPr>
        <w:t>Miscellaneous</w:t>
      </w:r>
      <w:bookmarkEnd w:id="33"/>
    </w:p>
    <w:p w14:paraId="4E9AC7AE" w14:textId="77777777" w:rsidR="009A3FA7" w:rsidRDefault="009A3FA7" w:rsidP="00691B2F">
      <w:pPr>
        <w:numPr>
          <w:ilvl w:val="0"/>
          <w:numId w:val="32"/>
        </w:numPr>
      </w:pPr>
      <w:r>
        <w:t>The requirement is to have segments with Traffic Restriction A dressed. Flagging them as restricted in order to exclude them from availability and sell responses may be a subject of a future story.</w:t>
      </w:r>
    </w:p>
    <w:p w14:paraId="22EB4FA8" w14:textId="77777777" w:rsidR="00BD2899" w:rsidRPr="00A62739" w:rsidRDefault="00A40200" w:rsidP="00A62739">
      <w:pPr>
        <w:pStyle w:val="Heading2"/>
      </w:pPr>
      <w:bookmarkStart w:id="34" w:name="_Toc197400751"/>
      <w:bookmarkStart w:id="35" w:name="_Toc401324184"/>
      <w:bookmarkEnd w:id="29"/>
      <w:r w:rsidRPr="00A62739">
        <w:t>References</w:t>
      </w:r>
      <w:bookmarkEnd w:id="28"/>
      <w:bookmarkEnd w:id="34"/>
      <w:bookmarkEnd w:id="35"/>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DF9F9"/>
        <w:tblLayout w:type="fixed"/>
        <w:tblLook w:val="0000" w:firstRow="0" w:lastRow="0" w:firstColumn="0" w:lastColumn="0" w:noHBand="0" w:noVBand="0"/>
      </w:tblPr>
      <w:tblGrid>
        <w:gridCol w:w="702"/>
        <w:gridCol w:w="3888"/>
        <w:gridCol w:w="5475"/>
      </w:tblGrid>
      <w:tr w:rsidR="00615D0D" w:rsidRPr="001D5F06" w14:paraId="2DF34D8C" w14:textId="77777777" w:rsidTr="00615D0D">
        <w:tc>
          <w:tcPr>
            <w:tcW w:w="702" w:type="dxa"/>
          </w:tcPr>
          <w:p w14:paraId="385B93A8" w14:textId="77777777" w:rsidR="00615D0D" w:rsidRPr="001D5F06" w:rsidRDefault="00615D0D" w:rsidP="00443167">
            <w:pPr>
              <w:pStyle w:val="BodyText"/>
              <w:ind w:left="0"/>
              <w:rPr>
                <w:b/>
                <w:bCs/>
                <w:lang w:val="en-GB"/>
              </w:rPr>
            </w:pPr>
            <w:r w:rsidRPr="001D5F06">
              <w:rPr>
                <w:b/>
                <w:bCs/>
                <w:lang w:val="en-GB"/>
              </w:rPr>
              <w:t>Ref. ID</w:t>
            </w:r>
          </w:p>
        </w:tc>
        <w:tc>
          <w:tcPr>
            <w:tcW w:w="3888" w:type="dxa"/>
          </w:tcPr>
          <w:p w14:paraId="2C3C73A4" w14:textId="77777777" w:rsidR="00615D0D" w:rsidRPr="001D5F06" w:rsidRDefault="00615D0D" w:rsidP="00191EB3">
            <w:pPr>
              <w:pStyle w:val="BodyText"/>
              <w:ind w:left="0"/>
              <w:rPr>
                <w:b/>
                <w:iCs/>
                <w:lang w:val="en-GB"/>
              </w:rPr>
            </w:pPr>
            <w:r w:rsidRPr="001D5F06">
              <w:rPr>
                <w:b/>
                <w:iCs/>
                <w:lang w:val="en-GB"/>
              </w:rPr>
              <w:t>Document/ Reference Version</w:t>
            </w:r>
          </w:p>
        </w:tc>
        <w:tc>
          <w:tcPr>
            <w:tcW w:w="5475" w:type="dxa"/>
          </w:tcPr>
          <w:p w14:paraId="262D2BBA" w14:textId="77777777" w:rsidR="00615D0D" w:rsidRPr="001D5F06" w:rsidRDefault="008377A8" w:rsidP="00443167">
            <w:pPr>
              <w:pStyle w:val="BodyText"/>
              <w:ind w:left="0"/>
              <w:rPr>
                <w:b/>
                <w:iCs/>
                <w:lang w:val="en-GB"/>
              </w:rPr>
            </w:pPr>
            <w:r>
              <w:rPr>
                <w:b/>
                <w:iCs/>
                <w:lang w:val="en-GB"/>
              </w:rPr>
              <w:t>Notes</w:t>
            </w:r>
          </w:p>
        </w:tc>
      </w:tr>
      <w:tr w:rsidR="007001E2" w:rsidRPr="001D5F06" w14:paraId="6517BEEA" w14:textId="77777777" w:rsidTr="00191EB3">
        <w:tc>
          <w:tcPr>
            <w:tcW w:w="702" w:type="dxa"/>
          </w:tcPr>
          <w:p w14:paraId="69F2B891" w14:textId="77777777" w:rsidR="007001E2" w:rsidRPr="001D5F06" w:rsidRDefault="007001E2" w:rsidP="00691B2F">
            <w:pPr>
              <w:pStyle w:val="BodyText"/>
              <w:numPr>
                <w:ilvl w:val="0"/>
                <w:numId w:val="43"/>
              </w:numPr>
              <w:ind w:left="360"/>
              <w:rPr>
                <w:bCs/>
                <w:lang w:val="en-GB"/>
              </w:rPr>
            </w:pPr>
          </w:p>
        </w:tc>
        <w:tc>
          <w:tcPr>
            <w:tcW w:w="3888" w:type="dxa"/>
          </w:tcPr>
          <w:p w14:paraId="1F9F822C" w14:textId="77777777" w:rsidR="007001E2" w:rsidRPr="001D5F06" w:rsidRDefault="004E62FC" w:rsidP="00191EB3">
            <w:pPr>
              <w:pStyle w:val="BodyText"/>
              <w:ind w:left="0"/>
              <w:rPr>
                <w:iCs/>
                <w:lang w:val="en-GB"/>
              </w:rPr>
            </w:pPr>
            <w:r>
              <w:rPr>
                <w:iCs/>
                <w:lang w:val="en-GB"/>
              </w:rPr>
              <w:t>UC</w:t>
            </w:r>
            <w:r w:rsidR="007001E2">
              <w:rPr>
                <w:iCs/>
                <w:lang w:val="en-GB"/>
              </w:rPr>
              <w:t xml:space="preserve"> for Schedule Change Orchestration</w:t>
            </w:r>
          </w:p>
        </w:tc>
        <w:tc>
          <w:tcPr>
            <w:tcW w:w="5475" w:type="dxa"/>
          </w:tcPr>
          <w:p w14:paraId="45519040" w14:textId="77777777" w:rsidR="007001E2" w:rsidRPr="001D5F06" w:rsidRDefault="007001E2" w:rsidP="00191EB3">
            <w:pPr>
              <w:pStyle w:val="BodyText"/>
              <w:ind w:left="0"/>
              <w:rPr>
                <w:iCs/>
                <w:lang w:val="en-GB"/>
              </w:rPr>
            </w:pPr>
            <w:r>
              <w:rPr>
                <w:iCs/>
                <w:lang w:val="en-GB"/>
              </w:rPr>
              <w:t>The Use Case that invokes Activate Inventory for a Flight/Date instance</w:t>
            </w:r>
          </w:p>
        </w:tc>
      </w:tr>
      <w:tr w:rsidR="007001E2" w:rsidRPr="001D5F06" w14:paraId="4D90CDC6" w14:textId="77777777" w:rsidTr="00191EB3">
        <w:tc>
          <w:tcPr>
            <w:tcW w:w="702" w:type="dxa"/>
          </w:tcPr>
          <w:p w14:paraId="5B0404C7" w14:textId="77777777" w:rsidR="007001E2" w:rsidRDefault="007001E2" w:rsidP="00691B2F">
            <w:pPr>
              <w:pStyle w:val="BodyText"/>
              <w:numPr>
                <w:ilvl w:val="0"/>
                <w:numId w:val="43"/>
              </w:numPr>
              <w:ind w:left="360"/>
              <w:rPr>
                <w:bCs/>
                <w:lang w:val="en-GB"/>
              </w:rPr>
            </w:pPr>
            <w:bookmarkStart w:id="36" w:name="_Ref366770383"/>
          </w:p>
        </w:tc>
        <w:bookmarkEnd w:id="36"/>
        <w:tc>
          <w:tcPr>
            <w:tcW w:w="3888" w:type="dxa"/>
          </w:tcPr>
          <w:p w14:paraId="4438241A" w14:textId="77777777" w:rsidR="007001E2" w:rsidRDefault="004E62FC" w:rsidP="00191EB3">
            <w:pPr>
              <w:pStyle w:val="BodyText"/>
              <w:ind w:left="0"/>
              <w:rPr>
                <w:iCs/>
                <w:lang w:val="en-GB"/>
              </w:rPr>
            </w:pPr>
            <w:r>
              <w:rPr>
                <w:iCs/>
                <w:lang w:val="en-GB"/>
              </w:rPr>
              <w:t>UC</w:t>
            </w:r>
            <w:r w:rsidR="007001E2">
              <w:rPr>
                <w:iCs/>
                <w:lang w:val="en-GB"/>
              </w:rPr>
              <w:t xml:space="preserve"> for </w:t>
            </w:r>
            <w:r w:rsidR="007001E2">
              <w:t>Inventory Daily Maintenance</w:t>
            </w:r>
          </w:p>
        </w:tc>
        <w:tc>
          <w:tcPr>
            <w:tcW w:w="5475" w:type="dxa"/>
          </w:tcPr>
          <w:p w14:paraId="38CDE32B" w14:textId="77777777" w:rsidR="007001E2" w:rsidRPr="001D5F06" w:rsidRDefault="007001E2" w:rsidP="00F154F9">
            <w:pPr>
              <w:pStyle w:val="BodyText"/>
              <w:ind w:left="0"/>
              <w:rPr>
                <w:iCs/>
                <w:lang w:val="en-GB"/>
              </w:rPr>
            </w:pPr>
            <w:r>
              <w:rPr>
                <w:iCs/>
                <w:lang w:val="en-GB"/>
              </w:rPr>
              <w:t xml:space="preserve">Use Case that invokes </w:t>
            </w:r>
            <w:r w:rsidR="00F154F9">
              <w:rPr>
                <w:iCs/>
                <w:lang w:val="en-GB"/>
              </w:rPr>
              <w:t xml:space="preserve">Activate </w:t>
            </w:r>
            <w:r>
              <w:rPr>
                <w:iCs/>
                <w:lang w:val="en-GB"/>
              </w:rPr>
              <w:t>Inventory when a date falls into the Open For Sale period.</w:t>
            </w:r>
          </w:p>
        </w:tc>
      </w:tr>
      <w:tr w:rsidR="007001E2" w:rsidRPr="001D5F06" w14:paraId="345F93C1" w14:textId="77777777" w:rsidTr="00191EB3">
        <w:tc>
          <w:tcPr>
            <w:tcW w:w="702" w:type="dxa"/>
          </w:tcPr>
          <w:p w14:paraId="47330703" w14:textId="77777777" w:rsidR="007001E2" w:rsidRDefault="007001E2" w:rsidP="00691B2F">
            <w:pPr>
              <w:pStyle w:val="BodyText"/>
              <w:numPr>
                <w:ilvl w:val="0"/>
                <w:numId w:val="43"/>
              </w:numPr>
              <w:ind w:left="360"/>
              <w:rPr>
                <w:bCs/>
                <w:lang w:val="en-GB"/>
              </w:rPr>
            </w:pPr>
            <w:bookmarkStart w:id="37" w:name="_Ref366770429"/>
          </w:p>
        </w:tc>
        <w:bookmarkEnd w:id="37"/>
        <w:tc>
          <w:tcPr>
            <w:tcW w:w="3888" w:type="dxa"/>
          </w:tcPr>
          <w:p w14:paraId="0BA0CF04" w14:textId="77777777" w:rsidR="007001E2" w:rsidRDefault="004E62FC" w:rsidP="00191EB3">
            <w:pPr>
              <w:pStyle w:val="BodyText"/>
              <w:ind w:left="0"/>
              <w:rPr>
                <w:lang w:val="en-GB"/>
              </w:rPr>
            </w:pPr>
            <w:r>
              <w:rPr>
                <w:iCs/>
                <w:lang w:val="en-GB"/>
              </w:rPr>
              <w:t>UC</w:t>
            </w:r>
            <w:r w:rsidR="007001E2">
              <w:rPr>
                <w:iCs/>
                <w:lang w:val="en-GB"/>
              </w:rPr>
              <w:t xml:space="preserve"> for Dress Flights</w:t>
            </w:r>
          </w:p>
        </w:tc>
        <w:tc>
          <w:tcPr>
            <w:tcW w:w="5475" w:type="dxa"/>
          </w:tcPr>
          <w:p w14:paraId="33328686" w14:textId="77777777" w:rsidR="007001E2" w:rsidRPr="001D5F06" w:rsidRDefault="007001E2" w:rsidP="00191EB3">
            <w:pPr>
              <w:pStyle w:val="BodyText"/>
              <w:ind w:left="0"/>
              <w:rPr>
                <w:iCs/>
                <w:lang w:val="en-GB"/>
              </w:rPr>
            </w:pPr>
            <w:r>
              <w:rPr>
                <w:iCs/>
                <w:lang w:val="en-GB"/>
              </w:rPr>
              <w:t xml:space="preserve">Use Case that creates Inventory Control Record (ICR) and </w:t>
            </w:r>
            <w:r>
              <w:rPr>
                <w:iCs/>
                <w:lang w:val="en-GB"/>
              </w:rPr>
              <w:lastRenderedPageBreak/>
              <w:t>populates inventory controls in the ICR</w:t>
            </w:r>
          </w:p>
        </w:tc>
      </w:tr>
      <w:tr w:rsidR="00BD2899" w:rsidRPr="001D5F06" w14:paraId="1DFA2C1C" w14:textId="77777777" w:rsidTr="00615D0D">
        <w:tc>
          <w:tcPr>
            <w:tcW w:w="702" w:type="dxa"/>
          </w:tcPr>
          <w:p w14:paraId="51B41B1E" w14:textId="77777777" w:rsidR="00BD2899" w:rsidRPr="001D5F06" w:rsidRDefault="00BD2899" w:rsidP="00691B2F">
            <w:pPr>
              <w:pStyle w:val="BodyText"/>
              <w:numPr>
                <w:ilvl w:val="0"/>
                <w:numId w:val="43"/>
              </w:numPr>
              <w:ind w:left="360"/>
              <w:rPr>
                <w:bCs/>
                <w:lang w:val="en-GB"/>
              </w:rPr>
            </w:pPr>
          </w:p>
        </w:tc>
        <w:tc>
          <w:tcPr>
            <w:tcW w:w="3888" w:type="dxa"/>
          </w:tcPr>
          <w:p w14:paraId="05813D19" w14:textId="77777777" w:rsidR="00BD2899" w:rsidRPr="004A214A" w:rsidRDefault="003C6E91" w:rsidP="00615D0D">
            <w:pPr>
              <w:pStyle w:val="BodyText"/>
              <w:ind w:left="0"/>
              <w:rPr>
                <w:iCs/>
                <w:lang w:val="en-GB"/>
              </w:rPr>
            </w:pPr>
            <w:r>
              <w:rPr>
                <w:iCs/>
                <w:lang w:val="en-GB"/>
              </w:rPr>
              <w:t>BDD for Inventory Activation</w:t>
            </w:r>
            <w:r w:rsidR="00FC30AD">
              <w:rPr>
                <w:iCs/>
                <w:lang w:val="en-GB"/>
              </w:rPr>
              <w:t xml:space="preserve"> </w:t>
            </w:r>
          </w:p>
        </w:tc>
        <w:tc>
          <w:tcPr>
            <w:tcW w:w="5475" w:type="dxa"/>
          </w:tcPr>
          <w:p w14:paraId="4A118A79" w14:textId="77777777" w:rsidR="00BD2899" w:rsidRPr="001D5F06" w:rsidRDefault="00615D0D" w:rsidP="00615D0D">
            <w:pPr>
              <w:pStyle w:val="BodyText"/>
              <w:ind w:left="0"/>
              <w:rPr>
                <w:iCs/>
                <w:lang w:val="en-GB"/>
              </w:rPr>
            </w:pPr>
            <w:r>
              <w:rPr>
                <w:iCs/>
                <w:lang w:val="en-GB"/>
              </w:rPr>
              <w:t>Describes structure of input for and results of the inventory activation process</w:t>
            </w:r>
          </w:p>
        </w:tc>
      </w:tr>
      <w:tr w:rsidR="007001E2" w:rsidRPr="001D5F06" w14:paraId="6D0465B8" w14:textId="77777777" w:rsidTr="00191EB3">
        <w:tc>
          <w:tcPr>
            <w:tcW w:w="702" w:type="dxa"/>
          </w:tcPr>
          <w:p w14:paraId="217AF415" w14:textId="77777777" w:rsidR="007001E2" w:rsidRDefault="007001E2" w:rsidP="00691B2F">
            <w:pPr>
              <w:pStyle w:val="BodyText"/>
              <w:numPr>
                <w:ilvl w:val="0"/>
                <w:numId w:val="43"/>
              </w:numPr>
              <w:ind w:left="360"/>
              <w:rPr>
                <w:bCs/>
                <w:lang w:val="en-GB"/>
              </w:rPr>
            </w:pPr>
          </w:p>
        </w:tc>
        <w:tc>
          <w:tcPr>
            <w:tcW w:w="3888" w:type="dxa"/>
          </w:tcPr>
          <w:p w14:paraId="04F28F2B" w14:textId="77777777" w:rsidR="007001E2" w:rsidRDefault="007001E2" w:rsidP="00191EB3">
            <w:pPr>
              <w:pStyle w:val="BodyText"/>
              <w:ind w:left="0"/>
              <w:rPr>
                <w:iCs/>
                <w:lang w:val="en-GB"/>
              </w:rPr>
            </w:pPr>
            <w:r>
              <w:rPr>
                <w:iCs/>
                <w:lang w:val="en-GB"/>
              </w:rPr>
              <w:t>System BDD for Inventory Control Record (ICR)</w:t>
            </w:r>
          </w:p>
        </w:tc>
        <w:tc>
          <w:tcPr>
            <w:tcW w:w="5475" w:type="dxa"/>
          </w:tcPr>
          <w:p w14:paraId="686B0750" w14:textId="77777777" w:rsidR="007001E2" w:rsidRPr="001D5F06" w:rsidRDefault="007001E2" w:rsidP="00191EB3">
            <w:pPr>
              <w:pStyle w:val="BodyText"/>
              <w:ind w:left="0"/>
              <w:rPr>
                <w:iCs/>
                <w:lang w:val="en-GB"/>
              </w:rPr>
            </w:pPr>
            <w:r>
              <w:rPr>
                <w:iCs/>
                <w:lang w:val="en-GB"/>
              </w:rPr>
              <w:t>Describes the structure of Inventory Control Records (ICR's)</w:t>
            </w:r>
          </w:p>
        </w:tc>
      </w:tr>
      <w:tr w:rsidR="00D20135" w:rsidRPr="001D5F06" w14:paraId="7CFD7EFE" w14:textId="77777777" w:rsidTr="00615D0D">
        <w:tc>
          <w:tcPr>
            <w:tcW w:w="702" w:type="dxa"/>
          </w:tcPr>
          <w:p w14:paraId="5CBF45FE" w14:textId="77777777" w:rsidR="00D20135" w:rsidRDefault="00D20135" w:rsidP="00691B2F">
            <w:pPr>
              <w:pStyle w:val="BodyText"/>
              <w:numPr>
                <w:ilvl w:val="0"/>
                <w:numId w:val="43"/>
              </w:numPr>
              <w:ind w:left="360"/>
              <w:rPr>
                <w:bCs/>
                <w:lang w:val="en-GB"/>
              </w:rPr>
            </w:pPr>
            <w:bookmarkStart w:id="38" w:name="_Ref366770484"/>
          </w:p>
        </w:tc>
        <w:bookmarkEnd w:id="38"/>
        <w:tc>
          <w:tcPr>
            <w:tcW w:w="3888" w:type="dxa"/>
          </w:tcPr>
          <w:p w14:paraId="30ED0EBF" w14:textId="77777777" w:rsidR="00D20135" w:rsidRDefault="004E62FC" w:rsidP="009204B4">
            <w:pPr>
              <w:pStyle w:val="BodyText"/>
              <w:ind w:left="0"/>
              <w:rPr>
                <w:iCs/>
                <w:lang w:val="en-GB"/>
              </w:rPr>
            </w:pPr>
            <w:r>
              <w:rPr>
                <w:iCs/>
                <w:lang w:val="en-GB"/>
              </w:rPr>
              <w:t>UC</w:t>
            </w:r>
            <w:r w:rsidR="00D20135">
              <w:rPr>
                <w:iCs/>
                <w:lang w:val="en-GB"/>
              </w:rPr>
              <w:t xml:space="preserve"> for Inventory Adjustment</w:t>
            </w:r>
          </w:p>
        </w:tc>
        <w:tc>
          <w:tcPr>
            <w:tcW w:w="5475" w:type="dxa"/>
          </w:tcPr>
          <w:p w14:paraId="115B7754" w14:textId="77777777" w:rsidR="00D20135" w:rsidRDefault="00A332FD" w:rsidP="00B467B0">
            <w:pPr>
              <w:pStyle w:val="BodyText"/>
              <w:ind w:left="0"/>
              <w:rPr>
                <w:iCs/>
                <w:lang w:val="en-GB"/>
              </w:rPr>
            </w:pPr>
            <w:r>
              <w:rPr>
                <w:iCs/>
                <w:lang w:val="en-GB"/>
              </w:rPr>
              <w:t xml:space="preserve">Describes the processes to calculate Cabin, Tree, Nested Bucket Seat Available and Effective Controls. </w:t>
            </w:r>
            <w:r>
              <w:rPr>
                <w:iCs/>
                <w:lang w:val="en-US"/>
              </w:rPr>
              <w:t>It also records Inventory History.</w:t>
            </w:r>
          </w:p>
        </w:tc>
      </w:tr>
      <w:tr w:rsidR="008377A8" w:rsidRPr="001D5F06" w14:paraId="64D99A53" w14:textId="77777777" w:rsidTr="00615D0D">
        <w:tc>
          <w:tcPr>
            <w:tcW w:w="702" w:type="dxa"/>
          </w:tcPr>
          <w:p w14:paraId="23FDE04B" w14:textId="77777777" w:rsidR="008377A8" w:rsidRDefault="008377A8" w:rsidP="00691B2F">
            <w:pPr>
              <w:pStyle w:val="BodyText"/>
              <w:numPr>
                <w:ilvl w:val="0"/>
                <w:numId w:val="43"/>
              </w:numPr>
              <w:ind w:left="360"/>
              <w:rPr>
                <w:bCs/>
                <w:lang w:val="en-GB"/>
              </w:rPr>
            </w:pPr>
            <w:bookmarkStart w:id="39" w:name="_Ref366770527"/>
          </w:p>
        </w:tc>
        <w:bookmarkEnd w:id="39"/>
        <w:tc>
          <w:tcPr>
            <w:tcW w:w="3888" w:type="dxa"/>
          </w:tcPr>
          <w:p w14:paraId="5D926733" w14:textId="77777777" w:rsidR="008377A8" w:rsidRDefault="004E62FC" w:rsidP="00862A85">
            <w:pPr>
              <w:pStyle w:val="BodyText"/>
              <w:tabs>
                <w:tab w:val="left" w:pos="7803"/>
                <w:tab w:val="left" w:pos="8172"/>
              </w:tabs>
              <w:ind w:left="0"/>
              <w:rPr>
                <w:iCs/>
                <w:lang w:val="en-GB"/>
              </w:rPr>
            </w:pPr>
            <w:r>
              <w:rPr>
                <w:rFonts w:ascii="Helv" w:eastAsia="Times" w:hAnsi="Helv" w:cs="Helv"/>
                <w:szCs w:val="20"/>
              </w:rPr>
              <w:t>UC</w:t>
            </w:r>
            <w:r w:rsidR="008377A8" w:rsidRPr="00A309D5">
              <w:rPr>
                <w:rFonts w:ascii="Helv" w:eastAsia="Times" w:hAnsi="Helv" w:cs="Helv"/>
                <w:szCs w:val="20"/>
              </w:rPr>
              <w:t xml:space="preserve"> for Assign Booking Limits</w:t>
            </w:r>
          </w:p>
        </w:tc>
        <w:tc>
          <w:tcPr>
            <w:tcW w:w="5475" w:type="dxa"/>
          </w:tcPr>
          <w:p w14:paraId="548DF415" w14:textId="77777777" w:rsidR="008377A8" w:rsidRPr="001D5F06" w:rsidRDefault="008377A8" w:rsidP="00862A85">
            <w:pPr>
              <w:pStyle w:val="BodyText"/>
              <w:tabs>
                <w:tab w:val="left" w:pos="7803"/>
                <w:tab w:val="left" w:pos="8172"/>
              </w:tabs>
              <w:ind w:left="0"/>
              <w:rPr>
                <w:iCs/>
                <w:lang w:val="en-GB"/>
              </w:rPr>
            </w:pPr>
            <w:r>
              <w:rPr>
                <w:iCs/>
                <w:lang w:val="en-GB"/>
              </w:rPr>
              <w:t>Describes the process to determine Booking Limit bucket Seat Available (SA's) for assigned Booking Limit Template(s) in a flight instance.</w:t>
            </w:r>
          </w:p>
        </w:tc>
      </w:tr>
      <w:tr w:rsidR="00F825AE" w:rsidRPr="001D5F06" w14:paraId="492168CC" w14:textId="77777777" w:rsidTr="00615D0D">
        <w:tc>
          <w:tcPr>
            <w:tcW w:w="702" w:type="dxa"/>
          </w:tcPr>
          <w:p w14:paraId="0B02540C" w14:textId="77777777" w:rsidR="00F825AE" w:rsidRDefault="00F825AE" w:rsidP="00691B2F">
            <w:pPr>
              <w:pStyle w:val="BodyText"/>
              <w:numPr>
                <w:ilvl w:val="0"/>
                <w:numId w:val="43"/>
              </w:numPr>
              <w:ind w:left="360"/>
              <w:rPr>
                <w:bCs/>
                <w:lang w:val="en-GB"/>
              </w:rPr>
            </w:pPr>
            <w:bookmarkStart w:id="40" w:name="_Ref366770756"/>
          </w:p>
        </w:tc>
        <w:bookmarkEnd w:id="40"/>
        <w:tc>
          <w:tcPr>
            <w:tcW w:w="3888" w:type="dxa"/>
          </w:tcPr>
          <w:p w14:paraId="735F076E" w14:textId="77777777" w:rsidR="00F825AE" w:rsidRDefault="00F825AE" w:rsidP="00DF503E">
            <w:pPr>
              <w:pStyle w:val="BodyText"/>
              <w:tabs>
                <w:tab w:val="left" w:pos="7803"/>
                <w:tab w:val="left" w:pos="8172"/>
              </w:tabs>
              <w:ind w:left="0"/>
              <w:rPr>
                <w:rFonts w:ascii="Helv" w:eastAsia="Times" w:hAnsi="Helv" w:cs="Helv"/>
                <w:szCs w:val="20"/>
              </w:rPr>
            </w:pPr>
            <w:r>
              <w:rPr>
                <w:rFonts w:ascii="Helv" w:eastAsia="Times" w:hAnsi="Helv" w:cs="Helv"/>
                <w:szCs w:val="20"/>
              </w:rPr>
              <w:t>BDD for Inventory Maintenance</w:t>
            </w:r>
            <w:r w:rsidR="00C0112C">
              <w:rPr>
                <w:rFonts w:ascii="Helv" w:eastAsia="Times" w:hAnsi="Helv" w:cs="Helv"/>
                <w:szCs w:val="20"/>
              </w:rPr>
              <w:t xml:space="preserve"> </w:t>
            </w:r>
          </w:p>
        </w:tc>
        <w:tc>
          <w:tcPr>
            <w:tcW w:w="5475" w:type="dxa"/>
          </w:tcPr>
          <w:p w14:paraId="1FACF435" w14:textId="77777777" w:rsidR="00F825AE" w:rsidRDefault="00F825AE" w:rsidP="00862A85">
            <w:pPr>
              <w:pStyle w:val="BodyText"/>
              <w:tabs>
                <w:tab w:val="left" w:pos="7803"/>
                <w:tab w:val="left" w:pos="8172"/>
              </w:tabs>
              <w:ind w:left="0"/>
              <w:rPr>
                <w:iCs/>
                <w:lang w:val="en-GB"/>
              </w:rPr>
            </w:pPr>
            <w:r>
              <w:rPr>
                <w:iCs/>
                <w:lang w:val="en-GB"/>
              </w:rPr>
              <w:t>Describes processing statistics for inventory maintenance tasks</w:t>
            </w:r>
          </w:p>
        </w:tc>
      </w:tr>
      <w:tr w:rsidR="009B4F2D" w:rsidRPr="001D5F06" w14:paraId="77A77A27" w14:textId="77777777" w:rsidTr="00615D0D">
        <w:tc>
          <w:tcPr>
            <w:tcW w:w="702" w:type="dxa"/>
          </w:tcPr>
          <w:p w14:paraId="21BE4842" w14:textId="77777777" w:rsidR="009B4F2D" w:rsidRDefault="009B4F2D" w:rsidP="00691B2F">
            <w:pPr>
              <w:pStyle w:val="BodyText"/>
              <w:numPr>
                <w:ilvl w:val="0"/>
                <w:numId w:val="43"/>
              </w:numPr>
              <w:ind w:left="360"/>
              <w:rPr>
                <w:bCs/>
                <w:lang w:val="en-GB"/>
              </w:rPr>
            </w:pPr>
            <w:bookmarkStart w:id="41" w:name="_Ref368475273"/>
          </w:p>
        </w:tc>
        <w:bookmarkEnd w:id="41"/>
        <w:tc>
          <w:tcPr>
            <w:tcW w:w="3888" w:type="dxa"/>
          </w:tcPr>
          <w:p w14:paraId="1BE6BFE8" w14:textId="77777777" w:rsidR="009B4F2D" w:rsidRDefault="009B4F2D" w:rsidP="009B4F2D">
            <w:pPr>
              <w:rPr>
                <w:lang w:val="en-GB"/>
              </w:rPr>
            </w:pPr>
            <w:r>
              <w:rPr>
                <w:rFonts w:ascii="Helv" w:eastAsia="Times" w:hAnsi="Helv" w:cs="Helv"/>
                <w:szCs w:val="20"/>
              </w:rPr>
              <w:t>HIAS Business Parameters spreadsheet</w:t>
            </w:r>
            <w:r>
              <w:rPr>
                <w:rFonts w:ascii="Helv" w:eastAsia="Times" w:hAnsi="Helv" w:cs="Helv"/>
                <w:szCs w:val="20"/>
              </w:rPr>
              <w:br/>
            </w:r>
            <w:hyperlink r:id="rId15" w:history="1">
              <w:r>
                <w:rPr>
                  <w:rStyle w:val="Hyperlink"/>
                  <w:lang w:val="en-GB"/>
                </w:rPr>
                <w:t>https://glsvn01p.atlis.sita.aero/svn/voyager/Documentation/SIAM/branches/Cross%20Project%20Coordination/Parameters/HIAS%20Business%20Parameters.xlsx</w:t>
              </w:r>
            </w:hyperlink>
          </w:p>
          <w:p w14:paraId="7E5CD608" w14:textId="77777777" w:rsidR="009B4F2D" w:rsidRPr="009B4F2D" w:rsidRDefault="009B4F2D" w:rsidP="00DF503E">
            <w:pPr>
              <w:pStyle w:val="BodyText"/>
              <w:tabs>
                <w:tab w:val="left" w:pos="7803"/>
                <w:tab w:val="left" w:pos="8172"/>
              </w:tabs>
              <w:ind w:left="0"/>
              <w:rPr>
                <w:rFonts w:ascii="Helv" w:eastAsia="Times" w:hAnsi="Helv" w:cs="Helv"/>
                <w:szCs w:val="20"/>
                <w:lang w:val="en-GB"/>
              </w:rPr>
            </w:pPr>
          </w:p>
        </w:tc>
        <w:tc>
          <w:tcPr>
            <w:tcW w:w="5475" w:type="dxa"/>
          </w:tcPr>
          <w:p w14:paraId="4A8BFE4C" w14:textId="77777777" w:rsidR="009B4F2D" w:rsidRDefault="009B4F2D" w:rsidP="00862A85">
            <w:pPr>
              <w:pStyle w:val="BodyText"/>
              <w:tabs>
                <w:tab w:val="left" w:pos="7803"/>
                <w:tab w:val="left" w:pos="8172"/>
              </w:tabs>
              <w:ind w:left="0"/>
              <w:rPr>
                <w:iCs/>
                <w:lang w:val="en-GB"/>
              </w:rPr>
            </w:pPr>
            <w:r>
              <w:rPr>
                <w:iCs/>
                <w:lang w:val="en-GB"/>
              </w:rPr>
              <w:t>Describes SIAM parameters specific to HIAS</w:t>
            </w:r>
          </w:p>
        </w:tc>
      </w:tr>
      <w:tr w:rsidR="005D673D" w:rsidRPr="001D5F06" w14:paraId="4C81467B" w14:textId="77777777" w:rsidTr="00615D0D">
        <w:tc>
          <w:tcPr>
            <w:tcW w:w="702" w:type="dxa"/>
          </w:tcPr>
          <w:p w14:paraId="6F06347C" w14:textId="77777777" w:rsidR="005D673D" w:rsidRDefault="005D673D" w:rsidP="00691B2F">
            <w:pPr>
              <w:pStyle w:val="BodyText"/>
              <w:numPr>
                <w:ilvl w:val="0"/>
                <w:numId w:val="43"/>
              </w:numPr>
              <w:ind w:left="360"/>
              <w:rPr>
                <w:bCs/>
                <w:lang w:val="en-GB"/>
              </w:rPr>
            </w:pPr>
            <w:bookmarkStart w:id="42" w:name="_Ref380741827"/>
          </w:p>
        </w:tc>
        <w:bookmarkEnd w:id="42"/>
        <w:tc>
          <w:tcPr>
            <w:tcW w:w="3888" w:type="dxa"/>
          </w:tcPr>
          <w:p w14:paraId="5C185EDF" w14:textId="77777777" w:rsidR="005D673D" w:rsidRDefault="005D673D" w:rsidP="00193EB5">
            <w:pPr>
              <w:pStyle w:val="BodyText"/>
              <w:ind w:left="0"/>
              <w:rPr>
                <w:lang w:val="en-GB"/>
              </w:rPr>
            </w:pPr>
            <w:r>
              <w:rPr>
                <w:lang w:val="en-GB"/>
              </w:rPr>
              <w:t>UC for Monitor HIAS</w:t>
            </w:r>
          </w:p>
        </w:tc>
        <w:tc>
          <w:tcPr>
            <w:tcW w:w="5475" w:type="dxa"/>
          </w:tcPr>
          <w:p w14:paraId="2DFC8B85" w14:textId="77777777" w:rsidR="005D673D" w:rsidRDefault="005D673D" w:rsidP="00193EB5">
            <w:pPr>
              <w:pStyle w:val="BodyText"/>
              <w:ind w:left="0"/>
              <w:rPr>
                <w:lang w:val="en-GB"/>
              </w:rPr>
            </w:pPr>
            <w:r>
              <w:rPr>
                <w:iCs/>
                <w:lang w:val="en-GB"/>
              </w:rPr>
              <w:t>Describes a mechanism, which allows the HIAS GUI user to monitor long-running tasks such as Nightly Inventory Maintenance or Mass Re-Dress.</w:t>
            </w:r>
          </w:p>
        </w:tc>
      </w:tr>
      <w:tr w:rsidR="00392160" w:rsidRPr="001D5F06" w14:paraId="16D8EC09" w14:textId="77777777" w:rsidTr="00615D0D">
        <w:tc>
          <w:tcPr>
            <w:tcW w:w="702" w:type="dxa"/>
          </w:tcPr>
          <w:p w14:paraId="1679BC5F" w14:textId="77777777" w:rsidR="00392160" w:rsidRDefault="00392160" w:rsidP="00691B2F">
            <w:pPr>
              <w:pStyle w:val="BodyText"/>
              <w:numPr>
                <w:ilvl w:val="0"/>
                <w:numId w:val="43"/>
              </w:numPr>
              <w:ind w:left="360"/>
              <w:rPr>
                <w:bCs/>
                <w:lang w:val="en-GB"/>
              </w:rPr>
            </w:pPr>
            <w:bookmarkStart w:id="43" w:name="_Ref384052543"/>
          </w:p>
        </w:tc>
        <w:bookmarkEnd w:id="43"/>
        <w:tc>
          <w:tcPr>
            <w:tcW w:w="3888" w:type="dxa"/>
          </w:tcPr>
          <w:p w14:paraId="573C3A43" w14:textId="77777777" w:rsidR="00392160" w:rsidRDefault="00392160" w:rsidP="003D18EE">
            <w:pPr>
              <w:rPr>
                <w:rFonts w:ascii="Helv" w:eastAsia="Times" w:hAnsi="Helv" w:cs="Helv"/>
                <w:szCs w:val="20"/>
              </w:rPr>
            </w:pPr>
            <w:r>
              <w:rPr>
                <w:rFonts w:ascii="Helv" w:eastAsia="Times" w:hAnsi="Helv" w:cs="Helv"/>
                <w:szCs w:val="20"/>
              </w:rPr>
              <w:t>UC for Manage Inventory</w:t>
            </w:r>
          </w:p>
        </w:tc>
        <w:tc>
          <w:tcPr>
            <w:tcW w:w="5475" w:type="dxa"/>
          </w:tcPr>
          <w:p w14:paraId="3C940D8F" w14:textId="77777777" w:rsidR="00392160" w:rsidRDefault="00392160" w:rsidP="003D18EE">
            <w:pPr>
              <w:pStyle w:val="BodyText"/>
              <w:tabs>
                <w:tab w:val="left" w:pos="7803"/>
                <w:tab w:val="left" w:pos="8172"/>
              </w:tabs>
              <w:ind w:left="0"/>
              <w:rPr>
                <w:iCs/>
                <w:lang w:val="en-GB"/>
              </w:rPr>
            </w:pPr>
            <w:r>
              <w:rPr>
                <w:iCs/>
                <w:lang w:val="en-GB"/>
              </w:rPr>
              <w:t xml:space="preserve">Story INV.14j - Describes the changes made to ICR service to handle PLs (AUs) for nested buckets as per </w:t>
            </w:r>
            <w:r>
              <w:rPr>
                <w:iCs/>
                <w:lang w:val="en-GB"/>
              </w:rPr>
              <w:fldChar w:fldCharType="begin"/>
            </w:r>
            <w:r>
              <w:rPr>
                <w:iCs/>
                <w:lang w:val="en-GB"/>
              </w:rPr>
              <w:instrText xml:space="preserve"> REF _Ref366770484 \r \h </w:instrText>
            </w:r>
            <w:r>
              <w:rPr>
                <w:iCs/>
                <w:lang w:val="en-GB"/>
              </w:rPr>
            </w:r>
            <w:r>
              <w:rPr>
                <w:iCs/>
                <w:lang w:val="en-GB"/>
              </w:rPr>
              <w:fldChar w:fldCharType="separate"/>
            </w:r>
            <w:r>
              <w:rPr>
                <w:iCs/>
                <w:lang w:val="en-GB"/>
              </w:rPr>
              <w:t>[6]</w:t>
            </w:r>
            <w:r>
              <w:rPr>
                <w:iCs/>
                <w:lang w:val="en-GB"/>
              </w:rPr>
              <w:fldChar w:fldCharType="end"/>
            </w:r>
          </w:p>
        </w:tc>
      </w:tr>
    </w:tbl>
    <w:p w14:paraId="1AE3DAE1" w14:textId="77777777" w:rsidR="00A40200" w:rsidRDefault="00D9658C" w:rsidP="00E77636">
      <w:pPr>
        <w:pStyle w:val="Heading1"/>
        <w:rPr>
          <w:lang w:val="en-GB"/>
        </w:rPr>
      </w:pPr>
      <w:bookmarkStart w:id="44" w:name="_Toc401324185"/>
      <w:r w:rsidRPr="001D5F06">
        <w:rPr>
          <w:lang w:val="en-GB"/>
        </w:rPr>
        <w:t>Actors</w:t>
      </w:r>
      <w:bookmarkEnd w:id="44"/>
    </w:p>
    <w:p w14:paraId="3250B9C3" w14:textId="77777777" w:rsidR="00D9658C" w:rsidRPr="00A179C2" w:rsidRDefault="00A179C2" w:rsidP="00F17CA5">
      <w:pPr>
        <w:pStyle w:val="BodyText"/>
        <w:rPr>
          <w:lang w:val="en-US"/>
        </w:rPr>
      </w:pPr>
      <w:r>
        <w:rPr>
          <w:lang w:val="en-GB"/>
        </w:rPr>
        <w:t>None (this use-case does not interact with any external systems or users).</w:t>
      </w:r>
    </w:p>
    <w:p w14:paraId="5DF34761" w14:textId="77777777" w:rsidR="005C13FE" w:rsidRDefault="005C13FE" w:rsidP="00E77636">
      <w:pPr>
        <w:pStyle w:val="Heading1"/>
        <w:rPr>
          <w:lang w:val="en-GB"/>
        </w:rPr>
      </w:pPr>
      <w:bookmarkStart w:id="45" w:name="_Toc401324186"/>
      <w:bookmarkStart w:id="46" w:name="_Toc178570431"/>
      <w:bookmarkStart w:id="47" w:name="_Toc35985149"/>
      <w:bookmarkStart w:id="48" w:name="_Toc197400756"/>
      <w:r w:rsidRPr="001D5F06">
        <w:rPr>
          <w:lang w:val="en-GB"/>
        </w:rPr>
        <w:t>General Preconditions</w:t>
      </w:r>
      <w:bookmarkEnd w:id="45"/>
    </w:p>
    <w:p w14:paraId="59063066" w14:textId="77777777" w:rsidR="00A34BB0" w:rsidRPr="00A34BB0" w:rsidRDefault="00C516A6" w:rsidP="00C516A6">
      <w:pPr>
        <w:pStyle w:val="SITAMainBullet"/>
        <w:rPr>
          <w:lang w:val="en-GB"/>
        </w:rPr>
      </w:pPr>
      <w:r>
        <w:t xml:space="preserve">This </w:t>
      </w:r>
      <w:r w:rsidR="004E62FC">
        <w:t>UC</w:t>
      </w:r>
      <w:r>
        <w:t xml:space="preserve"> has been initiated by an include action from</w:t>
      </w:r>
      <w:r w:rsidR="00733690">
        <w:t xml:space="preserve"> one of the following</w:t>
      </w:r>
      <w:r w:rsidR="00A34BB0">
        <w:t>:</w:t>
      </w:r>
    </w:p>
    <w:p w14:paraId="5D7BA2ED" w14:textId="77777777" w:rsidR="00A34BB0" w:rsidRPr="00A34BB0" w:rsidRDefault="004E62FC" w:rsidP="00A34BB0">
      <w:pPr>
        <w:pStyle w:val="SITAMainBullet"/>
        <w:numPr>
          <w:ilvl w:val="1"/>
          <w:numId w:val="20"/>
        </w:numPr>
        <w:rPr>
          <w:lang w:val="en-GB"/>
        </w:rPr>
      </w:pPr>
      <w:r>
        <w:t>UC</w:t>
      </w:r>
      <w:r w:rsidR="00A970FD">
        <w:t xml:space="preserve"> for</w:t>
      </w:r>
      <w:r w:rsidR="00C516A6">
        <w:t xml:space="preserve"> </w:t>
      </w:r>
      <w:r w:rsidR="00777976">
        <w:rPr>
          <w:iCs/>
          <w:lang w:val="en-GB"/>
        </w:rPr>
        <w:t>Schedules</w:t>
      </w:r>
      <w:r w:rsidR="00C516A6">
        <w:t xml:space="preserve"> </w:t>
      </w:r>
      <w:r w:rsidR="005606B8">
        <w:t>Change Orchestration</w:t>
      </w:r>
    </w:p>
    <w:p w14:paraId="6B26512F" w14:textId="77777777" w:rsidR="00733690" w:rsidRPr="00733690" w:rsidRDefault="004E62FC" w:rsidP="00A34BB0">
      <w:pPr>
        <w:pStyle w:val="SITAMainBullet"/>
        <w:numPr>
          <w:ilvl w:val="1"/>
          <w:numId w:val="20"/>
        </w:numPr>
        <w:rPr>
          <w:lang w:val="en-GB"/>
        </w:rPr>
      </w:pPr>
      <w:r>
        <w:t>UC</w:t>
      </w:r>
      <w:r w:rsidR="00703E7E">
        <w:t xml:space="preserve"> for </w:t>
      </w:r>
      <w:r w:rsidR="00777976">
        <w:t xml:space="preserve">Inventory </w:t>
      </w:r>
      <w:r w:rsidR="000225B8">
        <w:t>Daily Maintenance Process</w:t>
      </w:r>
      <w:r w:rsidR="00C516A6">
        <w:t xml:space="preserve"> </w:t>
      </w:r>
    </w:p>
    <w:p w14:paraId="38057847" w14:textId="77777777" w:rsidR="00A40200" w:rsidRDefault="00A40200" w:rsidP="00E77636">
      <w:pPr>
        <w:pStyle w:val="Heading1"/>
        <w:rPr>
          <w:lang w:val="en-GB"/>
        </w:rPr>
      </w:pPr>
      <w:bookmarkStart w:id="49" w:name="_Toc401324187"/>
      <w:r w:rsidRPr="001D5F06">
        <w:rPr>
          <w:lang w:val="en-GB"/>
        </w:rPr>
        <w:lastRenderedPageBreak/>
        <w:t>Basic Flow of Events</w:t>
      </w:r>
      <w:bookmarkEnd w:id="22"/>
      <w:bookmarkEnd w:id="23"/>
      <w:bookmarkEnd w:id="46"/>
      <w:bookmarkEnd w:id="47"/>
      <w:bookmarkEnd w:id="48"/>
      <w:bookmarkEnd w:id="49"/>
    </w:p>
    <w:p w14:paraId="44E40D8A" w14:textId="77777777" w:rsidR="00EF1C56" w:rsidRPr="001D5F06" w:rsidRDefault="00EF1C56" w:rsidP="00B25171">
      <w:pPr>
        <w:pStyle w:val="Heading2"/>
        <w:rPr>
          <w:lang w:val="en-GB"/>
        </w:rPr>
      </w:pPr>
      <w:bookmarkStart w:id="50" w:name="_Toc401324188"/>
      <w:r w:rsidRPr="001D5F06">
        <w:rPr>
          <w:lang w:val="en-GB"/>
        </w:rPr>
        <w:t xml:space="preserve">Basic Flow </w:t>
      </w:r>
      <w:r w:rsidR="00D24959">
        <w:rPr>
          <w:lang w:val="en-GB"/>
        </w:rPr>
        <w:t>1</w:t>
      </w:r>
      <w:r w:rsidR="00D24959" w:rsidRPr="001D5F06">
        <w:rPr>
          <w:lang w:val="en-GB"/>
        </w:rPr>
        <w:t xml:space="preserve"> </w:t>
      </w:r>
      <w:r w:rsidRPr="001D5F06">
        <w:rPr>
          <w:lang w:val="en-GB"/>
        </w:rPr>
        <w:t xml:space="preserve">– </w:t>
      </w:r>
      <w:r w:rsidR="005A1105">
        <w:rPr>
          <w:lang w:val="en-GB"/>
        </w:rPr>
        <w:t xml:space="preserve">Activate Inventory </w:t>
      </w:r>
      <w:r w:rsidR="00A75D96">
        <w:rPr>
          <w:lang w:val="en-GB"/>
        </w:rPr>
        <w:t xml:space="preserve">for </w:t>
      </w:r>
      <w:r w:rsidR="005A1105">
        <w:rPr>
          <w:lang w:val="en-GB"/>
        </w:rPr>
        <w:t>Planned Schedule Change</w:t>
      </w:r>
      <w:bookmarkEnd w:id="50"/>
      <w:r>
        <w:rPr>
          <w:lang w:val="en-GB"/>
        </w:rPr>
        <w:t xml:space="preserve"> </w:t>
      </w:r>
    </w:p>
    <w:p w14:paraId="7BE8477D" w14:textId="77777777" w:rsidR="00EF1C56" w:rsidRPr="001D5F06" w:rsidRDefault="00EF1C56" w:rsidP="00EF1C56">
      <w:pPr>
        <w:pStyle w:val="Heading3"/>
        <w:rPr>
          <w:lang w:val="en-GB"/>
        </w:rPr>
      </w:pPr>
      <w:bookmarkStart w:id="51" w:name="_Toc401324189"/>
      <w:r w:rsidRPr="001D5F06">
        <w:rPr>
          <w:lang w:val="en-GB"/>
        </w:rPr>
        <w:t>Specific Preconditions</w:t>
      </w:r>
      <w:bookmarkEnd w:id="51"/>
      <w:r w:rsidRPr="001D5F06">
        <w:rPr>
          <w:lang w:val="en-GB"/>
        </w:rPr>
        <w:t xml:space="preserve">  </w:t>
      </w:r>
    </w:p>
    <w:p w14:paraId="190B76E1" w14:textId="77777777" w:rsidR="00690BC8" w:rsidRDefault="008A2184" w:rsidP="00691B2F">
      <w:pPr>
        <w:pStyle w:val="BodyText"/>
        <w:numPr>
          <w:ilvl w:val="0"/>
          <w:numId w:val="33"/>
        </w:numPr>
        <w:rPr>
          <w:lang w:val="en-GB"/>
        </w:rPr>
      </w:pPr>
      <w:r>
        <w:t>T</w:t>
      </w:r>
      <w:r w:rsidR="00E41318">
        <w:t xml:space="preserve">his UC has been </w:t>
      </w:r>
      <w:r w:rsidR="00690BC8">
        <w:t xml:space="preserve">invoked </w:t>
      </w:r>
      <w:r w:rsidR="00B022FB">
        <w:t xml:space="preserve">by </w:t>
      </w:r>
      <w:r w:rsidR="004E62FC">
        <w:rPr>
          <w:lang w:val="en-GB"/>
        </w:rPr>
        <w:t>UC</w:t>
      </w:r>
      <w:r>
        <w:rPr>
          <w:lang w:val="en-GB"/>
        </w:rPr>
        <w:t xml:space="preserve"> for</w:t>
      </w:r>
      <w:r w:rsidR="007E3943">
        <w:rPr>
          <w:lang w:val="en-GB"/>
        </w:rPr>
        <w:t xml:space="preserve"> Schedule Change Orchestration</w:t>
      </w:r>
    </w:p>
    <w:p w14:paraId="67DC61F0" w14:textId="77777777" w:rsidR="0093429A" w:rsidRPr="00690BC8" w:rsidRDefault="00690BC8" w:rsidP="00691B2F">
      <w:pPr>
        <w:pStyle w:val="BodyText"/>
        <w:numPr>
          <w:ilvl w:val="0"/>
          <w:numId w:val="33"/>
        </w:numPr>
        <w:rPr>
          <w:lang w:val="en-GB"/>
        </w:rPr>
      </w:pPr>
      <w:r>
        <w:rPr>
          <w:lang w:val="en-GB"/>
        </w:rPr>
        <w:t>T</w:t>
      </w:r>
      <w:r w:rsidR="0093429A">
        <w:rPr>
          <w:lang w:val="en-GB"/>
        </w:rPr>
        <w:t>he Planned Schedule</w:t>
      </w:r>
      <w:r w:rsidR="00FC3404">
        <w:rPr>
          <w:lang w:val="en-GB"/>
        </w:rPr>
        <w:t xml:space="preserve"> correspon</w:t>
      </w:r>
      <w:r w:rsidR="00FC3404" w:rsidRPr="00690BC8">
        <w:rPr>
          <w:lang w:val="en-GB"/>
        </w:rPr>
        <w:t>ding to the ICR being activated</w:t>
      </w:r>
      <w:r w:rsidR="0093429A" w:rsidRPr="00690BC8">
        <w:rPr>
          <w:lang w:val="en-GB"/>
        </w:rPr>
        <w:t xml:space="preserve"> ha</w:t>
      </w:r>
      <w:r w:rsidR="00FC3404" w:rsidRPr="00690BC8">
        <w:rPr>
          <w:lang w:val="en-GB"/>
        </w:rPr>
        <w:t>s</w:t>
      </w:r>
      <w:r w:rsidR="0093429A" w:rsidRPr="00690BC8">
        <w:rPr>
          <w:lang w:val="en-GB"/>
        </w:rPr>
        <w:t xml:space="preserve"> been activated.</w:t>
      </w:r>
    </w:p>
    <w:p w14:paraId="0CA629FA" w14:textId="77777777" w:rsidR="00EF1C56" w:rsidRPr="00690BC8" w:rsidRDefault="00EF1C56" w:rsidP="00EF1C56">
      <w:pPr>
        <w:pStyle w:val="Heading3"/>
        <w:rPr>
          <w:lang w:val="en-GB"/>
        </w:rPr>
      </w:pPr>
      <w:bookmarkStart w:id="52" w:name="_Toc401324190"/>
      <w:r w:rsidRPr="00690BC8">
        <w:rPr>
          <w:lang w:val="en-GB"/>
        </w:rPr>
        <w:t>Steps</w:t>
      </w:r>
      <w:bookmarkEnd w:id="52"/>
    </w:p>
    <w:p w14:paraId="5DA523FA" w14:textId="77777777" w:rsidR="002F4648" w:rsidRDefault="002F4648">
      <w:pPr>
        <w:pStyle w:val="SITAMainNumList"/>
        <w:numPr>
          <w:ilvl w:val="0"/>
          <w:numId w:val="23"/>
        </w:numPr>
        <w:rPr>
          <w:lang w:val="en-GB"/>
        </w:rPr>
      </w:pPr>
      <w:bookmarkStart w:id="53" w:name="_Ref347737117"/>
      <w:r>
        <w:rPr>
          <w:lang w:val="en-GB"/>
        </w:rPr>
        <w:t>System selects the next flight date</w:t>
      </w:r>
      <w:r w:rsidR="00E42669">
        <w:rPr>
          <w:lang w:val="en-GB"/>
        </w:rPr>
        <w:t xml:space="preserve"> (index date)</w:t>
      </w:r>
      <w:r>
        <w:rPr>
          <w:lang w:val="en-GB"/>
        </w:rPr>
        <w:t xml:space="preserve"> </w:t>
      </w:r>
      <w:r w:rsidR="00CD414B">
        <w:rPr>
          <w:lang w:val="en-GB"/>
        </w:rPr>
        <w:t>among</w:t>
      </w:r>
      <w:r>
        <w:rPr>
          <w:lang w:val="en-GB"/>
        </w:rPr>
        <w:t xml:space="preserve"> the affected segments</w:t>
      </w:r>
      <w:r w:rsidR="00FA2810">
        <w:rPr>
          <w:lang w:val="en-GB"/>
        </w:rPr>
        <w:t xml:space="preserve"> of the current flight number</w:t>
      </w:r>
      <w:bookmarkEnd w:id="53"/>
      <w:r w:rsidR="000A08FE">
        <w:rPr>
          <w:lang w:val="en-GB"/>
        </w:rPr>
        <w:t xml:space="preserve"> taking into account schedule period start/end, frequency and days of week.</w:t>
      </w:r>
      <w:r w:rsidR="00C2750F">
        <w:rPr>
          <w:lang w:val="en-GB"/>
        </w:rPr>
        <w:br/>
      </w:r>
      <w:r w:rsidR="00536376">
        <w:rPr>
          <w:lang w:val="en-GB"/>
        </w:rPr>
        <w:t xml:space="preserve">For </w:t>
      </w:r>
      <w:r w:rsidR="00C2750F">
        <w:rPr>
          <w:lang w:val="en-GB"/>
        </w:rPr>
        <w:t xml:space="preserve">new </w:t>
      </w:r>
      <w:r w:rsidR="00536376">
        <w:rPr>
          <w:lang w:val="en-GB"/>
        </w:rPr>
        <w:t>schedule</w:t>
      </w:r>
      <w:r w:rsidR="00C2750F">
        <w:rPr>
          <w:lang w:val="en-GB"/>
        </w:rPr>
        <w:t>s</w:t>
      </w:r>
      <w:r w:rsidR="00536376">
        <w:rPr>
          <w:lang w:val="en-GB"/>
        </w:rPr>
        <w:t xml:space="preserve">, </w:t>
      </w:r>
      <w:r w:rsidR="00C265B8">
        <w:rPr>
          <w:lang w:val="en-GB"/>
        </w:rPr>
        <w:t xml:space="preserve">the dates to activate inventory for are additionally limited by </w:t>
      </w:r>
      <w:r w:rsidR="00C265B8">
        <w:t xml:space="preserve">Inventory Creation Window (see its definition in </w:t>
      </w:r>
      <w:r w:rsidR="00F862A7">
        <w:fldChar w:fldCharType="begin"/>
      </w:r>
      <w:r w:rsidR="00C265B8">
        <w:instrText xml:space="preserve"> REF _Ref368923993 \r \h </w:instrText>
      </w:r>
      <w:r w:rsidR="00F862A7">
        <w:fldChar w:fldCharType="separate"/>
      </w:r>
      <w:r w:rsidR="00595CEB">
        <w:t>1.1</w:t>
      </w:r>
      <w:r w:rsidR="00F862A7">
        <w:fldChar w:fldCharType="end"/>
      </w:r>
      <w:r w:rsidR="00C265B8">
        <w:t>).</w:t>
      </w:r>
      <w:r w:rsidR="00C265B8">
        <w:rPr>
          <w:lang w:val="en-GB"/>
        </w:rPr>
        <w:t xml:space="preserve"> </w:t>
      </w:r>
      <w:r w:rsidR="007D5C68">
        <w:rPr>
          <w:lang w:val="en-GB"/>
        </w:rPr>
        <w:t>This window does not limit inventory activation for schedule replacements or cancellations</w:t>
      </w:r>
      <w:r w:rsidR="00C2750F">
        <w:rPr>
          <w:lang w:val="en-GB"/>
        </w:rPr>
        <w:t>: the system should search for any existing ICRs beyond the window which could have been created by out-of-range sell</w:t>
      </w:r>
      <w:r w:rsidR="007D5C68">
        <w:rPr>
          <w:lang w:val="en-GB"/>
        </w:rPr>
        <w:t>.</w:t>
      </w:r>
    </w:p>
    <w:p w14:paraId="23620497" w14:textId="77777777" w:rsidR="001F637B" w:rsidRPr="00FA2810" w:rsidRDefault="0067510C" w:rsidP="001F637B">
      <w:pPr>
        <w:pStyle w:val="BodyText"/>
        <w:pBdr>
          <w:top w:val="single" w:sz="4" w:space="1" w:color="548DD4"/>
          <w:left w:val="single" w:sz="4" w:space="4" w:color="548DD4"/>
          <w:bottom w:val="single" w:sz="4" w:space="1" w:color="548DD4"/>
          <w:right w:val="single" w:sz="4" w:space="4" w:color="548DD4"/>
        </w:pBdr>
        <w:ind w:left="927"/>
        <w:rPr>
          <w:color w:val="4F81BD"/>
          <w:lang w:val="en-US"/>
        </w:rPr>
      </w:pPr>
      <w:r>
        <w:rPr>
          <w:color w:val="4F81BD"/>
          <w:lang w:val="en-GB"/>
        </w:rPr>
        <w:t>It is suggested that i</w:t>
      </w:r>
      <w:r w:rsidR="001F637B">
        <w:rPr>
          <w:color w:val="4F81BD"/>
          <w:lang w:val="en-GB"/>
        </w:rPr>
        <w:t xml:space="preserve">nventory should be activated by flight dates so that </w:t>
      </w:r>
      <w:r>
        <w:rPr>
          <w:color w:val="4F81BD"/>
          <w:lang w:val="en-GB"/>
        </w:rPr>
        <w:t xml:space="preserve">all </w:t>
      </w:r>
      <w:r w:rsidR="001F637B">
        <w:rPr>
          <w:color w:val="4F81BD"/>
          <w:lang w:val="en-GB"/>
        </w:rPr>
        <w:t xml:space="preserve">legs/segments belonging to the </w:t>
      </w:r>
      <w:r>
        <w:rPr>
          <w:color w:val="4F81BD"/>
          <w:lang w:val="en-GB"/>
        </w:rPr>
        <w:t>same ICR are activated together.</w:t>
      </w:r>
      <w:r w:rsidR="00FA2810">
        <w:rPr>
          <w:color w:val="4F81BD"/>
          <w:lang w:val="en-GB"/>
        </w:rPr>
        <w:br/>
        <w:t xml:space="preserve">Also, as a reminder, UC for Schedule Change Orchestration </w:t>
      </w:r>
      <w:r w:rsidR="00FA2810">
        <w:rPr>
          <w:color w:val="4F81BD"/>
          <w:lang w:val="en-US"/>
        </w:rPr>
        <w:t xml:space="preserve">invokes activation of schedules and inventory </w:t>
      </w:r>
      <w:r w:rsidR="00234EA7">
        <w:rPr>
          <w:color w:val="4F81BD"/>
          <w:lang w:val="en-US"/>
        </w:rPr>
        <w:t>for</w:t>
      </w:r>
      <w:r w:rsidR="00FA2810">
        <w:rPr>
          <w:color w:val="4F81BD"/>
          <w:lang w:val="en-US"/>
        </w:rPr>
        <w:t xml:space="preserve"> groups </w:t>
      </w:r>
      <w:r w:rsidR="00234EA7">
        <w:rPr>
          <w:color w:val="4F81BD"/>
          <w:lang w:val="en-US"/>
        </w:rPr>
        <w:t xml:space="preserve">of intended </w:t>
      </w:r>
      <w:r w:rsidR="00CF5DE1">
        <w:rPr>
          <w:color w:val="4F81BD"/>
          <w:lang w:val="en-US"/>
        </w:rPr>
        <w:t xml:space="preserve">DRAFT </w:t>
      </w:r>
      <w:r w:rsidR="00234EA7">
        <w:rPr>
          <w:color w:val="4F81BD"/>
          <w:lang w:val="en-US"/>
        </w:rPr>
        <w:t>schedule periods with the same flight number</w:t>
      </w:r>
    </w:p>
    <w:p w14:paraId="0256D55F" w14:textId="77777777" w:rsidR="00FD60EC" w:rsidRDefault="00FD60EC">
      <w:pPr>
        <w:pStyle w:val="SITAMainNumList"/>
        <w:numPr>
          <w:ilvl w:val="0"/>
          <w:numId w:val="23"/>
        </w:numPr>
        <w:rPr>
          <w:lang w:val="en-GB"/>
        </w:rPr>
      </w:pPr>
      <w:r>
        <w:rPr>
          <w:lang w:val="en-GB"/>
        </w:rPr>
        <w:t xml:space="preserve">System attempts to locate the </w:t>
      </w:r>
      <w:r w:rsidR="00885258">
        <w:rPr>
          <w:lang w:val="en-GB"/>
        </w:rPr>
        <w:t>ICR</w:t>
      </w:r>
      <w:r w:rsidR="000716AE">
        <w:rPr>
          <w:lang w:val="en-GB"/>
        </w:rPr>
        <w:t xml:space="preserve"> </w:t>
      </w:r>
      <w:r w:rsidR="005275B3">
        <w:rPr>
          <w:lang w:val="en-GB"/>
        </w:rPr>
        <w:t xml:space="preserve">being activated </w:t>
      </w:r>
      <w:r>
        <w:rPr>
          <w:lang w:val="en-GB"/>
        </w:rPr>
        <w:t xml:space="preserve">and performs the following checks based on the </w:t>
      </w:r>
      <w:r w:rsidR="00CD414B">
        <w:rPr>
          <w:lang w:val="en-GB"/>
        </w:rPr>
        <w:t xml:space="preserve">type of schedule changes </w:t>
      </w:r>
      <w:r w:rsidR="00E42669">
        <w:rPr>
          <w:lang w:val="en-GB"/>
        </w:rPr>
        <w:t xml:space="preserve">of </w:t>
      </w:r>
      <w:r w:rsidR="0067510C">
        <w:rPr>
          <w:lang w:val="en-GB"/>
        </w:rPr>
        <w:t>legs/</w:t>
      </w:r>
      <w:r w:rsidR="00E42669">
        <w:rPr>
          <w:lang w:val="en-GB"/>
        </w:rPr>
        <w:t xml:space="preserve">segments </w:t>
      </w:r>
      <w:r w:rsidR="0067510C">
        <w:rPr>
          <w:lang w:val="en-GB"/>
        </w:rPr>
        <w:t>belonging to the ICR</w:t>
      </w:r>
      <w:r>
        <w:rPr>
          <w:lang w:val="en-GB"/>
        </w:rPr>
        <w:t>:</w:t>
      </w:r>
    </w:p>
    <w:p w14:paraId="5844600C" w14:textId="77777777" w:rsidR="00FD60EC" w:rsidRPr="0067510C" w:rsidRDefault="004523E7" w:rsidP="00FD60EC">
      <w:pPr>
        <w:pStyle w:val="SITAMainNumList"/>
        <w:numPr>
          <w:ilvl w:val="1"/>
          <w:numId w:val="23"/>
        </w:numPr>
        <w:rPr>
          <w:lang w:val="en-GB"/>
        </w:rPr>
      </w:pPr>
      <w:r>
        <w:rPr>
          <w:lang w:val="en-GB"/>
        </w:rPr>
        <w:t>For new schedules</w:t>
      </w:r>
      <w:r w:rsidR="0067510C">
        <w:rPr>
          <w:lang w:val="en-GB"/>
        </w:rPr>
        <w:t xml:space="preserve"> ICR</w:t>
      </w:r>
      <w:r>
        <w:rPr>
          <w:lang w:val="en-GB"/>
        </w:rPr>
        <w:t>s</w:t>
      </w:r>
      <w:r w:rsidR="0067510C">
        <w:rPr>
          <w:lang w:val="en-GB"/>
        </w:rPr>
        <w:t xml:space="preserve"> must </w:t>
      </w:r>
      <w:r w:rsidRPr="004523E7">
        <w:rPr>
          <w:lang w:val="en-GB"/>
        </w:rPr>
        <w:t>not</w:t>
      </w:r>
      <w:r w:rsidR="0067510C">
        <w:rPr>
          <w:lang w:val="en-GB"/>
        </w:rPr>
        <w:t xml:space="preserve"> exist</w:t>
      </w:r>
      <w:r w:rsidR="00FD60EC">
        <w:rPr>
          <w:lang w:val="en-GB"/>
        </w:rPr>
        <w:t>.</w:t>
      </w:r>
    </w:p>
    <w:p w14:paraId="52259197" w14:textId="77777777" w:rsidR="0067510C" w:rsidRDefault="004523E7" w:rsidP="00FD60EC">
      <w:pPr>
        <w:pStyle w:val="SITAMainNumList"/>
        <w:numPr>
          <w:ilvl w:val="1"/>
          <w:numId w:val="23"/>
        </w:numPr>
        <w:rPr>
          <w:lang w:val="en-GB"/>
        </w:rPr>
      </w:pPr>
      <w:r>
        <w:t>For replacements and cancellations,</w:t>
      </w:r>
      <w:r w:rsidR="0067510C">
        <w:t xml:space="preserve"> ICR</w:t>
      </w:r>
      <w:r>
        <w:t>s</w:t>
      </w:r>
      <w:r w:rsidR="0067510C">
        <w:t xml:space="preserve"> </w:t>
      </w:r>
      <w:r>
        <w:t>are expected to</w:t>
      </w:r>
      <w:r w:rsidR="0067510C">
        <w:t xml:space="preserve"> exist</w:t>
      </w:r>
      <w:r w:rsidR="0080723D">
        <w:t xml:space="preserve"> within the Inventory Creation Window</w:t>
      </w:r>
      <w:r>
        <w:t>.</w:t>
      </w:r>
    </w:p>
    <w:p w14:paraId="064F278C" w14:textId="77777777" w:rsidR="00F86A4E" w:rsidRDefault="00353B4F" w:rsidP="00F86A4E">
      <w:pPr>
        <w:pStyle w:val="SITAMainNumList"/>
        <w:numPr>
          <w:ilvl w:val="0"/>
          <w:numId w:val="23"/>
        </w:numPr>
        <w:rPr>
          <w:lang w:val="en-GB"/>
        </w:rPr>
      </w:pPr>
      <w:bookmarkStart w:id="54" w:name="_Ref369169125"/>
      <w:r w:rsidRPr="00353B4F">
        <w:rPr>
          <w:lang w:val="en-GB"/>
        </w:rPr>
        <w:t xml:space="preserve">If </w:t>
      </w:r>
      <w:r w:rsidR="0067510C">
        <w:rPr>
          <w:lang w:val="en-GB"/>
        </w:rPr>
        <w:t xml:space="preserve">all legs/segments are new, </w:t>
      </w:r>
      <w:r>
        <w:rPr>
          <w:lang w:val="en-GB"/>
        </w:rPr>
        <w:t xml:space="preserve">the system </w:t>
      </w:r>
      <w:r w:rsidR="001E057E">
        <w:t>initiates</w:t>
      </w:r>
      <w:r w:rsidR="001E057E">
        <w:rPr>
          <w:lang w:val="en-GB"/>
        </w:rPr>
        <w:t xml:space="preserve"> blank ICR</w:t>
      </w:r>
      <w:r w:rsidR="00237868">
        <w:rPr>
          <w:lang w:val="en-GB"/>
        </w:rPr>
        <w:t xml:space="preserve"> </w:t>
      </w:r>
      <w:r w:rsidR="001E057E">
        <w:rPr>
          <w:lang w:val="en-GB"/>
        </w:rPr>
        <w:t xml:space="preserve">using the basic details </w:t>
      </w:r>
      <w:r w:rsidR="0067510C">
        <w:rPr>
          <w:lang w:val="en-GB"/>
        </w:rPr>
        <w:t>from schedule</w:t>
      </w:r>
      <w:r w:rsidR="00237868">
        <w:rPr>
          <w:lang w:val="en-GB"/>
        </w:rPr>
        <w:t xml:space="preserve"> (airline, flight number, and index date) </w:t>
      </w:r>
      <w:r w:rsidR="001E057E">
        <w:rPr>
          <w:lang w:val="en-GB"/>
        </w:rPr>
        <w:t xml:space="preserve">and continues at step </w:t>
      </w:r>
      <w:r w:rsidR="00F862A7">
        <w:rPr>
          <w:lang w:val="en-GB"/>
        </w:rPr>
        <w:fldChar w:fldCharType="begin"/>
      </w:r>
      <w:r w:rsidR="005F3229">
        <w:rPr>
          <w:lang w:val="en-GB"/>
        </w:rPr>
        <w:instrText xml:space="preserve"> REF _Ref347736041 \r \h </w:instrText>
      </w:r>
      <w:r w:rsidR="00F862A7">
        <w:rPr>
          <w:lang w:val="en-GB"/>
        </w:rPr>
      </w:r>
      <w:r w:rsidR="00F862A7">
        <w:rPr>
          <w:lang w:val="en-GB"/>
        </w:rPr>
        <w:fldChar w:fldCharType="separate"/>
      </w:r>
      <w:r w:rsidR="00595CEB">
        <w:rPr>
          <w:lang w:val="en-GB"/>
        </w:rPr>
        <w:t>5</w:t>
      </w:r>
      <w:r w:rsidR="00F862A7">
        <w:rPr>
          <w:lang w:val="en-GB"/>
        </w:rPr>
        <w:fldChar w:fldCharType="end"/>
      </w:r>
      <w:r w:rsidR="00237868">
        <w:rPr>
          <w:lang w:val="en-GB"/>
        </w:rPr>
        <w:t xml:space="preserve"> in order to add legs and segments</w:t>
      </w:r>
      <w:r w:rsidR="004A1195">
        <w:rPr>
          <w:lang w:val="en-GB"/>
        </w:rPr>
        <w:t xml:space="preserve"> to it</w:t>
      </w:r>
      <w:r w:rsidR="001E057E">
        <w:rPr>
          <w:lang w:val="en-GB"/>
        </w:rPr>
        <w:t>.</w:t>
      </w:r>
      <w:bookmarkEnd w:id="54"/>
    </w:p>
    <w:p w14:paraId="25ACE999" w14:textId="77777777" w:rsidR="004A1195" w:rsidRDefault="001E057E" w:rsidP="004A1195">
      <w:pPr>
        <w:pStyle w:val="SITAMainNumList"/>
        <w:numPr>
          <w:ilvl w:val="0"/>
          <w:numId w:val="23"/>
        </w:numPr>
        <w:rPr>
          <w:lang w:val="en-GB"/>
        </w:rPr>
      </w:pPr>
      <w:r>
        <w:rPr>
          <w:lang w:val="en-GB"/>
        </w:rPr>
        <w:t xml:space="preserve">If </w:t>
      </w:r>
      <w:r w:rsidR="006116CC">
        <w:rPr>
          <w:lang w:val="en-GB"/>
        </w:rPr>
        <w:t>all legs/segments are to be cancelled,</w:t>
      </w:r>
      <w:r w:rsidR="00237868">
        <w:rPr>
          <w:lang w:val="en-GB"/>
        </w:rPr>
        <w:t xml:space="preserve"> </w:t>
      </w:r>
      <w:r w:rsidR="004A1195">
        <w:rPr>
          <w:lang w:val="en-GB"/>
        </w:rPr>
        <w:t>the system</w:t>
      </w:r>
      <w:r w:rsidR="004A1195" w:rsidRPr="004A1195">
        <w:rPr>
          <w:lang w:val="en-GB"/>
        </w:rPr>
        <w:t xml:space="preserve"> </w:t>
      </w:r>
      <w:r w:rsidR="00026494">
        <w:rPr>
          <w:lang w:val="en-GB"/>
        </w:rPr>
        <w:t>soft-</w:t>
      </w:r>
      <w:r w:rsidR="004A1195" w:rsidRPr="004A1195">
        <w:rPr>
          <w:lang w:val="en-GB"/>
        </w:rPr>
        <w:t>deletes the ICR</w:t>
      </w:r>
      <w:r w:rsidR="009D3822">
        <w:rPr>
          <w:lang w:val="en-GB"/>
        </w:rPr>
        <w:t>, records the cancellation of the flight in history</w:t>
      </w:r>
      <w:r w:rsidR="009D3822" w:rsidRPr="009D08E8">
        <w:rPr>
          <w:lang w:val="en-GB"/>
        </w:rPr>
        <w:t xml:space="preserve"> using </w:t>
      </w:r>
      <w:r w:rsidR="009D3822" w:rsidRPr="00A332FD">
        <w:rPr>
          <w:b/>
          <w:lang w:val="en-GB"/>
        </w:rPr>
        <w:t>Sub Flow </w:t>
      </w:r>
      <w:r w:rsidR="00A332FD" w:rsidRPr="00A332FD">
        <w:rPr>
          <w:b/>
          <w:lang w:val="en-GB"/>
        </w:rPr>
        <w:t xml:space="preserve">13 of UC </w:t>
      </w:r>
      <w:r w:rsidR="00595CEB">
        <w:fldChar w:fldCharType="begin"/>
      </w:r>
      <w:r w:rsidR="00595CEB">
        <w:instrText xml:space="preserve"> REF _Ref366770484 \r \h  \* MERGEFORMAT </w:instrText>
      </w:r>
      <w:r w:rsidR="00595CEB">
        <w:fldChar w:fldCharType="separate"/>
      </w:r>
      <w:r w:rsidR="00595CEB" w:rsidRPr="00595CEB">
        <w:rPr>
          <w:b/>
          <w:lang w:val="en-GB"/>
        </w:rPr>
        <w:t>[6]</w:t>
      </w:r>
      <w:r w:rsidR="00595CEB">
        <w:fldChar w:fldCharType="end"/>
      </w:r>
      <w:r w:rsidR="004A1195" w:rsidRPr="004A1195">
        <w:rPr>
          <w:lang w:val="en-GB"/>
        </w:rPr>
        <w:t xml:space="preserve"> and </w:t>
      </w:r>
      <w:r w:rsidR="004A1195" w:rsidRPr="003410C4">
        <w:rPr>
          <w:lang w:val="en-GB"/>
        </w:rPr>
        <w:t>continues at step</w:t>
      </w:r>
      <w:r w:rsidR="003410C4">
        <w:rPr>
          <w:lang w:val="en-GB"/>
        </w:rPr>
        <w:t> </w:t>
      </w:r>
      <w:r w:rsidR="00595CEB">
        <w:fldChar w:fldCharType="begin"/>
      </w:r>
      <w:r w:rsidR="00595CEB">
        <w:instrText xml:space="preserve"> REF _Ref347737189 \r \h  \* MERGEFORMAT </w:instrText>
      </w:r>
      <w:r w:rsidR="00595CEB">
        <w:fldChar w:fldCharType="separate"/>
      </w:r>
      <w:r w:rsidR="00595CEB" w:rsidRPr="00595CEB">
        <w:rPr>
          <w:lang w:val="en-GB"/>
        </w:rPr>
        <w:t>12</w:t>
      </w:r>
      <w:r w:rsidR="00595CEB">
        <w:fldChar w:fldCharType="end"/>
      </w:r>
      <w:r w:rsidR="004A1195" w:rsidRPr="009627A3">
        <w:rPr>
          <w:b/>
          <w:lang w:val="en-GB"/>
        </w:rPr>
        <w:t>.</w:t>
      </w:r>
    </w:p>
    <w:p w14:paraId="758A4DD9" w14:textId="77777777" w:rsidR="003E431C" w:rsidRDefault="003E431C" w:rsidP="00F86A4E">
      <w:pPr>
        <w:pStyle w:val="SITAMainNumList"/>
        <w:numPr>
          <w:ilvl w:val="0"/>
          <w:numId w:val="23"/>
        </w:numPr>
        <w:rPr>
          <w:lang w:val="en-GB"/>
        </w:rPr>
      </w:pPr>
      <w:bookmarkStart w:id="55" w:name="_Ref347736041"/>
      <w:r w:rsidRPr="00F86A4E">
        <w:rPr>
          <w:lang w:val="en-GB"/>
        </w:rPr>
        <w:t xml:space="preserve">System selects the next leg or segment </w:t>
      </w:r>
      <w:r w:rsidR="0081637B">
        <w:rPr>
          <w:lang w:val="en-GB"/>
        </w:rPr>
        <w:t>of the ICR</w:t>
      </w:r>
      <w:r w:rsidRPr="00F86A4E">
        <w:rPr>
          <w:lang w:val="en-GB"/>
        </w:rPr>
        <w:t>.</w:t>
      </w:r>
      <w:bookmarkEnd w:id="55"/>
    </w:p>
    <w:p w14:paraId="55D971AC" w14:textId="77777777" w:rsidR="00B95791" w:rsidRDefault="00B95791" w:rsidP="006B1225">
      <w:pPr>
        <w:pStyle w:val="SITAMainNumList"/>
        <w:numPr>
          <w:ilvl w:val="0"/>
          <w:numId w:val="23"/>
        </w:numPr>
        <w:rPr>
          <w:lang w:val="en-GB"/>
        </w:rPr>
      </w:pPr>
      <w:r>
        <w:rPr>
          <w:lang w:val="en-GB"/>
        </w:rPr>
        <w:t>System checks if the leg/segment actually does exist in the ICR</w:t>
      </w:r>
      <w:r w:rsidR="00313070">
        <w:rPr>
          <w:lang w:val="en-GB"/>
        </w:rPr>
        <w:t xml:space="preserve"> being activated</w:t>
      </w:r>
      <w:r>
        <w:rPr>
          <w:lang w:val="en-GB"/>
        </w:rPr>
        <w:t>.</w:t>
      </w:r>
    </w:p>
    <w:p w14:paraId="11EAA66F" w14:textId="77777777" w:rsidR="0081637B" w:rsidRDefault="0081637B" w:rsidP="006B1225">
      <w:pPr>
        <w:pStyle w:val="SITAMainNumList"/>
        <w:numPr>
          <w:ilvl w:val="0"/>
          <w:numId w:val="23"/>
        </w:numPr>
        <w:rPr>
          <w:lang w:val="en-GB"/>
        </w:rPr>
      </w:pPr>
      <w:bookmarkStart w:id="56" w:name="_Ref347737311"/>
      <w:r>
        <w:rPr>
          <w:lang w:val="en-GB"/>
        </w:rPr>
        <w:t xml:space="preserve">If the current leg/segment has changes in schedules too minor to affect inventory, the system continues at step </w:t>
      </w:r>
      <w:r w:rsidR="00F862A7">
        <w:rPr>
          <w:lang w:val="en-GB"/>
        </w:rPr>
        <w:fldChar w:fldCharType="begin"/>
      </w:r>
      <w:r>
        <w:rPr>
          <w:lang w:val="en-GB"/>
        </w:rPr>
        <w:instrText xml:space="preserve"> REF _Ref347501687 \r \h </w:instrText>
      </w:r>
      <w:r w:rsidR="00F862A7">
        <w:rPr>
          <w:lang w:val="en-GB"/>
        </w:rPr>
      </w:r>
      <w:r w:rsidR="00F862A7">
        <w:rPr>
          <w:lang w:val="en-GB"/>
        </w:rPr>
        <w:fldChar w:fldCharType="separate"/>
      </w:r>
      <w:r w:rsidR="00595CEB">
        <w:rPr>
          <w:lang w:val="en-GB"/>
        </w:rPr>
        <w:t>10</w:t>
      </w:r>
      <w:r w:rsidR="00F862A7">
        <w:rPr>
          <w:lang w:val="en-GB"/>
        </w:rPr>
        <w:fldChar w:fldCharType="end"/>
      </w:r>
      <w:r>
        <w:rPr>
          <w:lang w:val="en-GB"/>
        </w:rPr>
        <w:t>.</w:t>
      </w:r>
      <w:bookmarkEnd w:id="56"/>
    </w:p>
    <w:p w14:paraId="71FFA6B8" w14:textId="77777777" w:rsidR="00D26FE6" w:rsidRDefault="00D26FE6" w:rsidP="006B1225">
      <w:pPr>
        <w:pStyle w:val="SITAMainNumList"/>
        <w:numPr>
          <w:ilvl w:val="0"/>
          <w:numId w:val="23"/>
        </w:numPr>
        <w:rPr>
          <w:lang w:val="en-GB"/>
        </w:rPr>
      </w:pPr>
      <w:r>
        <w:rPr>
          <w:lang w:val="en-GB"/>
        </w:rPr>
        <w:t>If</w:t>
      </w:r>
      <w:r w:rsidR="00313070">
        <w:rPr>
          <w:lang w:val="en-GB"/>
        </w:rPr>
        <w:t xml:space="preserve"> the current</w:t>
      </w:r>
      <w:r>
        <w:rPr>
          <w:lang w:val="en-GB"/>
        </w:rPr>
        <w:t xml:space="preserve"> </w:t>
      </w:r>
      <w:r w:rsidR="00313070">
        <w:rPr>
          <w:lang w:val="en-GB"/>
        </w:rPr>
        <w:t>leg/segment is cancelled in schedules</w:t>
      </w:r>
      <w:r>
        <w:rPr>
          <w:lang w:val="en-GB"/>
        </w:rPr>
        <w:t xml:space="preserve">, the system </w:t>
      </w:r>
      <w:r w:rsidR="005C38F3">
        <w:rPr>
          <w:lang w:val="en-GB"/>
        </w:rPr>
        <w:t>soft-</w:t>
      </w:r>
      <w:r w:rsidR="00625A9D">
        <w:rPr>
          <w:lang w:val="en-GB"/>
        </w:rPr>
        <w:t>deletes</w:t>
      </w:r>
      <w:r>
        <w:rPr>
          <w:lang w:val="en-GB"/>
        </w:rPr>
        <w:t xml:space="preserve"> the leg/segment from the ICR</w:t>
      </w:r>
      <w:r w:rsidR="00625A9D">
        <w:rPr>
          <w:lang w:val="en-GB"/>
        </w:rPr>
        <w:t xml:space="preserve"> and continues at step</w:t>
      </w:r>
      <w:r w:rsidR="003410C4">
        <w:rPr>
          <w:lang w:val="en-GB"/>
        </w:rPr>
        <w:t xml:space="preserve"> </w:t>
      </w:r>
      <w:r w:rsidR="00F862A7">
        <w:rPr>
          <w:lang w:val="en-GB"/>
        </w:rPr>
        <w:fldChar w:fldCharType="begin"/>
      </w:r>
      <w:r w:rsidR="003410C4">
        <w:rPr>
          <w:lang w:val="en-GB"/>
        </w:rPr>
        <w:instrText xml:space="preserve"> REF _Ref347501687 \r \h </w:instrText>
      </w:r>
      <w:r w:rsidR="00F862A7">
        <w:rPr>
          <w:lang w:val="en-GB"/>
        </w:rPr>
      </w:r>
      <w:r w:rsidR="00F862A7">
        <w:rPr>
          <w:lang w:val="en-GB"/>
        </w:rPr>
        <w:fldChar w:fldCharType="separate"/>
      </w:r>
      <w:r w:rsidR="00595CEB">
        <w:rPr>
          <w:lang w:val="en-GB"/>
        </w:rPr>
        <w:t>10</w:t>
      </w:r>
      <w:r w:rsidR="00F862A7">
        <w:rPr>
          <w:lang w:val="en-GB"/>
        </w:rPr>
        <w:fldChar w:fldCharType="end"/>
      </w:r>
      <w:r w:rsidR="00625A9D">
        <w:rPr>
          <w:lang w:val="en-GB"/>
        </w:rPr>
        <w:t>.</w:t>
      </w:r>
    </w:p>
    <w:p w14:paraId="77ABDC19" w14:textId="77777777" w:rsidR="000E0D9A" w:rsidRDefault="00D26FE6" w:rsidP="00625A9D">
      <w:pPr>
        <w:pStyle w:val="SITAMainNumList"/>
        <w:numPr>
          <w:ilvl w:val="0"/>
          <w:numId w:val="23"/>
        </w:numPr>
        <w:rPr>
          <w:lang w:val="en-GB"/>
        </w:rPr>
      </w:pPr>
      <w:r>
        <w:rPr>
          <w:lang w:val="en-GB"/>
        </w:rPr>
        <w:t xml:space="preserve">If </w:t>
      </w:r>
      <w:r w:rsidR="00313070">
        <w:rPr>
          <w:lang w:val="en-GB"/>
        </w:rPr>
        <w:t>the current leg/segment is created or changed in schedules</w:t>
      </w:r>
      <w:r>
        <w:rPr>
          <w:lang w:val="en-GB"/>
        </w:rPr>
        <w:t xml:space="preserve">, the system </w:t>
      </w:r>
      <w:r w:rsidR="00B95791">
        <w:rPr>
          <w:lang w:val="en-GB"/>
        </w:rPr>
        <w:t>i</w:t>
      </w:r>
      <w:r>
        <w:rPr>
          <w:lang w:val="en-GB"/>
        </w:rPr>
        <w:t xml:space="preserve">nvokes </w:t>
      </w:r>
      <w:r w:rsidRPr="00183E4F">
        <w:rPr>
          <w:b/>
          <w:lang w:val="en-GB"/>
        </w:rPr>
        <w:t>UC for Dress Flight</w:t>
      </w:r>
      <w:r w:rsidR="00183E4F" w:rsidRPr="00183E4F">
        <w:rPr>
          <w:b/>
          <w:lang w:val="en-GB"/>
        </w:rPr>
        <w:t xml:space="preserve"> </w:t>
      </w:r>
      <w:r w:rsidRPr="005F3229">
        <w:rPr>
          <w:b/>
          <w:lang w:val="en-GB"/>
        </w:rPr>
        <w:t>Basic Flow</w:t>
      </w:r>
      <w:r w:rsidR="00183E4F" w:rsidRPr="005F3229">
        <w:rPr>
          <w:b/>
          <w:lang w:val="en-GB"/>
        </w:rPr>
        <w:t> </w:t>
      </w:r>
      <w:r w:rsidRPr="005F3229">
        <w:rPr>
          <w:b/>
          <w:lang w:val="en-GB"/>
        </w:rPr>
        <w:t>1</w:t>
      </w:r>
      <w:r>
        <w:rPr>
          <w:lang w:val="en-GB"/>
        </w:rPr>
        <w:t>.</w:t>
      </w:r>
    </w:p>
    <w:p w14:paraId="1727A3A5" w14:textId="77777777" w:rsidR="004A1195" w:rsidRDefault="004A1195" w:rsidP="006B1225">
      <w:pPr>
        <w:pStyle w:val="SITAMainNumList"/>
        <w:numPr>
          <w:ilvl w:val="0"/>
          <w:numId w:val="23"/>
        </w:numPr>
        <w:rPr>
          <w:lang w:val="en-GB"/>
        </w:rPr>
      </w:pPr>
      <w:bookmarkStart w:id="57" w:name="_Ref347501687"/>
      <w:r>
        <w:rPr>
          <w:lang w:val="en-GB"/>
        </w:rPr>
        <w:t>If there are more legs or segments listed in the request the system rejoins step</w:t>
      </w:r>
      <w:r w:rsidR="00E9296C">
        <w:rPr>
          <w:lang w:val="en-GB"/>
        </w:rPr>
        <w:t xml:space="preserve"> </w:t>
      </w:r>
      <w:r w:rsidR="00F862A7">
        <w:rPr>
          <w:lang w:val="en-GB"/>
        </w:rPr>
        <w:fldChar w:fldCharType="begin"/>
      </w:r>
      <w:r w:rsidR="00E9296C">
        <w:rPr>
          <w:lang w:val="en-GB"/>
        </w:rPr>
        <w:instrText xml:space="preserve"> REF _Ref347736041 \r \h </w:instrText>
      </w:r>
      <w:r w:rsidR="00F862A7">
        <w:rPr>
          <w:lang w:val="en-GB"/>
        </w:rPr>
      </w:r>
      <w:r w:rsidR="00F862A7">
        <w:rPr>
          <w:lang w:val="en-GB"/>
        </w:rPr>
        <w:fldChar w:fldCharType="separate"/>
      </w:r>
      <w:r w:rsidR="00595CEB">
        <w:rPr>
          <w:lang w:val="en-GB"/>
        </w:rPr>
        <w:t>5</w:t>
      </w:r>
      <w:r w:rsidR="00F862A7">
        <w:rPr>
          <w:lang w:val="en-GB"/>
        </w:rPr>
        <w:fldChar w:fldCharType="end"/>
      </w:r>
      <w:r>
        <w:rPr>
          <w:lang w:val="en-GB"/>
        </w:rPr>
        <w:t>.</w:t>
      </w:r>
      <w:bookmarkEnd w:id="57"/>
    </w:p>
    <w:p w14:paraId="20F1F9A1" w14:textId="39B0D7CC" w:rsidR="00B17C99" w:rsidRDefault="00B17C99" w:rsidP="00B17C99">
      <w:pPr>
        <w:pStyle w:val="SITAMainNumList"/>
        <w:numPr>
          <w:ilvl w:val="0"/>
          <w:numId w:val="23"/>
        </w:numPr>
        <w:rPr>
          <w:lang w:val="en-GB"/>
        </w:rPr>
      </w:pPr>
      <w:r w:rsidRPr="00B17C99">
        <w:rPr>
          <w:lang w:val="en-GB"/>
        </w:rPr>
        <w:t>For Evo subscribers, system evaluates the number of SITA RES subclasses in accordance with section 10.1.2 of UC for Evo Schedule Change Orchestration, flagging the ICRs that violated the limit and marking the Booking Limits to exclude during subsequent publication.</w:t>
      </w:r>
    </w:p>
    <w:p w14:paraId="316CB47E" w14:textId="77777777" w:rsidR="006048E8" w:rsidRDefault="00B17C99" w:rsidP="006048E8">
      <w:pPr>
        <w:pStyle w:val="SITAMainNumList"/>
        <w:ind w:left="792"/>
        <w:rPr>
          <w:ins w:id="58" w:author="Andrey Golovachev (Contractor)" w:date="2016-10-06T11:58:00Z"/>
          <w:lang w:val="en-GB"/>
        </w:rPr>
      </w:pPr>
      <w:ins w:id="59" w:author="Andrey Golovachev (Contractor)" w:date="2016-10-05T15:57:00Z">
        <w:r w:rsidRPr="00B17C99">
          <w:rPr>
            <w:lang w:val="en-GB"/>
          </w:rPr>
          <w:t xml:space="preserve">For Evo subscribers, system detects any </w:t>
        </w:r>
      </w:ins>
      <w:ins w:id="60" w:author="Andrey Golovachev (Contractor)" w:date="2016-10-05T16:45:00Z">
        <w:r w:rsidR="00957988">
          <w:rPr>
            <w:lang w:val="en-GB"/>
          </w:rPr>
          <w:t xml:space="preserve">non-excluded </w:t>
        </w:r>
      </w:ins>
      <w:ins w:id="61" w:author="Andrey Golovachev (Contractor)" w:date="2016-10-05T15:57:00Z">
        <w:r w:rsidRPr="00B17C99">
          <w:rPr>
            <w:lang w:val="en-GB"/>
          </w:rPr>
          <w:t xml:space="preserve">Booking Limits which would result in duplicate POS Limits in accordance with the rules defined in section 2.1.8 of HIAS DEFD for </w:t>
        </w:r>
        <w:r w:rsidRPr="00B17C99">
          <w:rPr>
            <w:lang w:val="en-GB"/>
          </w:rPr>
          <w:lastRenderedPageBreak/>
          <w:t>Inventory Handoff, marking such BLs for subsequent exclusion during publication and flagging the ICR in case such BLs are present.</w:t>
        </w:r>
      </w:ins>
      <w:r>
        <w:rPr>
          <w:lang w:val="en-GB"/>
        </w:rPr>
        <w:t xml:space="preserve">  </w:t>
      </w:r>
    </w:p>
    <w:p w14:paraId="64D7BC2F" w14:textId="3B3B129C" w:rsidR="00B17C99" w:rsidRDefault="006048E8" w:rsidP="006048E8">
      <w:pPr>
        <w:pStyle w:val="SITAMainNumList"/>
        <w:ind w:left="792"/>
        <w:rPr>
          <w:lang w:val="en-GB"/>
        </w:rPr>
      </w:pPr>
      <w:ins w:id="62" w:author="Andrey Golovachev (Contractor)" w:date="2016-10-06T11:58:00Z">
        <w:r>
          <w:rPr>
            <w:lang w:val="en-GB"/>
          </w:rPr>
          <w:t xml:space="preserve">Rule: the following message is appended to the </w:t>
        </w:r>
        <w:r>
          <w:rPr>
            <w:lang w:val="en-GB"/>
          </w:rPr>
          <w:t>schedule change</w:t>
        </w:r>
        <w:r>
          <w:rPr>
            <w:lang w:val="en-GB"/>
          </w:rPr>
          <w:t xml:space="preserve"> task details in case there are any BLs excluded due to duplicate POS: </w:t>
        </w:r>
        <w:r w:rsidRPr="008F654D">
          <w:rPr>
            <w:i/>
            <w:lang w:val="en-GB"/>
          </w:rPr>
          <w:t>'Duplicate POS have been assigned to the following flights: &lt;list of flight numbers&gt;'</w:t>
        </w:r>
      </w:ins>
    </w:p>
    <w:p w14:paraId="66BDAE75" w14:textId="77777777" w:rsidR="009627A3" w:rsidRDefault="009627A3" w:rsidP="006B1225">
      <w:pPr>
        <w:pStyle w:val="SITAMainNumList"/>
        <w:numPr>
          <w:ilvl w:val="0"/>
          <w:numId w:val="23"/>
        </w:numPr>
        <w:rPr>
          <w:lang w:val="en-GB"/>
        </w:rPr>
      </w:pPr>
      <w:bookmarkStart w:id="63" w:name="_Ref354670947"/>
      <w:r>
        <w:rPr>
          <w:lang w:val="en-GB"/>
        </w:rPr>
        <w:t>System sets the status of the current ICR to Protected.</w:t>
      </w:r>
      <w:r w:rsidR="00C87790">
        <w:rPr>
          <w:lang w:val="en-GB"/>
        </w:rPr>
        <w:t xml:space="preserve"> Note: this step is skipped if none of the ICR’s legs and segments has changes significant to affect inventory.</w:t>
      </w:r>
      <w:bookmarkEnd w:id="63"/>
    </w:p>
    <w:p w14:paraId="15DA9D37" w14:textId="77777777" w:rsidR="003410C4" w:rsidRDefault="003410C4" w:rsidP="00B24B3A">
      <w:pPr>
        <w:pStyle w:val="SITAMainNumList"/>
        <w:numPr>
          <w:ilvl w:val="0"/>
          <w:numId w:val="23"/>
        </w:numPr>
        <w:rPr>
          <w:lang w:val="en-GB"/>
        </w:rPr>
      </w:pPr>
      <w:bookmarkStart w:id="64" w:name="_Ref347737189"/>
      <w:r>
        <w:rPr>
          <w:lang w:val="en-GB"/>
        </w:rPr>
        <w:t xml:space="preserve">If there are more flight dates to process, the system rejoins step </w:t>
      </w:r>
      <w:r w:rsidR="00F862A7">
        <w:rPr>
          <w:lang w:val="en-GB"/>
        </w:rPr>
        <w:fldChar w:fldCharType="begin"/>
      </w:r>
      <w:r>
        <w:rPr>
          <w:lang w:val="en-GB"/>
        </w:rPr>
        <w:instrText xml:space="preserve"> REF _Ref347737117 \r \h </w:instrText>
      </w:r>
      <w:r w:rsidR="00F862A7">
        <w:rPr>
          <w:lang w:val="en-GB"/>
        </w:rPr>
      </w:r>
      <w:r w:rsidR="00F862A7">
        <w:rPr>
          <w:lang w:val="en-GB"/>
        </w:rPr>
        <w:fldChar w:fldCharType="separate"/>
      </w:r>
      <w:r w:rsidR="00595CEB">
        <w:rPr>
          <w:lang w:val="en-GB"/>
        </w:rPr>
        <w:t>1</w:t>
      </w:r>
      <w:r w:rsidR="00F862A7">
        <w:rPr>
          <w:lang w:val="en-GB"/>
        </w:rPr>
        <w:fldChar w:fldCharType="end"/>
      </w:r>
      <w:r>
        <w:rPr>
          <w:lang w:val="en-GB"/>
        </w:rPr>
        <w:t>.</w:t>
      </w:r>
      <w:bookmarkEnd w:id="64"/>
    </w:p>
    <w:p w14:paraId="7ECE113B" w14:textId="77777777" w:rsidR="00234EA7" w:rsidRDefault="00234EA7" w:rsidP="00234EA7">
      <w:pPr>
        <w:pStyle w:val="SITAMainNumList"/>
        <w:numPr>
          <w:ilvl w:val="0"/>
          <w:numId w:val="23"/>
        </w:numPr>
        <w:rPr>
          <w:lang w:val="en-GB"/>
        </w:rPr>
      </w:pPr>
      <w:bookmarkStart w:id="65" w:name="_Ref349212787"/>
      <w:r w:rsidRPr="006254A4">
        <w:rPr>
          <w:lang w:val="en-GB"/>
        </w:rPr>
        <w:t xml:space="preserve">System </w:t>
      </w:r>
      <w:r>
        <w:rPr>
          <w:lang w:val="en-GB"/>
        </w:rPr>
        <w:t xml:space="preserve">returns the response to Schedule Change Orchestration </w:t>
      </w:r>
      <w:r w:rsidR="00CF5DE1">
        <w:rPr>
          <w:lang w:val="en-GB"/>
        </w:rPr>
        <w:t>indicating the intended</w:t>
      </w:r>
      <w:bookmarkEnd w:id="65"/>
      <w:r w:rsidR="00CF5DE1">
        <w:rPr>
          <w:lang w:val="en-GB"/>
        </w:rPr>
        <w:t xml:space="preserve"> DRAFT schedule periods which have been activated.</w:t>
      </w:r>
    </w:p>
    <w:p w14:paraId="427804DC" w14:textId="77777777" w:rsidR="0068227D" w:rsidRPr="003D1430" w:rsidRDefault="00C05ED8" w:rsidP="003D1430">
      <w:pPr>
        <w:pStyle w:val="SITAMainNumList"/>
        <w:numPr>
          <w:ilvl w:val="0"/>
          <w:numId w:val="23"/>
        </w:numPr>
        <w:rPr>
          <w:lang w:val="en-GB"/>
        </w:rPr>
      </w:pPr>
      <w:r w:rsidRPr="003D1430">
        <w:rPr>
          <w:lang w:val="en-GB"/>
        </w:rPr>
        <w:t xml:space="preserve">This flow ends and processing resumes in </w:t>
      </w:r>
      <w:r w:rsidR="004E62FC">
        <w:rPr>
          <w:b/>
          <w:lang w:val="en-GB"/>
        </w:rPr>
        <w:t>UC</w:t>
      </w:r>
      <w:r w:rsidRPr="003D1430">
        <w:rPr>
          <w:b/>
          <w:lang w:val="en-GB"/>
        </w:rPr>
        <w:t xml:space="preserve"> for </w:t>
      </w:r>
      <w:r w:rsidR="00E973A9" w:rsidRPr="003D1430">
        <w:rPr>
          <w:b/>
          <w:lang w:val="en-GB"/>
        </w:rPr>
        <w:t>Schedule Change Orchestration</w:t>
      </w:r>
      <w:r w:rsidRPr="003D1430">
        <w:rPr>
          <w:lang w:val="en-GB"/>
        </w:rPr>
        <w:t xml:space="preserve">.  </w:t>
      </w:r>
      <w:r w:rsidR="00EF1C56" w:rsidRPr="003D1430">
        <w:rPr>
          <w:lang w:val="en-GB"/>
        </w:rPr>
        <w:t xml:space="preserve"> </w:t>
      </w:r>
    </w:p>
    <w:p w14:paraId="115F52A7" w14:textId="77777777" w:rsidR="00EF1C56" w:rsidRPr="003D1430" w:rsidRDefault="00EF1C56" w:rsidP="00EF1C56">
      <w:pPr>
        <w:pStyle w:val="Heading3"/>
        <w:rPr>
          <w:lang w:val="en-GB"/>
        </w:rPr>
      </w:pPr>
      <w:bookmarkStart w:id="66" w:name="_Toc401324191"/>
      <w:r w:rsidRPr="003D1430">
        <w:rPr>
          <w:lang w:val="en-GB"/>
        </w:rPr>
        <w:t>Specific Post Conditions</w:t>
      </w:r>
      <w:bookmarkEnd w:id="66"/>
    </w:p>
    <w:p w14:paraId="10F28545" w14:textId="77777777" w:rsidR="00B44244" w:rsidRDefault="00B44244" w:rsidP="00B44244">
      <w:pPr>
        <w:pStyle w:val="SITAMainBullet"/>
        <w:rPr>
          <w:lang w:val="en-GB"/>
        </w:rPr>
      </w:pPr>
      <w:r w:rsidRPr="00C41770">
        <w:rPr>
          <w:lang w:val="en-GB"/>
        </w:rPr>
        <w:t xml:space="preserve">System has </w:t>
      </w:r>
      <w:r w:rsidR="00F3493B">
        <w:rPr>
          <w:lang w:val="en-GB"/>
        </w:rPr>
        <w:t>Created, Updated or Cancelled ICR</w:t>
      </w:r>
      <w:r w:rsidR="00812160">
        <w:rPr>
          <w:lang w:val="en-GB"/>
        </w:rPr>
        <w:t>s</w:t>
      </w:r>
      <w:r w:rsidRPr="00C41770">
        <w:rPr>
          <w:lang w:val="en-GB"/>
        </w:rPr>
        <w:t xml:space="preserve">.  </w:t>
      </w:r>
      <w:r w:rsidR="00041C48">
        <w:rPr>
          <w:lang w:val="en-GB"/>
        </w:rPr>
        <w:t xml:space="preserve">This may include dressing and retaining inventory controls for new or changed segments. </w:t>
      </w:r>
    </w:p>
    <w:p w14:paraId="42EF6F2C" w14:textId="77777777" w:rsidR="00041C48" w:rsidRPr="00C41770" w:rsidRDefault="00041C48" w:rsidP="00B44244">
      <w:pPr>
        <w:pStyle w:val="SITAMainBullet"/>
        <w:rPr>
          <w:lang w:val="en-GB"/>
        </w:rPr>
      </w:pPr>
      <w:r>
        <w:rPr>
          <w:lang w:val="en-GB"/>
        </w:rPr>
        <w:t xml:space="preserve">System has protected the ICR. </w:t>
      </w:r>
    </w:p>
    <w:p w14:paraId="7688D348" w14:textId="77777777" w:rsidR="006254A4" w:rsidRDefault="00F3493B" w:rsidP="00B44244">
      <w:pPr>
        <w:pStyle w:val="SITAMainBullet"/>
        <w:rPr>
          <w:lang w:val="en-GB"/>
        </w:rPr>
      </w:pPr>
      <w:r>
        <w:rPr>
          <w:lang w:val="en-GB"/>
        </w:rPr>
        <w:t>System has returned the response to Schedule Change Orchestration.</w:t>
      </w:r>
    </w:p>
    <w:p w14:paraId="7A1E6B5C" w14:textId="77777777" w:rsidR="00E41318" w:rsidRPr="00186873" w:rsidRDefault="00F3493B" w:rsidP="00B44244">
      <w:pPr>
        <w:pStyle w:val="SITAMainBullet"/>
        <w:rPr>
          <w:lang w:val="en-GB"/>
        </w:rPr>
      </w:pPr>
      <w:r>
        <w:rPr>
          <w:lang w:val="en-GB"/>
        </w:rPr>
        <w:t>Inventory h</w:t>
      </w:r>
      <w:r w:rsidR="00E41318">
        <w:rPr>
          <w:lang w:val="en-GB"/>
        </w:rPr>
        <w:t>istory reflects the ICR updates</w:t>
      </w:r>
      <w:r>
        <w:rPr>
          <w:lang w:val="en-GB"/>
        </w:rPr>
        <w:t xml:space="preserve"> </w:t>
      </w:r>
      <w:r w:rsidRPr="00A83FA6">
        <w:rPr>
          <w:color w:val="FF0000"/>
          <w:lang w:val="en-GB"/>
        </w:rPr>
        <w:t>(future story)</w:t>
      </w:r>
      <w:r w:rsidR="00E41318" w:rsidRPr="00A83FA6">
        <w:rPr>
          <w:color w:val="FF0000"/>
          <w:lang w:val="en-GB"/>
        </w:rPr>
        <w:t>.</w:t>
      </w:r>
    </w:p>
    <w:p w14:paraId="7C09B283" w14:textId="77777777" w:rsidR="00186873" w:rsidRDefault="00186873" w:rsidP="00041C48">
      <w:pPr>
        <w:pStyle w:val="SITAMainBullet"/>
        <w:numPr>
          <w:ilvl w:val="0"/>
          <w:numId w:val="0"/>
        </w:numPr>
        <w:ind w:left="792"/>
        <w:rPr>
          <w:lang w:val="en-GB"/>
        </w:rPr>
      </w:pPr>
    </w:p>
    <w:p w14:paraId="1B1242CE" w14:textId="77777777" w:rsidR="008A07C7" w:rsidRDefault="008A07C7" w:rsidP="008A07C7">
      <w:pPr>
        <w:pStyle w:val="Heading2"/>
        <w:rPr>
          <w:lang w:val="en-GB"/>
        </w:rPr>
      </w:pPr>
      <w:bookmarkStart w:id="67" w:name="_Toc401324192"/>
      <w:r w:rsidRPr="001D5F06">
        <w:rPr>
          <w:lang w:val="en-GB"/>
        </w:rPr>
        <w:t xml:space="preserve">Basic Flow </w:t>
      </w:r>
      <w:r w:rsidR="00866C3E">
        <w:rPr>
          <w:lang w:val="en-GB"/>
        </w:rPr>
        <w:t>2</w:t>
      </w:r>
      <w:r w:rsidR="00C53C44" w:rsidRPr="001D5F06">
        <w:rPr>
          <w:lang w:val="en-GB"/>
        </w:rPr>
        <w:t xml:space="preserve"> </w:t>
      </w:r>
      <w:r w:rsidRPr="001D5F06">
        <w:rPr>
          <w:lang w:val="en-GB"/>
        </w:rPr>
        <w:t xml:space="preserve">– </w:t>
      </w:r>
      <w:r w:rsidR="008B1364">
        <w:rPr>
          <w:lang w:val="en-GB"/>
        </w:rPr>
        <w:t xml:space="preserve">Advance </w:t>
      </w:r>
      <w:r w:rsidR="00C7382F">
        <w:rPr>
          <w:lang w:val="en-GB"/>
        </w:rPr>
        <w:t xml:space="preserve">Inventory </w:t>
      </w:r>
      <w:r w:rsidR="00B82329">
        <w:rPr>
          <w:lang w:val="en-GB"/>
        </w:rPr>
        <w:t>Detail</w:t>
      </w:r>
      <w:r w:rsidR="00C7382F">
        <w:rPr>
          <w:lang w:val="en-GB"/>
        </w:rPr>
        <w:t xml:space="preserve"> Window</w:t>
      </w:r>
      <w:r w:rsidR="002321E0">
        <w:rPr>
          <w:lang w:val="en-GB"/>
        </w:rPr>
        <w:t>s</w:t>
      </w:r>
      <w:r w:rsidR="002F49D6">
        <w:rPr>
          <w:lang w:val="en-GB"/>
        </w:rPr>
        <w:t xml:space="preserve"> (INV.</w:t>
      </w:r>
      <w:r w:rsidR="008C1D25">
        <w:rPr>
          <w:lang w:val="en-GB"/>
        </w:rPr>
        <w:t>28</w:t>
      </w:r>
      <w:r w:rsidR="002F49D6">
        <w:rPr>
          <w:lang w:val="en-GB"/>
        </w:rPr>
        <w:t>)</w:t>
      </w:r>
      <w:bookmarkEnd w:id="67"/>
    </w:p>
    <w:p w14:paraId="26998C04" w14:textId="77777777" w:rsidR="00EB585A" w:rsidRDefault="0081263B" w:rsidP="0081263B">
      <w:pPr>
        <w:pStyle w:val="BodyText"/>
        <w:rPr>
          <w:lang w:val="en-GB"/>
        </w:rPr>
      </w:pPr>
      <w:r>
        <w:rPr>
          <w:lang w:val="en-GB"/>
        </w:rPr>
        <w:t xml:space="preserve">This flow describes </w:t>
      </w:r>
      <w:r w:rsidR="004B47D4">
        <w:rPr>
          <w:lang w:val="en-GB"/>
        </w:rPr>
        <w:t xml:space="preserve">the </w:t>
      </w:r>
      <w:r w:rsidR="00AA1612">
        <w:rPr>
          <w:lang w:val="en-GB"/>
        </w:rPr>
        <w:t>automated</w:t>
      </w:r>
      <w:r>
        <w:rPr>
          <w:lang w:val="en-GB"/>
        </w:rPr>
        <w:t xml:space="preserve"> process of </w:t>
      </w:r>
      <w:r w:rsidR="0063532A">
        <w:rPr>
          <w:lang w:val="en-GB"/>
        </w:rPr>
        <w:t>creating new active inventory records</w:t>
      </w:r>
      <w:r w:rsidR="00EB585A">
        <w:rPr>
          <w:lang w:val="en-GB"/>
        </w:rPr>
        <w:t xml:space="preserve"> (ICRs)</w:t>
      </w:r>
      <w:r w:rsidR="0063532A">
        <w:rPr>
          <w:lang w:val="en-GB"/>
        </w:rPr>
        <w:t xml:space="preserve"> for </w:t>
      </w:r>
      <w:r w:rsidR="00B25C50">
        <w:rPr>
          <w:lang w:val="en-GB"/>
        </w:rPr>
        <w:t>the</w:t>
      </w:r>
      <w:r w:rsidR="00D11305">
        <w:rPr>
          <w:lang w:val="en-GB"/>
        </w:rPr>
        <w:t> </w:t>
      </w:r>
      <w:r w:rsidR="00EB585A">
        <w:rPr>
          <w:lang w:val="en-GB"/>
        </w:rPr>
        <w:t xml:space="preserve">future </w:t>
      </w:r>
      <w:r w:rsidR="0063532A">
        <w:rPr>
          <w:lang w:val="en-GB"/>
        </w:rPr>
        <w:t xml:space="preserve">flight dates moving into Inventory </w:t>
      </w:r>
      <w:r w:rsidR="00457477">
        <w:rPr>
          <w:lang w:val="en-GB"/>
        </w:rPr>
        <w:t>Creation</w:t>
      </w:r>
      <w:r w:rsidR="0063532A">
        <w:rPr>
          <w:lang w:val="en-GB"/>
        </w:rPr>
        <w:t xml:space="preserve"> </w:t>
      </w:r>
      <w:r w:rsidR="00457477">
        <w:rPr>
          <w:lang w:val="en-GB"/>
        </w:rPr>
        <w:t>W</w:t>
      </w:r>
      <w:r w:rsidR="00AA1612">
        <w:rPr>
          <w:lang w:val="en-GB"/>
        </w:rPr>
        <w:t>indow as the time goes by</w:t>
      </w:r>
      <w:r>
        <w:rPr>
          <w:lang w:val="en-GB"/>
        </w:rPr>
        <w:t>.</w:t>
      </w:r>
      <w:r w:rsidR="00AA1612">
        <w:rPr>
          <w:lang w:val="en-GB"/>
        </w:rPr>
        <w:t xml:space="preserve"> </w:t>
      </w:r>
      <w:r w:rsidR="00EB585A">
        <w:rPr>
          <w:lang w:val="en-GB"/>
        </w:rPr>
        <w:t xml:space="preserve">It also covers </w:t>
      </w:r>
      <w:r w:rsidR="00D11305">
        <w:rPr>
          <w:lang w:val="en-GB"/>
        </w:rPr>
        <w:t>deletion</w:t>
      </w:r>
      <w:r w:rsidR="00EB585A">
        <w:rPr>
          <w:lang w:val="en-GB"/>
        </w:rPr>
        <w:t xml:space="preserve"> of ICRs</w:t>
      </w:r>
      <w:r w:rsidR="00D11305">
        <w:rPr>
          <w:lang w:val="en-GB"/>
        </w:rPr>
        <w:t xml:space="preserve"> </w:t>
      </w:r>
      <w:r w:rsidR="00242AC3">
        <w:rPr>
          <w:lang w:val="en-GB"/>
        </w:rPr>
        <w:t xml:space="preserve">which have already moved outside of Inventory Preservation Window. Please see section </w:t>
      </w:r>
      <w:r w:rsidR="00F862A7">
        <w:rPr>
          <w:lang w:val="en-GB"/>
        </w:rPr>
        <w:fldChar w:fldCharType="begin"/>
      </w:r>
      <w:r w:rsidR="00242AC3">
        <w:rPr>
          <w:lang w:val="en-GB"/>
        </w:rPr>
        <w:instrText xml:space="preserve"> REF _Ref368923993 \r \h </w:instrText>
      </w:r>
      <w:r w:rsidR="00F862A7">
        <w:rPr>
          <w:lang w:val="en-GB"/>
        </w:rPr>
      </w:r>
      <w:r w:rsidR="00F862A7">
        <w:rPr>
          <w:lang w:val="en-GB"/>
        </w:rPr>
        <w:fldChar w:fldCharType="separate"/>
      </w:r>
      <w:r w:rsidR="00595CEB">
        <w:rPr>
          <w:lang w:val="en-GB"/>
        </w:rPr>
        <w:t>1.1</w:t>
      </w:r>
      <w:r w:rsidR="00F862A7">
        <w:rPr>
          <w:lang w:val="en-GB"/>
        </w:rPr>
        <w:fldChar w:fldCharType="end"/>
      </w:r>
      <w:r w:rsidR="00242AC3">
        <w:rPr>
          <w:lang w:val="en-GB"/>
        </w:rPr>
        <w:t xml:space="preserve"> for terminology.</w:t>
      </w:r>
    </w:p>
    <w:p w14:paraId="6B9D2B40" w14:textId="77777777" w:rsidR="00834944" w:rsidRDefault="00834944" w:rsidP="00834944">
      <w:pPr>
        <w:pStyle w:val="BodyText"/>
        <w:rPr>
          <w:lang w:val="en-GB"/>
        </w:rPr>
      </w:pPr>
      <w:r>
        <w:rPr>
          <w:lang w:val="en-GB"/>
        </w:rPr>
        <w:t xml:space="preserve">The diagram below illustrates the process of </w:t>
      </w:r>
      <w:r w:rsidR="00B82329">
        <w:rPr>
          <w:lang w:val="en-GB"/>
        </w:rPr>
        <w:t>advancement</w:t>
      </w:r>
      <w:r>
        <w:rPr>
          <w:lang w:val="en-GB"/>
        </w:rPr>
        <w:t xml:space="preserve"> </w:t>
      </w:r>
      <w:r w:rsidR="00B82329">
        <w:rPr>
          <w:lang w:val="en-GB"/>
        </w:rPr>
        <w:t xml:space="preserve">of </w:t>
      </w:r>
      <w:r>
        <w:rPr>
          <w:lang w:val="en-GB"/>
        </w:rPr>
        <w:t xml:space="preserve">the inventory </w:t>
      </w:r>
      <w:r w:rsidR="00B82329">
        <w:rPr>
          <w:lang w:val="en-GB"/>
        </w:rPr>
        <w:t xml:space="preserve">detail </w:t>
      </w:r>
      <w:r>
        <w:rPr>
          <w:lang w:val="en-GB"/>
        </w:rPr>
        <w:t>window</w:t>
      </w:r>
      <w:r w:rsidR="00B82329">
        <w:rPr>
          <w:lang w:val="en-GB"/>
        </w:rPr>
        <w:t>s</w:t>
      </w:r>
      <w:r>
        <w:rPr>
          <w:lang w:val="en-GB"/>
        </w:rPr>
        <w:t>:</w:t>
      </w:r>
    </w:p>
    <w:p w14:paraId="07912021" w14:textId="77777777" w:rsidR="00834944" w:rsidRDefault="00834944" w:rsidP="00834944">
      <w:pPr>
        <w:pStyle w:val="BodyText"/>
        <w:rPr>
          <w:lang w:val="en-GB"/>
        </w:rPr>
      </w:pPr>
      <w:r w:rsidRPr="00AD18D5">
        <w:rPr>
          <w:b/>
          <w:color w:val="FF0000"/>
          <w:lang w:val="en-GB"/>
        </w:rPr>
        <w:t>XXXX</w:t>
      </w:r>
      <w:r w:rsidR="00961421" w:rsidRPr="00C834C6">
        <w:rPr>
          <w:b/>
          <w:sz w:val="24"/>
          <w:lang w:val="en-GB"/>
        </w:rPr>
        <w:t>(</w:t>
      </w:r>
      <w:r>
        <w:rPr>
          <w:lang w:val="en-GB"/>
        </w:rPr>
        <w:t>__________</w:t>
      </w:r>
      <w:r w:rsidR="00961421" w:rsidRPr="00C834C6">
        <w:rPr>
          <w:sz w:val="36"/>
          <w:szCs w:val="36"/>
          <w:lang w:val="en-GB"/>
        </w:rPr>
        <w:t>{</w:t>
      </w:r>
      <w:r w:rsidRPr="00D35294">
        <w:rPr>
          <w:b/>
          <w:lang w:val="en-GB"/>
        </w:rPr>
        <w:t>TODAY</w:t>
      </w:r>
      <w:r>
        <w:rPr>
          <w:lang w:val="en-GB"/>
        </w:rPr>
        <w:t>__________________________________________</w:t>
      </w:r>
      <w:r w:rsidRPr="00D35294">
        <w:rPr>
          <w:b/>
          <w:color w:val="00B050"/>
          <w:sz w:val="24"/>
          <w:lang w:val="en-GB"/>
        </w:rPr>
        <w:t>++++</w:t>
      </w:r>
      <w:r w:rsidRPr="00C834C6">
        <w:rPr>
          <w:sz w:val="36"/>
          <w:szCs w:val="36"/>
          <w:lang w:val="en-GB"/>
        </w:rPr>
        <w:t>}</w:t>
      </w:r>
    </w:p>
    <w:p w14:paraId="658A386D" w14:textId="77777777" w:rsidR="00834944" w:rsidRDefault="00834944" w:rsidP="00691B2F">
      <w:pPr>
        <w:pStyle w:val="BodyText"/>
        <w:numPr>
          <w:ilvl w:val="0"/>
          <w:numId w:val="48"/>
        </w:numPr>
        <w:rPr>
          <w:lang w:val="en-GB"/>
        </w:rPr>
      </w:pPr>
      <w:r>
        <w:rPr>
          <w:lang w:val="en-GB"/>
        </w:rPr>
        <w:t>“TODAY” represents the current date</w:t>
      </w:r>
      <w:r w:rsidR="00565C73">
        <w:rPr>
          <w:lang w:val="en-GB"/>
        </w:rPr>
        <w:t xml:space="preserve"> in the host’s timezone</w:t>
      </w:r>
      <w:r>
        <w:rPr>
          <w:lang w:val="en-GB"/>
        </w:rPr>
        <w:t xml:space="preserve">, when this </w:t>
      </w:r>
      <w:r w:rsidR="004B73B1">
        <w:rPr>
          <w:lang w:val="en-GB"/>
        </w:rPr>
        <w:t>flow has been invoked</w:t>
      </w:r>
    </w:p>
    <w:p w14:paraId="02A38E69" w14:textId="77777777" w:rsidR="00B06B7E" w:rsidRDefault="00B06B7E" w:rsidP="00691B2F">
      <w:pPr>
        <w:pStyle w:val="BodyText"/>
        <w:numPr>
          <w:ilvl w:val="0"/>
          <w:numId w:val="48"/>
        </w:numPr>
        <w:rPr>
          <w:lang w:val="en-GB"/>
        </w:rPr>
      </w:pPr>
      <w:r>
        <w:rPr>
          <w:lang w:val="en-GB"/>
        </w:rPr>
        <w:t xml:space="preserve">_Underscores_ represent the existing </w:t>
      </w:r>
      <w:r w:rsidR="004B73B1">
        <w:rPr>
          <w:lang w:val="en-GB"/>
        </w:rPr>
        <w:t>I</w:t>
      </w:r>
      <w:r>
        <w:rPr>
          <w:lang w:val="en-GB"/>
        </w:rPr>
        <w:t xml:space="preserve">nventory </w:t>
      </w:r>
      <w:r w:rsidR="004B73B1">
        <w:rPr>
          <w:lang w:val="en-GB"/>
        </w:rPr>
        <w:t>R</w:t>
      </w:r>
      <w:r>
        <w:rPr>
          <w:lang w:val="en-GB"/>
        </w:rPr>
        <w:t>ecords</w:t>
      </w:r>
      <w:r w:rsidR="00AD18D5">
        <w:rPr>
          <w:lang w:val="en-GB"/>
        </w:rPr>
        <w:t xml:space="preserve"> which need to be preserved</w:t>
      </w:r>
    </w:p>
    <w:p w14:paraId="579AF955" w14:textId="77777777" w:rsidR="00961421" w:rsidRDefault="00961421" w:rsidP="00691B2F">
      <w:pPr>
        <w:pStyle w:val="BodyText"/>
        <w:numPr>
          <w:ilvl w:val="0"/>
          <w:numId w:val="48"/>
        </w:numPr>
        <w:rPr>
          <w:lang w:val="en-GB"/>
        </w:rPr>
      </w:pPr>
      <w:r>
        <w:rPr>
          <w:lang w:val="en-GB"/>
        </w:rPr>
        <w:t xml:space="preserve">{Braces} represent the </w:t>
      </w:r>
      <w:r w:rsidRPr="005B16A5">
        <w:rPr>
          <w:lang w:val="en-GB"/>
        </w:rPr>
        <w:t xml:space="preserve">current </w:t>
      </w:r>
      <w:r w:rsidRPr="004B73B1">
        <w:rPr>
          <w:b/>
          <w:lang w:val="en-GB"/>
        </w:rPr>
        <w:t>Inventory Creation Window</w:t>
      </w:r>
      <w:r>
        <w:rPr>
          <w:lang w:val="en-GB"/>
        </w:rPr>
        <w:t>. It will be filled with ICRs once this flow has been compl</w:t>
      </w:r>
      <w:r w:rsidR="004B73B1">
        <w:rPr>
          <w:lang w:val="en-GB"/>
        </w:rPr>
        <w:t>eted</w:t>
      </w:r>
    </w:p>
    <w:p w14:paraId="6F5C0BA5" w14:textId="77777777" w:rsidR="00961421" w:rsidRDefault="00961421" w:rsidP="00691B2F">
      <w:pPr>
        <w:pStyle w:val="BodyText"/>
        <w:numPr>
          <w:ilvl w:val="0"/>
          <w:numId w:val="48"/>
        </w:numPr>
        <w:rPr>
          <w:lang w:val="en-GB"/>
        </w:rPr>
      </w:pPr>
      <w:r w:rsidRPr="00D35294">
        <w:rPr>
          <w:b/>
          <w:color w:val="00B050"/>
          <w:sz w:val="24"/>
          <w:lang w:val="en-GB"/>
        </w:rPr>
        <w:t>+</w:t>
      </w:r>
      <w:r w:rsidRPr="00512ACE">
        <w:rPr>
          <w:lang w:val="en-GB"/>
        </w:rPr>
        <w:t>Green plus signs</w:t>
      </w:r>
      <w:r w:rsidRPr="00D35294">
        <w:rPr>
          <w:b/>
          <w:color w:val="00B050"/>
          <w:sz w:val="24"/>
          <w:lang w:val="en-GB"/>
        </w:rPr>
        <w:t>+</w:t>
      </w:r>
      <w:r>
        <w:rPr>
          <w:lang w:val="en-GB"/>
        </w:rPr>
        <w:t xml:space="preserve"> represent new inventory records which need to be created. Typically that would be for one day only but can be more in case inventory window advancement task was not triggered on the</w:t>
      </w:r>
      <w:r w:rsidR="004B73B1">
        <w:rPr>
          <w:lang w:val="en-GB"/>
        </w:rPr>
        <w:t xml:space="preserve"> previous night for some reason</w:t>
      </w:r>
    </w:p>
    <w:p w14:paraId="39379AA6" w14:textId="77777777" w:rsidR="00002EE0" w:rsidRDefault="000B36D5" w:rsidP="00691B2F">
      <w:pPr>
        <w:pStyle w:val="BodyText"/>
        <w:numPr>
          <w:ilvl w:val="0"/>
          <w:numId w:val="48"/>
        </w:numPr>
        <w:rPr>
          <w:lang w:val="en-GB"/>
        </w:rPr>
      </w:pPr>
      <w:r>
        <w:rPr>
          <w:lang w:val="en-GB"/>
        </w:rPr>
        <w:t>Parenthes</w:t>
      </w:r>
      <w:r w:rsidR="00961421">
        <w:rPr>
          <w:lang w:val="en-GB"/>
        </w:rPr>
        <w:t xml:space="preserve">is “(“ demarks the lower boundary of the current </w:t>
      </w:r>
      <w:r w:rsidR="00961421" w:rsidRPr="004B73B1">
        <w:rPr>
          <w:b/>
          <w:lang w:val="en-GB"/>
        </w:rPr>
        <w:t>Inventory Preservation Window</w:t>
      </w:r>
    </w:p>
    <w:p w14:paraId="2534A6C0" w14:textId="77777777" w:rsidR="00961421" w:rsidRPr="00961421" w:rsidRDefault="00961421" w:rsidP="00691B2F">
      <w:pPr>
        <w:pStyle w:val="BodyText"/>
        <w:numPr>
          <w:ilvl w:val="0"/>
          <w:numId w:val="48"/>
        </w:numPr>
        <w:rPr>
          <w:lang w:val="en-GB"/>
        </w:rPr>
      </w:pPr>
      <w:r w:rsidRPr="00961421">
        <w:rPr>
          <w:b/>
          <w:color w:val="FF0000"/>
          <w:lang w:val="en-GB"/>
        </w:rPr>
        <w:t>X</w:t>
      </w:r>
      <w:r w:rsidRPr="00961421">
        <w:rPr>
          <w:lang w:val="en-GB"/>
        </w:rPr>
        <w:t>Red crosses</w:t>
      </w:r>
      <w:r w:rsidRPr="00961421">
        <w:rPr>
          <w:b/>
          <w:color w:val="FF0000"/>
          <w:lang w:val="en-GB"/>
        </w:rPr>
        <w:t xml:space="preserve">X </w:t>
      </w:r>
      <w:r w:rsidRPr="00961421">
        <w:rPr>
          <w:lang w:val="en-GB"/>
        </w:rPr>
        <w:t xml:space="preserve">represent the old inventory records that need to be deleted. Typically that would be for one day only </w:t>
      </w:r>
    </w:p>
    <w:p w14:paraId="6FEDE26C" w14:textId="77777777" w:rsidR="00F14F3E" w:rsidRDefault="00961421" w:rsidP="0081263B">
      <w:pPr>
        <w:pStyle w:val="BodyText"/>
        <w:rPr>
          <w:lang w:val="en-GB"/>
        </w:rPr>
      </w:pPr>
      <w:r>
        <w:rPr>
          <w:lang w:val="en-GB"/>
        </w:rPr>
        <w:t>Advancement</w:t>
      </w:r>
      <w:r w:rsidR="00F14F3E">
        <w:rPr>
          <w:lang w:val="en-GB"/>
        </w:rPr>
        <w:t xml:space="preserve"> of inventory details window is one of</w:t>
      </w:r>
      <w:r w:rsidR="004B73B1">
        <w:rPr>
          <w:lang w:val="en-GB"/>
        </w:rPr>
        <w:t xml:space="preserve"> the Nightly Inventory Maintenance activities</w:t>
      </w:r>
      <w:r w:rsidR="00F14F3E">
        <w:rPr>
          <w:lang w:val="en-GB"/>
        </w:rPr>
        <w:t xml:space="preserve"> executed automatically on the nightly basis.</w:t>
      </w:r>
    </w:p>
    <w:p w14:paraId="14143ECD" w14:textId="77777777" w:rsidR="00F51B08" w:rsidRDefault="00F51B08" w:rsidP="0081263B">
      <w:pPr>
        <w:pStyle w:val="BodyText"/>
        <w:rPr>
          <w:lang w:val="en-GB"/>
        </w:rPr>
      </w:pPr>
    </w:p>
    <w:p w14:paraId="67B9F1CC" w14:textId="77777777" w:rsidR="008A07C7" w:rsidRPr="001D5F06" w:rsidRDefault="008A07C7" w:rsidP="008A07C7">
      <w:pPr>
        <w:pStyle w:val="Heading3"/>
        <w:rPr>
          <w:lang w:val="en-GB"/>
        </w:rPr>
      </w:pPr>
      <w:bookmarkStart w:id="68" w:name="_Toc401324193"/>
      <w:r w:rsidRPr="001D5F06">
        <w:rPr>
          <w:lang w:val="en-GB"/>
        </w:rPr>
        <w:lastRenderedPageBreak/>
        <w:t>Specific Preconditions</w:t>
      </w:r>
      <w:bookmarkEnd w:id="68"/>
      <w:r w:rsidRPr="001D5F06">
        <w:rPr>
          <w:lang w:val="en-GB"/>
        </w:rPr>
        <w:t xml:space="preserve">  </w:t>
      </w:r>
    </w:p>
    <w:p w14:paraId="637E0935" w14:textId="77777777" w:rsidR="008A07C7" w:rsidRPr="001D5F06" w:rsidRDefault="00866C3E" w:rsidP="008A07C7">
      <w:pPr>
        <w:pStyle w:val="SITAMainBullet"/>
        <w:rPr>
          <w:lang w:val="en-GB"/>
        </w:rPr>
      </w:pPr>
      <w:r>
        <w:t xml:space="preserve">This </w:t>
      </w:r>
      <w:r w:rsidR="0081263B">
        <w:t xml:space="preserve">flow </w:t>
      </w:r>
      <w:r w:rsidR="000F5266">
        <w:t xml:space="preserve">has been </w:t>
      </w:r>
      <w:r w:rsidR="00F14F3E">
        <w:t>invoked</w:t>
      </w:r>
      <w:r w:rsidR="000F5266">
        <w:t xml:space="preserve"> by </w:t>
      </w:r>
      <w:r>
        <w:t>the</w:t>
      </w:r>
      <w:r w:rsidR="000F5266">
        <w:t xml:space="preserve"> </w:t>
      </w:r>
      <w:r w:rsidR="004E62FC">
        <w:t>UC</w:t>
      </w:r>
      <w:r w:rsidR="000F5266">
        <w:t xml:space="preserve"> for </w:t>
      </w:r>
      <w:r w:rsidR="00305E4E">
        <w:t>Nightly</w:t>
      </w:r>
      <w:r w:rsidR="000F5266">
        <w:t xml:space="preserve"> Inventory Maintenance</w:t>
      </w:r>
      <w:r w:rsidR="00F14F3E">
        <w:t>.</w:t>
      </w:r>
      <w:r w:rsidR="000F5266">
        <w:t xml:space="preserve"> </w:t>
      </w:r>
    </w:p>
    <w:p w14:paraId="753417E2" w14:textId="77777777" w:rsidR="008A07C7" w:rsidRDefault="008A07C7" w:rsidP="008A07C7">
      <w:pPr>
        <w:pStyle w:val="Heading3"/>
        <w:rPr>
          <w:lang w:val="en-GB"/>
        </w:rPr>
      </w:pPr>
      <w:bookmarkStart w:id="69" w:name="_Toc401324194"/>
      <w:r w:rsidRPr="001D5F06">
        <w:rPr>
          <w:lang w:val="en-GB"/>
        </w:rPr>
        <w:t>Steps</w:t>
      </w:r>
      <w:bookmarkEnd w:id="69"/>
    </w:p>
    <w:p w14:paraId="6A852CF0" w14:textId="77777777" w:rsidR="00CA41A1" w:rsidRDefault="00122E20" w:rsidP="00122E20">
      <w:pPr>
        <w:pStyle w:val="SITAMainNumList"/>
        <w:numPr>
          <w:ilvl w:val="0"/>
          <w:numId w:val="22"/>
        </w:numPr>
        <w:rPr>
          <w:lang w:val="en-GB"/>
        </w:rPr>
      </w:pPr>
      <w:r>
        <w:rPr>
          <w:lang w:val="en-GB"/>
        </w:rPr>
        <w:t>System determines the</w:t>
      </w:r>
      <w:r w:rsidR="0024111E">
        <w:rPr>
          <w:lang w:val="en-GB"/>
        </w:rPr>
        <w:t xml:space="preserve"> current</w:t>
      </w:r>
      <w:r>
        <w:rPr>
          <w:lang w:val="en-GB"/>
        </w:rPr>
        <w:t xml:space="preserve"> Inventory </w:t>
      </w:r>
      <w:r w:rsidR="000F7ECB">
        <w:rPr>
          <w:lang w:val="en-GB"/>
        </w:rPr>
        <w:t xml:space="preserve">Preservation </w:t>
      </w:r>
      <w:r w:rsidR="0030074B">
        <w:rPr>
          <w:lang w:val="en-GB"/>
        </w:rPr>
        <w:t>W</w:t>
      </w:r>
      <w:r>
        <w:rPr>
          <w:lang w:val="en-GB"/>
        </w:rPr>
        <w:t xml:space="preserve">indow which is common for all flights of the carrier. The window starts on the </w:t>
      </w:r>
      <w:r w:rsidRPr="003436C0">
        <w:rPr>
          <w:b/>
          <w:lang w:val="en-GB"/>
        </w:rPr>
        <w:t>current date</w:t>
      </w:r>
      <w:r>
        <w:rPr>
          <w:lang w:val="en-GB"/>
        </w:rPr>
        <w:t xml:space="preserve"> </w:t>
      </w:r>
      <w:r w:rsidRPr="00122E20">
        <w:rPr>
          <w:b/>
          <w:lang w:val="en-GB"/>
        </w:rPr>
        <w:t>at the host’s timezone</w:t>
      </w:r>
      <w:r>
        <w:rPr>
          <w:lang w:val="en-GB"/>
        </w:rPr>
        <w:t xml:space="preserve"> (</w:t>
      </w:r>
      <w:r>
        <w:t xml:space="preserve">as defined by </w:t>
      </w:r>
      <w:r w:rsidRPr="00A9416D">
        <w:rPr>
          <w:i/>
        </w:rPr>
        <w:t>Carrier_Local_Time_Zone</w:t>
      </w:r>
      <w:r>
        <w:t xml:space="preserve"> SIAM parameter</w:t>
      </w:r>
      <w:r>
        <w:rPr>
          <w:lang w:val="en-GB"/>
        </w:rPr>
        <w:t xml:space="preserve">) </w:t>
      </w:r>
      <w:r w:rsidRPr="001A79E1">
        <w:rPr>
          <w:b/>
          <w:lang w:val="en-GB"/>
        </w:rPr>
        <w:t>minus</w:t>
      </w:r>
      <w:r>
        <w:rPr>
          <w:lang w:val="en-GB"/>
        </w:rPr>
        <w:t xml:space="preserve"> the number of days specified in </w:t>
      </w:r>
      <w:r w:rsidRPr="00567F04">
        <w:rPr>
          <w:i/>
          <w:lang w:val="en-GB"/>
        </w:rPr>
        <w:t xml:space="preserve">Departed_Flight_Date </w:t>
      </w:r>
      <w:r>
        <w:rPr>
          <w:lang w:val="en-GB"/>
        </w:rPr>
        <w:t xml:space="preserve">parameter </w:t>
      </w:r>
      <w:r w:rsidRPr="00B60C6F">
        <w:rPr>
          <w:b/>
          <w:lang w:val="en-GB"/>
        </w:rPr>
        <w:t>plus</w:t>
      </w:r>
      <w:r>
        <w:rPr>
          <w:lang w:val="en-GB"/>
        </w:rPr>
        <w:t xml:space="preserve"> </w:t>
      </w:r>
      <w:r w:rsidRPr="0030074B">
        <w:rPr>
          <w:i/>
          <w:lang w:val="en-GB"/>
        </w:rPr>
        <w:t>Offset</w:t>
      </w:r>
      <w:r w:rsidR="0030074B">
        <w:rPr>
          <w:rStyle w:val="FootnoteReference"/>
          <w:i/>
          <w:lang w:val="en-GB"/>
        </w:rPr>
        <w:footnoteReference w:id="5"/>
      </w:r>
      <w:r>
        <w:rPr>
          <w:lang w:val="en-GB"/>
        </w:rPr>
        <w:t xml:space="preserve"> from the current task details (see </w:t>
      </w:r>
      <w:r w:rsidR="00595CEB">
        <w:fldChar w:fldCharType="begin"/>
      </w:r>
      <w:r w:rsidR="00595CEB">
        <w:instrText xml:space="preserve"> REF _Ref366770756 \r \h  \* MERGEFORMAT </w:instrText>
      </w:r>
      <w:r w:rsidR="00595CEB">
        <w:fldChar w:fldCharType="separate"/>
      </w:r>
      <w:r w:rsidR="00595CEB" w:rsidRPr="00595CEB">
        <w:rPr>
          <w:b/>
          <w:lang w:val="en-GB"/>
        </w:rPr>
        <w:t>[8]</w:t>
      </w:r>
      <w:r w:rsidR="00595CEB">
        <w:fldChar w:fldCharType="end"/>
      </w:r>
      <w:r>
        <w:t xml:space="preserve"> section 2.1)</w:t>
      </w:r>
      <w:r w:rsidR="00CA41A1">
        <w:t xml:space="preserve"> and lasts into infinity</w:t>
      </w:r>
      <w:r w:rsidR="00CA41A1">
        <w:rPr>
          <w:lang w:val="en-GB"/>
        </w:rPr>
        <w:t>.</w:t>
      </w:r>
    </w:p>
    <w:p w14:paraId="1219EC80" w14:textId="77777777" w:rsidR="00122E20" w:rsidRDefault="00CA41A1" w:rsidP="00122E20">
      <w:pPr>
        <w:pStyle w:val="SITAMainNumList"/>
        <w:numPr>
          <w:ilvl w:val="0"/>
          <w:numId w:val="22"/>
        </w:numPr>
        <w:rPr>
          <w:lang w:val="en-GB"/>
        </w:rPr>
      </w:pPr>
      <w:r>
        <w:rPr>
          <w:lang w:val="en-GB"/>
        </w:rPr>
        <w:t xml:space="preserve">System determines the current Inventory </w:t>
      </w:r>
      <w:r w:rsidR="000F7ECB">
        <w:rPr>
          <w:lang w:val="en-GB"/>
        </w:rPr>
        <w:t xml:space="preserve">Creation </w:t>
      </w:r>
      <w:r>
        <w:rPr>
          <w:lang w:val="en-GB"/>
        </w:rPr>
        <w:t xml:space="preserve">Window which starts on the current date at the host’s timezone </w:t>
      </w:r>
      <w:r w:rsidRPr="00CA41A1">
        <w:rPr>
          <w:b/>
          <w:lang w:val="en-GB"/>
        </w:rPr>
        <w:t>plus</w:t>
      </w:r>
      <w:r>
        <w:rPr>
          <w:lang w:val="en-GB"/>
        </w:rPr>
        <w:t xml:space="preserve"> </w:t>
      </w:r>
      <w:r w:rsidR="00F1580B">
        <w:rPr>
          <w:i/>
          <w:lang w:val="en-GB"/>
        </w:rPr>
        <w:t>Offset</w:t>
      </w:r>
      <w:r>
        <w:rPr>
          <w:lang w:val="en-GB"/>
        </w:rPr>
        <w:t xml:space="preserve">. </w:t>
      </w:r>
      <w:r w:rsidR="00122E20">
        <w:rPr>
          <w:lang w:val="en-GB"/>
        </w:rPr>
        <w:t xml:space="preserve">The window ends on the current date </w:t>
      </w:r>
      <w:r w:rsidR="00122E20" w:rsidRPr="001A79E1">
        <w:rPr>
          <w:b/>
          <w:lang w:val="en-GB"/>
        </w:rPr>
        <w:t>plus</w:t>
      </w:r>
      <w:r w:rsidR="00122E20">
        <w:rPr>
          <w:lang w:val="en-GB"/>
        </w:rPr>
        <w:t xml:space="preserve"> the number of days specified in </w:t>
      </w:r>
      <w:r w:rsidR="00122E20" w:rsidRPr="00567F04">
        <w:rPr>
          <w:i/>
          <w:lang w:val="en-GB"/>
        </w:rPr>
        <w:t>Inventory_Detail_Date</w:t>
      </w:r>
      <w:r w:rsidR="00122E20">
        <w:rPr>
          <w:lang w:val="en-GB"/>
        </w:rPr>
        <w:t xml:space="preserve"> SIAM parameter</w:t>
      </w:r>
      <w:r w:rsidR="00EE7BE7">
        <w:rPr>
          <w:lang w:val="en-GB"/>
        </w:rPr>
        <w:t xml:space="preserve"> minus one (since today is included into the number)</w:t>
      </w:r>
      <w:r w:rsidR="00122E20">
        <w:rPr>
          <w:lang w:val="en-GB"/>
        </w:rPr>
        <w:t xml:space="preserve"> </w:t>
      </w:r>
      <w:r w:rsidR="00122E20" w:rsidRPr="00B60C6F">
        <w:rPr>
          <w:b/>
          <w:lang w:val="en-GB"/>
        </w:rPr>
        <w:t>plus</w:t>
      </w:r>
      <w:r w:rsidR="00122E20">
        <w:rPr>
          <w:lang w:val="en-GB"/>
        </w:rPr>
        <w:t xml:space="preserve"> </w:t>
      </w:r>
      <w:r w:rsidR="00F1580B">
        <w:rPr>
          <w:i/>
          <w:lang w:val="en-GB"/>
        </w:rPr>
        <w:t>Offset</w:t>
      </w:r>
      <w:r w:rsidR="00122E20">
        <w:rPr>
          <w:lang w:val="en-GB"/>
        </w:rPr>
        <w:t>.</w:t>
      </w:r>
      <w:r w:rsidR="00122E20" w:rsidRPr="00182FBE">
        <w:t xml:space="preserve"> </w:t>
      </w:r>
    </w:p>
    <w:p w14:paraId="0792A0E7" w14:textId="77777777" w:rsidR="009C7ED9" w:rsidRDefault="009C7ED9" w:rsidP="00C66F02">
      <w:pPr>
        <w:pStyle w:val="SITAMainNumList"/>
        <w:numPr>
          <w:ilvl w:val="0"/>
          <w:numId w:val="22"/>
        </w:numPr>
        <w:rPr>
          <w:lang w:val="en-GB"/>
        </w:rPr>
      </w:pPr>
      <w:bookmarkStart w:id="70" w:name="_Ref366771106"/>
      <w:r>
        <w:rPr>
          <w:lang w:val="en-GB"/>
        </w:rPr>
        <w:t>System proceeds to the first or the next scheduled flight marketed by the current carrier.</w:t>
      </w:r>
      <w:bookmarkEnd w:id="70"/>
    </w:p>
    <w:p w14:paraId="1F336C73" w14:textId="77777777" w:rsidR="005A29B0" w:rsidRDefault="00437E3E" w:rsidP="00C66F02">
      <w:pPr>
        <w:pStyle w:val="SITAMainNumList"/>
        <w:numPr>
          <w:ilvl w:val="0"/>
          <w:numId w:val="22"/>
        </w:numPr>
        <w:rPr>
          <w:lang w:val="en-GB"/>
        </w:rPr>
      </w:pPr>
      <w:r>
        <w:rPr>
          <w:lang w:val="en-GB"/>
        </w:rPr>
        <w:t>S</w:t>
      </w:r>
      <w:r w:rsidR="0084664D">
        <w:rPr>
          <w:lang w:val="en-GB"/>
        </w:rPr>
        <w:t xml:space="preserve">ystem calculates a temporary </w:t>
      </w:r>
      <w:r w:rsidR="00C9052C">
        <w:rPr>
          <w:lang w:val="en-GB"/>
        </w:rPr>
        <w:t>list</w:t>
      </w:r>
      <w:r w:rsidR="0084664D">
        <w:rPr>
          <w:lang w:val="en-GB"/>
        </w:rPr>
        <w:t xml:space="preserve"> </w:t>
      </w:r>
      <w:r w:rsidR="00AB2661">
        <w:rPr>
          <w:lang w:val="en-GB"/>
        </w:rPr>
        <w:t xml:space="preserve">of </w:t>
      </w:r>
      <w:r>
        <w:rPr>
          <w:lang w:val="en-GB"/>
        </w:rPr>
        <w:t xml:space="preserve">the </w:t>
      </w:r>
      <w:r w:rsidR="0024111E">
        <w:rPr>
          <w:lang w:val="en-GB"/>
        </w:rPr>
        <w:t xml:space="preserve">current </w:t>
      </w:r>
      <w:r w:rsidR="00AB2661">
        <w:rPr>
          <w:lang w:val="en-GB"/>
        </w:rPr>
        <w:t>flight</w:t>
      </w:r>
      <w:r>
        <w:rPr>
          <w:lang w:val="en-GB"/>
        </w:rPr>
        <w:t>’s</w:t>
      </w:r>
      <w:r w:rsidR="00AB2661">
        <w:rPr>
          <w:lang w:val="en-GB"/>
        </w:rPr>
        <w:t xml:space="preserve"> index dates </w:t>
      </w:r>
      <w:r w:rsidR="0024111E">
        <w:rPr>
          <w:lang w:val="en-GB"/>
        </w:rPr>
        <w:t>to</w:t>
      </w:r>
      <w:r w:rsidR="00AB2661">
        <w:rPr>
          <w:lang w:val="en-GB"/>
        </w:rPr>
        <w:t xml:space="preserve"> be </w:t>
      </w:r>
      <w:r w:rsidR="00C9052C">
        <w:rPr>
          <w:lang w:val="en-GB"/>
        </w:rPr>
        <w:t>covered with</w:t>
      </w:r>
      <w:r w:rsidR="00AB2661">
        <w:rPr>
          <w:lang w:val="en-GB"/>
        </w:rPr>
        <w:t xml:space="preserve"> </w:t>
      </w:r>
      <w:r w:rsidR="00EE4547">
        <w:rPr>
          <w:lang w:val="en-GB"/>
        </w:rPr>
        <w:t>inventory</w:t>
      </w:r>
      <w:r w:rsidR="00AB2661">
        <w:rPr>
          <w:lang w:val="en-GB"/>
        </w:rPr>
        <w:t xml:space="preserve">. </w:t>
      </w:r>
      <w:r w:rsidR="00C9052C">
        <w:rPr>
          <w:lang w:val="en-GB"/>
        </w:rPr>
        <w:t xml:space="preserve">This list contains local dates on which the flight operates </w:t>
      </w:r>
      <w:r w:rsidR="00CC664B">
        <w:rPr>
          <w:lang w:val="en-GB"/>
        </w:rPr>
        <w:t>(</w:t>
      </w:r>
      <w:r w:rsidR="00C9052C">
        <w:rPr>
          <w:lang w:val="en-GB"/>
        </w:rPr>
        <w:t>based on the scheduled period, frequency and days of week</w:t>
      </w:r>
      <w:r w:rsidR="00CC664B">
        <w:rPr>
          <w:lang w:val="en-GB"/>
        </w:rPr>
        <w:t>)</w:t>
      </w:r>
      <w:r w:rsidR="00681E7F">
        <w:rPr>
          <w:lang w:val="en-GB"/>
        </w:rPr>
        <w:t xml:space="preserve"> falling into </w:t>
      </w:r>
      <w:r w:rsidR="00DA5A74">
        <w:rPr>
          <w:lang w:val="en-GB"/>
        </w:rPr>
        <w:t xml:space="preserve">the </w:t>
      </w:r>
      <w:r w:rsidR="00C9052C">
        <w:rPr>
          <w:lang w:val="en-GB"/>
        </w:rPr>
        <w:t xml:space="preserve">current Inventory </w:t>
      </w:r>
      <w:r w:rsidR="00681E7F">
        <w:rPr>
          <w:lang w:val="en-GB"/>
        </w:rPr>
        <w:t>Creation W</w:t>
      </w:r>
      <w:r w:rsidR="00C9052C">
        <w:rPr>
          <w:lang w:val="en-GB"/>
        </w:rPr>
        <w:t>indow.</w:t>
      </w:r>
      <w:r w:rsidR="00627AA0">
        <w:rPr>
          <w:lang w:val="en-GB"/>
        </w:rPr>
        <w:t xml:space="preserve"> </w:t>
      </w:r>
      <w:r w:rsidR="0024111E">
        <w:rPr>
          <w:lang w:val="en-GB"/>
        </w:rPr>
        <w:t>Only Active schedules</w:t>
      </w:r>
      <w:r w:rsidR="00C41A51">
        <w:rPr>
          <w:lang w:val="en-GB"/>
        </w:rPr>
        <w:t xml:space="preserve"> (both Standard and Ad-Hoc)</w:t>
      </w:r>
      <w:r w:rsidR="0024111E">
        <w:rPr>
          <w:lang w:val="en-GB"/>
        </w:rPr>
        <w:t xml:space="preserve"> are taken into consideration. </w:t>
      </w:r>
    </w:p>
    <w:p w14:paraId="12D449E7" w14:textId="77777777" w:rsidR="00435218" w:rsidRDefault="00BD2AE6" w:rsidP="00C66F02">
      <w:pPr>
        <w:pStyle w:val="SITAMainNumList"/>
        <w:numPr>
          <w:ilvl w:val="0"/>
          <w:numId w:val="22"/>
        </w:numPr>
        <w:rPr>
          <w:lang w:val="en-GB"/>
        </w:rPr>
      </w:pPr>
      <w:bookmarkStart w:id="71" w:name="_Ref366772333"/>
      <w:r>
        <w:rPr>
          <w:lang w:val="en-GB"/>
        </w:rPr>
        <w:t xml:space="preserve">For every date on the list without an existing ICR the system creates </w:t>
      </w:r>
      <w:r w:rsidR="00942C26">
        <w:rPr>
          <w:lang w:val="en-GB"/>
        </w:rPr>
        <w:t>dressed</w:t>
      </w:r>
      <w:r w:rsidR="00DA45B5">
        <w:rPr>
          <w:lang w:val="en-GB"/>
        </w:rPr>
        <w:t xml:space="preserve"> </w:t>
      </w:r>
      <w:r>
        <w:rPr>
          <w:lang w:val="en-GB"/>
        </w:rPr>
        <w:t xml:space="preserve">ICR </w:t>
      </w:r>
      <w:r w:rsidR="00435218">
        <w:rPr>
          <w:lang w:val="en-GB"/>
        </w:rPr>
        <w:t>in Active status:</w:t>
      </w:r>
      <w:bookmarkEnd w:id="71"/>
    </w:p>
    <w:p w14:paraId="7523D963" w14:textId="77777777" w:rsidR="00011940" w:rsidRDefault="00011940" w:rsidP="00691B2F">
      <w:pPr>
        <w:pStyle w:val="SITAMainNumList"/>
        <w:numPr>
          <w:ilvl w:val="0"/>
          <w:numId w:val="40"/>
        </w:numPr>
        <w:rPr>
          <w:lang w:val="en-GB"/>
        </w:rPr>
      </w:pPr>
      <w:r>
        <w:t>Initiates</w:t>
      </w:r>
      <w:r>
        <w:rPr>
          <w:lang w:val="en-GB"/>
        </w:rPr>
        <w:t xml:space="preserve"> blank ICR using the basic details from schedule (airline, flight number, and index date).</w:t>
      </w:r>
    </w:p>
    <w:p w14:paraId="7B57AD30" w14:textId="77777777" w:rsidR="00435218" w:rsidRDefault="00435218" w:rsidP="00691B2F">
      <w:pPr>
        <w:pStyle w:val="SITAMainNumList"/>
        <w:numPr>
          <w:ilvl w:val="0"/>
          <w:numId w:val="40"/>
        </w:numPr>
        <w:rPr>
          <w:lang w:val="en-GB"/>
        </w:rPr>
      </w:pPr>
      <w:r>
        <w:rPr>
          <w:lang w:val="en-GB"/>
        </w:rPr>
        <w:t>Invokes</w:t>
      </w:r>
      <w:r w:rsidR="00BD2AE6">
        <w:rPr>
          <w:lang w:val="en-GB"/>
        </w:rPr>
        <w:t xml:space="preserve"> </w:t>
      </w:r>
      <w:r w:rsidR="00595CEB">
        <w:fldChar w:fldCharType="begin"/>
      </w:r>
      <w:r w:rsidR="00595CEB">
        <w:instrText xml:space="preserve"> REF _Ref366770429 \r \h  \* MERGEFORMAT </w:instrText>
      </w:r>
      <w:r w:rsidR="00595CEB">
        <w:fldChar w:fldCharType="separate"/>
      </w:r>
      <w:r w:rsidR="00595CEB" w:rsidRPr="00595CEB">
        <w:rPr>
          <w:b/>
          <w:lang w:val="en-GB"/>
        </w:rPr>
        <w:t>[3]</w:t>
      </w:r>
      <w:r w:rsidR="00595CEB">
        <w:fldChar w:fldCharType="end"/>
      </w:r>
      <w:r w:rsidR="00033D0D" w:rsidRPr="00033D0D">
        <w:rPr>
          <w:b/>
          <w:lang w:val="en-GB"/>
        </w:rPr>
        <w:t xml:space="preserve"> </w:t>
      </w:r>
      <w:r w:rsidR="00942C26" w:rsidRPr="00033D0D">
        <w:rPr>
          <w:b/>
          <w:lang w:val="en-GB"/>
        </w:rPr>
        <w:t>Basic Flow 1</w:t>
      </w:r>
      <w:r w:rsidR="00942C26">
        <w:rPr>
          <w:lang w:val="en-GB"/>
        </w:rPr>
        <w:t xml:space="preserve"> for every leg and every segment of the flight being dressed.</w:t>
      </w:r>
      <w:r w:rsidR="00932A3A">
        <w:rPr>
          <w:lang w:val="en-GB"/>
        </w:rPr>
        <w:t xml:space="preserve"> Dressing </w:t>
      </w:r>
      <w:r w:rsidR="00E6037C">
        <w:t>must</w:t>
      </w:r>
      <w:r w:rsidR="00932A3A">
        <w:rPr>
          <w:lang w:val="en-GB"/>
        </w:rPr>
        <w:t xml:space="preserve"> be based on Effective Schedules </w:t>
      </w:r>
      <w:r w:rsidR="003B4411">
        <w:rPr>
          <w:lang w:val="en-GB"/>
        </w:rPr>
        <w:t xml:space="preserve">(Ad-Hoc Schedules) </w:t>
      </w:r>
      <w:r w:rsidR="00932A3A">
        <w:rPr>
          <w:lang w:val="en-GB"/>
        </w:rPr>
        <w:t>for those dates where they exist.</w:t>
      </w:r>
      <w:r w:rsidR="00452DD9">
        <w:rPr>
          <w:lang w:val="en-GB"/>
        </w:rPr>
        <w:t xml:space="preserve"> </w:t>
      </w:r>
      <w:r w:rsidR="00F8706B">
        <w:rPr>
          <w:lang w:val="en-GB"/>
        </w:rPr>
        <w:t>Also, creation of new ICRs is atomic at the ICR level, i.e. if dressing of a leg or a segment fails then the entire ICR must not be created and is counted as failed in statistics.</w:t>
      </w:r>
    </w:p>
    <w:p w14:paraId="6D9BFEF3" w14:textId="77777777" w:rsidR="00305E4E" w:rsidRPr="00305E4E" w:rsidRDefault="00305E4E" w:rsidP="00691B2F">
      <w:pPr>
        <w:pStyle w:val="SITAMainNumList"/>
        <w:numPr>
          <w:ilvl w:val="0"/>
          <w:numId w:val="40"/>
        </w:numPr>
        <w:rPr>
          <w:lang w:val="en-GB"/>
        </w:rPr>
      </w:pPr>
      <w:r>
        <w:rPr>
          <w:lang w:val="en-GB"/>
        </w:rPr>
        <w:t xml:space="preserve">UC for Dressing will in turn invoke UC for Inventory Adjust which will calculate Effective Inventory Controls and Seats Available. </w:t>
      </w:r>
      <w:r>
        <w:t>The calculation will be based on zero Seat Sold Counts (as no seats have been sold yet). UC for Inventory Adjust will also trigger creation of a History record.</w:t>
      </w:r>
    </w:p>
    <w:p w14:paraId="14909B81" w14:textId="77777777" w:rsidR="0084664D" w:rsidRDefault="00044D17" w:rsidP="006A4E3A">
      <w:pPr>
        <w:pStyle w:val="SITAMainNumList"/>
        <w:ind w:left="1512"/>
        <w:rPr>
          <w:lang w:val="en-GB"/>
        </w:rPr>
      </w:pPr>
      <w:r w:rsidRPr="00044D17">
        <w:rPr>
          <w:b/>
          <w:lang w:val="en-GB"/>
        </w:rPr>
        <w:t>Note</w:t>
      </w:r>
      <w:r>
        <w:rPr>
          <w:lang w:val="en-GB"/>
        </w:rPr>
        <w:t xml:space="preserve">: The decision whether to create an ICR is based on the flight index date falling into the Inventory </w:t>
      </w:r>
      <w:r w:rsidR="00681E7F">
        <w:rPr>
          <w:lang w:val="en-GB"/>
        </w:rPr>
        <w:t>Creation</w:t>
      </w:r>
      <w:r>
        <w:rPr>
          <w:lang w:val="en-GB"/>
        </w:rPr>
        <w:t xml:space="preserve"> </w:t>
      </w:r>
      <w:r w:rsidR="00681E7F">
        <w:rPr>
          <w:lang w:val="en-GB"/>
        </w:rPr>
        <w:t>W</w:t>
      </w:r>
      <w:r>
        <w:rPr>
          <w:lang w:val="en-GB"/>
        </w:rPr>
        <w:t xml:space="preserve">indow. This means that for some multi-leg flights </w:t>
      </w:r>
      <w:r w:rsidR="00ED3454">
        <w:rPr>
          <w:lang w:val="en-GB"/>
        </w:rPr>
        <w:t xml:space="preserve">the local </w:t>
      </w:r>
      <w:r>
        <w:rPr>
          <w:lang w:val="en-GB"/>
        </w:rPr>
        <w:t xml:space="preserve">departure dates of downstream legs may extend slightly beyond the Inventory </w:t>
      </w:r>
      <w:r w:rsidR="00681E7F">
        <w:rPr>
          <w:lang w:val="en-GB"/>
        </w:rPr>
        <w:t>Creation W</w:t>
      </w:r>
      <w:r>
        <w:rPr>
          <w:lang w:val="en-GB"/>
        </w:rPr>
        <w:t>indow.</w:t>
      </w:r>
    </w:p>
    <w:p w14:paraId="4A558D26" w14:textId="22E6E6AF" w:rsidR="001406E5" w:rsidRDefault="007F427A" w:rsidP="000765EE">
      <w:pPr>
        <w:pStyle w:val="SITAMainNumList"/>
        <w:numPr>
          <w:ilvl w:val="0"/>
          <w:numId w:val="40"/>
        </w:numPr>
        <w:rPr>
          <w:lang w:val="en-GB"/>
        </w:rPr>
      </w:pPr>
      <w:r>
        <w:rPr>
          <w:lang w:val="en-GB"/>
        </w:rPr>
        <w:t>For Evo subscribers, s</w:t>
      </w:r>
      <w:r w:rsidR="006C02A0" w:rsidRPr="006C02A0">
        <w:rPr>
          <w:lang w:val="en-GB"/>
        </w:rPr>
        <w:t>ystem evaluates the number of SITA RES subclasses in accordance with section 10.1</w:t>
      </w:r>
      <w:r w:rsidR="000765EE">
        <w:rPr>
          <w:lang w:val="en-GB"/>
        </w:rPr>
        <w:t xml:space="preserve"> of UC for Inventory Re-Dress</w:t>
      </w:r>
      <w:r w:rsidR="006C02A0" w:rsidRPr="006C02A0">
        <w:rPr>
          <w:lang w:val="en-GB"/>
        </w:rPr>
        <w:t>, flagging the ICRs that violated the limit and marking the Booking Limits to exclude during subsequent publication.</w:t>
      </w:r>
    </w:p>
    <w:p w14:paraId="66CB0236" w14:textId="624EB5BF" w:rsidR="00D86763" w:rsidRDefault="00D86763" w:rsidP="00D86763">
      <w:pPr>
        <w:pStyle w:val="SITAMainNumList"/>
        <w:numPr>
          <w:ilvl w:val="0"/>
          <w:numId w:val="40"/>
        </w:numPr>
        <w:rPr>
          <w:ins w:id="72" w:author="Andrey Golovachev (Contractor)" w:date="2016-10-06T11:58:00Z"/>
          <w:lang w:val="en-GB"/>
        </w:rPr>
      </w:pPr>
      <w:ins w:id="73" w:author="Andrey Golovachev (Contractor)" w:date="2016-10-05T15:58:00Z">
        <w:r>
          <w:rPr>
            <w:lang w:val="en-GB"/>
          </w:rPr>
          <w:t xml:space="preserve">For Evo subscribers, system </w:t>
        </w:r>
        <w:r w:rsidRPr="007F427A">
          <w:rPr>
            <w:lang w:val="en-GB"/>
          </w:rPr>
          <w:t xml:space="preserve">detects any </w:t>
        </w:r>
      </w:ins>
      <w:ins w:id="74" w:author="Andrey Golovachev (Contractor)" w:date="2016-10-05T16:44:00Z">
        <w:r w:rsidR="00957988">
          <w:rPr>
            <w:lang w:val="en-GB"/>
          </w:rPr>
          <w:t>non-ex</w:t>
        </w:r>
      </w:ins>
      <w:ins w:id="75" w:author="Andrey Golovachev (Contractor)" w:date="2016-10-05T16:45:00Z">
        <w:r w:rsidR="00957988">
          <w:rPr>
            <w:lang w:val="en-GB"/>
          </w:rPr>
          <w:t>c</w:t>
        </w:r>
      </w:ins>
      <w:ins w:id="76" w:author="Andrey Golovachev (Contractor)" w:date="2016-10-05T16:44:00Z">
        <w:r w:rsidR="00957988">
          <w:rPr>
            <w:lang w:val="en-GB"/>
          </w:rPr>
          <w:t xml:space="preserve">luded </w:t>
        </w:r>
      </w:ins>
      <w:ins w:id="77" w:author="Andrey Golovachev (Contractor)" w:date="2016-10-05T15:58:00Z">
        <w:r w:rsidRPr="007F427A">
          <w:rPr>
            <w:lang w:val="en-GB"/>
          </w:rPr>
          <w:t xml:space="preserve">Booking Limits which would result in duplicate POS Limits in accordance with the rules defined in section 2.1.8 of </w:t>
        </w:r>
        <w:r>
          <w:rPr>
            <w:lang w:val="en-GB"/>
          </w:rPr>
          <w:t xml:space="preserve">HIAS </w:t>
        </w:r>
        <w:r w:rsidRPr="007F427A">
          <w:rPr>
            <w:lang w:val="en-GB"/>
          </w:rPr>
          <w:t xml:space="preserve">DEFD </w:t>
        </w:r>
        <w:r>
          <w:rPr>
            <w:lang w:val="en-GB"/>
          </w:rPr>
          <w:t>for Inventory Handoff</w:t>
        </w:r>
        <w:r w:rsidRPr="007F427A">
          <w:rPr>
            <w:lang w:val="en-GB"/>
          </w:rPr>
          <w:t>, marking such BLs for subsequent exclusion during publication and flagging the ICR in case such BLs are present.</w:t>
        </w:r>
      </w:ins>
    </w:p>
    <w:p w14:paraId="58D76330" w14:textId="62F70196" w:rsidR="00D86763" w:rsidRDefault="006048E8" w:rsidP="00D86763">
      <w:pPr>
        <w:pStyle w:val="SITAMainNumList"/>
        <w:ind w:left="1512"/>
        <w:rPr>
          <w:lang w:val="en-GB"/>
        </w:rPr>
      </w:pPr>
      <w:ins w:id="78" w:author="Andrey Golovachev (Contractor)" w:date="2016-10-06T11:58:00Z">
        <w:r>
          <w:rPr>
            <w:lang w:val="en-GB"/>
          </w:rPr>
          <w:lastRenderedPageBreak/>
          <w:t xml:space="preserve">Rule: the following message is appended to the </w:t>
        </w:r>
      </w:ins>
      <w:ins w:id="79" w:author="Andrey Golovachev (Contractor)" w:date="2016-10-06T11:59:00Z">
        <w:r>
          <w:rPr>
            <w:lang w:val="en-GB"/>
          </w:rPr>
          <w:t>nightly maintenance</w:t>
        </w:r>
      </w:ins>
      <w:ins w:id="80" w:author="Andrey Golovachev (Contractor)" w:date="2016-10-06T11:58:00Z">
        <w:r>
          <w:rPr>
            <w:lang w:val="en-GB"/>
          </w:rPr>
          <w:t xml:space="preserve"> task details in case there are any BLs excluded due to duplicate POS: </w:t>
        </w:r>
        <w:r w:rsidRPr="008F654D">
          <w:rPr>
            <w:i/>
            <w:lang w:val="en-GB"/>
          </w:rPr>
          <w:t>'Duplicate POS have been assigned to the following flights: &lt;list of flight numbers&gt;'</w:t>
        </w:r>
      </w:ins>
      <w:r w:rsidR="00D86763">
        <w:rPr>
          <w:lang w:val="en-GB"/>
        </w:rPr>
        <w:t xml:space="preserve"> </w:t>
      </w:r>
    </w:p>
    <w:p w14:paraId="0AAA54A5" w14:textId="77777777" w:rsidR="004A6CFC" w:rsidRDefault="00B42119" w:rsidP="00B42119">
      <w:pPr>
        <w:pStyle w:val="SITAMainNumList"/>
        <w:numPr>
          <w:ilvl w:val="0"/>
          <w:numId w:val="22"/>
        </w:numPr>
        <w:rPr>
          <w:lang w:val="en-GB"/>
        </w:rPr>
      </w:pPr>
      <w:bookmarkStart w:id="81" w:name="_Ref367447342"/>
      <w:r>
        <w:rPr>
          <w:lang w:val="en-GB"/>
        </w:rPr>
        <w:t>System deletes any existi</w:t>
      </w:r>
      <w:r w:rsidR="009C7ED9">
        <w:rPr>
          <w:lang w:val="en-GB"/>
        </w:rPr>
        <w:t xml:space="preserve">ng ICRs of the current flight </w:t>
      </w:r>
      <w:r>
        <w:rPr>
          <w:lang w:val="en-GB"/>
        </w:rPr>
        <w:t xml:space="preserve">where </w:t>
      </w:r>
      <w:r w:rsidRPr="008812AC">
        <w:rPr>
          <w:b/>
          <w:lang w:val="en-GB"/>
        </w:rPr>
        <w:t>departure date of the last leg</w:t>
      </w:r>
      <w:r>
        <w:rPr>
          <w:b/>
          <w:lang w:val="en-GB"/>
        </w:rPr>
        <w:t xml:space="preserve"> </w:t>
      </w:r>
      <w:r w:rsidRPr="008812AC">
        <w:rPr>
          <w:lang w:val="en-GB"/>
        </w:rPr>
        <w:t>(index date adjusted by date variation of the last leg)</w:t>
      </w:r>
      <w:r>
        <w:rPr>
          <w:lang w:val="en-GB"/>
        </w:rPr>
        <w:t xml:space="preserve"> </w:t>
      </w:r>
      <w:r w:rsidR="004A6CFC">
        <w:rPr>
          <w:lang w:val="en-GB"/>
        </w:rPr>
        <w:t xml:space="preserve">is </w:t>
      </w:r>
      <w:r w:rsidR="004A6CFC" w:rsidRPr="004A6CFC">
        <w:rPr>
          <w:b/>
          <w:lang w:val="en-GB"/>
        </w:rPr>
        <w:t>earlier</w:t>
      </w:r>
      <w:r w:rsidR="004A6CFC">
        <w:rPr>
          <w:lang w:val="en-GB"/>
        </w:rPr>
        <w:t xml:space="preserve"> than lowest boundary of the Inventory </w:t>
      </w:r>
      <w:r w:rsidR="00681E7F">
        <w:rPr>
          <w:lang w:val="en-GB"/>
        </w:rPr>
        <w:t>Preservation</w:t>
      </w:r>
      <w:r w:rsidR="004A6CFC">
        <w:rPr>
          <w:lang w:val="en-GB"/>
        </w:rPr>
        <w:t xml:space="preserve"> </w:t>
      </w:r>
      <w:r w:rsidR="00681E7F">
        <w:rPr>
          <w:lang w:val="en-GB"/>
        </w:rPr>
        <w:t>W</w:t>
      </w:r>
      <w:r w:rsidR="004A6CFC">
        <w:rPr>
          <w:lang w:val="en-GB"/>
        </w:rPr>
        <w:t>indow.</w:t>
      </w:r>
      <w:bookmarkEnd w:id="81"/>
      <w:r w:rsidR="00A332FD">
        <w:rPr>
          <w:lang w:val="en-GB"/>
        </w:rPr>
        <w:t xml:space="preserve"> </w:t>
      </w:r>
      <w:r w:rsidR="00A332FD" w:rsidRPr="00A332FD">
        <w:rPr>
          <w:b/>
          <w:lang w:val="en-GB"/>
        </w:rPr>
        <w:t xml:space="preserve">Sub Flow 13 of UC </w:t>
      </w:r>
      <w:r w:rsidR="00595CEB">
        <w:fldChar w:fldCharType="begin"/>
      </w:r>
      <w:r w:rsidR="00595CEB">
        <w:instrText xml:space="preserve"> REF _Ref366770484 \r \h  \* MERGEFORMAT </w:instrText>
      </w:r>
      <w:r w:rsidR="00595CEB">
        <w:fldChar w:fldCharType="separate"/>
      </w:r>
      <w:r w:rsidR="00595CEB" w:rsidRPr="00595CEB">
        <w:rPr>
          <w:b/>
          <w:lang w:val="en-GB"/>
        </w:rPr>
        <w:t>[6]</w:t>
      </w:r>
      <w:r w:rsidR="00595CEB">
        <w:fldChar w:fldCharType="end"/>
      </w:r>
      <w:r w:rsidR="00A332FD">
        <w:rPr>
          <w:lang w:val="en-GB"/>
        </w:rPr>
        <w:t xml:space="preserve"> is used to record Inventory History.</w:t>
      </w:r>
    </w:p>
    <w:p w14:paraId="437DFAEF" w14:textId="77777777" w:rsidR="00A263EA" w:rsidRDefault="00A263EA" w:rsidP="00C66F02">
      <w:pPr>
        <w:pStyle w:val="SITAMainNumList"/>
        <w:numPr>
          <w:ilvl w:val="0"/>
          <w:numId w:val="22"/>
        </w:numPr>
        <w:rPr>
          <w:lang w:val="en-GB"/>
        </w:rPr>
      </w:pPr>
      <w:r>
        <w:rPr>
          <w:lang w:val="en-GB"/>
        </w:rPr>
        <w:t xml:space="preserve">If there are more flights to process for the current carrier </w:t>
      </w:r>
      <w:r w:rsidR="00932A3A">
        <w:rPr>
          <w:lang w:val="en-GB"/>
        </w:rPr>
        <w:t>the system</w:t>
      </w:r>
      <w:r>
        <w:rPr>
          <w:lang w:val="en-GB"/>
        </w:rPr>
        <w:t xml:space="preserve"> continue</w:t>
      </w:r>
      <w:r w:rsidR="00932A3A">
        <w:rPr>
          <w:lang w:val="en-GB"/>
        </w:rPr>
        <w:t>s</w:t>
      </w:r>
      <w:r>
        <w:rPr>
          <w:lang w:val="en-GB"/>
        </w:rPr>
        <w:t xml:space="preserve"> at step </w:t>
      </w:r>
      <w:r w:rsidR="00F862A7">
        <w:rPr>
          <w:lang w:val="en-GB"/>
        </w:rPr>
        <w:fldChar w:fldCharType="begin"/>
      </w:r>
      <w:r>
        <w:rPr>
          <w:lang w:val="en-GB"/>
        </w:rPr>
        <w:instrText xml:space="preserve"> REF _Ref366771106 \r \h </w:instrText>
      </w:r>
      <w:r w:rsidR="00F862A7">
        <w:rPr>
          <w:lang w:val="en-GB"/>
        </w:rPr>
      </w:r>
      <w:r w:rsidR="00F862A7">
        <w:rPr>
          <w:lang w:val="en-GB"/>
        </w:rPr>
        <w:fldChar w:fldCharType="separate"/>
      </w:r>
      <w:r w:rsidR="00595CEB">
        <w:rPr>
          <w:lang w:val="en-GB"/>
        </w:rPr>
        <w:t>3</w:t>
      </w:r>
      <w:r w:rsidR="00F862A7">
        <w:rPr>
          <w:lang w:val="en-GB"/>
        </w:rPr>
        <w:fldChar w:fldCharType="end"/>
      </w:r>
      <w:r>
        <w:rPr>
          <w:lang w:val="en-GB"/>
        </w:rPr>
        <w:t>.</w:t>
      </w:r>
    </w:p>
    <w:p w14:paraId="5310771E" w14:textId="77777777" w:rsidR="003F157F" w:rsidRDefault="003F157F" w:rsidP="003F157F">
      <w:pPr>
        <w:pStyle w:val="SITAMainNumList"/>
        <w:numPr>
          <w:ilvl w:val="0"/>
          <w:numId w:val="22"/>
        </w:numPr>
        <w:rPr>
          <w:lang w:val="en-GB"/>
        </w:rPr>
      </w:pPr>
      <w:r>
        <w:rPr>
          <w:lang w:val="en-GB"/>
        </w:rPr>
        <w:t>System updates detailed and summary statistics of the parent Nightly Inventory Maintenance task in Monitor HIAS</w:t>
      </w:r>
      <w:r w:rsidRPr="00435218">
        <w:t xml:space="preserve"> </w:t>
      </w:r>
      <w:r>
        <w:rPr>
          <w:lang w:val="en-GB"/>
        </w:rPr>
        <w:t xml:space="preserve">using </w:t>
      </w:r>
      <w:r w:rsidRPr="005D673D">
        <w:rPr>
          <w:b/>
          <w:lang w:val="en-GB"/>
        </w:rPr>
        <w:t xml:space="preserve">UC </w:t>
      </w:r>
      <w:r w:rsidR="00595CEB">
        <w:fldChar w:fldCharType="begin"/>
      </w:r>
      <w:r w:rsidR="00595CEB">
        <w:instrText xml:space="preserve"> REF _Ref380741827 \r \h  \* MERGEFORMAT </w:instrText>
      </w:r>
      <w:r w:rsidR="00595CEB">
        <w:fldChar w:fldCharType="separate"/>
      </w:r>
      <w:r w:rsidR="00595CEB" w:rsidRPr="00595CEB">
        <w:rPr>
          <w:b/>
          <w:lang w:val="en-GB"/>
        </w:rPr>
        <w:t>[10]</w:t>
      </w:r>
      <w:r w:rsidR="00595CEB">
        <w:fldChar w:fldCharType="end"/>
      </w:r>
      <w:r w:rsidRPr="005D673D">
        <w:rPr>
          <w:b/>
          <w:lang w:val="en-GB"/>
        </w:rPr>
        <w:t xml:space="preserve"> Basic Flow 1 and BDD</w:t>
      </w:r>
      <w:r>
        <w:rPr>
          <w:lang w:val="en-GB"/>
        </w:rPr>
        <w:t xml:space="preserve">  </w:t>
      </w:r>
      <w:r w:rsidR="00595CEB">
        <w:fldChar w:fldCharType="begin"/>
      </w:r>
      <w:r w:rsidR="00595CEB">
        <w:instrText xml:space="preserve"> REF _Ref366770756 \r \h  \* MERGEFORMAT </w:instrText>
      </w:r>
      <w:r w:rsidR="00595CEB">
        <w:fldChar w:fldCharType="separate"/>
      </w:r>
      <w:r w:rsidR="00595CEB" w:rsidRPr="00595CEB">
        <w:rPr>
          <w:b/>
          <w:lang w:val="en-GB"/>
        </w:rPr>
        <w:t>[8]</w:t>
      </w:r>
      <w:r w:rsidR="00595CEB">
        <w:fldChar w:fldCharType="end"/>
      </w:r>
      <w:r w:rsidRPr="001D659C">
        <w:rPr>
          <w:b/>
          <w:lang w:val="en-GB"/>
        </w:rPr>
        <w:t xml:space="preserve"> section</w:t>
      </w:r>
      <w:r>
        <w:rPr>
          <w:b/>
          <w:lang w:val="en-GB"/>
        </w:rPr>
        <w:t>s 3.2 and 3.3.1</w:t>
      </w:r>
      <w:r>
        <w:rPr>
          <w:lang w:val="en-GB"/>
        </w:rPr>
        <w:t>:</w:t>
      </w:r>
    </w:p>
    <w:p w14:paraId="39B6A100" w14:textId="77777777" w:rsidR="003F157F" w:rsidRDefault="003F157F" w:rsidP="003F157F">
      <w:pPr>
        <w:pStyle w:val="SITAMainNumList"/>
        <w:numPr>
          <w:ilvl w:val="1"/>
          <w:numId w:val="22"/>
        </w:numPr>
        <w:rPr>
          <w:lang w:val="en-GB"/>
        </w:rPr>
      </w:pPr>
      <w:r>
        <w:rPr>
          <w:lang w:val="en-GB"/>
        </w:rPr>
        <w:t>Flights/Legs/Segments created</w:t>
      </w:r>
    </w:p>
    <w:p w14:paraId="2E4B5471" w14:textId="77777777" w:rsidR="003F157F" w:rsidRDefault="003F157F" w:rsidP="003F157F">
      <w:pPr>
        <w:pStyle w:val="SITAMainNumList"/>
        <w:numPr>
          <w:ilvl w:val="1"/>
          <w:numId w:val="22"/>
        </w:numPr>
        <w:rPr>
          <w:lang w:val="en-GB"/>
        </w:rPr>
      </w:pPr>
      <w:r>
        <w:rPr>
          <w:lang w:val="en-GB"/>
        </w:rPr>
        <w:t>Flights/Legs/Segments deleted</w:t>
      </w:r>
    </w:p>
    <w:p w14:paraId="1AF34BEB" w14:textId="77777777" w:rsidR="003F157F" w:rsidRDefault="003F157F" w:rsidP="003F157F">
      <w:pPr>
        <w:pStyle w:val="SITAMainNumList"/>
        <w:numPr>
          <w:ilvl w:val="1"/>
          <w:numId w:val="22"/>
        </w:numPr>
        <w:rPr>
          <w:lang w:val="en-GB"/>
        </w:rPr>
      </w:pPr>
      <w:r>
        <w:rPr>
          <w:lang w:val="en-GB"/>
        </w:rPr>
        <w:t xml:space="preserve">Flights/Legs/Segments failed (due to any dressing errors). If at least one leg or a segment has failed then all legs and segments of the flight are counted as failed. </w:t>
      </w:r>
    </w:p>
    <w:p w14:paraId="02B43A2F" w14:textId="77777777" w:rsidR="000F5266" w:rsidRDefault="000F5266" w:rsidP="00731FEF">
      <w:pPr>
        <w:pStyle w:val="SITAMainNumList"/>
        <w:numPr>
          <w:ilvl w:val="0"/>
          <w:numId w:val="22"/>
        </w:numPr>
        <w:rPr>
          <w:lang w:val="en-GB"/>
        </w:rPr>
      </w:pPr>
      <w:r>
        <w:rPr>
          <w:lang w:val="en-GB"/>
        </w:rPr>
        <w:t xml:space="preserve">This flow ends and processing resumes in </w:t>
      </w:r>
      <w:r w:rsidR="00435218" w:rsidRPr="00435218">
        <w:t>the invoking use-case</w:t>
      </w:r>
      <w:r>
        <w:rPr>
          <w:lang w:val="en-GB"/>
        </w:rPr>
        <w:t xml:space="preserve">.  </w:t>
      </w:r>
    </w:p>
    <w:p w14:paraId="5728DF4F" w14:textId="77777777" w:rsidR="000F5266" w:rsidRPr="001D5F06" w:rsidRDefault="000F5266" w:rsidP="000F5266">
      <w:pPr>
        <w:pStyle w:val="Heading3"/>
        <w:rPr>
          <w:lang w:val="en-GB"/>
        </w:rPr>
      </w:pPr>
      <w:bookmarkStart w:id="82" w:name="_Toc401324195"/>
      <w:r w:rsidRPr="001D5F06">
        <w:rPr>
          <w:lang w:val="en-GB"/>
        </w:rPr>
        <w:t>Specific Post Conditions</w:t>
      </w:r>
      <w:bookmarkEnd w:id="82"/>
    </w:p>
    <w:p w14:paraId="560BC96B" w14:textId="77777777" w:rsidR="000F5266" w:rsidRDefault="00A263EA" w:rsidP="000F5266">
      <w:pPr>
        <w:pStyle w:val="SITAMainBullet"/>
        <w:rPr>
          <w:lang w:val="en-GB"/>
        </w:rPr>
      </w:pPr>
      <w:r>
        <w:rPr>
          <w:lang w:val="en-GB"/>
        </w:rPr>
        <w:t xml:space="preserve">Every flight operation </w:t>
      </w:r>
      <w:r w:rsidR="006D46EF">
        <w:rPr>
          <w:lang w:val="en-GB"/>
        </w:rPr>
        <w:t xml:space="preserve">of the </w:t>
      </w:r>
      <w:r w:rsidR="00290834">
        <w:rPr>
          <w:lang w:val="en-GB"/>
        </w:rPr>
        <w:t xml:space="preserve">current carrier within the current Inventory </w:t>
      </w:r>
      <w:r w:rsidR="00681E7F">
        <w:rPr>
          <w:lang w:val="en-GB"/>
        </w:rPr>
        <w:t>Creation</w:t>
      </w:r>
      <w:r w:rsidR="00290834">
        <w:rPr>
          <w:lang w:val="en-GB"/>
        </w:rPr>
        <w:t xml:space="preserve"> </w:t>
      </w:r>
      <w:r w:rsidR="00681E7F">
        <w:rPr>
          <w:lang w:val="en-GB"/>
        </w:rPr>
        <w:t>W</w:t>
      </w:r>
      <w:r w:rsidR="00193EB5">
        <w:rPr>
          <w:lang w:val="en-GB"/>
        </w:rPr>
        <w:t>indow has a corresponding ICR</w:t>
      </w:r>
    </w:p>
    <w:p w14:paraId="1D3AF80C" w14:textId="77777777" w:rsidR="006254A4" w:rsidRDefault="00290834" w:rsidP="000F5266">
      <w:pPr>
        <w:pStyle w:val="SITAMainBullet"/>
        <w:rPr>
          <w:lang w:val="en-GB"/>
        </w:rPr>
      </w:pPr>
      <w:r>
        <w:rPr>
          <w:lang w:val="en-GB"/>
        </w:rPr>
        <w:t xml:space="preserve">For the current carrier there are no ICRs outside of </w:t>
      </w:r>
      <w:r w:rsidR="008E3F86">
        <w:rPr>
          <w:lang w:val="en-GB"/>
        </w:rPr>
        <w:t xml:space="preserve">the </w:t>
      </w:r>
      <w:r w:rsidR="00681E7F">
        <w:rPr>
          <w:lang w:val="en-GB"/>
        </w:rPr>
        <w:t>Inventory Preservation W</w:t>
      </w:r>
      <w:r w:rsidR="00193EB5">
        <w:rPr>
          <w:lang w:val="en-GB"/>
        </w:rPr>
        <w:t>indow</w:t>
      </w:r>
    </w:p>
    <w:p w14:paraId="7A4AA698" w14:textId="77777777" w:rsidR="0012321A" w:rsidRDefault="0012321A" w:rsidP="000F5266">
      <w:pPr>
        <w:pStyle w:val="SITAMainBullet"/>
        <w:rPr>
          <w:lang w:val="en-GB"/>
        </w:rPr>
      </w:pPr>
      <w:r>
        <w:rPr>
          <w:lang w:val="en-GB"/>
        </w:rPr>
        <w:t>History</w:t>
      </w:r>
      <w:r w:rsidRPr="001D5F06">
        <w:rPr>
          <w:lang w:val="en-GB"/>
        </w:rPr>
        <w:t xml:space="preserve"> reflects </w:t>
      </w:r>
      <w:r w:rsidR="00945BE3">
        <w:rPr>
          <w:lang w:val="en-GB"/>
        </w:rPr>
        <w:t>all creations and deletions of</w:t>
      </w:r>
      <w:r>
        <w:rPr>
          <w:lang w:val="en-GB"/>
        </w:rPr>
        <w:t xml:space="preserve"> </w:t>
      </w:r>
      <w:r w:rsidR="006E1F80">
        <w:rPr>
          <w:lang w:val="en-GB"/>
        </w:rPr>
        <w:t>ICR</w:t>
      </w:r>
      <w:r w:rsidR="00945BE3">
        <w:rPr>
          <w:lang w:val="en-GB"/>
        </w:rPr>
        <w:t>s</w:t>
      </w:r>
      <w:r w:rsidR="00C84BDD">
        <w:rPr>
          <w:lang w:val="en-GB"/>
        </w:rPr>
        <w:t xml:space="preserve"> that occurred during this flow</w:t>
      </w:r>
    </w:p>
    <w:p w14:paraId="1CE604F0" w14:textId="77777777" w:rsidR="00A40200" w:rsidRDefault="00310034" w:rsidP="00E77636">
      <w:pPr>
        <w:pStyle w:val="Heading1"/>
        <w:rPr>
          <w:lang w:val="en-GB"/>
        </w:rPr>
      </w:pPr>
      <w:bookmarkStart w:id="83" w:name="_Toc328134355"/>
      <w:bookmarkStart w:id="84" w:name="_Toc328134356"/>
      <w:bookmarkStart w:id="85" w:name="_Toc328134357"/>
      <w:bookmarkStart w:id="86" w:name="_Toc328134358"/>
      <w:bookmarkStart w:id="87" w:name="_Toc328134359"/>
      <w:bookmarkStart w:id="88" w:name="_Toc328134360"/>
      <w:bookmarkStart w:id="89" w:name="_Toc328134361"/>
      <w:bookmarkStart w:id="90" w:name="_Toc328134362"/>
      <w:bookmarkStart w:id="91" w:name="_Toc328134363"/>
      <w:bookmarkStart w:id="92" w:name="_Toc328134364"/>
      <w:bookmarkStart w:id="93" w:name="_Toc328134365"/>
      <w:bookmarkStart w:id="94" w:name="_Toc328134366"/>
      <w:bookmarkStart w:id="95" w:name="_Toc328134367"/>
      <w:bookmarkStart w:id="96" w:name="_Toc328134368"/>
      <w:bookmarkStart w:id="97" w:name="_Toc328134369"/>
      <w:bookmarkStart w:id="98" w:name="_Toc328134370"/>
      <w:bookmarkStart w:id="99" w:name="_Toc178570448"/>
      <w:bookmarkStart w:id="100" w:name="_Toc423410241"/>
      <w:bookmarkStart w:id="101" w:name="_Toc425054507"/>
      <w:bookmarkStart w:id="102" w:name="_Toc35985150"/>
      <w:bookmarkStart w:id="103" w:name="_Toc197400761"/>
      <w:bookmarkStart w:id="104" w:name="_Toc401324196"/>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01D5F06">
        <w:rPr>
          <w:lang w:val="en-GB"/>
        </w:rPr>
        <w:t>Alternate</w:t>
      </w:r>
      <w:r w:rsidR="00A40200" w:rsidRPr="001D5F06">
        <w:rPr>
          <w:lang w:val="en-GB"/>
        </w:rPr>
        <w:t xml:space="preserve"> Flows</w:t>
      </w:r>
      <w:bookmarkEnd w:id="99"/>
      <w:bookmarkEnd w:id="100"/>
      <w:bookmarkEnd w:id="101"/>
      <w:bookmarkEnd w:id="102"/>
      <w:bookmarkEnd w:id="103"/>
      <w:bookmarkEnd w:id="104"/>
    </w:p>
    <w:p w14:paraId="3F583E6F" w14:textId="77777777" w:rsidR="00C61CB3" w:rsidRDefault="00C61CB3" w:rsidP="00C61CB3">
      <w:pPr>
        <w:pStyle w:val="Heading2"/>
        <w:numPr>
          <w:ilvl w:val="1"/>
          <w:numId w:val="1"/>
        </w:numPr>
        <w:rPr>
          <w:lang w:val="en-GB"/>
        </w:rPr>
      </w:pPr>
      <w:bookmarkStart w:id="105" w:name="_Toc339309592"/>
      <w:bookmarkStart w:id="106" w:name="_Toc339640088"/>
      <w:bookmarkStart w:id="107" w:name="_Toc340158228"/>
      <w:bookmarkStart w:id="108" w:name="_Toc339309595"/>
      <w:bookmarkStart w:id="109" w:name="_Toc339640091"/>
      <w:bookmarkStart w:id="110" w:name="_Toc340158231"/>
      <w:bookmarkStart w:id="111" w:name="_Toc339309597"/>
      <w:bookmarkStart w:id="112" w:name="_Toc339640093"/>
      <w:bookmarkStart w:id="113" w:name="_Toc340158233"/>
      <w:bookmarkStart w:id="114" w:name="_Toc339309598"/>
      <w:bookmarkStart w:id="115" w:name="_Toc339640094"/>
      <w:bookmarkStart w:id="116" w:name="_Toc340158234"/>
      <w:bookmarkStart w:id="117" w:name="_Toc339309599"/>
      <w:bookmarkStart w:id="118" w:name="_Toc339640095"/>
      <w:bookmarkStart w:id="119" w:name="_Toc340158235"/>
      <w:bookmarkStart w:id="120" w:name="_Toc339309600"/>
      <w:bookmarkStart w:id="121" w:name="_Toc339640096"/>
      <w:bookmarkStart w:id="122" w:name="_Toc340158236"/>
      <w:bookmarkStart w:id="123" w:name="_Toc339309601"/>
      <w:bookmarkStart w:id="124" w:name="_Toc339640097"/>
      <w:bookmarkStart w:id="125" w:name="_Toc340158237"/>
      <w:bookmarkStart w:id="126" w:name="_Toc339309604"/>
      <w:bookmarkStart w:id="127" w:name="_Toc339640100"/>
      <w:bookmarkStart w:id="128" w:name="_Toc340158240"/>
      <w:bookmarkStart w:id="129" w:name="_Toc348687411"/>
      <w:bookmarkStart w:id="130" w:name="_Toc401324197"/>
      <w:bookmarkStart w:id="131" w:name="_Toc197400766"/>
      <w:bookmarkStart w:id="132" w:name="_Toc178570452"/>
      <w:bookmarkStart w:id="133" w:name="_Toc18988771"/>
      <w:bookmarkStart w:id="134" w:name="_Toc35985151"/>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Pr>
          <w:lang w:val="en-GB"/>
        </w:rPr>
        <w:t>Alternate</w:t>
      </w:r>
      <w:r w:rsidRPr="001D5F06">
        <w:rPr>
          <w:lang w:val="en-GB"/>
        </w:rPr>
        <w:t xml:space="preserve"> Flow </w:t>
      </w:r>
      <w:r>
        <w:rPr>
          <w:lang w:val="en-GB"/>
        </w:rPr>
        <w:t>1</w:t>
      </w:r>
      <w:r w:rsidRPr="001D5F06">
        <w:rPr>
          <w:lang w:val="en-GB"/>
        </w:rPr>
        <w:t xml:space="preserve"> –</w:t>
      </w:r>
      <w:r>
        <w:rPr>
          <w:lang w:val="en-GB"/>
        </w:rPr>
        <w:t xml:space="preserve"> ICR cannot be </w:t>
      </w:r>
      <w:bookmarkEnd w:id="129"/>
      <w:r w:rsidR="004C11BA">
        <w:rPr>
          <w:lang w:val="en-GB"/>
        </w:rPr>
        <w:t>deleted</w:t>
      </w:r>
      <w:bookmarkEnd w:id="130"/>
    </w:p>
    <w:p w14:paraId="375FFA99" w14:textId="77777777" w:rsidR="00C61CB3" w:rsidRPr="001D5F06" w:rsidRDefault="00C61CB3" w:rsidP="00C61CB3">
      <w:pPr>
        <w:pStyle w:val="Heading3"/>
        <w:rPr>
          <w:lang w:val="en-GB"/>
        </w:rPr>
      </w:pPr>
      <w:bookmarkStart w:id="135" w:name="_Toc348687412"/>
      <w:bookmarkStart w:id="136" w:name="_Toc401324198"/>
      <w:r w:rsidRPr="001D5F06">
        <w:rPr>
          <w:lang w:val="en-GB"/>
        </w:rPr>
        <w:t>Specific Preconditions</w:t>
      </w:r>
      <w:bookmarkEnd w:id="135"/>
      <w:bookmarkEnd w:id="136"/>
      <w:r w:rsidRPr="001D5F06">
        <w:rPr>
          <w:lang w:val="en-GB"/>
        </w:rPr>
        <w:t xml:space="preserve">  </w:t>
      </w:r>
    </w:p>
    <w:p w14:paraId="781D83FD" w14:textId="77777777" w:rsidR="00C61CB3" w:rsidRDefault="00C61CB3" w:rsidP="00C61CB3">
      <w:pPr>
        <w:pStyle w:val="SITAMainBullet"/>
        <w:rPr>
          <w:lang w:val="en-GB"/>
        </w:rPr>
      </w:pPr>
      <w:r>
        <w:rPr>
          <w:lang w:val="en-GB"/>
        </w:rPr>
        <w:t xml:space="preserve">System </w:t>
      </w:r>
      <w:r w:rsidR="008A44B1">
        <w:rPr>
          <w:lang w:val="en-GB"/>
        </w:rPr>
        <w:t xml:space="preserve">is performing step </w:t>
      </w:r>
      <w:r w:rsidR="00F862A7">
        <w:rPr>
          <w:lang w:val="en-GB"/>
        </w:rPr>
        <w:fldChar w:fldCharType="begin"/>
      </w:r>
      <w:r w:rsidR="008A44B1">
        <w:rPr>
          <w:lang w:val="en-GB"/>
        </w:rPr>
        <w:instrText xml:space="preserve"> REF _Ref367447342 \r \h </w:instrText>
      </w:r>
      <w:r w:rsidR="00F862A7">
        <w:rPr>
          <w:lang w:val="en-GB"/>
        </w:rPr>
      </w:r>
      <w:r w:rsidR="00F862A7">
        <w:rPr>
          <w:lang w:val="en-GB"/>
        </w:rPr>
        <w:fldChar w:fldCharType="separate"/>
      </w:r>
      <w:r w:rsidR="00595CEB">
        <w:rPr>
          <w:lang w:val="en-GB"/>
        </w:rPr>
        <w:t>6</w:t>
      </w:r>
      <w:r w:rsidR="00F862A7">
        <w:rPr>
          <w:lang w:val="en-GB"/>
        </w:rPr>
        <w:fldChar w:fldCharType="end"/>
      </w:r>
      <w:r w:rsidR="008A44B1">
        <w:rPr>
          <w:lang w:val="en-GB"/>
        </w:rPr>
        <w:t xml:space="preserve"> of Basic Flow 2.</w:t>
      </w:r>
    </w:p>
    <w:p w14:paraId="1F5D7AE5" w14:textId="77777777" w:rsidR="00C61CB3" w:rsidRPr="001D5F06" w:rsidRDefault="00C61CB3" w:rsidP="00C61CB3">
      <w:pPr>
        <w:pStyle w:val="Heading3"/>
        <w:rPr>
          <w:lang w:val="en-GB"/>
        </w:rPr>
      </w:pPr>
      <w:bookmarkStart w:id="137" w:name="_Toc348687413"/>
      <w:bookmarkStart w:id="138" w:name="_Toc401324199"/>
      <w:r w:rsidRPr="001D5F06">
        <w:rPr>
          <w:lang w:val="en-GB"/>
        </w:rPr>
        <w:t>Steps</w:t>
      </w:r>
      <w:bookmarkEnd w:id="137"/>
      <w:bookmarkEnd w:id="138"/>
    </w:p>
    <w:p w14:paraId="604071F0" w14:textId="77777777" w:rsidR="00C61CB3" w:rsidRDefault="00C61CB3" w:rsidP="00691B2F">
      <w:pPr>
        <w:pStyle w:val="SITAMainNumList"/>
        <w:numPr>
          <w:ilvl w:val="0"/>
          <w:numId w:val="47"/>
        </w:numPr>
        <w:rPr>
          <w:lang w:val="en-GB"/>
        </w:rPr>
      </w:pPr>
      <w:r w:rsidRPr="002F0C6D">
        <w:rPr>
          <w:lang w:val="en-GB"/>
        </w:rPr>
        <w:t xml:space="preserve">System </w:t>
      </w:r>
      <w:r>
        <w:rPr>
          <w:lang w:val="en-GB"/>
        </w:rPr>
        <w:t xml:space="preserve">detects that </w:t>
      </w:r>
      <w:r w:rsidR="008A44B1">
        <w:rPr>
          <w:lang w:val="en-GB"/>
        </w:rPr>
        <w:t>a</w:t>
      </w:r>
      <w:r w:rsidR="008A44B1" w:rsidRPr="00A11A38">
        <w:t>n</w:t>
      </w:r>
      <w:r w:rsidR="008A44B1">
        <w:rPr>
          <w:lang w:val="en-GB"/>
        </w:rPr>
        <w:t xml:space="preserve"> ICR for a </w:t>
      </w:r>
      <w:r w:rsidR="00A11A38">
        <w:rPr>
          <w:lang w:val="en-GB"/>
        </w:rPr>
        <w:t xml:space="preserve">past flight outside of the Inventory </w:t>
      </w:r>
      <w:r w:rsidR="00681E7F">
        <w:rPr>
          <w:lang w:val="en-GB"/>
        </w:rPr>
        <w:t>Preservation W</w:t>
      </w:r>
      <w:r w:rsidR="00A11A38">
        <w:rPr>
          <w:lang w:val="en-GB"/>
        </w:rPr>
        <w:t>indow is under Emergency Lock.</w:t>
      </w:r>
      <w:r w:rsidR="008A44B1">
        <w:rPr>
          <w:lang w:val="en-GB"/>
        </w:rPr>
        <w:t xml:space="preserve"> </w:t>
      </w:r>
    </w:p>
    <w:p w14:paraId="236000B8" w14:textId="77777777" w:rsidR="00C61CB3" w:rsidRDefault="00C61CB3" w:rsidP="00691B2F">
      <w:pPr>
        <w:pStyle w:val="SITAMainNumList"/>
        <w:numPr>
          <w:ilvl w:val="0"/>
          <w:numId w:val="47"/>
        </w:numPr>
        <w:tabs>
          <w:tab w:val="num" w:pos="792"/>
        </w:tabs>
        <w:rPr>
          <w:lang w:val="en-GB"/>
        </w:rPr>
      </w:pPr>
      <w:r>
        <w:rPr>
          <w:lang w:val="en-GB"/>
        </w:rPr>
        <w:t xml:space="preserve">System increases the “Flights Blocked” </w:t>
      </w:r>
      <w:r w:rsidR="00A11A38">
        <w:rPr>
          <w:lang w:val="en-GB"/>
        </w:rPr>
        <w:t xml:space="preserve">statistics </w:t>
      </w:r>
      <w:r>
        <w:rPr>
          <w:lang w:val="en-GB"/>
        </w:rPr>
        <w:t>counter by 1.</w:t>
      </w:r>
    </w:p>
    <w:p w14:paraId="35086857" w14:textId="77777777" w:rsidR="00C61CB3" w:rsidRDefault="00A11A38" w:rsidP="00691B2F">
      <w:pPr>
        <w:pStyle w:val="SITAMainNumList"/>
        <w:numPr>
          <w:ilvl w:val="0"/>
          <w:numId w:val="47"/>
        </w:numPr>
        <w:tabs>
          <w:tab w:val="num" w:pos="792"/>
        </w:tabs>
        <w:rPr>
          <w:lang w:val="en-GB"/>
        </w:rPr>
      </w:pPr>
      <w:r>
        <w:rPr>
          <w:lang w:val="en-GB"/>
        </w:rPr>
        <w:t>System logs the fact that a flight under Emergency Lock could not be deleted.</w:t>
      </w:r>
    </w:p>
    <w:p w14:paraId="1E978EC0" w14:textId="77777777" w:rsidR="00C61CB3" w:rsidRPr="00B60913" w:rsidRDefault="00C61CB3" w:rsidP="00691B2F">
      <w:pPr>
        <w:pStyle w:val="SITAMainNumList"/>
        <w:numPr>
          <w:ilvl w:val="0"/>
          <w:numId w:val="47"/>
        </w:numPr>
        <w:tabs>
          <w:tab w:val="num" w:pos="792"/>
        </w:tabs>
        <w:rPr>
          <w:lang w:val="en-GB"/>
        </w:rPr>
      </w:pPr>
      <w:r>
        <w:rPr>
          <w:lang w:val="en-GB"/>
        </w:rPr>
        <w:t xml:space="preserve">System continues </w:t>
      </w:r>
      <w:r w:rsidR="00A757BA">
        <w:rPr>
          <w:lang w:val="en-GB"/>
        </w:rPr>
        <w:t xml:space="preserve">processing other flights at step </w:t>
      </w:r>
      <w:r w:rsidR="00F862A7">
        <w:rPr>
          <w:lang w:val="en-GB"/>
        </w:rPr>
        <w:fldChar w:fldCharType="begin"/>
      </w:r>
      <w:r w:rsidR="00A757BA">
        <w:rPr>
          <w:lang w:val="en-GB"/>
        </w:rPr>
        <w:instrText xml:space="preserve"> REF _Ref367447342 \r \h </w:instrText>
      </w:r>
      <w:r w:rsidR="00F862A7">
        <w:rPr>
          <w:lang w:val="en-GB"/>
        </w:rPr>
      </w:r>
      <w:r w:rsidR="00F862A7">
        <w:rPr>
          <w:lang w:val="en-GB"/>
        </w:rPr>
        <w:fldChar w:fldCharType="separate"/>
      </w:r>
      <w:r w:rsidR="00595CEB">
        <w:rPr>
          <w:lang w:val="en-GB"/>
        </w:rPr>
        <w:t>6</w:t>
      </w:r>
      <w:r w:rsidR="00F862A7">
        <w:rPr>
          <w:lang w:val="en-GB"/>
        </w:rPr>
        <w:fldChar w:fldCharType="end"/>
      </w:r>
      <w:r>
        <w:rPr>
          <w:lang w:val="en-GB"/>
        </w:rPr>
        <w:t xml:space="preserve"> of Basic Flow 2.</w:t>
      </w:r>
      <w:r w:rsidRPr="00B60913">
        <w:rPr>
          <w:lang w:val="en-GB"/>
        </w:rPr>
        <w:t xml:space="preserve"> </w:t>
      </w:r>
    </w:p>
    <w:p w14:paraId="374C179E" w14:textId="77777777" w:rsidR="00C61CB3" w:rsidRPr="001D5F06" w:rsidRDefault="00C61CB3" w:rsidP="00C61CB3">
      <w:pPr>
        <w:pStyle w:val="Heading3"/>
        <w:rPr>
          <w:lang w:val="en-GB"/>
        </w:rPr>
      </w:pPr>
      <w:bookmarkStart w:id="139" w:name="_Toc348687414"/>
      <w:bookmarkStart w:id="140" w:name="_Toc401324200"/>
      <w:r w:rsidRPr="001D5F06">
        <w:rPr>
          <w:lang w:val="en-GB"/>
        </w:rPr>
        <w:t>Specific Post Conditions</w:t>
      </w:r>
      <w:bookmarkEnd w:id="139"/>
      <w:bookmarkEnd w:id="140"/>
    </w:p>
    <w:p w14:paraId="7D32E741" w14:textId="77777777" w:rsidR="00C61CB3" w:rsidRDefault="00C61CB3" w:rsidP="00C61CB3">
      <w:pPr>
        <w:pStyle w:val="SITAMainBullet"/>
        <w:rPr>
          <w:lang w:val="en-GB"/>
        </w:rPr>
      </w:pPr>
      <w:r>
        <w:rPr>
          <w:lang w:val="en-GB"/>
        </w:rPr>
        <w:t xml:space="preserve">System has skipped the ICR and has updated statistics indicating that the flight </w:t>
      </w:r>
      <w:r w:rsidR="00A757BA">
        <w:rPr>
          <w:lang w:val="en-GB"/>
        </w:rPr>
        <w:t>could not be deleted</w:t>
      </w:r>
      <w:r>
        <w:rPr>
          <w:lang w:val="en-GB"/>
        </w:rPr>
        <w:t>.</w:t>
      </w:r>
    </w:p>
    <w:p w14:paraId="24DEA72B" w14:textId="77777777" w:rsidR="000A2DF9" w:rsidRDefault="000A2DF9" w:rsidP="000A2DF9">
      <w:pPr>
        <w:pStyle w:val="Heading2"/>
        <w:rPr>
          <w:lang w:val="en-GB"/>
        </w:rPr>
      </w:pPr>
      <w:bookmarkStart w:id="141" w:name="_Toc401324201"/>
      <w:r>
        <w:rPr>
          <w:lang w:val="en-GB"/>
        </w:rPr>
        <w:lastRenderedPageBreak/>
        <w:t>Alternate Flow 2</w:t>
      </w:r>
      <w:r w:rsidRPr="001D5F06">
        <w:rPr>
          <w:lang w:val="en-GB"/>
        </w:rPr>
        <w:t xml:space="preserve"> – </w:t>
      </w:r>
      <w:r>
        <w:rPr>
          <w:lang w:val="en-GB"/>
        </w:rPr>
        <w:t>Unexpected new ICR</w:t>
      </w:r>
      <w:bookmarkEnd w:id="141"/>
    </w:p>
    <w:p w14:paraId="0CBFEE85" w14:textId="77777777" w:rsidR="000A2DF9" w:rsidRPr="001D5F06" w:rsidRDefault="000A2DF9" w:rsidP="000A2DF9">
      <w:pPr>
        <w:pStyle w:val="Heading3"/>
        <w:rPr>
          <w:lang w:val="en-GB"/>
        </w:rPr>
      </w:pPr>
      <w:bookmarkStart w:id="142" w:name="_Toc401324202"/>
      <w:r w:rsidRPr="001D5F06">
        <w:rPr>
          <w:lang w:val="en-GB"/>
        </w:rPr>
        <w:t>Specific Preconditions</w:t>
      </w:r>
      <w:bookmarkEnd w:id="142"/>
    </w:p>
    <w:p w14:paraId="3A2E2C40" w14:textId="77777777" w:rsidR="000A2DF9" w:rsidRDefault="000A2DF9" w:rsidP="00691B2F">
      <w:pPr>
        <w:pStyle w:val="BodyText"/>
        <w:numPr>
          <w:ilvl w:val="0"/>
          <w:numId w:val="44"/>
        </w:numPr>
      </w:pPr>
      <w:r w:rsidRPr="001D5F06">
        <w:t xml:space="preserve">System has performed </w:t>
      </w:r>
      <w:r>
        <w:t xml:space="preserve">step </w:t>
      </w:r>
      <w:r w:rsidR="00F862A7">
        <w:fldChar w:fldCharType="begin"/>
      </w:r>
      <w:r>
        <w:instrText xml:space="preserve"> REF _Ref366772333 \r \h </w:instrText>
      </w:r>
      <w:r w:rsidR="00F862A7">
        <w:fldChar w:fldCharType="separate"/>
      </w:r>
      <w:r w:rsidR="00595CEB">
        <w:t>5</w:t>
      </w:r>
      <w:r w:rsidR="00F862A7">
        <w:fldChar w:fldCharType="end"/>
      </w:r>
      <w:r>
        <w:t xml:space="preserve"> of Basic Flow 2 for a certain ICR and has created the ICR.</w:t>
      </w:r>
    </w:p>
    <w:p w14:paraId="1864551D" w14:textId="77777777" w:rsidR="000A2DF9" w:rsidRDefault="000A2DF9" w:rsidP="00691B2F">
      <w:pPr>
        <w:pStyle w:val="BodyText"/>
        <w:numPr>
          <w:ilvl w:val="0"/>
          <w:numId w:val="44"/>
        </w:numPr>
        <w:rPr>
          <w:lang w:val="en-US"/>
        </w:rPr>
      </w:pPr>
      <w:r>
        <w:t xml:space="preserve">The created ICR has its index date </w:t>
      </w:r>
      <w:r>
        <w:rPr>
          <w:lang w:val="en-US"/>
        </w:rPr>
        <w:t xml:space="preserve">earlier than the current date </w:t>
      </w:r>
      <w:r w:rsidR="00681E7F">
        <w:rPr>
          <w:lang w:val="en-US"/>
        </w:rPr>
        <w:t xml:space="preserve">at the host’s timezone </w:t>
      </w:r>
      <w:r>
        <w:rPr>
          <w:lang w:val="en-US"/>
        </w:rPr>
        <w:t xml:space="preserve">plus the number of days specified in the </w:t>
      </w:r>
      <w:r w:rsidRPr="00824821">
        <w:rPr>
          <w:i/>
          <w:lang w:val="en-US"/>
        </w:rPr>
        <w:t>Open_For_Sale_Date</w:t>
      </w:r>
      <w:r>
        <w:rPr>
          <w:i/>
          <w:lang w:val="en-US"/>
        </w:rPr>
        <w:t xml:space="preserve"> </w:t>
      </w:r>
      <w:r w:rsidRPr="00824821">
        <w:rPr>
          <w:lang w:val="en-US"/>
        </w:rPr>
        <w:t>(</w:t>
      </w:r>
      <w:r>
        <w:rPr>
          <w:lang w:val="en-US"/>
        </w:rPr>
        <w:t>subscriber-specific SIAM parameter, typically 331 day</w:t>
      </w:r>
      <w:r w:rsidRPr="00824821">
        <w:rPr>
          <w:lang w:val="en-US"/>
        </w:rPr>
        <w:t>)</w:t>
      </w:r>
      <w:r>
        <w:rPr>
          <w:lang w:val="en-US"/>
        </w:rPr>
        <w:t>. This may indicate that inventory and schedules are significantly out of sync which may be due to errors in inventory activation during schedule change.</w:t>
      </w:r>
    </w:p>
    <w:p w14:paraId="5C220669" w14:textId="77777777" w:rsidR="000A2DF9" w:rsidRPr="00824821" w:rsidRDefault="000A2DF9" w:rsidP="000A2DF9">
      <w:pPr>
        <w:pStyle w:val="Heading3"/>
        <w:rPr>
          <w:lang w:val="en-GB"/>
        </w:rPr>
      </w:pPr>
      <w:bookmarkStart w:id="143" w:name="_Toc401324203"/>
      <w:r w:rsidRPr="00824821">
        <w:rPr>
          <w:lang w:val="en-GB"/>
        </w:rPr>
        <w:t>Steps</w:t>
      </w:r>
      <w:bookmarkEnd w:id="143"/>
    </w:p>
    <w:p w14:paraId="205CD1EC" w14:textId="77777777" w:rsidR="000A2DF9" w:rsidRDefault="000A2DF9" w:rsidP="00691B2F">
      <w:pPr>
        <w:pStyle w:val="BodyText"/>
        <w:numPr>
          <w:ilvl w:val="0"/>
          <w:numId w:val="45"/>
        </w:numPr>
        <w:rPr>
          <w:rFonts w:cs="Arial"/>
          <w:szCs w:val="20"/>
          <w:lang w:val="en-GB"/>
        </w:rPr>
      </w:pPr>
      <w:r w:rsidRPr="00824821">
        <w:rPr>
          <w:rFonts w:cs="Arial"/>
          <w:szCs w:val="20"/>
          <w:lang w:val="en-GB"/>
        </w:rPr>
        <w:t xml:space="preserve">System logs </w:t>
      </w:r>
      <w:r>
        <w:rPr>
          <w:rFonts w:cs="Arial"/>
          <w:szCs w:val="20"/>
          <w:lang w:val="en-GB"/>
        </w:rPr>
        <w:t xml:space="preserve">an error with Error Manager </w:t>
      </w:r>
      <w:r w:rsidRPr="00824821">
        <w:rPr>
          <w:rFonts w:cs="Arial"/>
          <w:szCs w:val="20"/>
          <w:lang w:val="en-GB"/>
        </w:rPr>
        <w:t>the fact that</w:t>
      </w:r>
      <w:r>
        <w:rPr>
          <w:rFonts w:cs="Arial"/>
          <w:szCs w:val="20"/>
          <w:lang w:val="en-GB"/>
        </w:rPr>
        <w:t xml:space="preserve"> an ICR has been created within the Open for Sale window.</w:t>
      </w:r>
    </w:p>
    <w:p w14:paraId="23EE142B" w14:textId="77777777" w:rsidR="000A2DF9" w:rsidRPr="003811A5" w:rsidRDefault="000A2DF9" w:rsidP="00691B2F">
      <w:pPr>
        <w:pStyle w:val="BodyText"/>
        <w:numPr>
          <w:ilvl w:val="0"/>
          <w:numId w:val="45"/>
        </w:numPr>
        <w:rPr>
          <w:rFonts w:cs="Arial"/>
          <w:szCs w:val="20"/>
          <w:lang w:val="en-GB"/>
        </w:rPr>
      </w:pPr>
      <w:r w:rsidRPr="00824821">
        <w:rPr>
          <w:rFonts w:cs="Arial"/>
          <w:szCs w:val="20"/>
          <w:lang w:val="en-GB"/>
        </w:rPr>
        <w:t xml:space="preserve"> </w:t>
      </w:r>
      <w:r>
        <w:rPr>
          <w:lang w:val="en-GB"/>
        </w:rPr>
        <w:t>This flow ends and processing resumes in the invoking flow.</w:t>
      </w:r>
    </w:p>
    <w:p w14:paraId="7F886965" w14:textId="77777777" w:rsidR="000A2DF9" w:rsidRPr="001D5F06" w:rsidRDefault="000A2DF9" w:rsidP="000A2DF9">
      <w:pPr>
        <w:pStyle w:val="Heading3"/>
        <w:rPr>
          <w:lang w:val="en-GB"/>
        </w:rPr>
      </w:pPr>
      <w:bookmarkStart w:id="144" w:name="_Toc401324204"/>
      <w:r w:rsidRPr="001D5F06">
        <w:rPr>
          <w:lang w:val="en-GB"/>
        </w:rPr>
        <w:t>Specific Post Conditions</w:t>
      </w:r>
      <w:bookmarkEnd w:id="144"/>
    </w:p>
    <w:p w14:paraId="2F40353D" w14:textId="77777777" w:rsidR="000A2DF9" w:rsidRDefault="000A2DF9" w:rsidP="00691B2F">
      <w:pPr>
        <w:pStyle w:val="BodyText"/>
        <w:numPr>
          <w:ilvl w:val="0"/>
          <w:numId w:val="46"/>
        </w:numPr>
        <w:rPr>
          <w:lang w:val="en-GB"/>
        </w:rPr>
      </w:pPr>
      <w:r>
        <w:rPr>
          <w:lang w:val="en-GB"/>
        </w:rPr>
        <w:t>The ICR is created.</w:t>
      </w:r>
    </w:p>
    <w:p w14:paraId="4D472E37" w14:textId="77777777" w:rsidR="000A2DF9" w:rsidRDefault="000A2DF9" w:rsidP="00691B2F">
      <w:pPr>
        <w:pStyle w:val="BodyText"/>
        <w:numPr>
          <w:ilvl w:val="0"/>
          <w:numId w:val="46"/>
        </w:numPr>
        <w:rPr>
          <w:rFonts w:cs="Arial"/>
          <w:szCs w:val="20"/>
          <w:lang w:val="en-GB"/>
        </w:rPr>
      </w:pPr>
      <w:r>
        <w:rPr>
          <w:lang w:val="en-GB"/>
        </w:rPr>
        <w:t xml:space="preserve">The system has logged that an </w:t>
      </w:r>
      <w:r>
        <w:rPr>
          <w:rFonts w:cs="Arial"/>
          <w:szCs w:val="20"/>
          <w:lang w:val="en-GB"/>
        </w:rPr>
        <w:t>ICR has been created within the Open for Sale window.</w:t>
      </w:r>
    </w:p>
    <w:p w14:paraId="3EC4D1A4" w14:textId="77777777" w:rsidR="000A2DF9" w:rsidRDefault="000A2DF9" w:rsidP="000A2DF9">
      <w:pPr>
        <w:pStyle w:val="SITAMainBullet"/>
        <w:numPr>
          <w:ilvl w:val="0"/>
          <w:numId w:val="0"/>
        </w:numPr>
        <w:ind w:left="792" w:hanging="360"/>
        <w:rPr>
          <w:lang w:val="en-GB"/>
        </w:rPr>
      </w:pPr>
    </w:p>
    <w:p w14:paraId="1FAB5C5E" w14:textId="77777777" w:rsidR="00A40200" w:rsidRDefault="00A40200" w:rsidP="00E77636">
      <w:pPr>
        <w:pStyle w:val="Heading1"/>
        <w:rPr>
          <w:lang w:val="en-GB"/>
        </w:rPr>
      </w:pPr>
      <w:bookmarkStart w:id="145" w:name="_Toc401324205"/>
      <w:r w:rsidRPr="001D5F06">
        <w:rPr>
          <w:lang w:val="en-GB"/>
        </w:rPr>
        <w:t>Exception Flows</w:t>
      </w:r>
      <w:bookmarkEnd w:id="131"/>
      <w:bookmarkEnd w:id="145"/>
    </w:p>
    <w:p w14:paraId="0C03492F" w14:textId="77777777" w:rsidR="00A40200" w:rsidRPr="001D5F06" w:rsidRDefault="00A40200" w:rsidP="00B25171">
      <w:pPr>
        <w:pStyle w:val="Heading2"/>
        <w:rPr>
          <w:lang w:val="en-GB"/>
        </w:rPr>
      </w:pPr>
      <w:bookmarkStart w:id="146" w:name="_Toc197400767"/>
      <w:bookmarkStart w:id="147" w:name="_Toc401324206"/>
      <w:r w:rsidRPr="001D5F06">
        <w:rPr>
          <w:lang w:val="en-GB"/>
        </w:rPr>
        <w:t xml:space="preserve">Exception Flow 1 – </w:t>
      </w:r>
      <w:bookmarkEnd w:id="146"/>
      <w:r w:rsidR="00064BB3">
        <w:rPr>
          <w:lang w:val="en-GB"/>
        </w:rPr>
        <w:t xml:space="preserve">Inventory Activation </w:t>
      </w:r>
      <w:r w:rsidR="00C12FA2">
        <w:rPr>
          <w:lang w:val="en-GB"/>
        </w:rPr>
        <w:t xml:space="preserve">ICR </w:t>
      </w:r>
      <w:r w:rsidR="00064BB3">
        <w:rPr>
          <w:lang w:val="en-GB"/>
        </w:rPr>
        <w:t>E</w:t>
      </w:r>
      <w:r w:rsidR="00C12FA2">
        <w:rPr>
          <w:lang w:val="en-GB"/>
        </w:rPr>
        <w:t>rror</w:t>
      </w:r>
      <w:bookmarkEnd w:id="147"/>
    </w:p>
    <w:p w14:paraId="751B4B0A" w14:textId="77777777" w:rsidR="00A40200" w:rsidRPr="001D5F06" w:rsidRDefault="00A40200" w:rsidP="002A27B0">
      <w:pPr>
        <w:pStyle w:val="Heading3"/>
        <w:rPr>
          <w:lang w:val="en-GB"/>
        </w:rPr>
      </w:pPr>
      <w:bookmarkStart w:id="148" w:name="_Toc197400768"/>
      <w:bookmarkStart w:id="149" w:name="_Toc401324207"/>
      <w:r w:rsidRPr="001D5F06">
        <w:rPr>
          <w:lang w:val="en-GB"/>
        </w:rPr>
        <w:t>Specific Preconditions</w:t>
      </w:r>
      <w:bookmarkEnd w:id="148"/>
      <w:bookmarkEnd w:id="149"/>
    </w:p>
    <w:p w14:paraId="331ABCF7" w14:textId="77777777" w:rsidR="005B6488" w:rsidRPr="001D5F06" w:rsidRDefault="005B6488" w:rsidP="00BB2D28">
      <w:pPr>
        <w:pStyle w:val="BodyText"/>
        <w:rPr>
          <w:lang w:val="en-GB"/>
        </w:rPr>
      </w:pPr>
      <w:r w:rsidRPr="001D5F06">
        <w:t xml:space="preserve">System has performed </w:t>
      </w:r>
      <w:r w:rsidR="00E57503">
        <w:t>step 2 of Basic Flow 1.</w:t>
      </w:r>
    </w:p>
    <w:p w14:paraId="23D00CCD" w14:textId="77777777" w:rsidR="00A40200" w:rsidRPr="001D5F06" w:rsidRDefault="00A40200" w:rsidP="002A27B0">
      <w:pPr>
        <w:pStyle w:val="Heading3"/>
        <w:rPr>
          <w:lang w:val="en-GB"/>
        </w:rPr>
      </w:pPr>
      <w:bookmarkStart w:id="150" w:name="_Toc197400769"/>
      <w:bookmarkStart w:id="151" w:name="_Toc401324208"/>
      <w:r w:rsidRPr="001D5F06">
        <w:rPr>
          <w:lang w:val="en-GB"/>
        </w:rPr>
        <w:t>Steps</w:t>
      </w:r>
      <w:bookmarkEnd w:id="150"/>
      <w:bookmarkEnd w:id="151"/>
      <w:r w:rsidRPr="001D5F06">
        <w:rPr>
          <w:lang w:val="en-GB"/>
        </w:rPr>
        <w:t xml:space="preserve"> </w:t>
      </w:r>
    </w:p>
    <w:p w14:paraId="7F87C95E" w14:textId="77777777" w:rsidR="008A51D4" w:rsidRDefault="005B6488" w:rsidP="008D180C">
      <w:pPr>
        <w:pStyle w:val="SITAMainNumList"/>
        <w:numPr>
          <w:ilvl w:val="0"/>
          <w:numId w:val="24"/>
        </w:numPr>
        <w:rPr>
          <w:lang w:val="en-GB"/>
        </w:rPr>
      </w:pPr>
      <w:r>
        <w:rPr>
          <w:lang w:val="en-GB"/>
        </w:rPr>
        <w:t xml:space="preserve">System detects </w:t>
      </w:r>
      <w:r w:rsidR="008A51D4">
        <w:rPr>
          <w:lang w:val="en-GB"/>
        </w:rPr>
        <w:t>one or more of the following conditions:</w:t>
      </w:r>
      <w:r w:rsidR="001D4997">
        <w:rPr>
          <w:lang w:val="en-GB"/>
        </w:rPr>
        <w:t xml:space="preserve"> </w:t>
      </w:r>
    </w:p>
    <w:p w14:paraId="1745247F" w14:textId="77777777" w:rsidR="008A51D4" w:rsidRDefault="00E975D4" w:rsidP="008D180C">
      <w:pPr>
        <w:pStyle w:val="SITAMainNumList"/>
        <w:numPr>
          <w:ilvl w:val="1"/>
          <w:numId w:val="24"/>
        </w:numPr>
        <w:rPr>
          <w:lang w:val="en-GB"/>
        </w:rPr>
      </w:pPr>
      <w:r>
        <w:rPr>
          <w:lang w:val="en-GB"/>
        </w:rPr>
        <w:t>An ICR already exists</w:t>
      </w:r>
      <w:r w:rsidR="007C24C9">
        <w:rPr>
          <w:lang w:val="en-GB"/>
        </w:rPr>
        <w:t xml:space="preserve"> </w:t>
      </w:r>
      <w:r>
        <w:rPr>
          <w:lang w:val="en-GB"/>
        </w:rPr>
        <w:t>for a new schedule.</w:t>
      </w:r>
    </w:p>
    <w:p w14:paraId="5295CDAA" w14:textId="77777777" w:rsidR="007C24C9" w:rsidRDefault="00E975D4" w:rsidP="008D180C">
      <w:pPr>
        <w:pStyle w:val="SITAMainNumList"/>
        <w:numPr>
          <w:ilvl w:val="1"/>
          <w:numId w:val="24"/>
        </w:numPr>
        <w:rPr>
          <w:lang w:val="en-GB"/>
        </w:rPr>
      </w:pPr>
      <w:r>
        <w:rPr>
          <w:lang w:val="en-GB"/>
        </w:rPr>
        <w:t>An</w:t>
      </w:r>
      <w:r w:rsidR="007C24C9">
        <w:rPr>
          <w:lang w:val="en-GB"/>
        </w:rPr>
        <w:t xml:space="preserve"> </w:t>
      </w:r>
      <w:r w:rsidR="00885258">
        <w:rPr>
          <w:lang w:val="en-GB"/>
        </w:rPr>
        <w:t>ICR</w:t>
      </w:r>
      <w:r w:rsidR="007C24C9">
        <w:rPr>
          <w:lang w:val="en-GB"/>
        </w:rPr>
        <w:t xml:space="preserve"> </w:t>
      </w:r>
      <w:r>
        <w:rPr>
          <w:lang w:val="en-GB"/>
        </w:rPr>
        <w:t>does not exist</w:t>
      </w:r>
      <w:r w:rsidR="00792A0B">
        <w:rPr>
          <w:lang w:val="en-GB"/>
        </w:rPr>
        <w:t xml:space="preserve"> </w:t>
      </w:r>
      <w:r w:rsidR="00207453">
        <w:rPr>
          <w:lang w:val="en-GB"/>
        </w:rPr>
        <w:t xml:space="preserve">within the Inventory Creation Window </w:t>
      </w:r>
      <w:r>
        <w:rPr>
          <w:lang w:val="en-GB"/>
        </w:rPr>
        <w:t>for schedule replacements and cancellations</w:t>
      </w:r>
      <w:r w:rsidR="007C24C9">
        <w:rPr>
          <w:lang w:val="en-GB"/>
        </w:rPr>
        <w:t>.</w:t>
      </w:r>
      <w:r w:rsidR="00207453" w:rsidRPr="004526A0">
        <w:t xml:space="preserve"> </w:t>
      </w:r>
    </w:p>
    <w:p w14:paraId="57FFCF11" w14:textId="77777777" w:rsidR="004526A0" w:rsidRDefault="004526A0" w:rsidP="008D180C">
      <w:pPr>
        <w:pStyle w:val="SITAMainNumList"/>
        <w:numPr>
          <w:ilvl w:val="0"/>
          <w:numId w:val="24"/>
        </w:numPr>
        <w:rPr>
          <w:lang w:val="en-GB"/>
        </w:rPr>
      </w:pPr>
      <w:r>
        <w:rPr>
          <w:lang w:val="en-GB"/>
        </w:rPr>
        <w:t xml:space="preserve">If ICR </w:t>
      </w:r>
      <w:r w:rsidR="00107B8E">
        <w:rPr>
          <w:lang w:val="en-GB"/>
        </w:rPr>
        <w:t>for a new flight</w:t>
      </w:r>
      <w:r>
        <w:rPr>
          <w:lang w:val="en-GB"/>
        </w:rPr>
        <w:t xml:space="preserve"> already exists, the system logs an error with Error Manager (including error code, flight designator, index date and the attempted action), abandons inventory activation and resumes processing in UC for Schedule Change Orchestration.</w:t>
      </w:r>
    </w:p>
    <w:p w14:paraId="0BB7B6FD" w14:textId="77777777" w:rsidR="004526A0" w:rsidRDefault="004526A0" w:rsidP="008D180C">
      <w:pPr>
        <w:pStyle w:val="SITAMainNumList"/>
        <w:numPr>
          <w:ilvl w:val="0"/>
          <w:numId w:val="24"/>
        </w:numPr>
        <w:rPr>
          <w:lang w:val="en-GB"/>
        </w:rPr>
      </w:pPr>
      <w:r>
        <w:rPr>
          <w:lang w:val="en-GB"/>
        </w:rPr>
        <w:t xml:space="preserve">If ICR </w:t>
      </w:r>
      <w:r w:rsidR="00107B8E">
        <w:t>for the schedule being replaced does not exist</w:t>
      </w:r>
      <w:r>
        <w:rPr>
          <w:lang w:val="en-GB"/>
        </w:rPr>
        <w:t xml:space="preserve"> within the Inventory Creation Window, the system logs a</w:t>
      </w:r>
      <w:r w:rsidR="004B4EDB">
        <w:rPr>
          <w:lang w:val="en-GB"/>
        </w:rPr>
        <w:t> </w:t>
      </w:r>
      <w:r>
        <w:rPr>
          <w:lang w:val="en-GB"/>
        </w:rPr>
        <w:t>warning</w:t>
      </w:r>
      <w:r w:rsidR="004B4EDB">
        <w:rPr>
          <w:lang w:val="en-GB"/>
        </w:rPr>
        <w:t xml:space="preserve"> and continues at step </w:t>
      </w:r>
      <w:r w:rsidR="00F862A7">
        <w:rPr>
          <w:lang w:val="en-GB"/>
        </w:rPr>
        <w:fldChar w:fldCharType="begin"/>
      </w:r>
      <w:r w:rsidR="004B4EDB">
        <w:rPr>
          <w:lang w:val="en-GB"/>
        </w:rPr>
        <w:instrText xml:space="preserve"> REF _Ref369169125 \r \h </w:instrText>
      </w:r>
      <w:r w:rsidR="00F862A7">
        <w:rPr>
          <w:lang w:val="en-GB"/>
        </w:rPr>
      </w:r>
      <w:r w:rsidR="00F862A7">
        <w:rPr>
          <w:lang w:val="en-GB"/>
        </w:rPr>
        <w:fldChar w:fldCharType="separate"/>
      </w:r>
      <w:r w:rsidR="00595CEB">
        <w:rPr>
          <w:lang w:val="en-GB"/>
        </w:rPr>
        <w:t>3</w:t>
      </w:r>
      <w:r w:rsidR="00F862A7">
        <w:rPr>
          <w:lang w:val="en-GB"/>
        </w:rPr>
        <w:fldChar w:fldCharType="end"/>
      </w:r>
      <w:r w:rsidR="004B4EDB">
        <w:rPr>
          <w:lang w:val="en-GB"/>
        </w:rPr>
        <w:t xml:space="preserve"> of Basic Flow 1 as if it was a new flight to be created</w:t>
      </w:r>
      <w:r w:rsidR="005A044B">
        <w:rPr>
          <w:lang w:val="en-GB"/>
        </w:rPr>
        <w:t>.</w:t>
      </w:r>
      <w:r>
        <w:rPr>
          <w:lang w:val="en-GB"/>
        </w:rPr>
        <w:t xml:space="preserve"> </w:t>
      </w:r>
    </w:p>
    <w:p w14:paraId="21F3CC66" w14:textId="77777777" w:rsidR="005A044B" w:rsidRDefault="005A044B" w:rsidP="008D180C">
      <w:pPr>
        <w:pStyle w:val="SITAMainNumList"/>
        <w:numPr>
          <w:ilvl w:val="0"/>
          <w:numId w:val="24"/>
        </w:numPr>
        <w:rPr>
          <w:lang w:val="en-GB"/>
        </w:rPr>
      </w:pPr>
      <w:r>
        <w:rPr>
          <w:lang w:val="en-GB"/>
        </w:rPr>
        <w:t xml:space="preserve">If ICR </w:t>
      </w:r>
      <w:r w:rsidR="00107B8E">
        <w:rPr>
          <w:lang w:val="en-GB"/>
        </w:rPr>
        <w:t>for the schedule being cancelled does not exist</w:t>
      </w:r>
      <w:r>
        <w:rPr>
          <w:lang w:val="en-GB"/>
        </w:rPr>
        <w:t xml:space="preserve"> within the Inventory Creation Window, the</w:t>
      </w:r>
      <w:r w:rsidR="00107B8E">
        <w:rPr>
          <w:lang w:val="en-GB"/>
        </w:rPr>
        <w:t> </w:t>
      </w:r>
      <w:r>
        <w:rPr>
          <w:lang w:val="en-GB"/>
        </w:rPr>
        <w:t xml:space="preserve">system logs a warning and continues at step </w:t>
      </w:r>
      <w:r w:rsidR="00F862A7">
        <w:rPr>
          <w:lang w:val="en-GB"/>
        </w:rPr>
        <w:fldChar w:fldCharType="begin"/>
      </w:r>
      <w:r>
        <w:rPr>
          <w:lang w:val="en-GB"/>
        </w:rPr>
        <w:instrText xml:space="preserve"> REF _Ref347737189 \r \h </w:instrText>
      </w:r>
      <w:r w:rsidR="00F862A7">
        <w:rPr>
          <w:lang w:val="en-GB"/>
        </w:rPr>
      </w:r>
      <w:r w:rsidR="00F862A7">
        <w:rPr>
          <w:lang w:val="en-GB"/>
        </w:rPr>
        <w:fldChar w:fldCharType="separate"/>
      </w:r>
      <w:r w:rsidR="00595CEB">
        <w:rPr>
          <w:lang w:val="en-GB"/>
        </w:rPr>
        <w:t>12</w:t>
      </w:r>
      <w:r w:rsidR="00F862A7">
        <w:rPr>
          <w:lang w:val="en-GB"/>
        </w:rPr>
        <w:fldChar w:fldCharType="end"/>
      </w:r>
      <w:r>
        <w:rPr>
          <w:lang w:val="en-GB"/>
        </w:rPr>
        <w:t xml:space="preserve"> of Basic Flow 1.</w:t>
      </w:r>
    </w:p>
    <w:p w14:paraId="20F51948" w14:textId="77777777" w:rsidR="00A40200" w:rsidRPr="001D5F06" w:rsidRDefault="00A40200" w:rsidP="002A27B0">
      <w:pPr>
        <w:pStyle w:val="Heading3"/>
        <w:rPr>
          <w:lang w:val="en-GB"/>
        </w:rPr>
      </w:pPr>
      <w:bookmarkStart w:id="152" w:name="_Toc197400770"/>
      <w:bookmarkStart w:id="153" w:name="_Toc401324209"/>
      <w:r w:rsidRPr="001D5F06">
        <w:rPr>
          <w:lang w:val="en-GB"/>
        </w:rPr>
        <w:lastRenderedPageBreak/>
        <w:t>Specific Post Conditions</w:t>
      </w:r>
      <w:bookmarkEnd w:id="152"/>
      <w:bookmarkEnd w:id="153"/>
    </w:p>
    <w:p w14:paraId="75D7A9C8" w14:textId="77777777" w:rsidR="00D8622B" w:rsidRDefault="00754BE8" w:rsidP="0027715A">
      <w:pPr>
        <w:pStyle w:val="SITAMainBullet"/>
        <w:rPr>
          <w:lang w:val="en-GB"/>
        </w:rPr>
      </w:pPr>
      <w:r w:rsidRPr="001D5F06">
        <w:rPr>
          <w:lang w:val="en-GB"/>
        </w:rPr>
        <w:t xml:space="preserve">System </w:t>
      </w:r>
      <w:r w:rsidR="00F73B7E">
        <w:rPr>
          <w:lang w:val="en-GB"/>
        </w:rPr>
        <w:t xml:space="preserve">has recorded </w:t>
      </w:r>
      <w:r w:rsidR="00D8622B">
        <w:rPr>
          <w:lang w:val="en-GB"/>
        </w:rPr>
        <w:t xml:space="preserve">an </w:t>
      </w:r>
      <w:r w:rsidR="00F73B7E">
        <w:rPr>
          <w:lang w:val="en-GB"/>
        </w:rPr>
        <w:t xml:space="preserve">error </w:t>
      </w:r>
      <w:r w:rsidR="00D8622B">
        <w:rPr>
          <w:lang w:val="en-GB"/>
        </w:rPr>
        <w:t xml:space="preserve">or warning </w:t>
      </w:r>
      <w:r w:rsidR="00F73B7E">
        <w:rPr>
          <w:lang w:val="en-GB"/>
        </w:rPr>
        <w:t>in Error Manager</w:t>
      </w:r>
      <w:r w:rsidR="00C8592B">
        <w:rPr>
          <w:lang w:val="en-GB"/>
        </w:rPr>
        <w:t>.</w:t>
      </w:r>
    </w:p>
    <w:p w14:paraId="6D995A8F" w14:textId="77777777" w:rsidR="00A40200" w:rsidRDefault="00107B8E" w:rsidP="0027715A">
      <w:pPr>
        <w:pStyle w:val="SITAMainBullet"/>
        <w:rPr>
          <w:lang w:val="en-GB"/>
        </w:rPr>
      </w:pPr>
      <w:r>
        <w:rPr>
          <w:lang w:val="en-GB"/>
        </w:rPr>
        <w:t>An ICR is created if it did not</w:t>
      </w:r>
      <w:r w:rsidR="00D8622B">
        <w:rPr>
          <w:lang w:val="en-GB"/>
        </w:rPr>
        <w:t xml:space="preserve"> exist </w:t>
      </w:r>
      <w:r>
        <w:rPr>
          <w:lang w:val="en-GB"/>
        </w:rPr>
        <w:t>within the Inventory Creation Window for the schedule being replaced</w:t>
      </w:r>
      <w:r w:rsidR="00D8622B">
        <w:rPr>
          <w:lang w:val="en-GB"/>
        </w:rPr>
        <w:t>.</w:t>
      </w:r>
      <w:r w:rsidR="00C8592B">
        <w:rPr>
          <w:lang w:val="en-GB"/>
        </w:rPr>
        <w:t xml:space="preserve">  </w:t>
      </w:r>
    </w:p>
    <w:p w14:paraId="2F34185C" w14:textId="77777777" w:rsidR="008176A6" w:rsidRPr="001D5F06" w:rsidRDefault="008176A6" w:rsidP="008176A6">
      <w:pPr>
        <w:pStyle w:val="Heading2"/>
        <w:rPr>
          <w:lang w:val="en-GB"/>
        </w:rPr>
      </w:pPr>
      <w:bookmarkStart w:id="154" w:name="_Toc401324210"/>
      <w:bookmarkStart w:id="155" w:name="_Toc197256739"/>
      <w:bookmarkStart w:id="156" w:name="_Toc197400771"/>
      <w:r w:rsidRPr="001D5F06">
        <w:rPr>
          <w:lang w:val="en-GB"/>
        </w:rPr>
        <w:t xml:space="preserve">Exception Flow </w:t>
      </w:r>
      <w:r w:rsidR="00F2458F">
        <w:rPr>
          <w:lang w:val="en-GB"/>
        </w:rPr>
        <w:t>2</w:t>
      </w:r>
      <w:r w:rsidRPr="001D5F06">
        <w:rPr>
          <w:lang w:val="en-GB"/>
        </w:rPr>
        <w:t xml:space="preserve"> – </w:t>
      </w:r>
      <w:r w:rsidR="00F2458F">
        <w:rPr>
          <w:lang w:val="en-GB"/>
        </w:rPr>
        <w:t>Inventory Activation Leg/Segment Error</w:t>
      </w:r>
      <w:bookmarkEnd w:id="154"/>
    </w:p>
    <w:p w14:paraId="7C97575C" w14:textId="77777777" w:rsidR="008176A6" w:rsidRPr="001D5F06" w:rsidRDefault="008176A6" w:rsidP="008176A6">
      <w:pPr>
        <w:pStyle w:val="Heading3"/>
        <w:rPr>
          <w:lang w:val="en-GB"/>
        </w:rPr>
      </w:pPr>
      <w:bookmarkStart w:id="157" w:name="_Toc401324211"/>
      <w:r w:rsidRPr="001D5F06">
        <w:rPr>
          <w:lang w:val="en-GB"/>
        </w:rPr>
        <w:t>Specific Preconditions</w:t>
      </w:r>
      <w:bookmarkEnd w:id="157"/>
    </w:p>
    <w:p w14:paraId="54FF71BC" w14:textId="77777777" w:rsidR="00F8334E" w:rsidRDefault="008176A6" w:rsidP="008176A6">
      <w:pPr>
        <w:pStyle w:val="BodyText"/>
      </w:pPr>
      <w:r w:rsidRPr="001D5F06">
        <w:t xml:space="preserve">System has performed </w:t>
      </w:r>
      <w:r w:rsidR="00F8334E">
        <w:t>one of the following steps</w:t>
      </w:r>
    </w:p>
    <w:p w14:paraId="66BB2950" w14:textId="77777777" w:rsidR="008176A6" w:rsidRDefault="008176A6" w:rsidP="00691B2F">
      <w:pPr>
        <w:pStyle w:val="BodyText"/>
        <w:numPr>
          <w:ilvl w:val="0"/>
          <w:numId w:val="28"/>
        </w:numPr>
      </w:pPr>
      <w:r>
        <w:t>Step</w:t>
      </w:r>
      <w:r w:rsidR="00913814">
        <w:t>s</w:t>
      </w:r>
      <w:r>
        <w:t xml:space="preserve"> </w:t>
      </w:r>
      <w:r w:rsidR="00913814">
        <w:t>5-</w:t>
      </w:r>
      <w:r w:rsidR="00FE2851">
        <w:t xml:space="preserve">9 </w:t>
      </w:r>
      <w:r w:rsidR="00C00C1D">
        <w:t>of</w:t>
      </w:r>
      <w:r>
        <w:t xml:space="preserve"> Basic Flow 1</w:t>
      </w:r>
      <w:r w:rsidR="00C13FA6">
        <w:t>.</w:t>
      </w:r>
      <w:r>
        <w:t xml:space="preserve"> </w:t>
      </w:r>
    </w:p>
    <w:p w14:paraId="352CD11B" w14:textId="77777777" w:rsidR="00C00C1D" w:rsidRDefault="00514E4E" w:rsidP="00691B2F">
      <w:pPr>
        <w:pStyle w:val="BodyText"/>
        <w:numPr>
          <w:ilvl w:val="0"/>
          <w:numId w:val="28"/>
        </w:numPr>
      </w:pPr>
      <w:r>
        <w:t>Any step of</w:t>
      </w:r>
      <w:r w:rsidR="00C00C1D">
        <w:t xml:space="preserve"> Basic flow 1 of the included UC for Dress Flight </w:t>
      </w:r>
    </w:p>
    <w:p w14:paraId="135ED9FE" w14:textId="77777777" w:rsidR="008176A6" w:rsidRPr="001D5F06" w:rsidRDefault="008176A6" w:rsidP="008176A6">
      <w:pPr>
        <w:pStyle w:val="Heading3"/>
        <w:rPr>
          <w:lang w:val="en-GB"/>
        </w:rPr>
      </w:pPr>
      <w:bookmarkStart w:id="158" w:name="_Toc401324212"/>
      <w:r w:rsidRPr="001D5F06">
        <w:rPr>
          <w:lang w:val="en-GB"/>
        </w:rPr>
        <w:t>Steps</w:t>
      </w:r>
      <w:bookmarkEnd w:id="158"/>
      <w:r w:rsidRPr="001D5F06">
        <w:rPr>
          <w:lang w:val="en-GB"/>
        </w:rPr>
        <w:t xml:space="preserve"> </w:t>
      </w:r>
    </w:p>
    <w:p w14:paraId="38DDAF4E" w14:textId="77777777" w:rsidR="003F4E5B" w:rsidRDefault="00F8334E" w:rsidP="00691B2F">
      <w:pPr>
        <w:pStyle w:val="SITAMainNumList"/>
        <w:numPr>
          <w:ilvl w:val="0"/>
          <w:numId w:val="29"/>
        </w:numPr>
        <w:rPr>
          <w:lang w:val="en-GB"/>
        </w:rPr>
      </w:pPr>
      <w:r>
        <w:rPr>
          <w:lang w:val="en-GB"/>
        </w:rPr>
        <w:t xml:space="preserve">System </w:t>
      </w:r>
      <w:r w:rsidR="003F4E5B">
        <w:rPr>
          <w:lang w:val="en-GB"/>
        </w:rPr>
        <w:t>detects one or more of the following conditions:</w:t>
      </w:r>
    </w:p>
    <w:p w14:paraId="2B9B087F" w14:textId="77777777" w:rsidR="00B07270" w:rsidRDefault="00B07270" w:rsidP="008D180C">
      <w:pPr>
        <w:pStyle w:val="SITAMainNumList"/>
        <w:numPr>
          <w:ilvl w:val="1"/>
          <w:numId w:val="24"/>
        </w:numPr>
        <w:rPr>
          <w:lang w:val="en-GB"/>
        </w:rPr>
      </w:pPr>
      <w:r>
        <w:rPr>
          <w:lang w:val="en-GB"/>
        </w:rPr>
        <w:t>The leg/segment to be created already exists within the activated ICR</w:t>
      </w:r>
      <w:r w:rsidR="0029053F">
        <w:rPr>
          <w:lang w:val="en-GB"/>
        </w:rPr>
        <w:br/>
        <w:t xml:space="preserve">(Error code: </w:t>
      </w:r>
      <w:r w:rsidR="0029053F">
        <w:rPr>
          <w:i/>
          <w:lang w:val="en-GB"/>
        </w:rPr>
        <w:t>Seg</w:t>
      </w:r>
      <w:r w:rsidR="0029053F" w:rsidRPr="00F35A42">
        <w:rPr>
          <w:i/>
          <w:lang w:val="en-GB"/>
        </w:rPr>
        <w:t>AlreadyExists</w:t>
      </w:r>
      <w:r w:rsidR="0029053F">
        <w:rPr>
          <w:lang w:val="en-GB"/>
        </w:rPr>
        <w:t>)</w:t>
      </w:r>
    </w:p>
    <w:p w14:paraId="75A1BCB6" w14:textId="77777777" w:rsidR="00443581" w:rsidRDefault="003F4E5B" w:rsidP="008D180C">
      <w:pPr>
        <w:pStyle w:val="SITAMainNumList"/>
        <w:numPr>
          <w:ilvl w:val="1"/>
          <w:numId w:val="24"/>
        </w:numPr>
        <w:rPr>
          <w:lang w:val="en-GB"/>
        </w:rPr>
      </w:pPr>
      <w:r>
        <w:rPr>
          <w:lang w:val="en-GB"/>
        </w:rPr>
        <w:t>The leg/segment to be cancelled</w:t>
      </w:r>
      <w:r w:rsidR="00B95791">
        <w:rPr>
          <w:lang w:val="en-GB"/>
        </w:rPr>
        <w:t xml:space="preserve"> or changed</w:t>
      </w:r>
      <w:r>
        <w:rPr>
          <w:lang w:val="en-GB"/>
        </w:rPr>
        <w:t xml:space="preserve"> does not exist in the </w:t>
      </w:r>
      <w:r w:rsidR="00885258">
        <w:rPr>
          <w:lang w:val="en-GB"/>
        </w:rPr>
        <w:t>activated ICR</w:t>
      </w:r>
      <w:r>
        <w:rPr>
          <w:lang w:val="en-GB"/>
        </w:rPr>
        <w:t>.</w:t>
      </w:r>
      <w:r w:rsidR="00443581">
        <w:rPr>
          <w:lang w:val="en-GB"/>
        </w:rPr>
        <w:br/>
        <w:t xml:space="preserve">(Error code: </w:t>
      </w:r>
      <w:r w:rsidR="00B95791">
        <w:rPr>
          <w:i/>
          <w:lang w:val="en-GB"/>
        </w:rPr>
        <w:t>Seg</w:t>
      </w:r>
      <w:r w:rsidR="0029053F">
        <w:rPr>
          <w:i/>
          <w:lang w:val="en-GB"/>
        </w:rPr>
        <w:t>DoesNotExist</w:t>
      </w:r>
      <w:r w:rsidR="00443581">
        <w:rPr>
          <w:lang w:val="en-GB"/>
        </w:rPr>
        <w:t>)</w:t>
      </w:r>
    </w:p>
    <w:p w14:paraId="58D18462" w14:textId="77777777" w:rsidR="00F8334E" w:rsidRDefault="00F8334E" w:rsidP="00691B2F">
      <w:pPr>
        <w:pStyle w:val="SITAMainNumList"/>
        <w:numPr>
          <w:ilvl w:val="1"/>
          <w:numId w:val="29"/>
        </w:numPr>
        <w:rPr>
          <w:lang w:val="en-GB"/>
        </w:rPr>
      </w:pPr>
      <w:r>
        <w:rPr>
          <w:lang w:val="en-GB"/>
        </w:rPr>
        <w:t xml:space="preserve">UC for </w:t>
      </w:r>
      <w:r w:rsidR="00C7593D">
        <w:rPr>
          <w:lang w:val="en-GB"/>
        </w:rPr>
        <w:t>Assign Nesting Template invoked by UC for Dress Flight returns an error</w:t>
      </w:r>
      <w:r>
        <w:rPr>
          <w:lang w:val="en-GB"/>
        </w:rPr>
        <w:t>.</w:t>
      </w:r>
      <w:r w:rsidR="0029053F">
        <w:rPr>
          <w:lang w:val="en-GB"/>
        </w:rPr>
        <w:br/>
        <w:t xml:space="preserve">(Error code: </w:t>
      </w:r>
      <w:r w:rsidR="0029053F">
        <w:rPr>
          <w:i/>
          <w:lang w:val="en-GB"/>
        </w:rPr>
        <w:t>NestingError</w:t>
      </w:r>
      <w:r w:rsidR="0029053F">
        <w:rPr>
          <w:lang w:val="en-GB"/>
        </w:rPr>
        <w:t>)</w:t>
      </w:r>
    </w:p>
    <w:p w14:paraId="78D07D96" w14:textId="77777777" w:rsidR="00B817EC" w:rsidRDefault="00B817EC" w:rsidP="00691B2F">
      <w:pPr>
        <w:pStyle w:val="SITAMainNumList"/>
        <w:numPr>
          <w:ilvl w:val="1"/>
          <w:numId w:val="29"/>
        </w:numPr>
        <w:rPr>
          <w:lang w:val="en-GB"/>
        </w:rPr>
      </w:pPr>
      <w:r>
        <w:rPr>
          <w:lang w:val="en-GB"/>
        </w:rPr>
        <w:t>UC for Dress Flight returns an error of any other origin.</w:t>
      </w:r>
      <w:r>
        <w:rPr>
          <w:lang w:val="en-GB"/>
        </w:rPr>
        <w:br/>
        <w:t xml:space="preserve">(Error code: </w:t>
      </w:r>
      <w:r>
        <w:rPr>
          <w:i/>
          <w:lang w:val="en-GB"/>
        </w:rPr>
        <w:t>MiscError</w:t>
      </w:r>
      <w:r>
        <w:rPr>
          <w:lang w:val="en-GB"/>
        </w:rPr>
        <w:t>)</w:t>
      </w:r>
    </w:p>
    <w:p w14:paraId="716EE976" w14:textId="77777777" w:rsidR="00885258" w:rsidRDefault="00885258" w:rsidP="00691B2F">
      <w:pPr>
        <w:pStyle w:val="SITAMainNumList"/>
        <w:numPr>
          <w:ilvl w:val="0"/>
          <w:numId w:val="29"/>
        </w:numPr>
        <w:rPr>
          <w:lang w:val="en-GB"/>
        </w:rPr>
      </w:pPr>
      <w:r>
        <w:rPr>
          <w:lang w:val="en-GB"/>
        </w:rPr>
        <w:t xml:space="preserve">System logs an error message with Error Manager (including </w:t>
      </w:r>
      <w:r w:rsidR="00F97399">
        <w:rPr>
          <w:lang w:val="en-GB"/>
        </w:rPr>
        <w:t xml:space="preserve">error code, </w:t>
      </w:r>
      <w:r>
        <w:rPr>
          <w:lang w:val="en-GB"/>
        </w:rPr>
        <w:t xml:space="preserve">details of the activated ICR, leg/segment details and the requested actions). </w:t>
      </w:r>
    </w:p>
    <w:p w14:paraId="46FF4B61" w14:textId="77777777" w:rsidR="008176A6" w:rsidRDefault="00497E3F" w:rsidP="00691B2F">
      <w:pPr>
        <w:pStyle w:val="SITAMainNumList"/>
        <w:numPr>
          <w:ilvl w:val="0"/>
          <w:numId w:val="29"/>
        </w:numPr>
        <w:rPr>
          <w:lang w:val="en-GB"/>
        </w:rPr>
      </w:pPr>
      <w:r>
        <w:rPr>
          <w:lang w:val="en-GB"/>
        </w:rPr>
        <w:t>System records the Segment Error Code to return</w:t>
      </w:r>
      <w:r w:rsidR="009D16FC">
        <w:rPr>
          <w:lang w:val="en-GB"/>
        </w:rPr>
        <w:t xml:space="preserve"> it</w:t>
      </w:r>
      <w:r>
        <w:rPr>
          <w:lang w:val="en-GB"/>
        </w:rPr>
        <w:t xml:space="preserve"> later to</w:t>
      </w:r>
      <w:r w:rsidR="0045667E">
        <w:rPr>
          <w:lang w:val="en-GB"/>
        </w:rPr>
        <w:t xml:space="preserve"> </w:t>
      </w:r>
      <w:r>
        <w:rPr>
          <w:lang w:val="en-GB"/>
        </w:rPr>
        <w:t>Schedule Change Orchestration</w:t>
      </w:r>
      <w:r w:rsidR="0045667E">
        <w:rPr>
          <w:lang w:val="en-GB"/>
        </w:rPr>
        <w:t xml:space="preserve"> and rejoins step </w:t>
      </w:r>
      <w:r w:rsidR="00FE2851">
        <w:rPr>
          <w:lang w:val="en-GB"/>
        </w:rPr>
        <w:t xml:space="preserve">9 </w:t>
      </w:r>
      <w:r w:rsidR="0045667E">
        <w:rPr>
          <w:lang w:val="en-GB"/>
        </w:rPr>
        <w:t>of Basic Flow 1.</w:t>
      </w:r>
    </w:p>
    <w:p w14:paraId="4AFB974A" w14:textId="77777777" w:rsidR="008176A6" w:rsidRPr="001D5F06" w:rsidRDefault="008176A6" w:rsidP="008176A6">
      <w:pPr>
        <w:pStyle w:val="Heading3"/>
        <w:rPr>
          <w:lang w:val="en-GB"/>
        </w:rPr>
      </w:pPr>
      <w:bookmarkStart w:id="159" w:name="_Toc401324213"/>
      <w:r w:rsidRPr="001D5F06">
        <w:rPr>
          <w:lang w:val="en-GB"/>
        </w:rPr>
        <w:t>Specific Post Conditions</w:t>
      </w:r>
      <w:bookmarkEnd w:id="159"/>
    </w:p>
    <w:p w14:paraId="30E7BD90" w14:textId="77777777" w:rsidR="00F73B7E" w:rsidRDefault="00F73B7E" w:rsidP="00F73B7E">
      <w:pPr>
        <w:pStyle w:val="SITAMainBullet"/>
        <w:rPr>
          <w:lang w:val="en-GB"/>
        </w:rPr>
      </w:pPr>
      <w:r w:rsidRPr="001D5F06">
        <w:rPr>
          <w:lang w:val="en-GB"/>
        </w:rPr>
        <w:t xml:space="preserve">System </w:t>
      </w:r>
      <w:r>
        <w:rPr>
          <w:lang w:val="en-GB"/>
        </w:rPr>
        <w:t xml:space="preserve">has recorded the error in Error Manager.  </w:t>
      </w:r>
    </w:p>
    <w:p w14:paraId="45600252" w14:textId="77777777" w:rsidR="008176A6" w:rsidRDefault="00F73B7E" w:rsidP="001D4997">
      <w:pPr>
        <w:pStyle w:val="SITAMainBullet"/>
        <w:rPr>
          <w:lang w:val="en-GB"/>
        </w:rPr>
      </w:pPr>
      <w:r>
        <w:rPr>
          <w:lang w:val="en-GB"/>
        </w:rPr>
        <w:t xml:space="preserve">Segment Error Code is recorded to return later </w:t>
      </w:r>
      <w:r w:rsidR="009D16FC">
        <w:rPr>
          <w:lang w:val="en-GB"/>
        </w:rPr>
        <w:t xml:space="preserve">it </w:t>
      </w:r>
      <w:r>
        <w:rPr>
          <w:lang w:val="en-GB"/>
        </w:rPr>
        <w:t>to Schedule Change Orchestration as a part of Inventory Activation response for the ICR</w:t>
      </w:r>
      <w:r w:rsidR="00CB6C4C">
        <w:rPr>
          <w:lang w:val="en-GB"/>
        </w:rPr>
        <w:t>.</w:t>
      </w:r>
    </w:p>
    <w:p w14:paraId="0F45E8CC" w14:textId="77777777" w:rsidR="00F73B7E" w:rsidRDefault="00F73B7E" w:rsidP="001D4997">
      <w:pPr>
        <w:pStyle w:val="SITAMainBullet"/>
        <w:rPr>
          <w:lang w:val="en-GB"/>
        </w:rPr>
      </w:pPr>
      <w:r>
        <w:rPr>
          <w:lang w:val="en-GB"/>
        </w:rPr>
        <w:t>Leg/segment is not updated.</w:t>
      </w:r>
    </w:p>
    <w:p w14:paraId="080087E5" w14:textId="77777777" w:rsidR="005E5905" w:rsidRDefault="005E5905" w:rsidP="001D4997">
      <w:pPr>
        <w:pStyle w:val="SITAMainBullet"/>
        <w:rPr>
          <w:lang w:val="en-GB"/>
        </w:rPr>
      </w:pPr>
      <w:r>
        <w:rPr>
          <w:lang w:val="en-GB"/>
        </w:rPr>
        <w:t xml:space="preserve">Processing continues </w:t>
      </w:r>
      <w:r w:rsidR="00757312">
        <w:rPr>
          <w:lang w:val="en-GB"/>
        </w:rPr>
        <w:t>with the next leg/segment of the activated ICR.</w:t>
      </w:r>
    </w:p>
    <w:p w14:paraId="176A0EFF" w14:textId="77777777" w:rsidR="00A40200" w:rsidRDefault="00A40200" w:rsidP="00E77636">
      <w:pPr>
        <w:pStyle w:val="Heading1"/>
        <w:rPr>
          <w:lang w:val="en-GB"/>
        </w:rPr>
      </w:pPr>
      <w:bookmarkStart w:id="160" w:name="_Toc401324214"/>
      <w:r w:rsidRPr="001D5F06">
        <w:rPr>
          <w:lang w:val="en-GB"/>
        </w:rPr>
        <w:t>Sub Flows</w:t>
      </w:r>
      <w:bookmarkEnd w:id="155"/>
      <w:bookmarkEnd w:id="156"/>
      <w:bookmarkEnd w:id="160"/>
    </w:p>
    <w:p w14:paraId="5ACE05F5" w14:textId="77777777" w:rsidR="00193EB5" w:rsidRPr="008F5DA9" w:rsidRDefault="00193EB5" w:rsidP="00193EB5">
      <w:pPr>
        <w:pStyle w:val="BodyText"/>
      </w:pPr>
      <w:r w:rsidRPr="008F5DA9">
        <w:t>None</w:t>
      </w:r>
    </w:p>
    <w:p w14:paraId="2CC7601F" w14:textId="77777777" w:rsidR="001F2607" w:rsidRPr="001D5F06" w:rsidRDefault="001F2607" w:rsidP="00E77636">
      <w:pPr>
        <w:pStyle w:val="Heading1"/>
        <w:rPr>
          <w:lang w:val="en-GB"/>
        </w:rPr>
      </w:pPr>
      <w:bookmarkStart w:id="161" w:name="_Toc401324215"/>
      <w:bookmarkStart w:id="162" w:name="_Toc197256788"/>
      <w:bookmarkStart w:id="163" w:name="_Toc197400777"/>
      <w:bookmarkEnd w:id="132"/>
      <w:bookmarkEnd w:id="133"/>
      <w:bookmarkEnd w:id="134"/>
      <w:r w:rsidRPr="001D5F06">
        <w:rPr>
          <w:lang w:val="en-GB"/>
        </w:rPr>
        <w:t>General Post Conditions</w:t>
      </w:r>
      <w:bookmarkEnd w:id="161"/>
    </w:p>
    <w:p w14:paraId="77BF501D" w14:textId="77777777" w:rsidR="001F2607" w:rsidRPr="008F5DA9" w:rsidRDefault="008F5DA9" w:rsidP="008F5DA9">
      <w:pPr>
        <w:pStyle w:val="BodyText"/>
      </w:pPr>
      <w:r w:rsidRPr="008F5DA9">
        <w:t>None</w:t>
      </w:r>
    </w:p>
    <w:p w14:paraId="017153FD" w14:textId="77777777" w:rsidR="00A40200" w:rsidRPr="001D5F06" w:rsidRDefault="00A40200" w:rsidP="00E77636">
      <w:pPr>
        <w:pStyle w:val="Heading1"/>
        <w:rPr>
          <w:lang w:val="en-GB"/>
        </w:rPr>
      </w:pPr>
      <w:bookmarkStart w:id="164" w:name="_Toc401324216"/>
      <w:r w:rsidRPr="001D5F06">
        <w:rPr>
          <w:lang w:val="en-GB"/>
        </w:rPr>
        <w:lastRenderedPageBreak/>
        <w:t>Extension Points</w:t>
      </w:r>
      <w:bookmarkEnd w:id="162"/>
      <w:bookmarkEnd w:id="163"/>
      <w:bookmarkEnd w:id="164"/>
    </w:p>
    <w:p w14:paraId="73AFB04D" w14:textId="77777777" w:rsidR="00C23659" w:rsidRDefault="00C23659" w:rsidP="00C23659">
      <w:pPr>
        <w:pStyle w:val="BodyText"/>
      </w:pPr>
      <w:bookmarkStart w:id="165" w:name="_Toc178570459"/>
      <w:bookmarkStart w:id="166" w:name="_Toc35985166"/>
      <w:bookmarkStart w:id="167" w:name="_Toc197256789"/>
      <w:r>
        <w:t>This UC is an include UC for</w:t>
      </w:r>
    </w:p>
    <w:p w14:paraId="360B7E4C" w14:textId="77777777" w:rsidR="00C23659" w:rsidRDefault="00C23659" w:rsidP="00691B2F">
      <w:pPr>
        <w:pStyle w:val="BodyText"/>
        <w:numPr>
          <w:ilvl w:val="0"/>
          <w:numId w:val="26"/>
        </w:numPr>
        <w:rPr>
          <w:lang w:val="en-GB"/>
        </w:rPr>
      </w:pPr>
      <w:r>
        <w:t xml:space="preserve">Schedule Change Orchestration. </w:t>
      </w:r>
    </w:p>
    <w:p w14:paraId="71F90671" w14:textId="77777777" w:rsidR="00C23659" w:rsidRPr="00C120C3" w:rsidRDefault="00C23659" w:rsidP="00691B2F">
      <w:pPr>
        <w:pStyle w:val="BodyText"/>
        <w:numPr>
          <w:ilvl w:val="0"/>
          <w:numId w:val="26"/>
        </w:numPr>
        <w:rPr>
          <w:lang w:val="en-GB"/>
        </w:rPr>
      </w:pPr>
      <w:r>
        <w:t xml:space="preserve">Daily Inventory Maintenance Process for Maintaining the "Open for Sale Period".  </w:t>
      </w:r>
    </w:p>
    <w:p w14:paraId="79791F46" w14:textId="77777777" w:rsidR="00D603C3" w:rsidRDefault="008E611A" w:rsidP="00F63415">
      <w:pPr>
        <w:pStyle w:val="BodyText"/>
        <w:ind w:left="720"/>
      </w:pPr>
      <w:r>
        <w:t xml:space="preserve"> </w:t>
      </w:r>
    </w:p>
    <w:p w14:paraId="36B1B4F2" w14:textId="77777777" w:rsidR="00A40200" w:rsidRDefault="00A40200" w:rsidP="00E77636">
      <w:pPr>
        <w:pStyle w:val="Heading1"/>
        <w:rPr>
          <w:lang w:val="en-GB"/>
        </w:rPr>
      </w:pPr>
      <w:bookmarkStart w:id="168" w:name="_Toc340586438"/>
      <w:bookmarkStart w:id="169" w:name="_Toc178570461"/>
      <w:bookmarkStart w:id="170" w:name="_Toc18988784"/>
      <w:bookmarkStart w:id="171" w:name="_Toc35985168"/>
      <w:bookmarkStart w:id="172" w:name="_Toc197256790"/>
      <w:bookmarkStart w:id="173" w:name="_Toc197400779"/>
      <w:bookmarkStart w:id="174" w:name="_Toc401324217"/>
      <w:bookmarkEnd w:id="165"/>
      <w:bookmarkEnd w:id="166"/>
      <w:bookmarkEnd w:id="167"/>
      <w:bookmarkEnd w:id="168"/>
      <w:r w:rsidRPr="001D5F06">
        <w:rPr>
          <w:lang w:val="en-GB"/>
        </w:rPr>
        <w:t>Additional Information</w:t>
      </w:r>
      <w:bookmarkEnd w:id="169"/>
      <w:bookmarkEnd w:id="170"/>
      <w:bookmarkEnd w:id="171"/>
      <w:bookmarkEnd w:id="172"/>
      <w:bookmarkEnd w:id="173"/>
      <w:bookmarkEnd w:id="174"/>
    </w:p>
    <w:p w14:paraId="5A776CC6" w14:textId="77777777" w:rsidR="008F6C0F" w:rsidRPr="008F6C0F" w:rsidRDefault="008F6C0F" w:rsidP="008F6C0F">
      <w:pPr>
        <w:pStyle w:val="BodyText"/>
        <w:rPr>
          <w:lang w:val="en-GB"/>
        </w:rPr>
      </w:pPr>
      <w:r>
        <w:rPr>
          <w:lang w:val="en-GB"/>
        </w:rPr>
        <w:t>None</w:t>
      </w:r>
    </w:p>
    <w:p w14:paraId="3294BEFF" w14:textId="77777777" w:rsidR="00A40200" w:rsidRPr="001D5F06" w:rsidRDefault="00A40200" w:rsidP="00E77636">
      <w:pPr>
        <w:pStyle w:val="Heading1"/>
        <w:rPr>
          <w:lang w:val="en-GB"/>
        </w:rPr>
      </w:pPr>
      <w:bookmarkStart w:id="175" w:name="_Toc197256794"/>
      <w:bookmarkStart w:id="176" w:name="_Toc197400781"/>
      <w:bookmarkStart w:id="177" w:name="_Toc401324218"/>
      <w:r w:rsidRPr="001D5F06">
        <w:rPr>
          <w:lang w:val="en-GB"/>
        </w:rPr>
        <w:t xml:space="preserve">Future </w:t>
      </w:r>
      <w:r w:rsidR="005F0E7F" w:rsidRPr="001D5F06">
        <w:rPr>
          <w:lang w:val="en-GB"/>
        </w:rPr>
        <w:t xml:space="preserve">Use Case </w:t>
      </w:r>
      <w:r w:rsidRPr="001D5F06">
        <w:rPr>
          <w:lang w:val="en-GB"/>
        </w:rPr>
        <w:t>Considerations</w:t>
      </w:r>
      <w:bookmarkEnd w:id="175"/>
      <w:bookmarkEnd w:id="176"/>
      <w:bookmarkEnd w:id="177"/>
    </w:p>
    <w:p w14:paraId="0F701907" w14:textId="77777777" w:rsidR="004A214A" w:rsidRDefault="001D4997" w:rsidP="00691B2F">
      <w:pPr>
        <w:pStyle w:val="BodyText"/>
        <w:numPr>
          <w:ilvl w:val="0"/>
          <w:numId w:val="27"/>
        </w:numPr>
        <w:rPr>
          <w:lang w:val="en-GB"/>
        </w:rPr>
      </w:pPr>
      <w:r>
        <w:rPr>
          <w:lang w:val="en-GB"/>
        </w:rPr>
        <w:t>Future Use Cases shall consider scenarios where Seat Sold Count (SSC) can be retained for the ICR of an existing flight during the Activate Inve</w:t>
      </w:r>
      <w:r w:rsidR="00EF13CD">
        <w:rPr>
          <w:lang w:val="en-GB"/>
        </w:rPr>
        <w:t>ntory process so as to minimize the volume of</w:t>
      </w:r>
      <w:r>
        <w:rPr>
          <w:lang w:val="en-GB"/>
        </w:rPr>
        <w:t xml:space="preserve"> SSC Refresh during schedule change processing.</w:t>
      </w:r>
      <w:r w:rsidR="0003302B">
        <w:rPr>
          <w:lang w:val="en-GB"/>
        </w:rPr>
        <w:t xml:space="preserve"> </w:t>
      </w:r>
    </w:p>
    <w:p w14:paraId="5A7CD398" w14:textId="77777777" w:rsidR="003E0F70" w:rsidRDefault="003E0F70" w:rsidP="00691B2F">
      <w:pPr>
        <w:pStyle w:val="BodyText"/>
        <w:numPr>
          <w:ilvl w:val="0"/>
          <w:numId w:val="27"/>
        </w:numPr>
        <w:rPr>
          <w:lang w:val="en-GB"/>
        </w:rPr>
      </w:pPr>
      <w:r>
        <w:rPr>
          <w:lang w:val="en-GB"/>
        </w:rPr>
        <w:t>The approach to processing of activation errors has yet to be defined. On one hand, a Schedule Change Plan can contain a lot of internal dependencies (like rebooking of passengers from a cancelled flight onto a changed one), and in theory even a single error may ruin it.</w:t>
      </w:r>
      <w:r w:rsidR="00463FC7">
        <w:rPr>
          <w:lang w:val="en-GB"/>
        </w:rPr>
        <w:t xml:space="preserve"> On the other hand it is not possible to rollback Schedule Change due to massive amount of changes made.</w:t>
      </w:r>
    </w:p>
    <w:p w14:paraId="01CE54F3" w14:textId="77777777" w:rsidR="00D7561B" w:rsidRDefault="00D7561B" w:rsidP="00691B2F">
      <w:pPr>
        <w:pStyle w:val="BodyText"/>
        <w:numPr>
          <w:ilvl w:val="0"/>
          <w:numId w:val="27"/>
        </w:numPr>
        <w:rPr>
          <w:lang w:val="en-GB"/>
        </w:rPr>
      </w:pPr>
      <w:r>
        <w:rPr>
          <w:lang w:val="en-GB"/>
        </w:rPr>
        <w:t>It may be necessary to rollback changes made on leg/seg level in case of an error.</w:t>
      </w:r>
    </w:p>
    <w:p w14:paraId="639DA2E0" w14:textId="77777777" w:rsidR="003E466C" w:rsidRDefault="003E466C" w:rsidP="00691B2F">
      <w:pPr>
        <w:pStyle w:val="BodyText"/>
        <w:numPr>
          <w:ilvl w:val="0"/>
          <w:numId w:val="27"/>
        </w:numPr>
        <w:rPr>
          <w:lang w:val="en-GB"/>
        </w:rPr>
      </w:pPr>
      <w:r>
        <w:rPr>
          <w:lang w:val="en-GB"/>
        </w:rPr>
        <w:t>When deleting old inventory in Basic Flow 2 it may be necessary to make up closeout data for those flights which have not been closed yet (for example, by assuming that all bookings have boarded).</w:t>
      </w:r>
    </w:p>
    <w:p w14:paraId="317E58D9" w14:textId="77777777" w:rsidR="00A1046D" w:rsidRDefault="00A1046D" w:rsidP="00691B2F">
      <w:pPr>
        <w:pStyle w:val="BodyText"/>
        <w:numPr>
          <w:ilvl w:val="0"/>
          <w:numId w:val="27"/>
        </w:numPr>
        <w:rPr>
          <w:lang w:val="en-GB"/>
        </w:rPr>
      </w:pPr>
      <w:r>
        <w:rPr>
          <w:lang w:val="en-GB"/>
        </w:rPr>
        <w:t>It may be necessary to detect and log all occurrences of inventory records without corresponding schedules.</w:t>
      </w:r>
      <w:r w:rsidR="004C11BA">
        <w:rPr>
          <w:lang w:val="en-GB"/>
        </w:rPr>
        <w:t xml:space="preserve"> Potentially such situations may occur, for example, when a schedule was cancelled but the corresponding inventory was not removed. They are not dangerous in the essence that inventory cannot be sold without schedules anyway but may indicate coding errors.</w:t>
      </w:r>
      <w:r w:rsidR="004C11BA">
        <w:rPr>
          <w:lang w:val="en-GB"/>
        </w:rPr>
        <w:br/>
        <w:t>Currently it is not clear which of the inventory maintenance tasks should take responsibility of “repairing” inventory. Also, this is closely related to holistic handling of errors during schedule change which is still an open issue.</w:t>
      </w:r>
    </w:p>
    <w:p w14:paraId="572355C5" w14:textId="77777777" w:rsidR="00844091" w:rsidRDefault="00857BD5" w:rsidP="00691B2F">
      <w:pPr>
        <w:pStyle w:val="BodyText"/>
        <w:numPr>
          <w:ilvl w:val="0"/>
          <w:numId w:val="27"/>
        </w:numPr>
        <w:rPr>
          <w:lang w:val="en-GB"/>
        </w:rPr>
      </w:pPr>
      <w:r w:rsidRPr="00FE0D99">
        <w:rPr>
          <w:lang w:val="en-GB"/>
        </w:rPr>
        <w:t xml:space="preserve">If INV.28 is implemented prior to implementing inventory activation for ad-hoc schedules then a separate story will be required to </w:t>
      </w:r>
      <w:r w:rsidR="00112F1F" w:rsidRPr="00C144FF">
        <w:rPr>
          <w:b/>
          <w:lang w:val="en-GB"/>
        </w:rPr>
        <w:t xml:space="preserve">test </w:t>
      </w:r>
      <w:r w:rsidR="00112F1F">
        <w:rPr>
          <w:lang w:val="en-GB"/>
        </w:rPr>
        <w:t xml:space="preserve">how </w:t>
      </w:r>
      <w:r w:rsidRPr="00FE0D99">
        <w:rPr>
          <w:lang w:val="en-GB"/>
        </w:rPr>
        <w:t xml:space="preserve">ad-hoc schedules </w:t>
      </w:r>
      <w:r w:rsidR="00112F1F">
        <w:rPr>
          <w:lang w:val="en-GB"/>
        </w:rPr>
        <w:t xml:space="preserve">are accounted for </w:t>
      </w:r>
      <w:r w:rsidRPr="00FE0D99">
        <w:rPr>
          <w:lang w:val="en-GB"/>
        </w:rPr>
        <w:t>during inventory window preservation.</w:t>
      </w:r>
    </w:p>
    <w:p w14:paraId="019E57B6" w14:textId="77777777" w:rsidR="002909AF" w:rsidRPr="00FE0D99" w:rsidRDefault="007E55D2" w:rsidP="00691B2F">
      <w:pPr>
        <w:pStyle w:val="BodyText"/>
        <w:numPr>
          <w:ilvl w:val="0"/>
          <w:numId w:val="27"/>
        </w:numPr>
        <w:rPr>
          <w:lang w:val="en-GB"/>
        </w:rPr>
      </w:pPr>
      <w:r>
        <w:rPr>
          <w:lang w:val="en-GB"/>
        </w:rPr>
        <w:t xml:space="preserve">While dressing schedules during the Schedule Change, the system must only dress flights </w:t>
      </w:r>
      <w:r w:rsidR="00681E7F">
        <w:rPr>
          <w:lang w:val="en-GB"/>
        </w:rPr>
        <w:t>within the Inventory Creation W</w:t>
      </w:r>
      <w:r w:rsidR="000C6750">
        <w:rPr>
          <w:lang w:val="en-GB"/>
        </w:rPr>
        <w:t>indow</w:t>
      </w:r>
      <w:r>
        <w:rPr>
          <w:lang w:val="en-GB"/>
        </w:rPr>
        <w:t>.</w:t>
      </w:r>
      <w:r w:rsidR="00276C68">
        <w:rPr>
          <w:lang w:val="en-GB"/>
        </w:rPr>
        <w:t xml:space="preserve"> However, </w:t>
      </w:r>
      <w:r w:rsidR="008A108E">
        <w:rPr>
          <w:lang w:val="en-GB"/>
        </w:rPr>
        <w:t>this rule would not allow creation of ad-hoc flights departing today from the airports having UTC offset significantly less than the carrier’s home.</w:t>
      </w:r>
      <w:r w:rsidR="00973DCD">
        <w:rPr>
          <w:lang w:val="en-GB"/>
        </w:rPr>
        <w:br/>
        <w:t xml:space="preserve">For example, suppose the carrier is based in SYD and currently it is 21OCT in SYD. In HNL it may still be 20OCT and today’s departure from HNL may fall outside of the dressing window. Therefore, specifically for dressing ad-hoc schedules the window should </w:t>
      </w:r>
      <w:r w:rsidR="00D67E93">
        <w:rPr>
          <w:lang w:val="en-GB"/>
        </w:rPr>
        <w:t>be extended 1 day into the past (provided the ad-hoc flight’s time was not in the past at the</w:t>
      </w:r>
      <w:r w:rsidR="00851C47">
        <w:rPr>
          <w:lang w:val="en-GB"/>
        </w:rPr>
        <w:t xml:space="preserve"> departure station at the</w:t>
      </w:r>
      <w:r w:rsidR="00D67E93">
        <w:rPr>
          <w:lang w:val="en-GB"/>
        </w:rPr>
        <w:t xml:space="preserve"> moment of schedule creation and dressing).</w:t>
      </w:r>
    </w:p>
    <w:p w14:paraId="32979F3C" w14:textId="77777777" w:rsidR="007C6310" w:rsidRDefault="007C6310" w:rsidP="007C6310">
      <w:pPr>
        <w:pStyle w:val="Heading2"/>
        <w:rPr>
          <w:lang w:val="en-GB"/>
        </w:rPr>
      </w:pPr>
      <w:bookmarkStart w:id="178" w:name="_Toc401324219"/>
      <w:r>
        <w:rPr>
          <w:lang w:val="en-GB"/>
        </w:rPr>
        <w:t>Documentation updates required</w:t>
      </w:r>
      <w:bookmarkEnd w:id="178"/>
    </w:p>
    <w:p w14:paraId="7DC48A86" w14:textId="77777777" w:rsidR="007C6310" w:rsidRDefault="007C6310" w:rsidP="00691B2F">
      <w:pPr>
        <w:pStyle w:val="BodyText"/>
        <w:numPr>
          <w:ilvl w:val="0"/>
          <w:numId w:val="27"/>
        </w:numPr>
        <w:rPr>
          <w:lang w:val="en-GB"/>
        </w:rPr>
      </w:pPr>
      <w:r w:rsidRPr="003B77C3">
        <w:rPr>
          <w:b/>
          <w:lang w:val="en-GB"/>
        </w:rPr>
        <w:t>NGI BDD for Inventory From – To Record</w:t>
      </w:r>
      <w:r>
        <w:rPr>
          <w:lang w:val="en-GB"/>
        </w:rPr>
        <w:t>: To add the Change Indicator "Number of Stops" for Segment (Refer to BDD for Inventory From – To Record, Group: Change Indicators)</w:t>
      </w:r>
    </w:p>
    <w:p w14:paraId="78033831" w14:textId="77777777" w:rsidR="007C6310" w:rsidRPr="00EF13CD" w:rsidRDefault="004E62FC" w:rsidP="00691B2F">
      <w:pPr>
        <w:pStyle w:val="BodyText"/>
        <w:numPr>
          <w:ilvl w:val="0"/>
          <w:numId w:val="27"/>
        </w:numPr>
        <w:rPr>
          <w:lang w:val="en-GB"/>
        </w:rPr>
      </w:pPr>
      <w:r>
        <w:rPr>
          <w:b/>
          <w:lang w:val="en-GB"/>
        </w:rPr>
        <w:lastRenderedPageBreak/>
        <w:t>UC</w:t>
      </w:r>
      <w:r w:rsidR="007C6310" w:rsidRPr="003B77C3">
        <w:rPr>
          <w:b/>
          <w:lang w:val="en-GB"/>
        </w:rPr>
        <w:t xml:space="preserve"> for Generate Inventory From – To Record</w:t>
      </w:r>
      <w:r w:rsidR="007C6310">
        <w:rPr>
          <w:lang w:val="en-GB"/>
        </w:rPr>
        <w:t xml:space="preserve">: </w:t>
      </w:r>
      <w:r w:rsidR="007C6310">
        <w:t>To amend such that All Host Operated and Host Marketed – OA Operated flights have an Inventory From - To record created.</w:t>
      </w:r>
    </w:p>
    <w:p w14:paraId="2E8F9BA0" w14:textId="77777777" w:rsidR="0079118E" w:rsidRDefault="0079118E">
      <w:pPr>
        <w:spacing w:before="0" w:after="0"/>
        <w:rPr>
          <w:rFonts w:cs="Arial"/>
          <w:b/>
          <w:bCs/>
          <w:kern w:val="32"/>
          <w:sz w:val="28"/>
          <w:szCs w:val="32"/>
          <w:lang w:val="en-GB"/>
        </w:rPr>
      </w:pPr>
      <w:bookmarkStart w:id="179" w:name="_Toc336531335"/>
      <w:bookmarkStart w:id="180" w:name="_Toc337797351"/>
      <w:r>
        <w:rPr>
          <w:lang w:val="en-GB"/>
        </w:rPr>
        <w:br w:type="page"/>
      </w:r>
    </w:p>
    <w:p w14:paraId="56520B49" w14:textId="77777777" w:rsidR="000158E0" w:rsidRDefault="000158E0" w:rsidP="000158E0">
      <w:pPr>
        <w:pStyle w:val="Heading1"/>
        <w:rPr>
          <w:lang w:val="en-GB"/>
        </w:rPr>
      </w:pPr>
      <w:bookmarkStart w:id="181" w:name="_Toc401324220"/>
      <w:r>
        <w:rPr>
          <w:lang w:val="en-GB"/>
        </w:rPr>
        <w:lastRenderedPageBreak/>
        <w:t>Use Case Elaboration</w:t>
      </w:r>
      <w:bookmarkEnd w:id="179"/>
      <w:bookmarkEnd w:id="180"/>
      <w:bookmarkEnd w:id="181"/>
    </w:p>
    <w:p w14:paraId="2487D845" w14:textId="77777777" w:rsidR="000158E0" w:rsidRPr="00D66D03" w:rsidRDefault="00CB572B" w:rsidP="000158E0">
      <w:pPr>
        <w:pStyle w:val="Heading2"/>
        <w:numPr>
          <w:ilvl w:val="1"/>
          <w:numId w:val="1"/>
        </w:numPr>
        <w:rPr>
          <w:bCs w:val="0"/>
          <w:color w:val="000000" w:themeColor="text1"/>
          <w:lang w:val="en-GB"/>
        </w:rPr>
      </w:pPr>
      <w:bookmarkStart w:id="182" w:name="_Toc401324221"/>
      <w:bookmarkStart w:id="183" w:name="_Toc336531337"/>
      <w:r>
        <w:rPr>
          <w:bCs w:val="0"/>
          <w:color w:val="000000" w:themeColor="text1"/>
          <w:lang w:val="en-GB"/>
        </w:rPr>
        <w:t>INV.29</w:t>
      </w:r>
      <w:r w:rsidR="00364542">
        <w:rPr>
          <w:bCs w:val="0"/>
          <w:color w:val="000000" w:themeColor="text1"/>
          <w:lang w:val="en-GB"/>
        </w:rPr>
        <w:t>a</w:t>
      </w:r>
      <w:r w:rsidR="002431BA">
        <w:rPr>
          <w:bCs w:val="0"/>
          <w:color w:val="000000" w:themeColor="text1"/>
          <w:lang w:val="en-GB"/>
        </w:rPr>
        <w:t xml:space="preserve"> </w:t>
      </w:r>
      <w:r w:rsidR="00E73328">
        <w:rPr>
          <w:bCs w:val="0"/>
          <w:color w:val="000000" w:themeColor="text1"/>
          <w:lang w:val="en-GB"/>
        </w:rPr>
        <w:t xml:space="preserve">- </w:t>
      </w:r>
      <w:r w:rsidR="002431BA" w:rsidRPr="002431BA">
        <w:rPr>
          <w:bCs w:val="0"/>
          <w:color w:val="000000" w:themeColor="text1"/>
          <w:lang w:val="en-GB"/>
        </w:rPr>
        <w:t>Activate inventory: Schedule Change interface and Retention</w:t>
      </w:r>
      <w:bookmarkEnd w:id="182"/>
    </w:p>
    <w:p w14:paraId="0A80A65D" w14:textId="77777777" w:rsidR="007C3CA2" w:rsidRDefault="007C3CA2" w:rsidP="000158E0">
      <w:pPr>
        <w:pStyle w:val="Heading3"/>
        <w:rPr>
          <w:lang w:val="en-GB"/>
        </w:rPr>
      </w:pPr>
      <w:bookmarkStart w:id="184" w:name="_Toc401324222"/>
      <w:bookmarkStart w:id="185" w:name="_Toc336531338"/>
      <w:bookmarkStart w:id="186" w:name="_Toc337797354"/>
      <w:bookmarkEnd w:id="183"/>
      <w:r>
        <w:rPr>
          <w:lang w:val="en-GB"/>
        </w:rPr>
        <w:t>Overview</w:t>
      </w:r>
      <w:bookmarkEnd w:id="184"/>
    </w:p>
    <w:p w14:paraId="047AE25B" w14:textId="77777777" w:rsidR="00635DB2" w:rsidRDefault="00635DB2" w:rsidP="00635DB2">
      <w:pPr>
        <w:pStyle w:val="BodyText"/>
        <w:rPr>
          <w:lang w:val="en-US"/>
        </w:rPr>
      </w:pPr>
      <w:r w:rsidRPr="00F977FB">
        <w:rPr>
          <w:lang w:val="en-US"/>
        </w:rPr>
        <w:t>This story brings together already developed pieces of the dressing process</w:t>
      </w:r>
      <w:r>
        <w:rPr>
          <w:lang w:val="en-US"/>
        </w:rPr>
        <w:t xml:space="preserve"> and</w:t>
      </w:r>
      <w:r w:rsidRPr="00F977FB">
        <w:rPr>
          <w:lang w:val="en-US"/>
        </w:rPr>
        <w:t xml:space="preserve"> adds application of the remaining MICT actions. </w:t>
      </w:r>
    </w:p>
    <w:p w14:paraId="794A62BF" w14:textId="77777777" w:rsidR="00635DB2" w:rsidRDefault="00635DB2" w:rsidP="00635DB2">
      <w:pPr>
        <w:pStyle w:val="BodyText"/>
        <w:rPr>
          <w:lang w:val="en-GB"/>
        </w:rPr>
      </w:pPr>
      <w:r>
        <w:rPr>
          <w:lang w:val="en-GB"/>
        </w:rPr>
        <w:t>The scope of INV.29 includes:</w:t>
      </w:r>
    </w:p>
    <w:p w14:paraId="35BB213D" w14:textId="77777777" w:rsidR="00635DB2" w:rsidRPr="00E3467A" w:rsidRDefault="00635DB2" w:rsidP="00691B2F">
      <w:pPr>
        <w:pStyle w:val="BodyText"/>
        <w:numPr>
          <w:ilvl w:val="0"/>
          <w:numId w:val="25"/>
        </w:numPr>
        <w:rPr>
          <w:lang w:val="en-US"/>
        </w:rPr>
      </w:pPr>
      <w:r w:rsidRPr="00E3467A">
        <w:rPr>
          <w:lang w:val="en-US"/>
        </w:rPr>
        <w:t>Invoking the existing Assign Nesting Template functionality on leg/segment basis and assigning default inventory controls based on the nesting template (existing functionality first developed during Stage 4 within INV.07).</w:t>
      </w:r>
    </w:p>
    <w:p w14:paraId="66F6F1B5" w14:textId="77777777" w:rsidR="00635DB2" w:rsidRPr="00E3467A" w:rsidRDefault="00635DB2" w:rsidP="00691B2F">
      <w:pPr>
        <w:pStyle w:val="BodyText"/>
        <w:numPr>
          <w:ilvl w:val="0"/>
          <w:numId w:val="25"/>
        </w:numPr>
        <w:rPr>
          <w:lang w:val="en-US"/>
        </w:rPr>
      </w:pPr>
      <w:r w:rsidRPr="00E3467A">
        <w:rPr>
          <w:lang w:val="en-US"/>
        </w:rPr>
        <w:t>Applying extra MICT actions which may override the default controls: Inventory Capacity Adjustment, Cabin Controls, Tree Top Controls, Nested Bucket Controls, Booking Limit Controls. CRUDE for these actions was developed in INV.04F story.</w:t>
      </w:r>
    </w:p>
    <w:p w14:paraId="2AA390B6" w14:textId="77777777" w:rsidR="00635DB2" w:rsidRPr="00E3467A" w:rsidRDefault="00635DB2" w:rsidP="00691B2F">
      <w:pPr>
        <w:pStyle w:val="BodyText"/>
        <w:numPr>
          <w:ilvl w:val="0"/>
          <w:numId w:val="25"/>
        </w:numPr>
        <w:rPr>
          <w:lang w:val="en-US"/>
        </w:rPr>
      </w:pPr>
      <w:r w:rsidRPr="00E3467A">
        <w:rPr>
          <w:lang w:val="en-US"/>
        </w:rPr>
        <w:t>Performing Inventory Retention.</w:t>
      </w:r>
    </w:p>
    <w:p w14:paraId="5FF3556E" w14:textId="77777777" w:rsidR="00635DB2" w:rsidRPr="00E3467A" w:rsidRDefault="00635DB2" w:rsidP="00691B2F">
      <w:pPr>
        <w:pStyle w:val="BodyText"/>
        <w:numPr>
          <w:ilvl w:val="0"/>
          <w:numId w:val="25"/>
        </w:numPr>
        <w:rPr>
          <w:lang w:val="en-US"/>
        </w:rPr>
      </w:pPr>
      <w:r w:rsidRPr="00E3467A">
        <w:rPr>
          <w:lang w:val="en-US"/>
        </w:rPr>
        <w:t>Deleting the ICRs and ICR legs/segments to be cancelled.</w:t>
      </w:r>
    </w:p>
    <w:p w14:paraId="15214976" w14:textId="77777777" w:rsidR="00635DB2" w:rsidRPr="00E3467A" w:rsidRDefault="00635DB2" w:rsidP="00691B2F">
      <w:pPr>
        <w:pStyle w:val="BodyText"/>
        <w:numPr>
          <w:ilvl w:val="0"/>
          <w:numId w:val="25"/>
        </w:numPr>
        <w:rPr>
          <w:lang w:val="en-US"/>
        </w:rPr>
      </w:pPr>
      <w:r w:rsidRPr="00E3467A">
        <w:rPr>
          <w:lang w:val="en-US"/>
        </w:rPr>
        <w:t>Protecting the affected and alternate ICRs in the beginning of Schedule Change Activation and unprotecting them once SnS Rebooking is over.</w:t>
      </w:r>
    </w:p>
    <w:p w14:paraId="390BE7F1" w14:textId="77777777" w:rsidR="007C3CA2" w:rsidRPr="00635DB2" w:rsidRDefault="007C3CA2" w:rsidP="007C3CA2">
      <w:pPr>
        <w:pStyle w:val="BodyText"/>
        <w:rPr>
          <w:lang w:val="en-US"/>
        </w:rPr>
      </w:pPr>
    </w:p>
    <w:p w14:paraId="18CDEB9C" w14:textId="77777777" w:rsidR="000158E0" w:rsidRDefault="00410592" w:rsidP="000158E0">
      <w:pPr>
        <w:pStyle w:val="Heading3"/>
        <w:rPr>
          <w:lang w:val="en-GB"/>
        </w:rPr>
      </w:pPr>
      <w:bookmarkStart w:id="187" w:name="_Toc401324223"/>
      <w:r>
        <w:rPr>
          <w:lang w:val="en-GB"/>
        </w:rPr>
        <w:t xml:space="preserve">Implementation </w:t>
      </w:r>
      <w:r w:rsidR="000158E0">
        <w:rPr>
          <w:lang w:val="en-GB"/>
        </w:rPr>
        <w:t>Detail</w:t>
      </w:r>
      <w:bookmarkEnd w:id="185"/>
      <w:bookmarkEnd w:id="186"/>
      <w:r>
        <w:rPr>
          <w:lang w:val="en-GB"/>
        </w:rPr>
        <w:t>s</w:t>
      </w:r>
      <w:bookmarkEnd w:id="187"/>
    </w:p>
    <w:p w14:paraId="2ED47818" w14:textId="77777777" w:rsidR="00305D1F" w:rsidRDefault="00305D1F" w:rsidP="00016C21">
      <w:pPr>
        <w:pStyle w:val="BodyText"/>
        <w:rPr>
          <w:lang w:val="en-GB"/>
        </w:rPr>
      </w:pPr>
      <w:r>
        <w:rPr>
          <w:lang w:val="en-GB"/>
        </w:rPr>
        <w:t>The following considerations should be taken into account during development:</w:t>
      </w:r>
    </w:p>
    <w:p w14:paraId="281001F1" w14:textId="77777777" w:rsidR="00347A19" w:rsidRDefault="00347A19" w:rsidP="00691B2F">
      <w:pPr>
        <w:pStyle w:val="BodyText"/>
        <w:numPr>
          <w:ilvl w:val="0"/>
          <w:numId w:val="34"/>
        </w:numPr>
        <w:rPr>
          <w:lang w:val="en-GB"/>
        </w:rPr>
      </w:pPr>
      <w:r>
        <w:rPr>
          <w:lang w:val="en-GB"/>
        </w:rPr>
        <w:t xml:space="preserve">The call from Schedule Change to Inventory must </w:t>
      </w:r>
      <w:r w:rsidR="00FE01B4">
        <w:rPr>
          <w:lang w:val="en-GB"/>
        </w:rPr>
        <w:t>NOT</w:t>
      </w:r>
      <w:r>
        <w:rPr>
          <w:lang w:val="en-GB"/>
        </w:rPr>
        <w:t xml:space="preserve"> be performed over SOAP/HTTP</w:t>
      </w:r>
      <w:r w:rsidR="00F71489">
        <w:rPr>
          <w:lang w:val="en-GB"/>
        </w:rPr>
        <w:t xml:space="preserve"> due to performance considerations</w:t>
      </w:r>
      <w:r>
        <w:rPr>
          <w:lang w:val="en-GB"/>
        </w:rPr>
        <w:t xml:space="preserve">. Instead it should be </w:t>
      </w:r>
      <w:r w:rsidR="00F71489">
        <w:rPr>
          <w:lang w:val="en-GB"/>
        </w:rPr>
        <w:t>made</w:t>
      </w:r>
      <w:r>
        <w:rPr>
          <w:lang w:val="en-GB"/>
        </w:rPr>
        <w:t xml:space="preserve"> </w:t>
      </w:r>
      <w:r w:rsidR="00F71489">
        <w:rPr>
          <w:lang w:val="en-GB"/>
        </w:rPr>
        <w:t>via</w:t>
      </w:r>
      <w:r>
        <w:rPr>
          <w:lang w:val="en-GB"/>
        </w:rPr>
        <w:t xml:space="preserve"> internal interface of </w:t>
      </w:r>
      <w:r w:rsidRPr="00F71489">
        <w:rPr>
          <w:i/>
          <w:lang w:val="en-GB"/>
        </w:rPr>
        <w:t>FlightManager</w:t>
      </w:r>
      <w:r>
        <w:rPr>
          <w:lang w:val="en-GB"/>
        </w:rPr>
        <w:t xml:space="preserve"> service</w:t>
      </w:r>
      <w:r w:rsidR="00F71489">
        <w:rPr>
          <w:lang w:val="en-GB"/>
        </w:rPr>
        <w:t>,</w:t>
      </w:r>
      <w:r>
        <w:rPr>
          <w:lang w:val="en-GB"/>
        </w:rPr>
        <w:t xml:space="preserve"> which is described in </w:t>
      </w:r>
      <w:r w:rsidRPr="00B301DF">
        <w:rPr>
          <w:b/>
          <w:lang w:val="en-GB"/>
        </w:rPr>
        <w:t>BDD [4]</w:t>
      </w:r>
      <w:r>
        <w:rPr>
          <w:lang w:val="en-GB"/>
        </w:rPr>
        <w:t xml:space="preserve"> and must be </w:t>
      </w:r>
      <w:r w:rsidR="00CF75EE">
        <w:rPr>
          <w:lang w:val="en-GB"/>
        </w:rPr>
        <w:t>developed</w:t>
      </w:r>
      <w:r>
        <w:rPr>
          <w:lang w:val="en-GB"/>
        </w:rPr>
        <w:t xml:space="preserve"> </w:t>
      </w:r>
      <w:r w:rsidR="00CF75EE">
        <w:rPr>
          <w:lang w:val="en-GB"/>
        </w:rPr>
        <w:t>as part of this </w:t>
      </w:r>
      <w:r>
        <w:rPr>
          <w:lang w:val="en-GB"/>
        </w:rPr>
        <w:t>story.</w:t>
      </w:r>
    </w:p>
    <w:p w14:paraId="0927507F" w14:textId="77777777" w:rsidR="00790BA6" w:rsidRDefault="00347A19" w:rsidP="00691B2F">
      <w:pPr>
        <w:pStyle w:val="BodyText"/>
        <w:numPr>
          <w:ilvl w:val="0"/>
          <w:numId w:val="34"/>
        </w:numPr>
        <w:rPr>
          <w:lang w:val="en-GB"/>
        </w:rPr>
      </w:pPr>
      <w:r>
        <w:rPr>
          <w:lang w:val="en-GB"/>
        </w:rPr>
        <w:t xml:space="preserve">In order to minimise memory footprint </w:t>
      </w:r>
      <w:r w:rsidR="00790BA6">
        <w:rPr>
          <w:lang w:val="en-GB"/>
        </w:rPr>
        <w:t xml:space="preserve">ICR </w:t>
      </w:r>
      <w:r>
        <w:rPr>
          <w:lang w:val="en-GB"/>
        </w:rPr>
        <w:t>must</w:t>
      </w:r>
      <w:r w:rsidR="00790BA6">
        <w:rPr>
          <w:lang w:val="en-GB"/>
        </w:rPr>
        <w:t xml:space="preserve"> not contain schedules data. Instead schedules data should be dynamically sourced from the existing schedules cache in grid.</w:t>
      </w:r>
    </w:p>
    <w:p w14:paraId="4447D8BA" w14:textId="77777777" w:rsidR="003E0F70" w:rsidRDefault="00504025" w:rsidP="00691B2F">
      <w:pPr>
        <w:pStyle w:val="BodyText"/>
        <w:numPr>
          <w:ilvl w:val="0"/>
          <w:numId w:val="34"/>
        </w:numPr>
        <w:rPr>
          <w:lang w:val="en-GB"/>
        </w:rPr>
      </w:pPr>
      <w:r>
        <w:rPr>
          <w:lang w:val="en-GB"/>
        </w:rPr>
        <w:t xml:space="preserve">Inventory Activation must not start until </w:t>
      </w:r>
      <w:r w:rsidR="007213E7">
        <w:rPr>
          <w:lang w:val="en-GB"/>
        </w:rPr>
        <w:t>the Planned Schedule</w:t>
      </w:r>
      <w:r>
        <w:rPr>
          <w:lang w:val="en-GB"/>
        </w:rPr>
        <w:t xml:space="preserve"> for the activate</w:t>
      </w:r>
      <w:r w:rsidR="007213E7">
        <w:rPr>
          <w:lang w:val="en-GB"/>
        </w:rPr>
        <w:t>d</w:t>
      </w:r>
      <w:r>
        <w:rPr>
          <w:lang w:val="en-GB"/>
        </w:rPr>
        <w:t xml:space="preserve"> ICR are propagated to grid. </w:t>
      </w:r>
      <w:r w:rsidR="007213E7">
        <w:rPr>
          <w:lang w:val="en-GB"/>
        </w:rPr>
        <w:t xml:space="preserve">The suggested mechanism is that </w:t>
      </w:r>
      <w:r w:rsidR="00AA7629">
        <w:rPr>
          <w:lang w:val="en-GB"/>
        </w:rPr>
        <w:t xml:space="preserve">Schedule Change Orchestration sends the version of </w:t>
      </w:r>
      <w:r w:rsidR="00B3074F">
        <w:rPr>
          <w:lang w:val="en-GB"/>
        </w:rPr>
        <w:t xml:space="preserve">the </w:t>
      </w:r>
      <w:r w:rsidR="00AA7629">
        <w:rPr>
          <w:lang w:val="en-GB"/>
        </w:rPr>
        <w:t xml:space="preserve">schedules being activated to </w:t>
      </w:r>
      <w:r w:rsidR="00AA7629" w:rsidRPr="00AA7629">
        <w:rPr>
          <w:i/>
          <w:lang w:val="en-GB"/>
        </w:rPr>
        <w:t>FlightManager</w:t>
      </w:r>
      <w:r w:rsidR="00AA7629">
        <w:rPr>
          <w:lang w:val="en-GB"/>
        </w:rPr>
        <w:t xml:space="preserve">, which checks if it matches the version of corresponding schedule in grid. </w:t>
      </w:r>
      <w:r w:rsidR="00AF5DAC">
        <w:rPr>
          <w:lang w:val="en-GB"/>
        </w:rPr>
        <w:br/>
        <w:t>If there is a mismatch, respective error code will be returned to Schedule Change, which is expected to wait and retry.</w:t>
      </w:r>
    </w:p>
    <w:p w14:paraId="13522114" w14:textId="77777777" w:rsidR="00CB36F0" w:rsidRDefault="00CB36F0" w:rsidP="00691B2F">
      <w:pPr>
        <w:pStyle w:val="BodyText"/>
        <w:numPr>
          <w:ilvl w:val="0"/>
          <w:numId w:val="34"/>
        </w:numPr>
        <w:rPr>
          <w:lang w:val="en-GB"/>
        </w:rPr>
      </w:pPr>
      <w:r>
        <w:rPr>
          <w:lang w:val="en-GB"/>
        </w:rPr>
        <w:t>Temporary copy of the leg/segment created at step 2 of UC for Dress Flight must not be persisted and must be purged once dressing of this leg/segment is over.</w:t>
      </w:r>
    </w:p>
    <w:p w14:paraId="50CBB702" w14:textId="77777777" w:rsidR="007B1853" w:rsidRPr="00CF6D33" w:rsidRDefault="00BF027A" w:rsidP="00691B2F">
      <w:pPr>
        <w:pStyle w:val="BodyText"/>
        <w:numPr>
          <w:ilvl w:val="0"/>
          <w:numId w:val="34"/>
        </w:numPr>
        <w:rPr>
          <w:lang w:val="en-GB"/>
        </w:rPr>
      </w:pPr>
      <w:r>
        <w:rPr>
          <w:lang w:val="en-GB"/>
        </w:rPr>
        <w:t>A</w:t>
      </w:r>
      <w:r w:rsidR="0050362A">
        <w:rPr>
          <w:lang w:val="en-GB"/>
        </w:rPr>
        <w:t>dditional MICT actions which need to be applied within this story are specific</w:t>
      </w:r>
      <w:r w:rsidR="00B25B2E">
        <w:rPr>
          <w:lang w:val="en-GB"/>
        </w:rPr>
        <w:t xml:space="preserve"> to Cabin, Tree, </w:t>
      </w:r>
      <w:r>
        <w:rPr>
          <w:lang w:val="en-GB"/>
        </w:rPr>
        <w:t>RBD</w:t>
      </w:r>
      <w:r w:rsidR="00B25B2E">
        <w:rPr>
          <w:lang w:val="en-GB"/>
        </w:rPr>
        <w:t xml:space="preserve"> and Booking Limit Template</w:t>
      </w:r>
      <w:r w:rsidR="0050362A">
        <w:rPr>
          <w:lang w:val="en-GB"/>
        </w:rPr>
        <w:t xml:space="preserve">. </w:t>
      </w:r>
      <w:r w:rsidR="005F2C0E">
        <w:rPr>
          <w:lang w:val="en-GB"/>
        </w:rPr>
        <w:t>In the same time,</w:t>
      </w:r>
      <w:r w:rsidR="00347A19">
        <w:rPr>
          <w:lang w:val="en-GB"/>
        </w:rPr>
        <w:t xml:space="preserve"> </w:t>
      </w:r>
      <w:r w:rsidR="0075177F">
        <w:rPr>
          <w:lang w:val="en-GB"/>
        </w:rPr>
        <w:t>Cabin/Tree/RBD</w:t>
      </w:r>
      <w:r w:rsidR="00C3301D">
        <w:rPr>
          <w:lang w:val="en-GB"/>
        </w:rPr>
        <w:t>/BL Template</w:t>
      </w:r>
      <w:r w:rsidR="0075177F">
        <w:rPr>
          <w:lang w:val="en-GB"/>
        </w:rPr>
        <w:t xml:space="preserve"> fields are</w:t>
      </w:r>
      <w:r w:rsidR="00347A19">
        <w:rPr>
          <w:lang w:val="en-GB"/>
        </w:rPr>
        <w:t xml:space="preserve"> part of </w:t>
      </w:r>
      <w:r w:rsidR="00D808B6">
        <w:rPr>
          <w:lang w:val="en-GB"/>
        </w:rPr>
        <w:t>MICT A</w:t>
      </w:r>
      <w:r w:rsidR="00347A19">
        <w:rPr>
          <w:lang w:val="en-GB"/>
        </w:rPr>
        <w:t xml:space="preserve">ction </w:t>
      </w:r>
      <w:r w:rsidR="00D808B6">
        <w:rPr>
          <w:lang w:val="en-GB"/>
        </w:rPr>
        <w:t>D</w:t>
      </w:r>
      <w:r w:rsidR="00347A19">
        <w:rPr>
          <w:lang w:val="en-GB"/>
        </w:rPr>
        <w:t>etails</w:t>
      </w:r>
      <w:r w:rsidR="0075177F">
        <w:rPr>
          <w:lang w:val="en-GB"/>
        </w:rPr>
        <w:t xml:space="preserve"> of these actions</w:t>
      </w:r>
      <w:r w:rsidR="00D808B6">
        <w:rPr>
          <w:lang w:val="en-GB"/>
        </w:rPr>
        <w:t>, whilst MICT Extract</w:t>
      </w:r>
      <w:r w:rsidR="005F2C0E">
        <w:rPr>
          <w:lang w:val="en-GB"/>
        </w:rPr>
        <w:t xml:space="preserve"> (and MICT search from GUI)</w:t>
      </w:r>
      <w:r w:rsidR="00D808B6">
        <w:rPr>
          <w:lang w:val="en-GB"/>
        </w:rPr>
        <w:t xml:space="preserve"> can only be performed by </w:t>
      </w:r>
      <w:r w:rsidR="005F2C0E">
        <w:rPr>
          <w:lang w:val="en-GB"/>
        </w:rPr>
        <w:t xml:space="preserve">fields in </w:t>
      </w:r>
      <w:r w:rsidR="00D808B6">
        <w:rPr>
          <w:lang w:val="en-GB"/>
        </w:rPr>
        <w:t>Conditions.</w:t>
      </w:r>
      <w:r w:rsidR="00F71489">
        <w:rPr>
          <w:lang w:val="en-GB"/>
        </w:rPr>
        <w:br/>
        <w:t xml:space="preserve">However, no update of MICT schema is required because </w:t>
      </w:r>
      <w:r w:rsidR="00B6133C">
        <w:rPr>
          <w:lang w:val="en-GB"/>
        </w:rPr>
        <w:t xml:space="preserve">during dressing </w:t>
      </w:r>
      <w:r w:rsidR="00F71489">
        <w:rPr>
          <w:lang w:val="en-GB"/>
        </w:rPr>
        <w:t xml:space="preserve">MICT data is </w:t>
      </w:r>
      <w:r w:rsidR="00B6133C">
        <w:rPr>
          <w:lang w:val="en-GB"/>
        </w:rPr>
        <w:t>queried</w:t>
      </w:r>
      <w:r w:rsidR="00F71489">
        <w:rPr>
          <w:lang w:val="en-GB"/>
        </w:rPr>
        <w:t xml:space="preserve"> </w:t>
      </w:r>
      <w:r w:rsidR="00B6133C">
        <w:rPr>
          <w:lang w:val="en-GB"/>
        </w:rPr>
        <w:t>via fast internal non-service call, which needs to be extended to add Cabin</w:t>
      </w:r>
      <w:r w:rsidR="00C3301D">
        <w:rPr>
          <w:lang w:val="en-GB"/>
        </w:rPr>
        <w:t xml:space="preserve">, Tree, </w:t>
      </w:r>
      <w:r w:rsidR="0075177F">
        <w:rPr>
          <w:lang w:val="en-GB"/>
        </w:rPr>
        <w:t>RBD</w:t>
      </w:r>
      <w:r w:rsidR="00B6133C">
        <w:rPr>
          <w:lang w:val="en-GB"/>
        </w:rPr>
        <w:t xml:space="preserve"> </w:t>
      </w:r>
      <w:r w:rsidR="00C3301D">
        <w:rPr>
          <w:lang w:val="en-GB"/>
        </w:rPr>
        <w:t xml:space="preserve">and BL Template </w:t>
      </w:r>
      <w:r w:rsidR="00B6133C">
        <w:rPr>
          <w:lang w:val="en-GB"/>
        </w:rPr>
        <w:t>as search criteria.</w:t>
      </w:r>
      <w:r w:rsidR="00960E43">
        <w:rPr>
          <w:lang w:val="en-GB"/>
        </w:rPr>
        <w:t xml:space="preserve"> </w:t>
      </w:r>
      <w:r w:rsidR="0079147B">
        <w:rPr>
          <w:lang w:val="en-GB"/>
        </w:rPr>
        <w:t xml:space="preserve">There is no requirement </w:t>
      </w:r>
      <w:r w:rsidR="00C3301D">
        <w:rPr>
          <w:lang w:val="en-GB"/>
        </w:rPr>
        <w:t>for the</w:t>
      </w:r>
      <w:r w:rsidR="0079147B">
        <w:rPr>
          <w:lang w:val="en-GB"/>
        </w:rPr>
        <w:t xml:space="preserve"> external MICT webservice</w:t>
      </w:r>
      <w:r w:rsidR="00C3301D">
        <w:rPr>
          <w:lang w:val="en-GB"/>
        </w:rPr>
        <w:t xml:space="preserve"> to support </w:t>
      </w:r>
      <w:r w:rsidR="00B73559">
        <w:rPr>
          <w:lang w:val="en-GB"/>
        </w:rPr>
        <w:t>E</w:t>
      </w:r>
      <w:r w:rsidR="00C3301D">
        <w:rPr>
          <w:lang w:val="en-GB"/>
        </w:rPr>
        <w:t>xtract by these field</w:t>
      </w:r>
      <w:r w:rsidR="0079147B">
        <w:rPr>
          <w:lang w:val="en-GB"/>
        </w:rPr>
        <w:t>.</w:t>
      </w:r>
      <w:r w:rsidR="00B6133C">
        <w:rPr>
          <w:lang w:val="en-GB"/>
        </w:rPr>
        <w:t xml:space="preserve"> </w:t>
      </w:r>
    </w:p>
    <w:p w14:paraId="3238B127" w14:textId="77777777" w:rsidR="000158E0" w:rsidRDefault="000158E0" w:rsidP="000158E0">
      <w:pPr>
        <w:pStyle w:val="Heading3"/>
        <w:rPr>
          <w:lang w:val="en-GB"/>
        </w:rPr>
      </w:pPr>
      <w:bookmarkStart w:id="188" w:name="_Toc336531339"/>
      <w:bookmarkStart w:id="189" w:name="_Toc337797355"/>
      <w:bookmarkStart w:id="190" w:name="_Toc401324224"/>
      <w:r w:rsidRPr="007441BA">
        <w:rPr>
          <w:lang w:val="en-GB"/>
        </w:rPr>
        <w:lastRenderedPageBreak/>
        <w:t>Acceptance Tests</w:t>
      </w:r>
      <w:bookmarkEnd w:id="188"/>
      <w:bookmarkEnd w:id="189"/>
      <w:bookmarkEnd w:id="190"/>
    </w:p>
    <w:p w14:paraId="43F0EE73" w14:textId="77777777" w:rsidR="00FE01B4" w:rsidRPr="00072C1C" w:rsidRDefault="00FE01B4" w:rsidP="00FE01B4">
      <w:pPr>
        <w:pStyle w:val="BodyText"/>
        <w:rPr>
          <w:lang w:val="en-GB"/>
        </w:rPr>
      </w:pPr>
      <w:r w:rsidRPr="00FE01B4">
        <w:rPr>
          <w:lang w:val="en-GB"/>
        </w:rPr>
        <w:t>Definition of done requires that all test scenarios are satisfied</w:t>
      </w:r>
      <w:r w:rsidRPr="00072C1C">
        <w:rPr>
          <w:lang w:val="en-GB"/>
        </w:rPr>
        <w:t>; furthermore it is expected that the development team will identify additional scenarios to add the test pack.</w:t>
      </w:r>
      <w:r w:rsidR="000E315E">
        <w:rPr>
          <w:lang w:val="en-GB"/>
        </w:rPr>
        <w:br/>
        <w:t>Changes made to inventory should be demonstrated via ICR GUI.</w:t>
      </w:r>
    </w:p>
    <w:p w14:paraId="0CF87DFC" w14:textId="77777777" w:rsidR="00FE01B4" w:rsidRPr="00FE01B4" w:rsidRDefault="00FE01B4" w:rsidP="00FE01B4">
      <w:pPr>
        <w:pStyle w:val="BodyText"/>
        <w:rPr>
          <w:lang w:val="en-GB"/>
        </w:rPr>
      </w:pPr>
    </w:p>
    <w:tbl>
      <w:tblPr>
        <w:tblW w:w="9876" w:type="dxa"/>
        <w:tblInd w:w="86"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ayout w:type="fixed"/>
        <w:tblCellMar>
          <w:top w:w="58" w:type="dxa"/>
          <w:left w:w="86" w:type="dxa"/>
          <w:bottom w:w="58" w:type="dxa"/>
          <w:right w:w="86" w:type="dxa"/>
        </w:tblCellMar>
        <w:tblLook w:val="01E0" w:firstRow="1" w:lastRow="1" w:firstColumn="1" w:lastColumn="1" w:noHBand="0" w:noVBand="0"/>
      </w:tblPr>
      <w:tblGrid>
        <w:gridCol w:w="810"/>
        <w:gridCol w:w="1146"/>
        <w:gridCol w:w="2160"/>
        <w:gridCol w:w="1890"/>
        <w:gridCol w:w="3870"/>
      </w:tblGrid>
      <w:tr w:rsidR="000158E0" w:rsidRPr="00023CC9" w14:paraId="51DE6E90" w14:textId="77777777" w:rsidTr="00CF1B9B">
        <w:trPr>
          <w:tblHeader/>
        </w:trPr>
        <w:tc>
          <w:tcPr>
            <w:tcW w:w="810" w:type="dxa"/>
            <w:shd w:val="clear" w:color="auto" w:fill="DBE5F1" w:themeFill="accent1" w:themeFillTint="33"/>
          </w:tcPr>
          <w:p w14:paraId="3405D59C" w14:textId="77777777" w:rsidR="000158E0" w:rsidRPr="00023CC9" w:rsidRDefault="000158E0" w:rsidP="00730222">
            <w:pPr>
              <w:rPr>
                <w:rFonts w:asciiTheme="minorHAnsi" w:hAnsiTheme="minorHAnsi" w:cstheme="minorHAnsi"/>
                <w:b/>
                <w:color w:val="000000"/>
                <w:szCs w:val="20"/>
              </w:rPr>
            </w:pPr>
            <w:r w:rsidRPr="00023CC9">
              <w:rPr>
                <w:rFonts w:asciiTheme="minorHAnsi" w:hAnsiTheme="minorHAnsi" w:cstheme="minorHAnsi"/>
                <w:b/>
                <w:color w:val="000000"/>
                <w:szCs w:val="20"/>
              </w:rPr>
              <w:t>Nr.</w:t>
            </w:r>
          </w:p>
        </w:tc>
        <w:tc>
          <w:tcPr>
            <w:tcW w:w="1146" w:type="dxa"/>
            <w:shd w:val="clear" w:color="auto" w:fill="DBE5F1" w:themeFill="accent1" w:themeFillTint="33"/>
          </w:tcPr>
          <w:p w14:paraId="5EE089D4" w14:textId="77777777" w:rsidR="000158E0" w:rsidRPr="00023CC9" w:rsidRDefault="000158E0" w:rsidP="00730222">
            <w:pPr>
              <w:rPr>
                <w:rFonts w:asciiTheme="minorHAnsi" w:hAnsiTheme="minorHAnsi" w:cstheme="minorHAnsi"/>
                <w:b/>
                <w:szCs w:val="20"/>
              </w:rPr>
            </w:pPr>
            <w:r w:rsidRPr="00023CC9">
              <w:rPr>
                <w:rFonts w:asciiTheme="minorHAnsi" w:hAnsiTheme="minorHAnsi" w:cstheme="minorHAnsi"/>
                <w:b/>
                <w:color w:val="000000"/>
                <w:szCs w:val="20"/>
              </w:rPr>
              <w:t>Test</w:t>
            </w:r>
          </w:p>
        </w:tc>
        <w:tc>
          <w:tcPr>
            <w:tcW w:w="2160" w:type="dxa"/>
            <w:shd w:val="clear" w:color="auto" w:fill="DBE5F1" w:themeFill="accent1" w:themeFillTint="33"/>
          </w:tcPr>
          <w:p w14:paraId="671460C8" w14:textId="77777777" w:rsidR="000158E0" w:rsidRPr="00023CC9" w:rsidRDefault="000158E0" w:rsidP="00730222">
            <w:pPr>
              <w:rPr>
                <w:rFonts w:asciiTheme="minorHAnsi" w:hAnsiTheme="minorHAnsi" w:cstheme="minorHAnsi"/>
                <w:b/>
                <w:szCs w:val="20"/>
              </w:rPr>
            </w:pPr>
            <w:r w:rsidRPr="00023CC9">
              <w:rPr>
                <w:rFonts w:asciiTheme="minorHAnsi" w:hAnsiTheme="minorHAnsi" w:cstheme="minorHAnsi"/>
                <w:b/>
                <w:color w:val="000000"/>
                <w:szCs w:val="20"/>
              </w:rPr>
              <w:t>Pre-condition</w:t>
            </w:r>
            <w:r w:rsidR="00807A79">
              <w:rPr>
                <w:rFonts w:asciiTheme="minorHAnsi" w:hAnsiTheme="minorHAnsi" w:cstheme="minorHAnsi"/>
                <w:b/>
                <w:color w:val="000000"/>
                <w:szCs w:val="20"/>
              </w:rPr>
              <w:t>s</w:t>
            </w:r>
          </w:p>
        </w:tc>
        <w:tc>
          <w:tcPr>
            <w:tcW w:w="1890" w:type="dxa"/>
            <w:shd w:val="clear" w:color="auto" w:fill="DBE5F1" w:themeFill="accent1" w:themeFillTint="33"/>
          </w:tcPr>
          <w:p w14:paraId="13D1BF89" w14:textId="77777777" w:rsidR="000158E0" w:rsidRPr="00023CC9" w:rsidRDefault="000158E0" w:rsidP="00730222">
            <w:pPr>
              <w:rPr>
                <w:rFonts w:asciiTheme="minorHAnsi" w:hAnsiTheme="minorHAnsi" w:cstheme="minorHAnsi"/>
                <w:b/>
                <w:szCs w:val="20"/>
              </w:rPr>
            </w:pPr>
            <w:r w:rsidRPr="00023CC9">
              <w:rPr>
                <w:rFonts w:asciiTheme="minorHAnsi" w:hAnsiTheme="minorHAnsi" w:cstheme="minorHAnsi"/>
                <w:b/>
                <w:szCs w:val="20"/>
              </w:rPr>
              <w:t>Action</w:t>
            </w:r>
          </w:p>
        </w:tc>
        <w:tc>
          <w:tcPr>
            <w:tcW w:w="3870" w:type="dxa"/>
            <w:shd w:val="clear" w:color="auto" w:fill="DBE5F1" w:themeFill="accent1" w:themeFillTint="33"/>
          </w:tcPr>
          <w:p w14:paraId="70ADAD4E" w14:textId="77777777" w:rsidR="000158E0" w:rsidRPr="00023CC9" w:rsidRDefault="000158E0" w:rsidP="00730222">
            <w:pPr>
              <w:rPr>
                <w:rFonts w:asciiTheme="minorHAnsi" w:hAnsiTheme="minorHAnsi" w:cstheme="minorHAnsi"/>
                <w:b/>
                <w:szCs w:val="20"/>
              </w:rPr>
            </w:pPr>
            <w:r w:rsidRPr="00023CC9">
              <w:rPr>
                <w:rFonts w:asciiTheme="minorHAnsi" w:hAnsiTheme="minorHAnsi" w:cstheme="minorHAnsi"/>
                <w:b/>
                <w:szCs w:val="20"/>
              </w:rPr>
              <w:t>Post-condition</w:t>
            </w:r>
          </w:p>
        </w:tc>
      </w:tr>
      <w:tr w:rsidR="000158E0" w:rsidRPr="00023CC9" w14:paraId="766014B4" w14:textId="77777777" w:rsidTr="00CF1B9B">
        <w:tc>
          <w:tcPr>
            <w:tcW w:w="810" w:type="dxa"/>
            <w:vAlign w:val="center"/>
          </w:tcPr>
          <w:p w14:paraId="5D44736F" w14:textId="77777777" w:rsidR="000158E0" w:rsidRPr="00023CC9" w:rsidRDefault="000158E0" w:rsidP="00691B2F">
            <w:pPr>
              <w:numPr>
                <w:ilvl w:val="0"/>
                <w:numId w:val="35"/>
              </w:numPr>
              <w:spacing w:before="40" w:after="40"/>
              <w:ind w:left="184" w:firstLine="29"/>
              <w:rPr>
                <w:rFonts w:asciiTheme="minorHAnsi" w:hAnsiTheme="minorHAnsi" w:cstheme="minorHAnsi"/>
                <w:bCs/>
                <w:szCs w:val="20"/>
              </w:rPr>
            </w:pPr>
          </w:p>
        </w:tc>
        <w:tc>
          <w:tcPr>
            <w:tcW w:w="1146" w:type="dxa"/>
          </w:tcPr>
          <w:p w14:paraId="260D6376" w14:textId="77777777" w:rsidR="000158E0" w:rsidRPr="004F35E7" w:rsidRDefault="004F35E7" w:rsidP="00730222">
            <w:pPr>
              <w:spacing w:before="100" w:beforeAutospacing="1" w:after="100" w:afterAutospacing="1"/>
              <w:rPr>
                <w:rFonts w:asciiTheme="minorHAnsi" w:hAnsiTheme="minorHAnsi" w:cstheme="minorHAnsi"/>
              </w:rPr>
            </w:pPr>
            <w:r w:rsidRPr="004F35E7">
              <w:rPr>
                <w:rFonts w:asciiTheme="minorHAnsi" w:hAnsiTheme="minorHAnsi" w:cstheme="minorHAnsi"/>
              </w:rPr>
              <w:t>Dress New ICR</w:t>
            </w:r>
          </w:p>
        </w:tc>
        <w:tc>
          <w:tcPr>
            <w:tcW w:w="2160" w:type="dxa"/>
          </w:tcPr>
          <w:p w14:paraId="6AAD5C30" w14:textId="77777777" w:rsidR="000158E0" w:rsidRDefault="00876EB6" w:rsidP="00876EB6">
            <w:pPr>
              <w:spacing w:before="100" w:beforeAutospacing="1" w:after="100" w:afterAutospacing="1"/>
              <w:rPr>
                <w:rFonts w:asciiTheme="minorHAnsi" w:hAnsiTheme="minorHAnsi" w:cstheme="minorHAnsi"/>
              </w:rPr>
            </w:pPr>
            <w:r>
              <w:rPr>
                <w:rFonts w:asciiTheme="minorHAnsi" w:hAnsiTheme="minorHAnsi" w:cstheme="minorHAnsi"/>
              </w:rPr>
              <w:t>An ICR</w:t>
            </w:r>
            <w:r w:rsidR="00D55D80">
              <w:rPr>
                <w:rFonts w:asciiTheme="minorHAnsi" w:hAnsiTheme="minorHAnsi" w:cstheme="minorHAnsi"/>
              </w:rPr>
              <w:t>,</w:t>
            </w:r>
            <w:r>
              <w:rPr>
                <w:rFonts w:asciiTheme="minorHAnsi" w:hAnsiTheme="minorHAnsi" w:cstheme="minorHAnsi"/>
              </w:rPr>
              <w:t xml:space="preserve"> </w:t>
            </w:r>
            <w:r w:rsidR="006D76C1">
              <w:rPr>
                <w:rFonts w:asciiTheme="minorHAnsi" w:hAnsiTheme="minorHAnsi" w:cstheme="minorHAnsi"/>
              </w:rPr>
              <w:t>which is the source of retained inventory controls</w:t>
            </w:r>
            <w:r w:rsidR="00D55D80">
              <w:rPr>
                <w:rFonts w:asciiTheme="minorHAnsi" w:hAnsiTheme="minorHAnsi" w:cstheme="minorHAnsi"/>
              </w:rPr>
              <w:t>,</w:t>
            </w:r>
            <w:r w:rsidR="006D76C1">
              <w:rPr>
                <w:rFonts w:asciiTheme="minorHAnsi" w:hAnsiTheme="minorHAnsi" w:cstheme="minorHAnsi"/>
              </w:rPr>
              <w:t xml:space="preserve"> exists in grid.</w:t>
            </w:r>
          </w:p>
          <w:p w14:paraId="17B691BB" w14:textId="77777777" w:rsidR="00FE01B4" w:rsidRPr="004F35E7" w:rsidRDefault="00FE01B4" w:rsidP="00AE359F">
            <w:pPr>
              <w:spacing w:before="100" w:beforeAutospacing="1" w:after="100" w:afterAutospacing="1"/>
              <w:rPr>
                <w:rFonts w:asciiTheme="minorHAnsi" w:hAnsiTheme="minorHAnsi" w:cstheme="minorHAnsi"/>
              </w:rPr>
            </w:pPr>
            <w:r>
              <w:rPr>
                <w:rFonts w:asciiTheme="minorHAnsi" w:hAnsiTheme="minorHAnsi" w:cstheme="minorHAnsi"/>
              </w:rPr>
              <w:t xml:space="preserve">MICT actions exists which would result in applying different nesting templates to different legs/segments of the new flight. </w:t>
            </w:r>
            <w:r>
              <w:rPr>
                <w:rFonts w:asciiTheme="minorHAnsi" w:hAnsiTheme="minorHAnsi" w:cstheme="minorHAnsi"/>
              </w:rPr>
              <w:br/>
            </w:r>
          </w:p>
        </w:tc>
        <w:tc>
          <w:tcPr>
            <w:tcW w:w="1890" w:type="dxa"/>
          </w:tcPr>
          <w:p w14:paraId="520162D0" w14:textId="77777777" w:rsidR="000158E0" w:rsidRPr="004F35E7" w:rsidRDefault="004F35E7" w:rsidP="00D55D80">
            <w:pPr>
              <w:spacing w:before="100" w:beforeAutospacing="1" w:after="100" w:afterAutospacing="1"/>
              <w:rPr>
                <w:rFonts w:asciiTheme="minorHAnsi" w:hAnsiTheme="minorHAnsi" w:cstheme="minorHAnsi"/>
              </w:rPr>
            </w:pPr>
            <w:r w:rsidRPr="004F35E7">
              <w:rPr>
                <w:rFonts w:asciiTheme="minorHAnsi" w:hAnsiTheme="minorHAnsi" w:cstheme="minorHAnsi"/>
              </w:rPr>
              <w:t xml:space="preserve">Inventory Activation </w:t>
            </w:r>
            <w:r>
              <w:rPr>
                <w:rFonts w:asciiTheme="minorHAnsi" w:hAnsiTheme="minorHAnsi" w:cstheme="minorHAnsi"/>
              </w:rPr>
              <w:t xml:space="preserve">interface of </w:t>
            </w:r>
            <w:r w:rsidRPr="004F35E7">
              <w:rPr>
                <w:rFonts w:asciiTheme="minorHAnsi" w:hAnsiTheme="minorHAnsi" w:cstheme="minorHAnsi"/>
                <w:i/>
              </w:rPr>
              <w:t>FlightManager</w:t>
            </w:r>
            <w:r>
              <w:rPr>
                <w:rFonts w:asciiTheme="minorHAnsi" w:hAnsiTheme="minorHAnsi" w:cstheme="minorHAnsi"/>
              </w:rPr>
              <w:t xml:space="preserve"> </w:t>
            </w:r>
            <w:r w:rsidR="00FE01B4">
              <w:rPr>
                <w:rFonts w:asciiTheme="minorHAnsi" w:hAnsiTheme="minorHAnsi" w:cstheme="minorHAnsi"/>
              </w:rPr>
              <w:t xml:space="preserve">is invoked </w:t>
            </w:r>
            <w:r>
              <w:rPr>
                <w:rFonts w:asciiTheme="minorHAnsi" w:hAnsiTheme="minorHAnsi" w:cstheme="minorHAnsi"/>
              </w:rPr>
              <w:t xml:space="preserve">with </w:t>
            </w:r>
            <w:r w:rsidR="00876EB6">
              <w:rPr>
                <w:rFonts w:asciiTheme="minorHAnsi" w:hAnsiTheme="minorHAnsi" w:cstheme="minorHAnsi"/>
              </w:rPr>
              <w:t xml:space="preserve">the </w:t>
            </w:r>
            <w:r>
              <w:rPr>
                <w:rFonts w:asciiTheme="minorHAnsi" w:hAnsiTheme="minorHAnsi" w:cstheme="minorHAnsi"/>
              </w:rPr>
              <w:t xml:space="preserve">details of a new </w:t>
            </w:r>
            <w:r w:rsidR="00FE01B4">
              <w:rPr>
                <w:rFonts w:asciiTheme="minorHAnsi" w:hAnsiTheme="minorHAnsi" w:cstheme="minorHAnsi"/>
              </w:rPr>
              <w:t xml:space="preserve">multi-leg </w:t>
            </w:r>
            <w:r>
              <w:rPr>
                <w:rFonts w:asciiTheme="minorHAnsi" w:hAnsiTheme="minorHAnsi" w:cstheme="minorHAnsi"/>
              </w:rPr>
              <w:t>ICR</w:t>
            </w:r>
            <w:r w:rsidR="00FE01B4">
              <w:rPr>
                <w:rFonts w:asciiTheme="minorHAnsi" w:hAnsiTheme="minorHAnsi" w:cstheme="minorHAnsi"/>
              </w:rPr>
              <w:t xml:space="preserve">, and retention source is specified for its segments. </w:t>
            </w:r>
            <w:r w:rsidR="00BA470A">
              <w:rPr>
                <w:rFonts w:asciiTheme="minorHAnsi" w:hAnsiTheme="minorHAnsi" w:cstheme="minorHAnsi"/>
              </w:rPr>
              <w:t>Protection of ICR is requested.</w:t>
            </w:r>
          </w:p>
        </w:tc>
        <w:tc>
          <w:tcPr>
            <w:tcW w:w="3870" w:type="dxa"/>
          </w:tcPr>
          <w:p w14:paraId="1A38A207" w14:textId="77777777" w:rsidR="000158E0" w:rsidRDefault="002A6F73" w:rsidP="00730222">
            <w:pPr>
              <w:spacing w:before="100" w:beforeAutospacing="1" w:after="100" w:afterAutospacing="1"/>
              <w:rPr>
                <w:rFonts w:asciiTheme="minorHAnsi" w:hAnsiTheme="minorHAnsi" w:cstheme="minorHAnsi"/>
              </w:rPr>
            </w:pPr>
            <w:r>
              <w:rPr>
                <w:rFonts w:asciiTheme="minorHAnsi" w:hAnsiTheme="minorHAnsi" w:cstheme="minorHAnsi"/>
              </w:rPr>
              <w:t xml:space="preserve">The new ICR is created in the grid, all legs and segments are dressed, and controls are retained onto </w:t>
            </w:r>
            <w:r w:rsidR="00660FD8">
              <w:rPr>
                <w:rFonts w:asciiTheme="minorHAnsi" w:hAnsiTheme="minorHAnsi" w:cstheme="minorHAnsi"/>
              </w:rPr>
              <w:t>some</w:t>
            </w:r>
            <w:r>
              <w:rPr>
                <w:rFonts w:asciiTheme="minorHAnsi" w:hAnsiTheme="minorHAnsi" w:cstheme="minorHAnsi"/>
              </w:rPr>
              <w:t xml:space="preserve"> of its </w:t>
            </w:r>
            <w:r w:rsidR="00660FD8">
              <w:rPr>
                <w:rFonts w:asciiTheme="minorHAnsi" w:hAnsiTheme="minorHAnsi" w:cstheme="minorHAnsi"/>
              </w:rPr>
              <w:t>legs/</w:t>
            </w:r>
            <w:r>
              <w:rPr>
                <w:rFonts w:asciiTheme="minorHAnsi" w:hAnsiTheme="minorHAnsi" w:cstheme="minorHAnsi"/>
              </w:rPr>
              <w:t>segment</w:t>
            </w:r>
            <w:r w:rsidR="00660FD8">
              <w:rPr>
                <w:rFonts w:asciiTheme="minorHAnsi" w:hAnsiTheme="minorHAnsi" w:cstheme="minorHAnsi"/>
              </w:rPr>
              <w:t>s</w:t>
            </w:r>
            <w:r>
              <w:rPr>
                <w:rFonts w:asciiTheme="minorHAnsi" w:hAnsiTheme="minorHAnsi" w:cstheme="minorHAnsi"/>
              </w:rPr>
              <w:t xml:space="preserve"> in accordance with the request.</w:t>
            </w:r>
          </w:p>
          <w:p w14:paraId="09AC9F91" w14:textId="77777777" w:rsidR="002A6F73" w:rsidRDefault="002A6F73" w:rsidP="00730222">
            <w:pPr>
              <w:spacing w:before="100" w:beforeAutospacing="1" w:after="100" w:afterAutospacing="1"/>
              <w:rPr>
                <w:rFonts w:asciiTheme="minorHAnsi" w:hAnsiTheme="minorHAnsi" w:cstheme="minorHAnsi"/>
              </w:rPr>
            </w:pPr>
            <w:r>
              <w:rPr>
                <w:rFonts w:asciiTheme="minorHAnsi" w:hAnsiTheme="minorHAnsi" w:cstheme="minorHAnsi"/>
              </w:rPr>
              <w:t>Need to demonstrate:</w:t>
            </w:r>
          </w:p>
          <w:p w14:paraId="3E7239EB" w14:textId="77777777" w:rsidR="00D55D80" w:rsidRDefault="00D55D80" w:rsidP="00691B2F">
            <w:pPr>
              <w:pStyle w:val="ListParagraph"/>
              <w:numPr>
                <w:ilvl w:val="0"/>
                <w:numId w:val="27"/>
              </w:numPr>
              <w:spacing w:before="100" w:beforeAutospacing="1" w:after="100" w:afterAutospacing="1"/>
              <w:ind w:left="364"/>
              <w:rPr>
                <w:rFonts w:asciiTheme="minorHAnsi" w:hAnsiTheme="minorHAnsi" w:cstheme="minorHAnsi"/>
              </w:rPr>
            </w:pPr>
            <w:r>
              <w:rPr>
                <w:rFonts w:asciiTheme="minorHAnsi" w:hAnsiTheme="minorHAnsi" w:cstheme="minorHAnsi"/>
              </w:rPr>
              <w:t>Inventory retention is not performed between segments with different nesting templates.</w:t>
            </w:r>
          </w:p>
          <w:p w14:paraId="3F24C7B6" w14:textId="77777777" w:rsidR="00D55D80" w:rsidRDefault="00D55D80" w:rsidP="00691B2F">
            <w:pPr>
              <w:pStyle w:val="ListParagraph"/>
              <w:numPr>
                <w:ilvl w:val="0"/>
                <w:numId w:val="27"/>
              </w:numPr>
              <w:spacing w:before="100" w:beforeAutospacing="1" w:after="100" w:afterAutospacing="1"/>
              <w:ind w:left="364"/>
              <w:rPr>
                <w:rFonts w:asciiTheme="minorHAnsi" w:hAnsiTheme="minorHAnsi" w:cstheme="minorHAnsi"/>
              </w:rPr>
            </w:pPr>
            <w:r>
              <w:rPr>
                <w:rFonts w:asciiTheme="minorHAnsi" w:hAnsiTheme="minorHAnsi" w:cstheme="minorHAnsi"/>
              </w:rPr>
              <w:t>Inventory retention is not performed for cabins where at least one RBD is not present in the corresponding Retention Source cabin.</w:t>
            </w:r>
          </w:p>
          <w:p w14:paraId="010E54B5" w14:textId="77777777" w:rsidR="00BA470A" w:rsidRDefault="00BA470A" w:rsidP="00691B2F">
            <w:pPr>
              <w:pStyle w:val="ListParagraph"/>
              <w:numPr>
                <w:ilvl w:val="0"/>
                <w:numId w:val="27"/>
              </w:numPr>
              <w:spacing w:before="100" w:beforeAutospacing="1" w:after="100" w:afterAutospacing="1"/>
              <w:ind w:left="364"/>
              <w:rPr>
                <w:rFonts w:asciiTheme="minorHAnsi" w:hAnsiTheme="minorHAnsi" w:cstheme="minorHAnsi"/>
              </w:rPr>
            </w:pPr>
            <w:r>
              <w:rPr>
                <w:rFonts w:asciiTheme="minorHAnsi" w:hAnsiTheme="minorHAnsi" w:cstheme="minorHAnsi"/>
              </w:rPr>
              <w:t>Inventory retention is performed in all other cases when instructed by the request, and retained controls overwrite those assigned during dressing.</w:t>
            </w:r>
          </w:p>
          <w:p w14:paraId="1DD45117" w14:textId="77777777" w:rsidR="00BA470A" w:rsidRDefault="00BA470A" w:rsidP="00691B2F">
            <w:pPr>
              <w:pStyle w:val="ListParagraph"/>
              <w:numPr>
                <w:ilvl w:val="0"/>
                <w:numId w:val="27"/>
              </w:numPr>
              <w:spacing w:before="100" w:beforeAutospacing="1" w:after="100" w:afterAutospacing="1"/>
              <w:ind w:left="364"/>
              <w:rPr>
                <w:rFonts w:asciiTheme="minorHAnsi" w:hAnsiTheme="minorHAnsi" w:cstheme="minorHAnsi"/>
              </w:rPr>
            </w:pPr>
            <w:r>
              <w:rPr>
                <w:rFonts w:asciiTheme="minorHAnsi" w:hAnsiTheme="minorHAnsi" w:cstheme="minorHAnsi"/>
              </w:rPr>
              <w:t>AUs of children in the nesting structure are capped with AUs of its parents.</w:t>
            </w:r>
          </w:p>
          <w:p w14:paraId="75378EB5" w14:textId="77777777" w:rsidR="00BA470A" w:rsidRDefault="00BA470A" w:rsidP="00691B2F">
            <w:pPr>
              <w:pStyle w:val="ListParagraph"/>
              <w:numPr>
                <w:ilvl w:val="0"/>
                <w:numId w:val="27"/>
              </w:numPr>
              <w:spacing w:before="100" w:beforeAutospacing="1" w:after="100" w:afterAutospacing="1"/>
              <w:ind w:left="364"/>
              <w:rPr>
                <w:rFonts w:asciiTheme="minorHAnsi" w:hAnsiTheme="minorHAnsi" w:cstheme="minorHAnsi"/>
              </w:rPr>
            </w:pPr>
            <w:r>
              <w:rPr>
                <w:rFonts w:asciiTheme="minorHAnsi" w:hAnsiTheme="minorHAnsi" w:cstheme="minorHAnsi"/>
              </w:rPr>
              <w:t>ICR status is set to Protected as requested.</w:t>
            </w:r>
          </w:p>
          <w:p w14:paraId="6F6AB9AA" w14:textId="77777777" w:rsidR="00BA470A" w:rsidRDefault="00CE772B" w:rsidP="00691B2F">
            <w:pPr>
              <w:pStyle w:val="ListParagraph"/>
              <w:numPr>
                <w:ilvl w:val="0"/>
                <w:numId w:val="27"/>
              </w:numPr>
              <w:spacing w:before="100" w:beforeAutospacing="1" w:after="100" w:afterAutospacing="1"/>
              <w:ind w:left="364"/>
              <w:rPr>
                <w:rFonts w:asciiTheme="minorHAnsi" w:hAnsiTheme="minorHAnsi" w:cstheme="minorHAnsi"/>
              </w:rPr>
            </w:pPr>
            <w:r>
              <w:rPr>
                <w:rFonts w:asciiTheme="minorHAnsi" w:hAnsiTheme="minorHAnsi" w:cstheme="minorHAnsi"/>
              </w:rPr>
              <w:t xml:space="preserve">The </w:t>
            </w:r>
            <w:r w:rsidRPr="00CE772B">
              <w:rPr>
                <w:rFonts w:asciiTheme="minorHAnsi" w:hAnsiTheme="minorHAnsi" w:cstheme="minorHAnsi"/>
                <w:i/>
              </w:rPr>
              <w:t>FlightManager</w:t>
            </w:r>
            <w:r>
              <w:rPr>
                <w:rFonts w:asciiTheme="minorHAnsi" w:hAnsiTheme="minorHAnsi" w:cstheme="minorHAnsi"/>
              </w:rPr>
              <w:t xml:space="preserve"> Inventory Activation interface returns </w:t>
            </w:r>
            <w:r w:rsidR="00301D2C">
              <w:rPr>
                <w:rFonts w:asciiTheme="minorHAnsi" w:hAnsiTheme="minorHAnsi" w:cstheme="minorHAnsi"/>
              </w:rPr>
              <w:t xml:space="preserve">the response in accordance with </w:t>
            </w:r>
            <w:r w:rsidR="007411AB">
              <w:rPr>
                <w:rFonts w:asciiTheme="minorHAnsi" w:hAnsiTheme="minorHAnsi" w:cstheme="minorHAnsi"/>
              </w:rPr>
              <w:t xml:space="preserve">the </w:t>
            </w:r>
            <w:r w:rsidR="00301D2C">
              <w:rPr>
                <w:rFonts w:asciiTheme="minorHAnsi" w:hAnsiTheme="minorHAnsi" w:cstheme="minorHAnsi"/>
              </w:rPr>
              <w:t>BDD for Inventory Activation.</w:t>
            </w:r>
          </w:p>
          <w:p w14:paraId="6C619362" w14:textId="77777777" w:rsidR="00BA470A" w:rsidRPr="002A6F73" w:rsidRDefault="00BA470A" w:rsidP="00BA470A">
            <w:pPr>
              <w:pStyle w:val="ListParagraph"/>
              <w:spacing w:before="100" w:beforeAutospacing="1" w:after="100" w:afterAutospacing="1"/>
              <w:ind w:left="364"/>
              <w:rPr>
                <w:rFonts w:asciiTheme="minorHAnsi" w:hAnsiTheme="minorHAnsi" w:cstheme="minorHAnsi"/>
              </w:rPr>
            </w:pPr>
          </w:p>
        </w:tc>
      </w:tr>
      <w:tr w:rsidR="000158E0" w:rsidRPr="00023CC9" w14:paraId="2784B851" w14:textId="77777777" w:rsidTr="00CF1B9B">
        <w:tc>
          <w:tcPr>
            <w:tcW w:w="810" w:type="dxa"/>
            <w:vAlign w:val="center"/>
          </w:tcPr>
          <w:p w14:paraId="5F073234" w14:textId="77777777" w:rsidR="000158E0" w:rsidRPr="00023CC9" w:rsidRDefault="000158E0" w:rsidP="00691B2F">
            <w:pPr>
              <w:numPr>
                <w:ilvl w:val="0"/>
                <w:numId w:val="35"/>
              </w:numPr>
              <w:spacing w:before="40" w:after="40"/>
              <w:rPr>
                <w:rFonts w:asciiTheme="minorHAnsi" w:hAnsiTheme="minorHAnsi" w:cstheme="minorHAnsi"/>
                <w:bCs/>
                <w:szCs w:val="20"/>
              </w:rPr>
            </w:pPr>
          </w:p>
        </w:tc>
        <w:tc>
          <w:tcPr>
            <w:tcW w:w="1146" w:type="dxa"/>
          </w:tcPr>
          <w:p w14:paraId="321DD5A0" w14:textId="77777777" w:rsidR="000158E0" w:rsidRPr="004F35E7" w:rsidRDefault="00583BEF" w:rsidP="00730222">
            <w:pPr>
              <w:spacing w:before="100" w:beforeAutospacing="1" w:after="100" w:afterAutospacing="1"/>
              <w:rPr>
                <w:rFonts w:asciiTheme="minorHAnsi" w:hAnsiTheme="minorHAnsi" w:cstheme="minorHAnsi"/>
              </w:rPr>
            </w:pPr>
            <w:r>
              <w:rPr>
                <w:rFonts w:asciiTheme="minorHAnsi" w:hAnsiTheme="minorHAnsi" w:cstheme="minorHAnsi"/>
              </w:rPr>
              <w:t>Redress the existing ICR</w:t>
            </w:r>
          </w:p>
        </w:tc>
        <w:tc>
          <w:tcPr>
            <w:tcW w:w="2160" w:type="dxa"/>
          </w:tcPr>
          <w:p w14:paraId="3D9921B5" w14:textId="77777777" w:rsidR="000158E0" w:rsidRPr="004F35E7" w:rsidRDefault="0002777C" w:rsidP="00730222">
            <w:pPr>
              <w:spacing w:before="100" w:beforeAutospacing="1" w:after="100" w:afterAutospacing="1"/>
              <w:rPr>
                <w:rFonts w:asciiTheme="minorHAnsi" w:hAnsiTheme="minorHAnsi" w:cstheme="minorHAnsi"/>
              </w:rPr>
            </w:pPr>
            <w:r>
              <w:rPr>
                <w:rFonts w:asciiTheme="minorHAnsi" w:hAnsiTheme="minorHAnsi" w:cstheme="minorHAnsi"/>
              </w:rPr>
              <w:t>An ICR which will be redressed exists in grid.</w:t>
            </w:r>
          </w:p>
        </w:tc>
        <w:tc>
          <w:tcPr>
            <w:tcW w:w="1890" w:type="dxa"/>
          </w:tcPr>
          <w:p w14:paraId="36AEFAA4" w14:textId="77777777" w:rsidR="000158E0" w:rsidRPr="004F35E7" w:rsidRDefault="00660FD8" w:rsidP="00A77182">
            <w:pPr>
              <w:spacing w:before="100" w:beforeAutospacing="1" w:after="100" w:afterAutospacing="1"/>
              <w:rPr>
                <w:rFonts w:asciiTheme="minorHAnsi" w:hAnsiTheme="minorHAnsi" w:cstheme="minorHAnsi"/>
              </w:rPr>
            </w:pPr>
            <w:r w:rsidRPr="004F35E7">
              <w:rPr>
                <w:rFonts w:asciiTheme="minorHAnsi" w:hAnsiTheme="minorHAnsi" w:cstheme="minorHAnsi"/>
              </w:rPr>
              <w:t xml:space="preserve">Inventory Activation </w:t>
            </w:r>
            <w:r>
              <w:rPr>
                <w:rFonts w:asciiTheme="minorHAnsi" w:hAnsiTheme="minorHAnsi" w:cstheme="minorHAnsi"/>
              </w:rPr>
              <w:t xml:space="preserve">interface of </w:t>
            </w:r>
            <w:r w:rsidRPr="004F35E7">
              <w:rPr>
                <w:rFonts w:asciiTheme="minorHAnsi" w:hAnsiTheme="minorHAnsi" w:cstheme="minorHAnsi"/>
                <w:i/>
              </w:rPr>
              <w:t>FlightManager</w:t>
            </w:r>
            <w:r>
              <w:rPr>
                <w:rFonts w:asciiTheme="minorHAnsi" w:hAnsiTheme="minorHAnsi" w:cstheme="minorHAnsi"/>
              </w:rPr>
              <w:t xml:space="preserve"> is invoked with the details of the existing multi-leg ICR. </w:t>
            </w:r>
            <w:r w:rsidR="00A77182">
              <w:rPr>
                <w:rFonts w:asciiTheme="minorHAnsi" w:hAnsiTheme="minorHAnsi" w:cstheme="minorHAnsi"/>
              </w:rPr>
              <w:t xml:space="preserve">Some of the legs/segments are </w:t>
            </w:r>
            <w:r w:rsidR="00D96D34">
              <w:rPr>
                <w:rFonts w:asciiTheme="minorHAnsi" w:hAnsiTheme="minorHAnsi" w:cstheme="minorHAnsi"/>
              </w:rPr>
              <w:t>new, some are changed (with retention from themselves) and some are cancelled.</w:t>
            </w:r>
            <w:r>
              <w:rPr>
                <w:rFonts w:asciiTheme="minorHAnsi" w:hAnsiTheme="minorHAnsi" w:cstheme="minorHAnsi"/>
              </w:rPr>
              <w:t xml:space="preserve"> Protection of ICR is </w:t>
            </w:r>
            <w:r>
              <w:rPr>
                <w:rFonts w:asciiTheme="minorHAnsi" w:hAnsiTheme="minorHAnsi" w:cstheme="minorHAnsi"/>
              </w:rPr>
              <w:lastRenderedPageBreak/>
              <w:t>requested.</w:t>
            </w:r>
          </w:p>
        </w:tc>
        <w:tc>
          <w:tcPr>
            <w:tcW w:w="3870" w:type="dxa"/>
          </w:tcPr>
          <w:p w14:paraId="71D22FE7" w14:textId="77777777" w:rsidR="00A869D1" w:rsidRPr="004F35E7" w:rsidRDefault="00660FD8" w:rsidP="00D01DEB">
            <w:pPr>
              <w:spacing w:before="100" w:beforeAutospacing="1" w:after="100" w:afterAutospacing="1"/>
              <w:rPr>
                <w:rFonts w:asciiTheme="minorHAnsi" w:hAnsiTheme="minorHAnsi" w:cstheme="minorHAnsi"/>
              </w:rPr>
            </w:pPr>
            <w:r>
              <w:rPr>
                <w:rFonts w:asciiTheme="minorHAnsi" w:hAnsiTheme="minorHAnsi" w:cstheme="minorHAnsi"/>
              </w:rPr>
              <w:lastRenderedPageBreak/>
              <w:t xml:space="preserve">The </w:t>
            </w:r>
            <w:r w:rsidR="00D96D34">
              <w:rPr>
                <w:rFonts w:asciiTheme="minorHAnsi" w:hAnsiTheme="minorHAnsi" w:cstheme="minorHAnsi"/>
              </w:rPr>
              <w:t>ICR is changed as requested: new segments have been added, changed segments have been redressed (with inventory retention when requested) and cancelled segments are deleted.</w:t>
            </w:r>
            <w:r w:rsidR="00D01DEB">
              <w:rPr>
                <w:rFonts w:asciiTheme="minorHAnsi" w:hAnsiTheme="minorHAnsi" w:cstheme="minorHAnsi"/>
              </w:rPr>
              <w:t xml:space="preserve"> </w:t>
            </w:r>
            <w:r w:rsidR="00D01DEB">
              <w:rPr>
                <w:rFonts w:asciiTheme="minorHAnsi" w:hAnsiTheme="minorHAnsi" w:cstheme="minorHAnsi"/>
              </w:rPr>
              <w:br/>
            </w:r>
            <w:r w:rsidR="00A869D1">
              <w:rPr>
                <w:rFonts w:asciiTheme="minorHAnsi" w:hAnsiTheme="minorHAnsi" w:cstheme="minorHAnsi"/>
              </w:rPr>
              <w:t>The ICR is protected.</w:t>
            </w:r>
          </w:p>
        </w:tc>
      </w:tr>
      <w:tr w:rsidR="004F35E7" w:rsidRPr="00023CC9" w14:paraId="6F413FE5" w14:textId="77777777" w:rsidTr="00CF1B9B">
        <w:tc>
          <w:tcPr>
            <w:tcW w:w="810" w:type="dxa"/>
            <w:vAlign w:val="center"/>
          </w:tcPr>
          <w:p w14:paraId="299FB798" w14:textId="77777777" w:rsidR="004F35E7" w:rsidRPr="00023CC9" w:rsidRDefault="004F35E7" w:rsidP="00691B2F">
            <w:pPr>
              <w:numPr>
                <w:ilvl w:val="0"/>
                <w:numId w:val="35"/>
              </w:numPr>
              <w:spacing w:before="40" w:after="40"/>
              <w:rPr>
                <w:rFonts w:asciiTheme="minorHAnsi" w:hAnsiTheme="minorHAnsi" w:cstheme="minorHAnsi"/>
                <w:bCs/>
                <w:szCs w:val="20"/>
              </w:rPr>
            </w:pPr>
          </w:p>
        </w:tc>
        <w:tc>
          <w:tcPr>
            <w:tcW w:w="1146" w:type="dxa"/>
          </w:tcPr>
          <w:p w14:paraId="6F531696" w14:textId="77777777" w:rsidR="004F35E7" w:rsidRPr="004F35E7" w:rsidRDefault="004F5925" w:rsidP="00730222">
            <w:pPr>
              <w:spacing w:before="100" w:beforeAutospacing="1" w:after="100" w:afterAutospacing="1"/>
              <w:rPr>
                <w:rFonts w:asciiTheme="minorHAnsi" w:hAnsiTheme="minorHAnsi" w:cstheme="minorHAnsi"/>
              </w:rPr>
            </w:pPr>
            <w:r>
              <w:rPr>
                <w:rFonts w:asciiTheme="minorHAnsi" w:hAnsiTheme="minorHAnsi" w:cstheme="minorHAnsi"/>
              </w:rPr>
              <w:t>Cancel the existing ICR</w:t>
            </w:r>
          </w:p>
        </w:tc>
        <w:tc>
          <w:tcPr>
            <w:tcW w:w="2160" w:type="dxa"/>
          </w:tcPr>
          <w:p w14:paraId="6196668F" w14:textId="77777777" w:rsidR="004F35E7" w:rsidRPr="004F35E7" w:rsidRDefault="004F5925" w:rsidP="00730222">
            <w:pPr>
              <w:spacing w:before="100" w:beforeAutospacing="1" w:after="100" w:afterAutospacing="1"/>
              <w:rPr>
                <w:rFonts w:asciiTheme="minorHAnsi" w:hAnsiTheme="minorHAnsi" w:cstheme="minorHAnsi"/>
              </w:rPr>
            </w:pPr>
            <w:r>
              <w:rPr>
                <w:rFonts w:asciiTheme="minorHAnsi" w:hAnsiTheme="minorHAnsi" w:cstheme="minorHAnsi"/>
              </w:rPr>
              <w:t>An ICR to be cancelled exists in the grid.</w:t>
            </w:r>
          </w:p>
        </w:tc>
        <w:tc>
          <w:tcPr>
            <w:tcW w:w="1890" w:type="dxa"/>
          </w:tcPr>
          <w:p w14:paraId="61E975B5" w14:textId="77777777" w:rsidR="004F35E7" w:rsidRPr="004F35E7" w:rsidRDefault="00D01DEB" w:rsidP="00D01DEB">
            <w:pPr>
              <w:spacing w:before="100" w:beforeAutospacing="1" w:after="100" w:afterAutospacing="1"/>
              <w:rPr>
                <w:rFonts w:asciiTheme="minorHAnsi" w:hAnsiTheme="minorHAnsi" w:cstheme="minorHAnsi"/>
              </w:rPr>
            </w:pPr>
            <w:r w:rsidRPr="004F35E7">
              <w:rPr>
                <w:rFonts w:asciiTheme="minorHAnsi" w:hAnsiTheme="minorHAnsi" w:cstheme="minorHAnsi"/>
              </w:rPr>
              <w:t xml:space="preserve">Inventory Activation </w:t>
            </w:r>
            <w:r>
              <w:rPr>
                <w:rFonts w:asciiTheme="minorHAnsi" w:hAnsiTheme="minorHAnsi" w:cstheme="minorHAnsi"/>
              </w:rPr>
              <w:t xml:space="preserve">interface of </w:t>
            </w:r>
            <w:r w:rsidRPr="004F35E7">
              <w:rPr>
                <w:rFonts w:asciiTheme="minorHAnsi" w:hAnsiTheme="minorHAnsi" w:cstheme="minorHAnsi"/>
                <w:i/>
              </w:rPr>
              <w:t>FlightManager</w:t>
            </w:r>
            <w:r>
              <w:rPr>
                <w:rFonts w:asciiTheme="minorHAnsi" w:hAnsiTheme="minorHAnsi" w:cstheme="minorHAnsi"/>
              </w:rPr>
              <w:t xml:space="preserve"> is invoked with the details of the ICR to be cancelled.</w:t>
            </w:r>
          </w:p>
        </w:tc>
        <w:tc>
          <w:tcPr>
            <w:tcW w:w="3870" w:type="dxa"/>
          </w:tcPr>
          <w:p w14:paraId="545580F6" w14:textId="77777777" w:rsidR="004F35E7" w:rsidRPr="004F35E7" w:rsidRDefault="00D01DEB" w:rsidP="00730222">
            <w:pPr>
              <w:spacing w:before="100" w:beforeAutospacing="1" w:after="100" w:afterAutospacing="1"/>
              <w:rPr>
                <w:rFonts w:asciiTheme="minorHAnsi" w:hAnsiTheme="minorHAnsi" w:cstheme="minorHAnsi"/>
              </w:rPr>
            </w:pPr>
            <w:r>
              <w:rPr>
                <w:rFonts w:asciiTheme="minorHAnsi" w:hAnsiTheme="minorHAnsi" w:cstheme="minorHAnsi"/>
              </w:rPr>
              <w:t>The ICR is deleted from grid.</w:t>
            </w:r>
          </w:p>
        </w:tc>
      </w:tr>
      <w:tr w:rsidR="004F35E7" w:rsidRPr="00023CC9" w14:paraId="43411CF2" w14:textId="77777777" w:rsidTr="00CF1B9B">
        <w:tc>
          <w:tcPr>
            <w:tcW w:w="810" w:type="dxa"/>
            <w:vAlign w:val="center"/>
          </w:tcPr>
          <w:p w14:paraId="353D2EED" w14:textId="77777777" w:rsidR="004F35E7" w:rsidRPr="00023CC9" w:rsidRDefault="004F35E7" w:rsidP="00691B2F">
            <w:pPr>
              <w:numPr>
                <w:ilvl w:val="0"/>
                <w:numId w:val="35"/>
              </w:numPr>
              <w:spacing w:before="40" w:after="40"/>
              <w:rPr>
                <w:rFonts w:asciiTheme="minorHAnsi" w:hAnsiTheme="minorHAnsi" w:cstheme="minorHAnsi"/>
                <w:bCs/>
                <w:szCs w:val="20"/>
              </w:rPr>
            </w:pPr>
          </w:p>
        </w:tc>
        <w:tc>
          <w:tcPr>
            <w:tcW w:w="1146" w:type="dxa"/>
          </w:tcPr>
          <w:p w14:paraId="073E01F5" w14:textId="77777777" w:rsidR="004F35E7" w:rsidRPr="004F35E7" w:rsidRDefault="00D01DEB" w:rsidP="00730222">
            <w:pPr>
              <w:spacing w:before="100" w:beforeAutospacing="1" w:after="100" w:afterAutospacing="1"/>
              <w:rPr>
                <w:rFonts w:asciiTheme="minorHAnsi" w:hAnsiTheme="minorHAnsi" w:cstheme="minorHAnsi"/>
              </w:rPr>
            </w:pPr>
            <w:r>
              <w:rPr>
                <w:rFonts w:asciiTheme="minorHAnsi" w:hAnsiTheme="minorHAnsi" w:cstheme="minorHAnsi"/>
              </w:rPr>
              <w:t>Unprotect ICR.</w:t>
            </w:r>
          </w:p>
        </w:tc>
        <w:tc>
          <w:tcPr>
            <w:tcW w:w="2160" w:type="dxa"/>
          </w:tcPr>
          <w:p w14:paraId="70DDCEE5" w14:textId="77777777" w:rsidR="004F35E7" w:rsidRPr="004F35E7" w:rsidRDefault="00D01DEB" w:rsidP="00730222">
            <w:pPr>
              <w:spacing w:before="100" w:beforeAutospacing="1" w:after="100" w:afterAutospacing="1"/>
              <w:rPr>
                <w:rFonts w:asciiTheme="minorHAnsi" w:hAnsiTheme="minorHAnsi" w:cstheme="minorHAnsi"/>
              </w:rPr>
            </w:pPr>
            <w:r>
              <w:rPr>
                <w:rFonts w:asciiTheme="minorHAnsi" w:hAnsiTheme="minorHAnsi" w:cstheme="minorHAnsi"/>
              </w:rPr>
              <w:t>A protected ICR exists in grid.</w:t>
            </w:r>
          </w:p>
        </w:tc>
        <w:tc>
          <w:tcPr>
            <w:tcW w:w="1890" w:type="dxa"/>
          </w:tcPr>
          <w:p w14:paraId="08571E8E" w14:textId="77777777" w:rsidR="004F35E7" w:rsidRPr="004F35E7" w:rsidRDefault="00D01DEB" w:rsidP="00D01DEB">
            <w:pPr>
              <w:spacing w:before="100" w:beforeAutospacing="1" w:after="100" w:afterAutospacing="1"/>
              <w:rPr>
                <w:rFonts w:asciiTheme="minorHAnsi" w:hAnsiTheme="minorHAnsi" w:cstheme="minorHAnsi"/>
              </w:rPr>
            </w:pPr>
            <w:r w:rsidRPr="004F35E7">
              <w:rPr>
                <w:rFonts w:asciiTheme="minorHAnsi" w:hAnsiTheme="minorHAnsi" w:cstheme="minorHAnsi"/>
              </w:rPr>
              <w:t xml:space="preserve">Inventory Activation </w:t>
            </w:r>
            <w:r>
              <w:rPr>
                <w:rFonts w:asciiTheme="minorHAnsi" w:hAnsiTheme="minorHAnsi" w:cstheme="minorHAnsi"/>
              </w:rPr>
              <w:t xml:space="preserve">interface of </w:t>
            </w:r>
            <w:r w:rsidRPr="004F35E7">
              <w:rPr>
                <w:rFonts w:asciiTheme="minorHAnsi" w:hAnsiTheme="minorHAnsi" w:cstheme="minorHAnsi"/>
                <w:i/>
              </w:rPr>
              <w:t>FlightManager</w:t>
            </w:r>
            <w:r>
              <w:rPr>
                <w:rFonts w:asciiTheme="minorHAnsi" w:hAnsiTheme="minorHAnsi" w:cstheme="minorHAnsi"/>
              </w:rPr>
              <w:t xml:space="preserve"> is invoked with the details of the ICR to be unprotected (ICR Action is Change, no segment details).</w:t>
            </w:r>
          </w:p>
        </w:tc>
        <w:tc>
          <w:tcPr>
            <w:tcW w:w="3870" w:type="dxa"/>
          </w:tcPr>
          <w:p w14:paraId="113BEEB4" w14:textId="77777777" w:rsidR="004F35E7" w:rsidRPr="004F35E7" w:rsidRDefault="000D063E" w:rsidP="001D4E70">
            <w:pPr>
              <w:spacing w:before="100" w:beforeAutospacing="1" w:after="100" w:afterAutospacing="1"/>
              <w:rPr>
                <w:rFonts w:asciiTheme="minorHAnsi" w:hAnsiTheme="minorHAnsi" w:cstheme="minorHAnsi"/>
              </w:rPr>
            </w:pPr>
            <w:r>
              <w:rPr>
                <w:rFonts w:asciiTheme="minorHAnsi" w:hAnsiTheme="minorHAnsi" w:cstheme="minorHAnsi"/>
              </w:rPr>
              <w:t xml:space="preserve">The </w:t>
            </w:r>
            <w:r w:rsidR="001D4E70">
              <w:rPr>
                <w:rFonts w:asciiTheme="minorHAnsi" w:hAnsiTheme="minorHAnsi" w:cstheme="minorHAnsi"/>
              </w:rPr>
              <w:t>status of the ICR becomes Active.</w:t>
            </w:r>
          </w:p>
        </w:tc>
      </w:tr>
      <w:tr w:rsidR="004F35E7" w:rsidRPr="00023CC9" w14:paraId="337283B9" w14:textId="77777777" w:rsidTr="00CF1B9B">
        <w:tc>
          <w:tcPr>
            <w:tcW w:w="810" w:type="dxa"/>
            <w:vAlign w:val="center"/>
          </w:tcPr>
          <w:p w14:paraId="34005A8A" w14:textId="77777777" w:rsidR="004F35E7" w:rsidRPr="00023CC9" w:rsidRDefault="004F35E7" w:rsidP="00691B2F">
            <w:pPr>
              <w:numPr>
                <w:ilvl w:val="0"/>
                <w:numId w:val="35"/>
              </w:numPr>
              <w:spacing w:before="40" w:after="40"/>
              <w:rPr>
                <w:rFonts w:asciiTheme="minorHAnsi" w:hAnsiTheme="minorHAnsi" w:cstheme="minorHAnsi"/>
                <w:bCs/>
                <w:szCs w:val="20"/>
              </w:rPr>
            </w:pPr>
          </w:p>
        </w:tc>
        <w:tc>
          <w:tcPr>
            <w:tcW w:w="1146" w:type="dxa"/>
          </w:tcPr>
          <w:p w14:paraId="0C9E25D2" w14:textId="77777777" w:rsidR="004F35E7" w:rsidRPr="004F35E7" w:rsidRDefault="00807A79" w:rsidP="00807A79">
            <w:pPr>
              <w:spacing w:before="100" w:beforeAutospacing="1" w:after="100" w:afterAutospacing="1"/>
              <w:rPr>
                <w:rFonts w:asciiTheme="minorHAnsi" w:hAnsiTheme="minorHAnsi" w:cstheme="minorHAnsi"/>
              </w:rPr>
            </w:pPr>
            <w:r>
              <w:rPr>
                <w:rFonts w:asciiTheme="minorHAnsi" w:hAnsiTheme="minorHAnsi" w:cstheme="minorHAnsi"/>
              </w:rPr>
              <w:t>ICR level and leg/ segment level errors</w:t>
            </w:r>
          </w:p>
        </w:tc>
        <w:tc>
          <w:tcPr>
            <w:tcW w:w="2160" w:type="dxa"/>
          </w:tcPr>
          <w:p w14:paraId="2A1D99EB" w14:textId="77777777" w:rsidR="004F35E7" w:rsidRPr="004F35E7" w:rsidRDefault="00807A79" w:rsidP="00730222">
            <w:pPr>
              <w:spacing w:before="100" w:beforeAutospacing="1" w:after="100" w:afterAutospacing="1"/>
              <w:rPr>
                <w:rFonts w:asciiTheme="minorHAnsi" w:hAnsiTheme="minorHAnsi" w:cstheme="minorHAnsi"/>
              </w:rPr>
            </w:pPr>
            <w:r>
              <w:rPr>
                <w:rFonts w:asciiTheme="minorHAnsi" w:hAnsiTheme="minorHAnsi" w:cstheme="minorHAnsi"/>
              </w:rPr>
              <w:t>Error-prone.</w:t>
            </w:r>
          </w:p>
        </w:tc>
        <w:tc>
          <w:tcPr>
            <w:tcW w:w="1890" w:type="dxa"/>
          </w:tcPr>
          <w:p w14:paraId="4CA6A1CA" w14:textId="77777777" w:rsidR="004F35E7" w:rsidRPr="004F35E7" w:rsidRDefault="00807A79" w:rsidP="00807A79">
            <w:pPr>
              <w:spacing w:before="100" w:beforeAutospacing="1" w:after="100" w:afterAutospacing="1"/>
              <w:rPr>
                <w:rFonts w:asciiTheme="minorHAnsi" w:hAnsiTheme="minorHAnsi" w:cstheme="minorHAnsi"/>
              </w:rPr>
            </w:pPr>
            <w:r w:rsidRPr="004F35E7">
              <w:rPr>
                <w:rFonts w:asciiTheme="minorHAnsi" w:hAnsiTheme="minorHAnsi" w:cstheme="minorHAnsi"/>
              </w:rPr>
              <w:t xml:space="preserve">Inventory Activation </w:t>
            </w:r>
            <w:r>
              <w:rPr>
                <w:rFonts w:asciiTheme="minorHAnsi" w:hAnsiTheme="minorHAnsi" w:cstheme="minorHAnsi"/>
              </w:rPr>
              <w:t xml:space="preserve">interface of </w:t>
            </w:r>
            <w:r w:rsidRPr="004F35E7">
              <w:rPr>
                <w:rFonts w:asciiTheme="minorHAnsi" w:hAnsiTheme="minorHAnsi" w:cstheme="minorHAnsi"/>
                <w:i/>
              </w:rPr>
              <w:t>FlightManager</w:t>
            </w:r>
            <w:r>
              <w:rPr>
                <w:rFonts w:asciiTheme="minorHAnsi" w:hAnsiTheme="minorHAnsi" w:cstheme="minorHAnsi"/>
              </w:rPr>
              <w:t xml:space="preserve"> is invoked with the request which causes errors on ICR level or on leg/segment level. (See Exception flows of this usecase.)</w:t>
            </w:r>
          </w:p>
        </w:tc>
        <w:tc>
          <w:tcPr>
            <w:tcW w:w="3870" w:type="dxa"/>
          </w:tcPr>
          <w:p w14:paraId="2F999EEC" w14:textId="77777777" w:rsidR="004F35E7" w:rsidRPr="004F35E7" w:rsidRDefault="00807A79" w:rsidP="00807A79">
            <w:pPr>
              <w:spacing w:before="100" w:beforeAutospacing="1" w:after="100" w:afterAutospacing="1"/>
              <w:rPr>
                <w:rFonts w:asciiTheme="minorHAnsi" w:hAnsiTheme="minorHAnsi" w:cstheme="minorHAnsi"/>
              </w:rPr>
            </w:pPr>
            <w:r>
              <w:rPr>
                <w:rFonts w:asciiTheme="minorHAnsi" w:hAnsiTheme="minorHAnsi" w:cstheme="minorHAnsi"/>
              </w:rPr>
              <w:t>Corresponding error codes are returned in response.</w:t>
            </w:r>
          </w:p>
        </w:tc>
      </w:tr>
    </w:tbl>
    <w:p w14:paraId="4B342EB1" w14:textId="77777777" w:rsidR="000158E0" w:rsidRDefault="000158E0" w:rsidP="000158E0">
      <w:pPr>
        <w:spacing w:before="0" w:after="0"/>
        <w:rPr>
          <w:lang w:val="en-GB"/>
        </w:rPr>
      </w:pPr>
    </w:p>
    <w:p w14:paraId="2BF01804" w14:textId="77777777" w:rsidR="00AD458E" w:rsidRDefault="00AD458E" w:rsidP="00AD458E">
      <w:pPr>
        <w:pStyle w:val="Heading3"/>
        <w:rPr>
          <w:lang w:val="en-GB"/>
        </w:rPr>
      </w:pPr>
      <w:bookmarkStart w:id="191" w:name="_Toc401324225"/>
      <w:r>
        <w:rPr>
          <w:lang w:val="en-GB"/>
        </w:rPr>
        <w:t>Non Functional Requirements</w:t>
      </w:r>
      <w:bookmarkEnd w:id="191"/>
    </w:p>
    <w:p w14:paraId="34D61185" w14:textId="77777777" w:rsidR="00A558A1" w:rsidRDefault="00AD458E" w:rsidP="00AD458E">
      <w:pPr>
        <w:pStyle w:val="BodyText"/>
        <w:rPr>
          <w:lang w:val="en-US"/>
        </w:rPr>
      </w:pPr>
      <w:r>
        <w:rPr>
          <w:lang w:val="en-US"/>
        </w:rPr>
        <w:t>Time for activating a single flight with inventory retention should be measured and reported at the demo.</w:t>
      </w:r>
    </w:p>
    <w:p w14:paraId="136ADA69" w14:textId="77777777" w:rsidR="00A558A1" w:rsidRDefault="00A558A1">
      <w:pPr>
        <w:spacing w:before="0" w:after="0"/>
      </w:pPr>
      <w:r>
        <w:br w:type="page"/>
      </w:r>
    </w:p>
    <w:p w14:paraId="05499F60" w14:textId="77777777" w:rsidR="00A558A1" w:rsidRDefault="00A558A1" w:rsidP="00A558A1">
      <w:pPr>
        <w:pStyle w:val="Heading2"/>
        <w:numPr>
          <w:ilvl w:val="1"/>
          <w:numId w:val="1"/>
        </w:numPr>
        <w:rPr>
          <w:bCs w:val="0"/>
          <w:color w:val="000000" w:themeColor="text1"/>
          <w:lang w:val="en-GB"/>
        </w:rPr>
      </w:pPr>
      <w:bookmarkStart w:id="192" w:name="_Toc401324226"/>
      <w:r>
        <w:rPr>
          <w:bCs w:val="0"/>
          <w:color w:val="000000" w:themeColor="text1"/>
          <w:lang w:val="en-GB"/>
        </w:rPr>
        <w:lastRenderedPageBreak/>
        <w:t xml:space="preserve">INV.29a-1 </w:t>
      </w:r>
      <w:r w:rsidR="00E73328">
        <w:rPr>
          <w:bCs w:val="0"/>
          <w:color w:val="000000" w:themeColor="text1"/>
          <w:lang w:val="en-GB"/>
        </w:rPr>
        <w:t xml:space="preserve">- </w:t>
      </w:r>
      <w:r w:rsidR="00C01263">
        <w:rPr>
          <w:bCs w:val="0"/>
          <w:color w:val="000000" w:themeColor="text1"/>
          <w:lang w:val="en-GB"/>
        </w:rPr>
        <w:t>Apply Inventory_Detail_Date Parameter</w:t>
      </w:r>
      <w:r w:rsidRPr="00A558A1">
        <w:rPr>
          <w:bCs w:val="0"/>
          <w:color w:val="000000" w:themeColor="text1"/>
          <w:lang w:val="en-GB"/>
        </w:rPr>
        <w:t xml:space="preserve"> during Schedule Change</w:t>
      </w:r>
      <w:bookmarkEnd w:id="192"/>
      <w:r>
        <w:rPr>
          <w:bCs w:val="0"/>
          <w:color w:val="000000" w:themeColor="text1"/>
          <w:lang w:val="en-GB"/>
        </w:rPr>
        <w:t xml:space="preserve"> </w:t>
      </w:r>
    </w:p>
    <w:p w14:paraId="7473E64F" w14:textId="77777777" w:rsidR="00A558A1" w:rsidRDefault="00A558A1" w:rsidP="00A558A1">
      <w:pPr>
        <w:pStyle w:val="Heading3"/>
        <w:rPr>
          <w:lang w:val="en-GB"/>
        </w:rPr>
      </w:pPr>
      <w:bookmarkStart w:id="193" w:name="_Toc401324227"/>
      <w:r>
        <w:rPr>
          <w:lang w:val="en-GB"/>
        </w:rPr>
        <w:t>Overview</w:t>
      </w:r>
      <w:bookmarkEnd w:id="193"/>
    </w:p>
    <w:p w14:paraId="1D576CFF" w14:textId="77777777" w:rsidR="00A558A1" w:rsidRDefault="00A558A1" w:rsidP="00A558A1">
      <w:pPr>
        <w:pStyle w:val="BodyText"/>
        <w:rPr>
          <w:lang w:val="en-GB"/>
        </w:rPr>
      </w:pPr>
      <w:r>
        <w:rPr>
          <w:lang w:val="en-GB"/>
        </w:rPr>
        <w:t xml:space="preserve">The purpose of this story is to </w:t>
      </w:r>
      <w:r w:rsidR="00C669CB">
        <w:rPr>
          <w:lang w:val="en-GB"/>
        </w:rPr>
        <w:t xml:space="preserve">apply </w:t>
      </w:r>
      <w:r w:rsidR="00C669CB" w:rsidRPr="00C669CB">
        <w:rPr>
          <w:i/>
          <w:lang w:val="en-GB"/>
        </w:rPr>
        <w:t>Inventory_Detail_Date</w:t>
      </w:r>
      <w:r w:rsidR="00C669CB">
        <w:rPr>
          <w:lang w:val="en-GB"/>
        </w:rPr>
        <w:t xml:space="preserve"> SIAM parameter during inventory activation as part of Schedule Change. </w:t>
      </w:r>
    </w:p>
    <w:p w14:paraId="3DFD35B3" w14:textId="77777777" w:rsidR="007D5C68" w:rsidRDefault="00D8622B" w:rsidP="00A558A1">
      <w:pPr>
        <w:pStyle w:val="BodyText"/>
        <w:rPr>
          <w:lang w:val="en-GB"/>
        </w:rPr>
      </w:pPr>
      <w:r>
        <w:rPr>
          <w:lang w:val="en-GB"/>
        </w:rPr>
        <w:t>Summary of requirements:</w:t>
      </w:r>
    </w:p>
    <w:p w14:paraId="3601DD4F" w14:textId="77777777" w:rsidR="00D8622B" w:rsidRDefault="004A3ED6" w:rsidP="00691B2F">
      <w:pPr>
        <w:pStyle w:val="BodyText"/>
        <w:numPr>
          <w:ilvl w:val="0"/>
          <w:numId w:val="27"/>
        </w:numPr>
        <w:rPr>
          <w:lang w:val="en-GB"/>
        </w:rPr>
      </w:pPr>
      <w:r>
        <w:rPr>
          <w:lang w:val="en-GB"/>
        </w:rPr>
        <w:t>During inventory activation, i</w:t>
      </w:r>
      <w:r w:rsidR="00D8622B">
        <w:rPr>
          <w:lang w:val="en-GB"/>
        </w:rPr>
        <w:t xml:space="preserve">nventory for new flights must only be created within the Inventory Creation Window (see its definition in </w:t>
      </w:r>
      <w:r w:rsidR="00F862A7">
        <w:rPr>
          <w:lang w:val="en-GB"/>
        </w:rPr>
        <w:fldChar w:fldCharType="begin"/>
      </w:r>
      <w:r w:rsidR="00D8622B">
        <w:rPr>
          <w:lang w:val="en-GB"/>
        </w:rPr>
        <w:instrText xml:space="preserve"> REF _Ref368923993 \r \h </w:instrText>
      </w:r>
      <w:r w:rsidR="00F862A7">
        <w:rPr>
          <w:lang w:val="en-GB"/>
        </w:rPr>
      </w:r>
      <w:r w:rsidR="00F862A7">
        <w:rPr>
          <w:lang w:val="en-GB"/>
        </w:rPr>
        <w:fldChar w:fldCharType="separate"/>
      </w:r>
      <w:r w:rsidR="00595CEB">
        <w:rPr>
          <w:lang w:val="en-GB"/>
        </w:rPr>
        <w:t>1.1</w:t>
      </w:r>
      <w:r w:rsidR="00F862A7">
        <w:rPr>
          <w:lang w:val="en-GB"/>
        </w:rPr>
        <w:fldChar w:fldCharType="end"/>
      </w:r>
      <w:r w:rsidR="00B747AB">
        <w:rPr>
          <w:lang w:val="en-GB"/>
        </w:rPr>
        <w:t>)</w:t>
      </w:r>
      <w:r w:rsidR="00E66AD4">
        <w:rPr>
          <w:lang w:val="en-GB"/>
        </w:rPr>
        <w:t xml:space="preserve"> – typically between today and 338 days into the future</w:t>
      </w:r>
      <w:r w:rsidR="00173590">
        <w:rPr>
          <w:rStyle w:val="FootnoteReference"/>
          <w:lang w:val="en-GB"/>
        </w:rPr>
        <w:footnoteReference w:id="6"/>
      </w:r>
      <w:r w:rsidR="00E66AD4">
        <w:rPr>
          <w:lang w:val="en-GB"/>
        </w:rPr>
        <w:t>.</w:t>
      </w:r>
      <w:r>
        <w:rPr>
          <w:lang w:val="en-GB"/>
        </w:rPr>
        <w:t xml:space="preserve"> </w:t>
      </w:r>
      <w:r w:rsidR="00173590">
        <w:rPr>
          <w:lang w:val="en-GB"/>
        </w:rPr>
        <w:t>Currently inventory is created for 331 days from the beginning of a schedule period which is incorrect.</w:t>
      </w:r>
    </w:p>
    <w:p w14:paraId="0093EBE8" w14:textId="77777777" w:rsidR="00B747AB" w:rsidRDefault="004A3ED6" w:rsidP="00691B2F">
      <w:pPr>
        <w:pStyle w:val="BodyText"/>
        <w:numPr>
          <w:ilvl w:val="0"/>
          <w:numId w:val="27"/>
        </w:numPr>
        <w:rPr>
          <w:lang w:val="en-GB"/>
        </w:rPr>
      </w:pPr>
      <w:r>
        <w:rPr>
          <w:lang w:val="en-GB"/>
        </w:rPr>
        <w:t>Inventory Creation Window does not apply to replacements and cancellations which should be applied to any ICRs existing beyond the window (they could have been created by an out-of-range sell).</w:t>
      </w:r>
    </w:p>
    <w:p w14:paraId="45CDCC58" w14:textId="77777777" w:rsidR="004A3ED6" w:rsidRDefault="004A3ED6" w:rsidP="00691B2F">
      <w:pPr>
        <w:pStyle w:val="BodyText"/>
        <w:numPr>
          <w:ilvl w:val="0"/>
          <w:numId w:val="27"/>
        </w:numPr>
        <w:rPr>
          <w:lang w:val="en-GB"/>
        </w:rPr>
      </w:pPr>
      <w:r>
        <w:rPr>
          <w:lang w:val="en-GB"/>
        </w:rPr>
        <w:t xml:space="preserve">Modified </w:t>
      </w:r>
      <w:r w:rsidR="00173590">
        <w:rPr>
          <w:lang w:val="en-GB"/>
        </w:rPr>
        <w:t>handling of data integrity errors comparing to the original INV.29 story – see updated Exception Flow 1.</w:t>
      </w:r>
      <w:r w:rsidR="0098689C">
        <w:rPr>
          <w:lang w:val="en-GB"/>
        </w:rPr>
        <w:t xml:space="preserve"> In particular, if an ICR does not exist </w:t>
      </w:r>
      <w:r w:rsidR="0098689C" w:rsidRPr="0098689C">
        <w:rPr>
          <w:lang w:val="en-US"/>
        </w:rPr>
        <w:t xml:space="preserve">within the Inventory Creation Window </w:t>
      </w:r>
      <w:r w:rsidR="0098689C">
        <w:rPr>
          <w:lang w:val="en-GB"/>
        </w:rPr>
        <w:t>for a flight to be replaced then the ICR is automatically created.</w:t>
      </w:r>
    </w:p>
    <w:p w14:paraId="03251421" w14:textId="77777777" w:rsidR="00080485" w:rsidRDefault="00080485" w:rsidP="00A558A1">
      <w:pPr>
        <w:pStyle w:val="BodyText"/>
        <w:rPr>
          <w:lang w:val="en-GB"/>
        </w:rPr>
      </w:pPr>
      <w:r>
        <w:rPr>
          <w:lang w:val="en-GB"/>
        </w:rPr>
        <w:t>This story is expected to use real SIAM parameter values rather than fixed values. Therefore it should be implemented after ACRH.29 Synchronise subscriber options.</w:t>
      </w:r>
    </w:p>
    <w:p w14:paraId="4081F1DB" w14:textId="77777777" w:rsidR="00A558A1" w:rsidRDefault="00A558A1" w:rsidP="00A558A1">
      <w:pPr>
        <w:pStyle w:val="Heading3"/>
        <w:rPr>
          <w:lang w:val="en-GB"/>
        </w:rPr>
      </w:pPr>
      <w:bookmarkStart w:id="194" w:name="_Toc401324228"/>
      <w:r w:rsidRPr="007441BA">
        <w:rPr>
          <w:lang w:val="en-GB"/>
        </w:rPr>
        <w:t>Acceptance Tests</w:t>
      </w:r>
      <w:bookmarkEnd w:id="194"/>
    </w:p>
    <w:p w14:paraId="54283D6B" w14:textId="77777777" w:rsidR="00A558A1" w:rsidRDefault="00A558A1" w:rsidP="00A558A1">
      <w:pPr>
        <w:pStyle w:val="BodyText"/>
        <w:ind w:left="567"/>
        <w:rPr>
          <w:lang w:val="en-GB"/>
        </w:rPr>
      </w:pPr>
      <w:r w:rsidRPr="00FE01B4">
        <w:rPr>
          <w:lang w:val="en-GB"/>
        </w:rPr>
        <w:t>Definition of done requires that all test scenarios are satisfied</w:t>
      </w:r>
      <w:r w:rsidRPr="00072C1C">
        <w:rPr>
          <w:lang w:val="en-GB"/>
        </w:rPr>
        <w:t>; furthermore it is expected that the development team will identify additional scenarios to add the test pack.</w:t>
      </w:r>
      <w:r w:rsidRPr="00735615">
        <w:rPr>
          <w:lang w:val="en-US"/>
        </w:rPr>
        <w:t xml:space="preserve"> </w:t>
      </w:r>
      <w:r w:rsidR="00DA2CCA">
        <w:rPr>
          <w:lang w:val="en-GB"/>
        </w:rPr>
        <w:t xml:space="preserve"> </w:t>
      </w:r>
    </w:p>
    <w:p w14:paraId="26C92111" w14:textId="77777777" w:rsidR="001D12C5" w:rsidRDefault="001D12C5" w:rsidP="001D12C5">
      <w:pPr>
        <w:pStyle w:val="BodyText"/>
        <w:ind w:left="567"/>
        <w:rPr>
          <w:lang w:val="en-US"/>
        </w:rPr>
      </w:pPr>
      <w:r>
        <w:rPr>
          <w:lang w:val="en-GB"/>
        </w:rPr>
        <w:t xml:space="preserve">Similarly to INV.28 story, </w:t>
      </w:r>
      <w:r>
        <w:rPr>
          <w:lang w:val="en-US"/>
        </w:rPr>
        <w:t xml:space="preserve">in all tests below </w:t>
      </w:r>
      <w:r>
        <w:rPr>
          <w:b/>
          <w:lang w:val="en-US"/>
        </w:rPr>
        <w:t>D</w:t>
      </w:r>
      <w:r w:rsidR="00C01263">
        <w:rPr>
          <w:b/>
          <w:lang w:val="en-US"/>
        </w:rPr>
        <w:t>1</w:t>
      </w:r>
      <w:r>
        <w:rPr>
          <w:lang w:val="en-US"/>
        </w:rPr>
        <w:t xml:space="preserve"> denotes the current date at the carrier’s home time</w:t>
      </w:r>
      <w:r w:rsidR="00173590">
        <w:rPr>
          <w:lang w:val="en-US"/>
        </w:rPr>
        <w:t xml:space="preserve"> </w:t>
      </w:r>
      <w:r>
        <w:rPr>
          <w:lang w:val="en-US"/>
        </w:rPr>
        <w:t>zone. For example, if the carrier is based in ATL and now in ATL is 20SEP then D</w:t>
      </w:r>
      <w:r w:rsidR="00C01263">
        <w:rPr>
          <w:lang w:val="en-US"/>
        </w:rPr>
        <w:t>2</w:t>
      </w:r>
      <w:r>
        <w:rPr>
          <w:lang w:val="en-US"/>
        </w:rPr>
        <w:t xml:space="preserve"> is 21SEP.</w:t>
      </w:r>
    </w:p>
    <w:p w14:paraId="0D0651EF" w14:textId="77777777" w:rsidR="003D44F4" w:rsidRPr="00087CE6" w:rsidRDefault="003D44F4" w:rsidP="003D44F4">
      <w:pPr>
        <w:pStyle w:val="BodyText"/>
        <w:ind w:left="567"/>
        <w:rPr>
          <w:lang w:val="en-US"/>
        </w:rPr>
      </w:pPr>
      <w:r w:rsidRPr="008057FB">
        <w:rPr>
          <w:lang w:val="en-US"/>
        </w:rPr>
        <w:t>The following diagrams illustrate</w:t>
      </w:r>
      <w:r>
        <w:rPr>
          <w:lang w:val="en-US"/>
        </w:rPr>
        <w:t xml:space="preserve"> the expected results of</w:t>
      </w:r>
      <w:r w:rsidRPr="008057FB">
        <w:rPr>
          <w:lang w:val="en-US"/>
        </w:rPr>
        <w:t xml:space="preserve"> acceptance tests.</w:t>
      </w:r>
      <w:r>
        <w:rPr>
          <w:lang w:val="en-US"/>
        </w:rPr>
        <w:t xml:space="preserve"> </w:t>
      </w:r>
      <w:r w:rsidRPr="00783D7F">
        <w:rPr>
          <w:b/>
          <w:lang w:val="en-US"/>
        </w:rPr>
        <w:t>Purple</w:t>
      </w:r>
      <w:r>
        <w:rPr>
          <w:lang w:val="en-US"/>
        </w:rPr>
        <w:t xml:space="preserve"> denotes dates with inventory and </w:t>
      </w:r>
      <w:r w:rsidRPr="00783D7F">
        <w:rPr>
          <w:b/>
          <w:lang w:val="en-US"/>
        </w:rPr>
        <w:t>teal</w:t>
      </w:r>
      <w:r>
        <w:rPr>
          <w:lang w:val="en-US"/>
        </w:rPr>
        <w:t xml:space="preserve"> denotes scheduled flight dates without inventory. </w:t>
      </w:r>
      <w:r w:rsidRPr="00087CE6">
        <w:rPr>
          <w:lang w:val="en-US"/>
        </w:rPr>
        <w:t>All specified date ranges are inclusive.</w:t>
      </w:r>
    </w:p>
    <w:p w14:paraId="4681FF9C" w14:textId="77777777" w:rsidR="003D44F4" w:rsidRDefault="00783D7F" w:rsidP="001D12C5">
      <w:pPr>
        <w:pStyle w:val="BodyText"/>
        <w:ind w:left="567"/>
        <w:rPr>
          <w:lang w:val="en-US"/>
        </w:rPr>
      </w:pPr>
      <w:r>
        <w:rPr>
          <w:lang w:val="en-US"/>
        </w:rPr>
        <w:t>Expected results of test 1: inventory has only been created only within the Inventory Creation Window i.e. for D338.</w:t>
      </w:r>
    </w:p>
    <w:p w14:paraId="0437EFF2" w14:textId="77777777" w:rsidR="00783D7F" w:rsidRDefault="00F27FAF" w:rsidP="001D12C5">
      <w:pPr>
        <w:pStyle w:val="BodyText"/>
        <w:ind w:left="567"/>
        <w:rPr>
          <w:lang w:val="en-US"/>
        </w:rPr>
      </w:pPr>
      <w:r>
        <w:rPr>
          <w:noProof/>
          <w:lang w:val="en-GB" w:eastAsia="en-GB"/>
        </w:rPr>
        <w:drawing>
          <wp:inline distT="0" distB="0" distL="0" distR="0" wp14:anchorId="33DC39AB" wp14:editId="229D2A2B">
            <wp:extent cx="2905125" cy="800100"/>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905125" cy="800100"/>
                    </a:xfrm>
                    <a:prstGeom prst="rect">
                      <a:avLst/>
                    </a:prstGeom>
                    <a:noFill/>
                    <a:ln w="9525">
                      <a:noFill/>
                      <a:miter lim="800000"/>
                      <a:headEnd/>
                      <a:tailEnd/>
                    </a:ln>
                  </pic:spPr>
                </pic:pic>
              </a:graphicData>
            </a:graphic>
          </wp:inline>
        </w:drawing>
      </w:r>
    </w:p>
    <w:p w14:paraId="70FCDC72" w14:textId="77777777" w:rsidR="00783D7F" w:rsidRDefault="00783D7F" w:rsidP="001D12C5">
      <w:pPr>
        <w:pStyle w:val="BodyText"/>
        <w:ind w:left="567"/>
        <w:rPr>
          <w:lang w:val="en-US"/>
        </w:rPr>
      </w:pPr>
    </w:p>
    <w:p w14:paraId="2FA1F0D5" w14:textId="77777777" w:rsidR="00FF64F6" w:rsidRDefault="00FF64F6">
      <w:pPr>
        <w:spacing w:before="0" w:after="0"/>
      </w:pPr>
      <w:r>
        <w:br w:type="page"/>
      </w:r>
    </w:p>
    <w:p w14:paraId="72A0F91D" w14:textId="77777777" w:rsidR="00783D7F" w:rsidRDefault="00783D7F" w:rsidP="001D12C5">
      <w:pPr>
        <w:pStyle w:val="BodyText"/>
        <w:ind w:left="567"/>
        <w:rPr>
          <w:lang w:val="en-US"/>
        </w:rPr>
      </w:pPr>
      <w:r>
        <w:rPr>
          <w:lang w:val="en-US"/>
        </w:rPr>
        <w:lastRenderedPageBreak/>
        <w:t xml:space="preserve">Expected results of test 2 after having replaced the schedule, having extended the Inventory Creation Window and having performed an out-of-range sale for </w:t>
      </w:r>
      <w:r w:rsidR="00C01263">
        <w:rPr>
          <w:lang w:val="en-US"/>
        </w:rPr>
        <w:t>D</w:t>
      </w:r>
      <w:r>
        <w:rPr>
          <w:lang w:val="en-US"/>
        </w:rPr>
        <w:t xml:space="preserve">341: </w:t>
      </w:r>
      <w:r w:rsidR="00C01263">
        <w:rPr>
          <w:lang w:val="en-US"/>
        </w:rPr>
        <w:t>D</w:t>
      </w:r>
      <w:r>
        <w:rPr>
          <w:lang w:val="en-US"/>
        </w:rPr>
        <w:t xml:space="preserve">338 is re-dressed, </w:t>
      </w:r>
      <w:r w:rsidR="00C01263">
        <w:rPr>
          <w:lang w:val="en-US"/>
        </w:rPr>
        <w:t>D</w:t>
      </w:r>
      <w:r>
        <w:rPr>
          <w:lang w:val="en-US"/>
        </w:rPr>
        <w:t xml:space="preserve">339 is created, </w:t>
      </w:r>
      <w:r w:rsidR="00C01263">
        <w:rPr>
          <w:lang w:val="en-US"/>
        </w:rPr>
        <w:t>D</w:t>
      </w:r>
      <w:r>
        <w:rPr>
          <w:lang w:val="en-US"/>
        </w:rPr>
        <w:t xml:space="preserve">341 </w:t>
      </w:r>
      <w:r w:rsidR="00FF64F6">
        <w:rPr>
          <w:lang w:val="en-US"/>
        </w:rPr>
        <w:t>is re-dressed. All three inventory records reflect the new capacity.</w:t>
      </w:r>
    </w:p>
    <w:p w14:paraId="2481B04B" w14:textId="77777777" w:rsidR="00FF64F6" w:rsidRDefault="003B396E" w:rsidP="001D12C5">
      <w:pPr>
        <w:pStyle w:val="BodyText"/>
        <w:ind w:left="567"/>
        <w:rPr>
          <w:lang w:val="en-US"/>
        </w:rPr>
      </w:pPr>
      <w:r>
        <w:rPr>
          <w:noProof/>
          <w:lang w:val="en-GB" w:eastAsia="en-GB"/>
        </w:rPr>
        <w:drawing>
          <wp:inline distT="0" distB="0" distL="0" distR="0" wp14:anchorId="02676D52" wp14:editId="54D99105">
            <wp:extent cx="2876550" cy="819150"/>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876550" cy="819150"/>
                    </a:xfrm>
                    <a:prstGeom prst="rect">
                      <a:avLst/>
                    </a:prstGeom>
                    <a:noFill/>
                    <a:ln w="9525">
                      <a:noFill/>
                      <a:miter lim="800000"/>
                      <a:headEnd/>
                      <a:tailEnd/>
                    </a:ln>
                  </pic:spPr>
                </pic:pic>
              </a:graphicData>
            </a:graphic>
          </wp:inline>
        </w:drawing>
      </w:r>
    </w:p>
    <w:p w14:paraId="1E54F04F" w14:textId="77777777" w:rsidR="001D12C5" w:rsidRDefault="001D12C5" w:rsidP="00A558A1">
      <w:pPr>
        <w:pStyle w:val="BodyText"/>
        <w:ind w:left="567"/>
        <w:rPr>
          <w:lang w:val="en-US"/>
        </w:rPr>
      </w:pPr>
    </w:p>
    <w:p w14:paraId="3B93CFFB" w14:textId="77777777" w:rsidR="00FF64F6" w:rsidRDefault="00FF64F6" w:rsidP="00A558A1">
      <w:pPr>
        <w:pStyle w:val="BodyText"/>
        <w:ind w:left="567"/>
        <w:rPr>
          <w:lang w:val="en-US"/>
        </w:rPr>
      </w:pPr>
      <w:r>
        <w:rPr>
          <w:lang w:val="en-US"/>
        </w:rPr>
        <w:t>Expected results of test 3 after having cancelled the schedule: inventory is not returned.</w:t>
      </w:r>
    </w:p>
    <w:p w14:paraId="309E9C63" w14:textId="77777777" w:rsidR="00FF64F6" w:rsidRDefault="003B396E" w:rsidP="00A558A1">
      <w:pPr>
        <w:pStyle w:val="BodyText"/>
        <w:ind w:left="567"/>
        <w:rPr>
          <w:lang w:val="en-US"/>
        </w:rPr>
      </w:pPr>
      <w:r>
        <w:rPr>
          <w:noProof/>
          <w:lang w:val="en-GB" w:eastAsia="en-GB"/>
        </w:rPr>
        <w:drawing>
          <wp:inline distT="0" distB="0" distL="0" distR="0" wp14:anchorId="399D496E" wp14:editId="6216DEEB">
            <wp:extent cx="2914650" cy="64770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2914650" cy="647700"/>
                    </a:xfrm>
                    <a:prstGeom prst="rect">
                      <a:avLst/>
                    </a:prstGeom>
                    <a:noFill/>
                    <a:ln w="9525">
                      <a:noFill/>
                      <a:miter lim="800000"/>
                      <a:headEnd/>
                      <a:tailEnd/>
                    </a:ln>
                  </pic:spPr>
                </pic:pic>
              </a:graphicData>
            </a:graphic>
          </wp:inline>
        </w:drawing>
      </w:r>
    </w:p>
    <w:p w14:paraId="4FE25163" w14:textId="77777777" w:rsidR="00FF64F6" w:rsidRPr="001D12C5" w:rsidRDefault="00FF64F6" w:rsidP="00A558A1">
      <w:pPr>
        <w:pStyle w:val="BodyText"/>
        <w:ind w:left="567"/>
        <w:rPr>
          <w:lang w:val="en-US"/>
        </w:rPr>
      </w:pPr>
    </w:p>
    <w:tbl>
      <w:tblPr>
        <w:tblW w:w="9810" w:type="dxa"/>
        <w:tblInd w:w="86"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ayout w:type="fixed"/>
        <w:tblCellMar>
          <w:top w:w="58" w:type="dxa"/>
          <w:left w:w="86" w:type="dxa"/>
          <w:bottom w:w="58" w:type="dxa"/>
          <w:right w:w="86" w:type="dxa"/>
        </w:tblCellMar>
        <w:tblLook w:val="01E0" w:firstRow="1" w:lastRow="1" w:firstColumn="1" w:lastColumn="1" w:noHBand="0" w:noVBand="0"/>
      </w:tblPr>
      <w:tblGrid>
        <w:gridCol w:w="540"/>
        <w:gridCol w:w="1620"/>
        <w:gridCol w:w="2970"/>
        <w:gridCol w:w="4680"/>
      </w:tblGrid>
      <w:tr w:rsidR="00A558A1" w:rsidRPr="00023CC9" w14:paraId="71D3E6B8" w14:textId="77777777" w:rsidTr="00B373E0">
        <w:trPr>
          <w:tblHeader/>
        </w:trPr>
        <w:tc>
          <w:tcPr>
            <w:tcW w:w="540" w:type="dxa"/>
            <w:shd w:val="clear" w:color="auto" w:fill="DBE5F1" w:themeFill="accent1" w:themeFillTint="33"/>
          </w:tcPr>
          <w:p w14:paraId="3859317C" w14:textId="77777777" w:rsidR="00A558A1" w:rsidRPr="00023CC9" w:rsidRDefault="00A558A1" w:rsidP="000A08FE">
            <w:pPr>
              <w:rPr>
                <w:rFonts w:asciiTheme="minorHAnsi" w:hAnsiTheme="minorHAnsi" w:cstheme="minorHAnsi"/>
                <w:b/>
                <w:color w:val="000000"/>
                <w:szCs w:val="20"/>
              </w:rPr>
            </w:pPr>
            <w:r w:rsidRPr="00023CC9">
              <w:rPr>
                <w:rFonts w:asciiTheme="minorHAnsi" w:hAnsiTheme="minorHAnsi" w:cstheme="minorHAnsi"/>
                <w:b/>
                <w:color w:val="000000"/>
                <w:szCs w:val="20"/>
              </w:rPr>
              <w:t>Nr.</w:t>
            </w:r>
          </w:p>
        </w:tc>
        <w:tc>
          <w:tcPr>
            <w:tcW w:w="1620" w:type="dxa"/>
            <w:shd w:val="clear" w:color="auto" w:fill="DBE5F1" w:themeFill="accent1" w:themeFillTint="33"/>
          </w:tcPr>
          <w:p w14:paraId="50CC38D0" w14:textId="77777777" w:rsidR="00A558A1" w:rsidRPr="00023CC9" w:rsidRDefault="00A558A1" w:rsidP="000A08FE">
            <w:pPr>
              <w:rPr>
                <w:rFonts w:asciiTheme="minorHAnsi" w:hAnsiTheme="minorHAnsi" w:cstheme="minorHAnsi"/>
                <w:b/>
                <w:szCs w:val="20"/>
              </w:rPr>
            </w:pPr>
            <w:r w:rsidRPr="00023CC9">
              <w:rPr>
                <w:rFonts w:asciiTheme="minorHAnsi" w:hAnsiTheme="minorHAnsi" w:cstheme="minorHAnsi"/>
                <w:b/>
                <w:color w:val="000000"/>
                <w:szCs w:val="20"/>
              </w:rPr>
              <w:t>Pre-condition</w:t>
            </w:r>
            <w:r>
              <w:rPr>
                <w:rFonts w:asciiTheme="minorHAnsi" w:hAnsiTheme="minorHAnsi" w:cstheme="minorHAnsi"/>
                <w:b/>
                <w:color w:val="000000"/>
                <w:szCs w:val="20"/>
              </w:rPr>
              <w:t>s</w:t>
            </w:r>
          </w:p>
        </w:tc>
        <w:tc>
          <w:tcPr>
            <w:tcW w:w="2970" w:type="dxa"/>
            <w:shd w:val="clear" w:color="auto" w:fill="DBE5F1" w:themeFill="accent1" w:themeFillTint="33"/>
          </w:tcPr>
          <w:p w14:paraId="45AC6A70" w14:textId="77777777" w:rsidR="00A558A1" w:rsidRPr="00023CC9" w:rsidRDefault="00A558A1" w:rsidP="000A08FE">
            <w:pPr>
              <w:rPr>
                <w:rFonts w:asciiTheme="minorHAnsi" w:hAnsiTheme="minorHAnsi" w:cstheme="minorHAnsi"/>
                <w:b/>
                <w:szCs w:val="20"/>
              </w:rPr>
            </w:pPr>
            <w:r w:rsidRPr="00023CC9">
              <w:rPr>
                <w:rFonts w:asciiTheme="minorHAnsi" w:hAnsiTheme="minorHAnsi" w:cstheme="minorHAnsi"/>
                <w:b/>
                <w:szCs w:val="20"/>
              </w:rPr>
              <w:t>Action</w:t>
            </w:r>
          </w:p>
        </w:tc>
        <w:tc>
          <w:tcPr>
            <w:tcW w:w="4680" w:type="dxa"/>
            <w:shd w:val="clear" w:color="auto" w:fill="DBE5F1" w:themeFill="accent1" w:themeFillTint="33"/>
          </w:tcPr>
          <w:p w14:paraId="027C3397" w14:textId="77777777" w:rsidR="00A558A1" w:rsidRPr="00023CC9" w:rsidRDefault="00A558A1" w:rsidP="000A08FE">
            <w:pPr>
              <w:rPr>
                <w:rFonts w:asciiTheme="minorHAnsi" w:hAnsiTheme="minorHAnsi" w:cstheme="minorHAnsi"/>
                <w:b/>
                <w:szCs w:val="20"/>
              </w:rPr>
            </w:pPr>
            <w:r w:rsidRPr="00023CC9">
              <w:rPr>
                <w:rFonts w:asciiTheme="minorHAnsi" w:hAnsiTheme="minorHAnsi" w:cstheme="minorHAnsi"/>
                <w:b/>
                <w:szCs w:val="20"/>
              </w:rPr>
              <w:t>Post-condition</w:t>
            </w:r>
          </w:p>
        </w:tc>
      </w:tr>
      <w:tr w:rsidR="00A558A1" w:rsidRPr="00023CC9" w14:paraId="4A01414E" w14:textId="77777777" w:rsidTr="00B373E0">
        <w:tc>
          <w:tcPr>
            <w:tcW w:w="540" w:type="dxa"/>
            <w:vAlign w:val="center"/>
          </w:tcPr>
          <w:p w14:paraId="694709E5" w14:textId="77777777" w:rsidR="00A558A1" w:rsidRPr="00023CC9" w:rsidRDefault="00A558A1" w:rsidP="00691B2F">
            <w:pPr>
              <w:numPr>
                <w:ilvl w:val="0"/>
                <w:numId w:val="38"/>
              </w:numPr>
              <w:spacing w:before="40" w:after="40"/>
              <w:ind w:left="360"/>
              <w:rPr>
                <w:rFonts w:asciiTheme="minorHAnsi" w:hAnsiTheme="minorHAnsi" w:cstheme="minorHAnsi"/>
                <w:bCs/>
                <w:szCs w:val="20"/>
              </w:rPr>
            </w:pPr>
          </w:p>
        </w:tc>
        <w:tc>
          <w:tcPr>
            <w:tcW w:w="1620" w:type="dxa"/>
          </w:tcPr>
          <w:p w14:paraId="65537A12" w14:textId="77777777" w:rsidR="00DA2CCA" w:rsidRDefault="00DA2CCA" w:rsidP="00DA2CCA">
            <w:pPr>
              <w:spacing w:before="100" w:beforeAutospacing="1" w:after="100" w:afterAutospacing="1"/>
              <w:rPr>
                <w:rFonts w:asciiTheme="minorHAnsi" w:hAnsiTheme="minorHAnsi" w:cstheme="minorHAnsi"/>
              </w:rPr>
            </w:pPr>
            <w:r>
              <w:rPr>
                <w:rFonts w:asciiTheme="minorHAnsi" w:hAnsiTheme="minorHAnsi" w:cstheme="minorHAnsi"/>
              </w:rPr>
              <w:t>The SIAM parameters are set to their default values, that is:</w:t>
            </w:r>
            <w:r>
              <w:rPr>
                <w:rFonts w:asciiTheme="minorHAnsi" w:hAnsiTheme="minorHAnsi" w:cstheme="minorHAnsi"/>
              </w:rPr>
              <w:br/>
            </w:r>
            <w:r w:rsidRPr="008676B0">
              <w:rPr>
                <w:rFonts w:asciiTheme="minorHAnsi" w:hAnsiTheme="minorHAnsi" w:cstheme="minorHAnsi"/>
              </w:rPr>
              <w:t>Carrier_Local_</w:t>
            </w:r>
            <w:r>
              <w:rPr>
                <w:rFonts w:asciiTheme="minorHAnsi" w:hAnsiTheme="minorHAnsi" w:cstheme="minorHAnsi"/>
              </w:rPr>
              <w:t xml:space="preserve"> </w:t>
            </w:r>
            <w:r w:rsidRPr="008676B0">
              <w:rPr>
                <w:rFonts w:asciiTheme="minorHAnsi" w:hAnsiTheme="minorHAnsi" w:cstheme="minorHAnsi"/>
              </w:rPr>
              <w:t>Time_Zone</w:t>
            </w:r>
            <w:r>
              <w:rPr>
                <w:rFonts w:asciiTheme="minorHAnsi" w:hAnsiTheme="minorHAnsi" w:cstheme="minorHAnsi"/>
              </w:rPr>
              <w:t>=UTC</w:t>
            </w:r>
          </w:p>
          <w:p w14:paraId="4E7EE33F" w14:textId="77777777" w:rsidR="00DA2CCA" w:rsidRDefault="00DA2CCA" w:rsidP="00DA2CCA">
            <w:pPr>
              <w:spacing w:before="100" w:beforeAutospacing="1" w:after="100" w:afterAutospacing="1"/>
              <w:rPr>
                <w:rFonts w:asciiTheme="minorHAnsi" w:hAnsiTheme="minorHAnsi" w:cstheme="minorHAnsi"/>
              </w:rPr>
            </w:pPr>
            <w:r>
              <w:rPr>
                <w:rFonts w:asciiTheme="minorHAnsi" w:hAnsiTheme="minorHAnsi" w:cstheme="minorHAnsi"/>
              </w:rPr>
              <w:t>Open_For_Sale</w:t>
            </w:r>
            <w:r w:rsidRPr="00B1181E">
              <w:rPr>
                <w:rFonts w:asciiTheme="minorHAnsi" w:hAnsiTheme="minorHAnsi" w:cstheme="minorHAnsi"/>
              </w:rPr>
              <w:t>_</w:t>
            </w:r>
            <w:r>
              <w:rPr>
                <w:rFonts w:asciiTheme="minorHAnsi" w:hAnsiTheme="minorHAnsi" w:cstheme="minorHAnsi"/>
              </w:rPr>
              <w:t xml:space="preserve"> </w:t>
            </w:r>
            <w:r w:rsidRPr="00B1181E">
              <w:rPr>
                <w:rFonts w:asciiTheme="minorHAnsi" w:hAnsiTheme="minorHAnsi" w:cstheme="minorHAnsi"/>
              </w:rPr>
              <w:t>Date</w:t>
            </w:r>
            <w:r>
              <w:rPr>
                <w:rFonts w:asciiTheme="minorHAnsi" w:hAnsiTheme="minorHAnsi" w:cstheme="minorHAnsi"/>
              </w:rPr>
              <w:t>=331</w:t>
            </w:r>
          </w:p>
          <w:p w14:paraId="74E0D880" w14:textId="77777777" w:rsidR="00A558A1" w:rsidRPr="004F35E7" w:rsidRDefault="00DA2CCA" w:rsidP="00DA2CCA">
            <w:pPr>
              <w:spacing w:before="100" w:beforeAutospacing="1" w:after="100" w:afterAutospacing="1"/>
              <w:rPr>
                <w:rFonts w:asciiTheme="minorHAnsi" w:hAnsiTheme="minorHAnsi" w:cstheme="minorHAnsi"/>
              </w:rPr>
            </w:pPr>
            <w:r w:rsidRPr="00B1181E">
              <w:rPr>
                <w:rFonts w:asciiTheme="minorHAnsi" w:hAnsiTheme="minorHAnsi" w:cstheme="minorHAnsi"/>
              </w:rPr>
              <w:t>Inventory_Detail_</w:t>
            </w:r>
            <w:r>
              <w:rPr>
                <w:rFonts w:asciiTheme="minorHAnsi" w:hAnsiTheme="minorHAnsi" w:cstheme="minorHAnsi"/>
              </w:rPr>
              <w:t xml:space="preserve"> </w:t>
            </w:r>
            <w:r w:rsidRPr="00B1181E">
              <w:rPr>
                <w:rFonts w:asciiTheme="minorHAnsi" w:hAnsiTheme="minorHAnsi" w:cstheme="minorHAnsi"/>
              </w:rPr>
              <w:t>Date</w:t>
            </w:r>
            <w:r>
              <w:rPr>
                <w:rFonts w:asciiTheme="minorHAnsi" w:hAnsiTheme="minorHAnsi" w:cstheme="minorHAnsi"/>
              </w:rPr>
              <w:t>=338</w:t>
            </w:r>
          </w:p>
        </w:tc>
        <w:tc>
          <w:tcPr>
            <w:tcW w:w="2970" w:type="dxa"/>
          </w:tcPr>
          <w:p w14:paraId="70DEA6ED" w14:textId="77777777" w:rsidR="00A558A1" w:rsidRDefault="00B373E0" w:rsidP="005F7BD2">
            <w:pPr>
              <w:spacing w:before="100" w:beforeAutospacing="1" w:after="100" w:afterAutospacing="1"/>
              <w:rPr>
                <w:rFonts w:asciiTheme="minorHAnsi" w:hAnsiTheme="minorHAnsi" w:cstheme="minorHAnsi"/>
              </w:rPr>
            </w:pPr>
            <w:r>
              <w:rPr>
                <w:rFonts w:asciiTheme="minorHAnsi" w:hAnsiTheme="minorHAnsi" w:cstheme="minorHAnsi"/>
              </w:rPr>
              <w:t xml:space="preserve">1) </w:t>
            </w:r>
            <w:r w:rsidR="00DA2CCA">
              <w:rPr>
                <w:rFonts w:asciiTheme="minorHAnsi" w:hAnsiTheme="minorHAnsi" w:cstheme="minorHAnsi"/>
              </w:rPr>
              <w:t xml:space="preserve">Create </w:t>
            </w:r>
            <w:r w:rsidR="005F7BD2">
              <w:rPr>
                <w:rFonts w:asciiTheme="minorHAnsi" w:hAnsiTheme="minorHAnsi" w:cstheme="minorHAnsi"/>
              </w:rPr>
              <w:t>a</w:t>
            </w:r>
            <w:r w:rsidR="001D12C5">
              <w:rPr>
                <w:rFonts w:asciiTheme="minorHAnsi" w:hAnsiTheme="minorHAnsi" w:cstheme="minorHAnsi"/>
              </w:rPr>
              <w:t xml:space="preserve"> draft</w:t>
            </w:r>
            <w:r w:rsidR="005F7BD2">
              <w:rPr>
                <w:rFonts w:asciiTheme="minorHAnsi" w:hAnsiTheme="minorHAnsi" w:cstheme="minorHAnsi"/>
              </w:rPr>
              <w:t xml:space="preserve"> daily schedule</w:t>
            </w:r>
            <w:r w:rsidR="00DA2CCA">
              <w:rPr>
                <w:rFonts w:asciiTheme="minorHAnsi" w:hAnsiTheme="minorHAnsi" w:cstheme="minorHAnsi"/>
              </w:rPr>
              <w:t xml:space="preserve"> extending beyond </w:t>
            </w:r>
            <w:r w:rsidR="005F7BD2">
              <w:rPr>
                <w:rFonts w:asciiTheme="minorHAnsi" w:hAnsiTheme="minorHAnsi" w:cstheme="minorHAnsi"/>
              </w:rPr>
              <w:t xml:space="preserve">Inventory Creation </w:t>
            </w:r>
            <w:r w:rsidR="00DA2CCA">
              <w:rPr>
                <w:rFonts w:asciiTheme="minorHAnsi" w:hAnsiTheme="minorHAnsi" w:cstheme="minorHAnsi"/>
              </w:rPr>
              <w:t>Window</w:t>
            </w:r>
            <w:r w:rsidR="001D12C5">
              <w:rPr>
                <w:rFonts w:asciiTheme="minorHAnsi" w:hAnsiTheme="minorHAnsi" w:cstheme="minorHAnsi"/>
              </w:rPr>
              <w:t>: the period should start on D338 and end on D34</w:t>
            </w:r>
            <w:r w:rsidR="00E33D95">
              <w:rPr>
                <w:rFonts w:asciiTheme="minorHAnsi" w:hAnsiTheme="minorHAnsi" w:cstheme="minorHAnsi"/>
              </w:rPr>
              <w:t>1</w:t>
            </w:r>
            <w:r w:rsidR="001D12C5">
              <w:rPr>
                <w:rFonts w:asciiTheme="minorHAnsi" w:hAnsiTheme="minorHAnsi" w:cstheme="minorHAnsi"/>
              </w:rPr>
              <w:t>.</w:t>
            </w:r>
          </w:p>
          <w:p w14:paraId="28B6B8D3" w14:textId="77777777" w:rsidR="001D12C5" w:rsidRPr="004F35E7" w:rsidRDefault="00B373E0" w:rsidP="00B373E0">
            <w:pPr>
              <w:spacing w:before="100" w:beforeAutospacing="1" w:after="100" w:afterAutospacing="1"/>
              <w:rPr>
                <w:rFonts w:asciiTheme="minorHAnsi" w:hAnsiTheme="minorHAnsi" w:cstheme="minorHAnsi"/>
              </w:rPr>
            </w:pPr>
            <w:r>
              <w:rPr>
                <w:rFonts w:asciiTheme="minorHAnsi" w:hAnsiTheme="minorHAnsi" w:cstheme="minorHAnsi"/>
              </w:rPr>
              <w:t>2) A</w:t>
            </w:r>
            <w:r w:rsidR="001D12C5">
              <w:rPr>
                <w:rFonts w:asciiTheme="minorHAnsi" w:hAnsiTheme="minorHAnsi" w:cstheme="minorHAnsi"/>
              </w:rPr>
              <w:t>ctivate the schedule through Schedule Change.</w:t>
            </w:r>
          </w:p>
        </w:tc>
        <w:tc>
          <w:tcPr>
            <w:tcW w:w="4680" w:type="dxa"/>
          </w:tcPr>
          <w:p w14:paraId="04DD51B2" w14:textId="77777777" w:rsidR="006F0D48" w:rsidRDefault="001D12C5" w:rsidP="00691B2F">
            <w:pPr>
              <w:pStyle w:val="ListParagraph"/>
              <w:numPr>
                <w:ilvl w:val="0"/>
                <w:numId w:val="27"/>
              </w:numPr>
              <w:spacing w:before="100" w:beforeAutospacing="1"/>
              <w:ind w:left="360"/>
              <w:contextualSpacing w:val="0"/>
              <w:rPr>
                <w:rFonts w:asciiTheme="minorHAnsi" w:hAnsiTheme="minorHAnsi" w:cstheme="minorHAnsi"/>
              </w:rPr>
            </w:pPr>
            <w:r w:rsidRPr="001D12C5">
              <w:rPr>
                <w:rFonts w:asciiTheme="minorHAnsi" w:hAnsiTheme="minorHAnsi" w:cstheme="minorHAnsi"/>
              </w:rPr>
              <w:t>Inventory for the test flight exists on D338</w:t>
            </w:r>
          </w:p>
          <w:p w14:paraId="3993C160" w14:textId="77777777" w:rsidR="001D12C5" w:rsidRDefault="001D12C5" w:rsidP="00691B2F">
            <w:pPr>
              <w:pStyle w:val="ListParagraph"/>
              <w:numPr>
                <w:ilvl w:val="0"/>
                <w:numId w:val="27"/>
              </w:numPr>
              <w:spacing w:before="100" w:beforeAutospacing="1"/>
              <w:ind w:left="360"/>
              <w:contextualSpacing w:val="0"/>
              <w:rPr>
                <w:rFonts w:asciiTheme="minorHAnsi" w:hAnsiTheme="minorHAnsi" w:cstheme="minorHAnsi"/>
              </w:rPr>
            </w:pPr>
            <w:r>
              <w:rPr>
                <w:rFonts w:asciiTheme="minorHAnsi" w:hAnsiTheme="minorHAnsi" w:cstheme="minorHAnsi"/>
              </w:rPr>
              <w:t>Inventory does not exist for D339 and D34</w:t>
            </w:r>
            <w:r w:rsidR="00E33D95">
              <w:rPr>
                <w:rFonts w:asciiTheme="minorHAnsi" w:hAnsiTheme="minorHAnsi" w:cstheme="minorHAnsi"/>
              </w:rPr>
              <w:t>1</w:t>
            </w:r>
            <w:r>
              <w:rPr>
                <w:rFonts w:asciiTheme="minorHAnsi" w:hAnsiTheme="minorHAnsi" w:cstheme="minorHAnsi"/>
              </w:rPr>
              <w:t xml:space="preserve"> (ICR Extract request made by the flight number and departure dates range returns no results)</w:t>
            </w:r>
          </w:p>
          <w:p w14:paraId="746E640D" w14:textId="77777777" w:rsidR="006F0D48" w:rsidRPr="001D12C5" w:rsidRDefault="006F0D48" w:rsidP="0098689C">
            <w:pPr>
              <w:pStyle w:val="ListParagraph"/>
              <w:spacing w:before="100" w:beforeAutospacing="1"/>
              <w:ind w:left="360"/>
              <w:contextualSpacing w:val="0"/>
              <w:rPr>
                <w:rFonts w:asciiTheme="minorHAnsi" w:hAnsiTheme="minorHAnsi" w:cstheme="minorHAnsi"/>
              </w:rPr>
            </w:pPr>
          </w:p>
        </w:tc>
      </w:tr>
      <w:tr w:rsidR="00DA2CCA" w:rsidRPr="00023CC9" w14:paraId="06C344E0" w14:textId="77777777" w:rsidTr="00B373E0">
        <w:tc>
          <w:tcPr>
            <w:tcW w:w="540" w:type="dxa"/>
            <w:vAlign w:val="center"/>
          </w:tcPr>
          <w:p w14:paraId="2D332D78" w14:textId="77777777" w:rsidR="00DA2CCA" w:rsidRPr="00023CC9" w:rsidRDefault="00DA2CCA" w:rsidP="00691B2F">
            <w:pPr>
              <w:numPr>
                <w:ilvl w:val="0"/>
                <w:numId w:val="38"/>
              </w:numPr>
              <w:spacing w:before="40" w:after="40"/>
              <w:ind w:left="360"/>
              <w:rPr>
                <w:rFonts w:asciiTheme="minorHAnsi" w:hAnsiTheme="minorHAnsi" w:cstheme="minorHAnsi"/>
                <w:bCs/>
                <w:szCs w:val="20"/>
              </w:rPr>
            </w:pPr>
          </w:p>
        </w:tc>
        <w:tc>
          <w:tcPr>
            <w:tcW w:w="1620" w:type="dxa"/>
          </w:tcPr>
          <w:p w14:paraId="1F643029" w14:textId="77777777" w:rsidR="00DA2CCA" w:rsidRPr="004F35E7" w:rsidRDefault="006943D7" w:rsidP="002D40D4">
            <w:pPr>
              <w:spacing w:before="100" w:beforeAutospacing="1" w:after="100" w:afterAutospacing="1"/>
              <w:rPr>
                <w:rFonts w:asciiTheme="minorHAnsi" w:hAnsiTheme="minorHAnsi" w:cstheme="minorHAnsi"/>
              </w:rPr>
            </w:pPr>
            <w:r>
              <w:rPr>
                <w:rFonts w:asciiTheme="minorHAnsi" w:hAnsiTheme="minorHAnsi" w:cstheme="minorHAnsi"/>
              </w:rPr>
              <w:t xml:space="preserve">The previous test has been successfully </w:t>
            </w:r>
            <w:r w:rsidR="002D40D4">
              <w:rPr>
                <w:rFonts w:asciiTheme="minorHAnsi" w:hAnsiTheme="minorHAnsi" w:cstheme="minorHAnsi"/>
              </w:rPr>
              <w:t>executed</w:t>
            </w:r>
            <w:r>
              <w:rPr>
                <w:rFonts w:asciiTheme="minorHAnsi" w:hAnsiTheme="minorHAnsi" w:cstheme="minorHAnsi"/>
              </w:rPr>
              <w:t>.</w:t>
            </w:r>
          </w:p>
        </w:tc>
        <w:tc>
          <w:tcPr>
            <w:tcW w:w="2970" w:type="dxa"/>
          </w:tcPr>
          <w:p w14:paraId="61984705" w14:textId="77777777" w:rsidR="00AD218D" w:rsidRDefault="00B373E0" w:rsidP="00DA2CCA">
            <w:pPr>
              <w:spacing w:before="100" w:beforeAutospacing="1" w:after="100" w:afterAutospacing="1"/>
              <w:rPr>
                <w:rFonts w:asciiTheme="minorHAnsi" w:hAnsiTheme="minorHAnsi" w:cstheme="minorHAnsi"/>
              </w:rPr>
            </w:pPr>
            <w:r>
              <w:rPr>
                <w:rFonts w:asciiTheme="minorHAnsi" w:hAnsiTheme="minorHAnsi" w:cstheme="minorHAnsi"/>
              </w:rPr>
              <w:t xml:space="preserve">1) </w:t>
            </w:r>
            <w:r w:rsidR="00AD218D">
              <w:rPr>
                <w:rFonts w:asciiTheme="minorHAnsi" w:hAnsiTheme="minorHAnsi" w:cstheme="minorHAnsi"/>
              </w:rPr>
              <w:t xml:space="preserve">Set </w:t>
            </w:r>
            <w:r w:rsidR="00AD218D" w:rsidRPr="00D52F15">
              <w:rPr>
                <w:rFonts w:asciiTheme="minorHAnsi" w:hAnsiTheme="minorHAnsi" w:cstheme="minorHAnsi"/>
                <w:i/>
              </w:rPr>
              <w:t>Inventory_Detail_Date</w:t>
            </w:r>
            <w:r w:rsidR="00AD218D">
              <w:rPr>
                <w:rFonts w:asciiTheme="minorHAnsi" w:hAnsiTheme="minorHAnsi" w:cstheme="minorHAnsi"/>
              </w:rPr>
              <w:t xml:space="preserve"> p</w:t>
            </w:r>
            <w:r w:rsidR="006943D7">
              <w:rPr>
                <w:rFonts w:asciiTheme="minorHAnsi" w:hAnsiTheme="minorHAnsi" w:cstheme="minorHAnsi"/>
              </w:rPr>
              <w:t>arameter to 339</w:t>
            </w:r>
            <w:r w:rsidR="006943D7">
              <w:rPr>
                <w:rStyle w:val="FootnoteReference"/>
                <w:rFonts w:asciiTheme="minorHAnsi" w:hAnsiTheme="minorHAnsi" w:cstheme="minorHAnsi"/>
              </w:rPr>
              <w:footnoteReference w:id="7"/>
            </w:r>
          </w:p>
          <w:p w14:paraId="29E97883" w14:textId="77777777" w:rsidR="00DA2CCA" w:rsidRDefault="00B373E0" w:rsidP="00DA2CCA">
            <w:pPr>
              <w:spacing w:before="100" w:beforeAutospacing="1" w:after="100" w:afterAutospacing="1"/>
              <w:rPr>
                <w:rFonts w:asciiTheme="minorHAnsi" w:hAnsiTheme="minorHAnsi" w:cstheme="minorHAnsi"/>
              </w:rPr>
            </w:pPr>
            <w:r>
              <w:rPr>
                <w:rFonts w:asciiTheme="minorHAnsi" w:hAnsiTheme="minorHAnsi" w:cstheme="minorHAnsi"/>
              </w:rPr>
              <w:t xml:space="preserve">2) </w:t>
            </w:r>
            <w:r w:rsidR="00DA2CCA">
              <w:rPr>
                <w:rFonts w:asciiTheme="minorHAnsi" w:hAnsiTheme="minorHAnsi" w:cstheme="minorHAnsi"/>
              </w:rPr>
              <w:t xml:space="preserve">Perform </w:t>
            </w:r>
            <w:r>
              <w:rPr>
                <w:rFonts w:asciiTheme="minorHAnsi" w:hAnsiTheme="minorHAnsi" w:cstheme="minorHAnsi"/>
              </w:rPr>
              <w:t xml:space="preserve">an </w:t>
            </w:r>
            <w:r w:rsidR="00DA2CCA">
              <w:rPr>
                <w:rFonts w:asciiTheme="minorHAnsi" w:hAnsiTheme="minorHAnsi" w:cstheme="minorHAnsi"/>
              </w:rPr>
              <w:t>out-of-range sell</w:t>
            </w:r>
            <w:r>
              <w:rPr>
                <w:rFonts w:asciiTheme="minorHAnsi" w:hAnsiTheme="minorHAnsi" w:cstheme="minorHAnsi"/>
              </w:rPr>
              <w:t xml:space="preserve"> for D34</w:t>
            </w:r>
            <w:r w:rsidR="00E33D95">
              <w:rPr>
                <w:rFonts w:asciiTheme="minorHAnsi" w:hAnsiTheme="minorHAnsi" w:cstheme="minorHAnsi"/>
              </w:rPr>
              <w:t>1</w:t>
            </w:r>
            <w:r w:rsidR="00DA2CCA">
              <w:rPr>
                <w:rFonts w:asciiTheme="minorHAnsi" w:hAnsiTheme="minorHAnsi" w:cstheme="minorHAnsi"/>
              </w:rPr>
              <w:t>.</w:t>
            </w:r>
            <w:r>
              <w:rPr>
                <w:rFonts w:asciiTheme="minorHAnsi" w:hAnsiTheme="minorHAnsi" w:cstheme="minorHAnsi"/>
              </w:rPr>
              <w:t xml:space="preserve"> </w:t>
            </w:r>
          </w:p>
          <w:p w14:paraId="7CC1106E" w14:textId="77777777" w:rsidR="00DA2CCA" w:rsidRDefault="00B373E0" w:rsidP="00DA2CCA">
            <w:pPr>
              <w:spacing w:before="100" w:beforeAutospacing="1" w:after="100" w:afterAutospacing="1"/>
              <w:rPr>
                <w:rFonts w:asciiTheme="minorHAnsi" w:hAnsiTheme="minorHAnsi" w:cstheme="minorHAnsi"/>
              </w:rPr>
            </w:pPr>
            <w:r>
              <w:rPr>
                <w:rFonts w:asciiTheme="minorHAnsi" w:hAnsiTheme="minorHAnsi" w:cstheme="minorHAnsi"/>
              </w:rPr>
              <w:t>3)  C</w:t>
            </w:r>
            <w:r w:rsidR="00DA2CCA">
              <w:rPr>
                <w:rFonts w:asciiTheme="minorHAnsi" w:hAnsiTheme="minorHAnsi" w:cstheme="minorHAnsi"/>
              </w:rPr>
              <w:t xml:space="preserve">reate a draft </w:t>
            </w:r>
            <w:r w:rsidR="00177646">
              <w:rPr>
                <w:rFonts w:asciiTheme="minorHAnsi" w:hAnsiTheme="minorHAnsi" w:cstheme="minorHAnsi"/>
              </w:rPr>
              <w:t xml:space="preserve">replace </w:t>
            </w:r>
            <w:r w:rsidR="00DA2CCA">
              <w:rPr>
                <w:rFonts w:asciiTheme="minorHAnsi" w:hAnsiTheme="minorHAnsi" w:cstheme="minorHAnsi"/>
              </w:rPr>
              <w:t>schedule with</w:t>
            </w:r>
            <w:r>
              <w:rPr>
                <w:rFonts w:asciiTheme="minorHAnsi" w:hAnsiTheme="minorHAnsi" w:cstheme="minorHAnsi"/>
              </w:rPr>
              <w:t xml:space="preserve"> the same details as the one from the previous test but</w:t>
            </w:r>
            <w:r w:rsidR="00DA2CCA">
              <w:rPr>
                <w:rFonts w:asciiTheme="minorHAnsi" w:hAnsiTheme="minorHAnsi" w:cstheme="minorHAnsi"/>
              </w:rPr>
              <w:t xml:space="preserve"> </w:t>
            </w:r>
            <w:r>
              <w:rPr>
                <w:rFonts w:asciiTheme="minorHAnsi" w:hAnsiTheme="minorHAnsi" w:cstheme="minorHAnsi"/>
              </w:rPr>
              <w:t xml:space="preserve">having </w:t>
            </w:r>
            <w:r w:rsidR="00DA2CCA">
              <w:rPr>
                <w:rFonts w:asciiTheme="minorHAnsi" w:hAnsiTheme="minorHAnsi" w:cstheme="minorHAnsi"/>
              </w:rPr>
              <w:t>a different cabin capacity.</w:t>
            </w:r>
          </w:p>
          <w:p w14:paraId="15A039CF" w14:textId="77777777" w:rsidR="0030387A" w:rsidRDefault="0030387A" w:rsidP="00DA2CCA">
            <w:pPr>
              <w:spacing w:before="100" w:beforeAutospacing="1" w:after="100" w:afterAutospacing="1"/>
              <w:rPr>
                <w:rFonts w:asciiTheme="minorHAnsi" w:hAnsiTheme="minorHAnsi" w:cstheme="minorHAnsi"/>
              </w:rPr>
            </w:pPr>
            <w:r>
              <w:rPr>
                <w:rFonts w:asciiTheme="minorHAnsi" w:hAnsiTheme="minorHAnsi" w:cstheme="minorHAnsi"/>
              </w:rPr>
              <w:t xml:space="preserve">4) Activate the schedule through </w:t>
            </w:r>
            <w:r>
              <w:rPr>
                <w:rFonts w:asciiTheme="minorHAnsi" w:hAnsiTheme="minorHAnsi" w:cstheme="minorHAnsi"/>
              </w:rPr>
              <w:lastRenderedPageBreak/>
              <w:t>Schedule Change.</w:t>
            </w:r>
          </w:p>
          <w:p w14:paraId="3ED678C4" w14:textId="77777777" w:rsidR="00D52F15" w:rsidRDefault="00D52F15" w:rsidP="00DA2CCA">
            <w:pPr>
              <w:spacing w:before="100" w:beforeAutospacing="1" w:after="100" w:afterAutospacing="1"/>
              <w:rPr>
                <w:rFonts w:asciiTheme="minorHAnsi" w:hAnsiTheme="minorHAnsi" w:cstheme="minorHAnsi"/>
              </w:rPr>
            </w:pPr>
            <w:r>
              <w:rPr>
                <w:rFonts w:asciiTheme="minorHAnsi" w:hAnsiTheme="minorHAnsi" w:cstheme="minorHAnsi"/>
              </w:rPr>
              <w:t xml:space="preserve">5) Restore the value of </w:t>
            </w:r>
            <w:r w:rsidRPr="00D52F15">
              <w:rPr>
                <w:rFonts w:asciiTheme="minorHAnsi" w:hAnsiTheme="minorHAnsi" w:cstheme="minorHAnsi"/>
                <w:i/>
              </w:rPr>
              <w:t>Inventory_Detail_Date</w:t>
            </w:r>
            <w:r>
              <w:rPr>
                <w:rFonts w:asciiTheme="minorHAnsi" w:hAnsiTheme="minorHAnsi" w:cstheme="minorHAnsi"/>
              </w:rPr>
              <w:t xml:space="preserve"> parameter to 338.</w:t>
            </w:r>
          </w:p>
          <w:p w14:paraId="44E3C461" w14:textId="77777777" w:rsidR="0030387A" w:rsidRDefault="0030387A" w:rsidP="00DA2CCA">
            <w:pPr>
              <w:spacing w:before="100" w:beforeAutospacing="1" w:after="100" w:afterAutospacing="1"/>
              <w:rPr>
                <w:rFonts w:asciiTheme="minorHAnsi" w:hAnsiTheme="minorHAnsi" w:cstheme="minorHAnsi"/>
              </w:rPr>
            </w:pPr>
          </w:p>
        </w:tc>
        <w:tc>
          <w:tcPr>
            <w:tcW w:w="4680" w:type="dxa"/>
          </w:tcPr>
          <w:p w14:paraId="70F19A85" w14:textId="77777777" w:rsidR="0030387A" w:rsidRDefault="0030387A" w:rsidP="00691B2F">
            <w:pPr>
              <w:pStyle w:val="ListParagraph"/>
              <w:numPr>
                <w:ilvl w:val="0"/>
                <w:numId w:val="27"/>
              </w:numPr>
              <w:spacing w:before="100" w:beforeAutospacing="1"/>
              <w:ind w:left="360"/>
              <w:contextualSpacing w:val="0"/>
              <w:rPr>
                <w:rFonts w:asciiTheme="minorHAnsi" w:hAnsiTheme="minorHAnsi" w:cstheme="minorHAnsi"/>
              </w:rPr>
            </w:pPr>
            <w:r>
              <w:rPr>
                <w:rFonts w:asciiTheme="minorHAnsi" w:hAnsiTheme="minorHAnsi" w:cstheme="minorHAnsi"/>
              </w:rPr>
              <w:lastRenderedPageBreak/>
              <w:t xml:space="preserve">Inventory records exist for </w:t>
            </w:r>
            <w:r w:rsidR="00E33D95">
              <w:rPr>
                <w:rFonts w:asciiTheme="minorHAnsi" w:hAnsiTheme="minorHAnsi" w:cstheme="minorHAnsi"/>
              </w:rPr>
              <w:t>D338 (</w:t>
            </w:r>
            <w:r>
              <w:rPr>
                <w:rFonts w:asciiTheme="minorHAnsi" w:hAnsiTheme="minorHAnsi" w:cstheme="minorHAnsi"/>
              </w:rPr>
              <w:t>created by the previous test</w:t>
            </w:r>
            <w:r w:rsidR="00E33D95">
              <w:rPr>
                <w:rFonts w:asciiTheme="minorHAnsi" w:hAnsiTheme="minorHAnsi" w:cstheme="minorHAnsi"/>
              </w:rPr>
              <w:t>)</w:t>
            </w:r>
            <w:r>
              <w:rPr>
                <w:rFonts w:asciiTheme="minorHAnsi" w:hAnsiTheme="minorHAnsi" w:cstheme="minorHAnsi"/>
              </w:rPr>
              <w:t xml:space="preserve">, </w:t>
            </w:r>
            <w:r w:rsidR="00E33D95">
              <w:rPr>
                <w:rFonts w:asciiTheme="minorHAnsi" w:hAnsiTheme="minorHAnsi" w:cstheme="minorHAnsi"/>
              </w:rPr>
              <w:t>D339</w:t>
            </w:r>
            <w:r>
              <w:rPr>
                <w:rFonts w:asciiTheme="minorHAnsi" w:hAnsiTheme="minorHAnsi" w:cstheme="minorHAnsi"/>
              </w:rPr>
              <w:t xml:space="preserve"> </w:t>
            </w:r>
            <w:r w:rsidR="00E33D95">
              <w:rPr>
                <w:rFonts w:asciiTheme="minorHAnsi" w:hAnsiTheme="minorHAnsi" w:cstheme="minorHAnsi"/>
              </w:rPr>
              <w:t>(</w:t>
            </w:r>
            <w:r>
              <w:rPr>
                <w:rFonts w:asciiTheme="minorHAnsi" w:hAnsiTheme="minorHAnsi" w:cstheme="minorHAnsi"/>
              </w:rPr>
              <w:t>automatically created during activation of the draft replace schedule</w:t>
            </w:r>
            <w:r w:rsidR="00E33D95">
              <w:rPr>
                <w:rFonts w:asciiTheme="minorHAnsi" w:hAnsiTheme="minorHAnsi" w:cstheme="minorHAnsi"/>
              </w:rPr>
              <w:t>)</w:t>
            </w:r>
            <w:r>
              <w:rPr>
                <w:rFonts w:asciiTheme="minorHAnsi" w:hAnsiTheme="minorHAnsi" w:cstheme="minorHAnsi"/>
              </w:rPr>
              <w:t xml:space="preserve"> and </w:t>
            </w:r>
            <w:r w:rsidR="00E33D95">
              <w:rPr>
                <w:rFonts w:asciiTheme="minorHAnsi" w:hAnsiTheme="minorHAnsi" w:cstheme="minorHAnsi"/>
              </w:rPr>
              <w:t>D341</w:t>
            </w:r>
            <w:r>
              <w:rPr>
                <w:rFonts w:asciiTheme="minorHAnsi" w:hAnsiTheme="minorHAnsi" w:cstheme="minorHAnsi"/>
              </w:rPr>
              <w:t xml:space="preserve"> </w:t>
            </w:r>
            <w:r w:rsidR="00E33D95">
              <w:rPr>
                <w:rFonts w:asciiTheme="minorHAnsi" w:hAnsiTheme="minorHAnsi" w:cstheme="minorHAnsi"/>
              </w:rPr>
              <w:t>(</w:t>
            </w:r>
            <w:r>
              <w:rPr>
                <w:rFonts w:asciiTheme="minorHAnsi" w:hAnsiTheme="minorHAnsi" w:cstheme="minorHAnsi"/>
              </w:rPr>
              <w:t>created by out-of-range sell</w:t>
            </w:r>
            <w:r w:rsidR="00E33D95">
              <w:rPr>
                <w:rFonts w:asciiTheme="minorHAnsi" w:hAnsiTheme="minorHAnsi" w:cstheme="minorHAnsi"/>
              </w:rPr>
              <w:t>)</w:t>
            </w:r>
            <w:r>
              <w:rPr>
                <w:rFonts w:asciiTheme="minorHAnsi" w:hAnsiTheme="minorHAnsi" w:cstheme="minorHAnsi"/>
              </w:rPr>
              <w:t>.</w:t>
            </w:r>
          </w:p>
          <w:p w14:paraId="7FC1E5FC" w14:textId="77777777" w:rsidR="00DA2CCA" w:rsidRDefault="0030387A" w:rsidP="00691B2F">
            <w:pPr>
              <w:pStyle w:val="ListParagraph"/>
              <w:numPr>
                <w:ilvl w:val="0"/>
                <w:numId w:val="27"/>
              </w:numPr>
              <w:spacing w:before="100" w:beforeAutospacing="1"/>
              <w:ind w:left="360"/>
              <w:contextualSpacing w:val="0"/>
              <w:rPr>
                <w:rFonts w:asciiTheme="minorHAnsi" w:hAnsiTheme="minorHAnsi" w:cstheme="minorHAnsi"/>
              </w:rPr>
            </w:pPr>
            <w:r>
              <w:rPr>
                <w:rFonts w:asciiTheme="minorHAnsi" w:hAnsiTheme="minorHAnsi" w:cstheme="minorHAnsi"/>
              </w:rPr>
              <w:t>All three inventory records reflect the updated cabin capacity in schedules.</w:t>
            </w:r>
            <w:r w:rsidR="00DA2CCA" w:rsidRPr="0030387A">
              <w:rPr>
                <w:rFonts w:asciiTheme="minorHAnsi" w:hAnsiTheme="minorHAnsi" w:cstheme="minorHAnsi"/>
              </w:rPr>
              <w:t xml:space="preserve"> </w:t>
            </w:r>
          </w:p>
          <w:p w14:paraId="4CA0F68C" w14:textId="77777777" w:rsidR="0030387A" w:rsidRDefault="00053C50" w:rsidP="00691B2F">
            <w:pPr>
              <w:pStyle w:val="ListParagraph"/>
              <w:numPr>
                <w:ilvl w:val="0"/>
                <w:numId w:val="27"/>
              </w:numPr>
              <w:spacing w:before="100" w:beforeAutospacing="1"/>
              <w:ind w:left="360"/>
              <w:contextualSpacing w:val="0"/>
              <w:rPr>
                <w:rFonts w:asciiTheme="minorHAnsi" w:hAnsiTheme="minorHAnsi" w:cstheme="minorHAnsi"/>
              </w:rPr>
            </w:pPr>
            <w:r>
              <w:rPr>
                <w:rFonts w:asciiTheme="minorHAnsi" w:hAnsiTheme="minorHAnsi" w:cstheme="minorHAnsi"/>
              </w:rPr>
              <w:t xml:space="preserve">A warning is logged </w:t>
            </w:r>
            <w:r w:rsidR="00B71FB6">
              <w:rPr>
                <w:rFonts w:asciiTheme="minorHAnsi" w:hAnsiTheme="minorHAnsi" w:cstheme="minorHAnsi"/>
              </w:rPr>
              <w:t xml:space="preserve">(in file, no need to log this with ErrorsManager) </w:t>
            </w:r>
            <w:r>
              <w:rPr>
                <w:rFonts w:asciiTheme="minorHAnsi" w:hAnsiTheme="minorHAnsi" w:cstheme="minorHAnsi"/>
              </w:rPr>
              <w:t>indicating that inventory did not exist for a flight to be replaced (for D339).</w:t>
            </w:r>
          </w:p>
          <w:p w14:paraId="561F3864" w14:textId="77777777" w:rsidR="00E33D95" w:rsidRPr="0030387A" w:rsidRDefault="00E33D95" w:rsidP="00691B2F">
            <w:pPr>
              <w:pStyle w:val="ListParagraph"/>
              <w:numPr>
                <w:ilvl w:val="0"/>
                <w:numId w:val="27"/>
              </w:numPr>
              <w:spacing w:before="100" w:beforeAutospacing="1"/>
              <w:ind w:left="360"/>
              <w:contextualSpacing w:val="0"/>
              <w:rPr>
                <w:rFonts w:asciiTheme="minorHAnsi" w:hAnsiTheme="minorHAnsi" w:cstheme="minorHAnsi"/>
              </w:rPr>
            </w:pPr>
            <w:r>
              <w:rPr>
                <w:rFonts w:asciiTheme="minorHAnsi" w:hAnsiTheme="minorHAnsi" w:cstheme="minorHAnsi"/>
              </w:rPr>
              <w:t>Inventory does not exist for D340.</w:t>
            </w:r>
          </w:p>
        </w:tc>
      </w:tr>
      <w:tr w:rsidR="00B46344" w:rsidRPr="00023CC9" w14:paraId="4FCCBB90" w14:textId="77777777" w:rsidTr="00B373E0">
        <w:tc>
          <w:tcPr>
            <w:tcW w:w="540" w:type="dxa"/>
            <w:vAlign w:val="center"/>
          </w:tcPr>
          <w:p w14:paraId="0C35F21C" w14:textId="77777777" w:rsidR="00B46344" w:rsidRPr="00023CC9" w:rsidRDefault="00B46344" w:rsidP="00691B2F">
            <w:pPr>
              <w:numPr>
                <w:ilvl w:val="0"/>
                <w:numId w:val="38"/>
              </w:numPr>
              <w:spacing w:before="40" w:after="40"/>
              <w:ind w:left="360"/>
              <w:rPr>
                <w:rFonts w:asciiTheme="minorHAnsi" w:hAnsiTheme="minorHAnsi" w:cstheme="minorHAnsi"/>
                <w:bCs/>
                <w:szCs w:val="20"/>
              </w:rPr>
            </w:pPr>
          </w:p>
        </w:tc>
        <w:tc>
          <w:tcPr>
            <w:tcW w:w="1620" w:type="dxa"/>
          </w:tcPr>
          <w:p w14:paraId="0C95E083" w14:textId="77777777" w:rsidR="00B46344" w:rsidRPr="004F35E7" w:rsidRDefault="006943D7" w:rsidP="002D40D4">
            <w:pPr>
              <w:spacing w:before="100" w:beforeAutospacing="1" w:after="100" w:afterAutospacing="1"/>
              <w:rPr>
                <w:rFonts w:asciiTheme="minorHAnsi" w:hAnsiTheme="minorHAnsi" w:cstheme="minorHAnsi"/>
              </w:rPr>
            </w:pPr>
            <w:r>
              <w:rPr>
                <w:rFonts w:asciiTheme="minorHAnsi" w:hAnsiTheme="minorHAnsi" w:cstheme="minorHAnsi"/>
              </w:rPr>
              <w:t xml:space="preserve">The previous test has been successfully </w:t>
            </w:r>
            <w:r w:rsidR="002D40D4">
              <w:rPr>
                <w:rFonts w:asciiTheme="minorHAnsi" w:hAnsiTheme="minorHAnsi" w:cstheme="minorHAnsi"/>
              </w:rPr>
              <w:t>executed</w:t>
            </w:r>
            <w:r>
              <w:rPr>
                <w:rFonts w:asciiTheme="minorHAnsi" w:hAnsiTheme="minorHAnsi" w:cstheme="minorHAnsi"/>
              </w:rPr>
              <w:t>.</w:t>
            </w:r>
          </w:p>
        </w:tc>
        <w:tc>
          <w:tcPr>
            <w:tcW w:w="2970" w:type="dxa"/>
          </w:tcPr>
          <w:p w14:paraId="6CD2A7E0" w14:textId="77777777" w:rsidR="00B46344" w:rsidRDefault="00D52F15" w:rsidP="00DA2CCA">
            <w:pPr>
              <w:spacing w:before="100" w:beforeAutospacing="1" w:after="100" w:afterAutospacing="1"/>
              <w:rPr>
                <w:rFonts w:asciiTheme="minorHAnsi" w:hAnsiTheme="minorHAnsi" w:cstheme="minorHAnsi"/>
              </w:rPr>
            </w:pPr>
            <w:r>
              <w:rPr>
                <w:rFonts w:asciiTheme="minorHAnsi" w:hAnsiTheme="minorHAnsi" w:cstheme="minorHAnsi"/>
              </w:rPr>
              <w:t xml:space="preserve">1) </w:t>
            </w:r>
            <w:r w:rsidR="00177646">
              <w:rPr>
                <w:rFonts w:asciiTheme="minorHAnsi" w:hAnsiTheme="minorHAnsi" w:cstheme="minorHAnsi"/>
              </w:rPr>
              <w:t>Create a draft cancel schedule</w:t>
            </w:r>
            <w:r>
              <w:rPr>
                <w:rFonts w:asciiTheme="minorHAnsi" w:hAnsiTheme="minorHAnsi" w:cstheme="minorHAnsi"/>
              </w:rPr>
              <w:t xml:space="preserve"> with the same </w:t>
            </w:r>
            <w:r w:rsidR="0091120E">
              <w:rPr>
                <w:rFonts w:asciiTheme="minorHAnsi" w:hAnsiTheme="minorHAnsi" w:cstheme="minorHAnsi"/>
              </w:rPr>
              <w:t xml:space="preserve">flight </w:t>
            </w:r>
            <w:r>
              <w:rPr>
                <w:rFonts w:asciiTheme="minorHAnsi" w:hAnsiTheme="minorHAnsi" w:cstheme="minorHAnsi"/>
              </w:rPr>
              <w:t>number for the entire period between D338 and D34</w:t>
            </w:r>
            <w:r w:rsidR="00E33D95">
              <w:rPr>
                <w:rFonts w:asciiTheme="minorHAnsi" w:hAnsiTheme="minorHAnsi" w:cstheme="minorHAnsi"/>
              </w:rPr>
              <w:t>1</w:t>
            </w:r>
            <w:r>
              <w:rPr>
                <w:rFonts w:asciiTheme="minorHAnsi" w:hAnsiTheme="minorHAnsi" w:cstheme="minorHAnsi"/>
              </w:rPr>
              <w:t>.</w:t>
            </w:r>
          </w:p>
          <w:p w14:paraId="687F359B" w14:textId="77777777" w:rsidR="00D52F15" w:rsidRDefault="00D52F15" w:rsidP="00DA2CCA">
            <w:pPr>
              <w:spacing w:before="100" w:beforeAutospacing="1" w:after="100" w:afterAutospacing="1"/>
              <w:rPr>
                <w:rFonts w:asciiTheme="minorHAnsi" w:hAnsiTheme="minorHAnsi" w:cstheme="minorHAnsi"/>
              </w:rPr>
            </w:pPr>
            <w:r>
              <w:rPr>
                <w:rFonts w:asciiTheme="minorHAnsi" w:hAnsiTheme="minorHAnsi" w:cstheme="minorHAnsi"/>
              </w:rPr>
              <w:t>2) Activate the schedule through Schedule Change.</w:t>
            </w:r>
          </w:p>
          <w:p w14:paraId="7338779D" w14:textId="77777777" w:rsidR="00D52F15" w:rsidRDefault="00D52F15" w:rsidP="00DA2CCA">
            <w:pPr>
              <w:spacing w:before="100" w:beforeAutospacing="1" w:after="100" w:afterAutospacing="1"/>
              <w:rPr>
                <w:rFonts w:asciiTheme="minorHAnsi" w:hAnsiTheme="minorHAnsi" w:cstheme="minorHAnsi"/>
              </w:rPr>
            </w:pPr>
          </w:p>
        </w:tc>
        <w:tc>
          <w:tcPr>
            <w:tcW w:w="4680" w:type="dxa"/>
          </w:tcPr>
          <w:p w14:paraId="5851A8FC" w14:textId="77777777" w:rsidR="00B46344" w:rsidRPr="00D52F15" w:rsidRDefault="00694221" w:rsidP="00691B2F">
            <w:pPr>
              <w:pStyle w:val="ListParagraph"/>
              <w:numPr>
                <w:ilvl w:val="0"/>
                <w:numId w:val="27"/>
              </w:numPr>
              <w:spacing w:before="100" w:beforeAutospacing="1"/>
              <w:ind w:left="360"/>
              <w:contextualSpacing w:val="0"/>
              <w:rPr>
                <w:rFonts w:asciiTheme="minorHAnsi" w:hAnsiTheme="minorHAnsi" w:cstheme="minorHAnsi"/>
              </w:rPr>
            </w:pPr>
            <w:r>
              <w:rPr>
                <w:rFonts w:asciiTheme="minorHAnsi" w:hAnsiTheme="minorHAnsi" w:cstheme="minorHAnsi"/>
              </w:rPr>
              <w:t>The ICR Extract request does not return i</w:t>
            </w:r>
            <w:r w:rsidR="00353431">
              <w:rPr>
                <w:rFonts w:asciiTheme="minorHAnsi" w:hAnsiTheme="minorHAnsi" w:cstheme="minorHAnsi"/>
              </w:rPr>
              <w:t xml:space="preserve">nventory records for the test flight between </w:t>
            </w:r>
            <w:r w:rsidR="00C01263">
              <w:rPr>
                <w:rFonts w:asciiTheme="minorHAnsi" w:hAnsiTheme="minorHAnsi" w:cstheme="minorHAnsi"/>
              </w:rPr>
              <w:t>D</w:t>
            </w:r>
            <w:r w:rsidR="00353431">
              <w:rPr>
                <w:rFonts w:asciiTheme="minorHAnsi" w:hAnsiTheme="minorHAnsi" w:cstheme="minorHAnsi"/>
              </w:rPr>
              <w:t>338 and D34</w:t>
            </w:r>
            <w:r w:rsidR="00E33D95">
              <w:rPr>
                <w:rFonts w:asciiTheme="minorHAnsi" w:hAnsiTheme="minorHAnsi" w:cstheme="minorHAnsi"/>
              </w:rPr>
              <w:t>1</w:t>
            </w:r>
            <w:r>
              <w:rPr>
                <w:rFonts w:asciiTheme="minorHAnsi" w:hAnsiTheme="minorHAnsi" w:cstheme="minorHAnsi"/>
              </w:rPr>
              <w:t xml:space="preserve"> (inventory records may continue to exist in grid in soft-deleted state).</w:t>
            </w:r>
          </w:p>
        </w:tc>
      </w:tr>
    </w:tbl>
    <w:p w14:paraId="7C44725A" w14:textId="77777777" w:rsidR="00AD458E" w:rsidRPr="00A558A1" w:rsidRDefault="00AD458E" w:rsidP="00AD458E">
      <w:pPr>
        <w:pStyle w:val="BodyText"/>
        <w:rPr>
          <w:lang w:val="en-US"/>
        </w:rPr>
      </w:pPr>
    </w:p>
    <w:p w14:paraId="68E3EE3D" w14:textId="77777777" w:rsidR="000158E0" w:rsidRPr="006146DD" w:rsidRDefault="000158E0" w:rsidP="000158E0">
      <w:pPr>
        <w:pStyle w:val="BodyText"/>
        <w:rPr>
          <w:lang w:val="en-GB"/>
        </w:rPr>
      </w:pPr>
    </w:p>
    <w:p w14:paraId="0B378AA2" w14:textId="77777777" w:rsidR="001A4EFF" w:rsidRDefault="001A4EFF">
      <w:pPr>
        <w:spacing w:before="0" w:after="0"/>
        <w:rPr>
          <w:rFonts w:cs="Arial"/>
          <w:b/>
          <w:iCs/>
          <w:color w:val="000000" w:themeColor="text1"/>
          <w:sz w:val="24"/>
          <w:szCs w:val="28"/>
          <w:lang w:val="en-GB"/>
        </w:rPr>
      </w:pPr>
      <w:r>
        <w:rPr>
          <w:bCs/>
          <w:color w:val="000000" w:themeColor="text1"/>
          <w:lang w:val="en-GB"/>
        </w:rPr>
        <w:br w:type="page"/>
      </w:r>
    </w:p>
    <w:p w14:paraId="6CCE0E9D" w14:textId="77777777" w:rsidR="00364542" w:rsidRPr="00D66D03" w:rsidRDefault="00364542" w:rsidP="00364542">
      <w:pPr>
        <w:pStyle w:val="Heading2"/>
        <w:numPr>
          <w:ilvl w:val="1"/>
          <w:numId w:val="1"/>
        </w:numPr>
        <w:rPr>
          <w:bCs w:val="0"/>
          <w:color w:val="000000" w:themeColor="text1"/>
          <w:lang w:val="en-GB"/>
        </w:rPr>
      </w:pPr>
      <w:bookmarkStart w:id="195" w:name="_Toc401324229"/>
      <w:r>
        <w:rPr>
          <w:bCs w:val="0"/>
          <w:color w:val="000000" w:themeColor="text1"/>
          <w:lang w:val="en-GB"/>
        </w:rPr>
        <w:lastRenderedPageBreak/>
        <w:t xml:space="preserve">INV.29b </w:t>
      </w:r>
      <w:r w:rsidR="00E73328">
        <w:rPr>
          <w:bCs w:val="0"/>
          <w:color w:val="000000" w:themeColor="text1"/>
          <w:lang w:val="en-GB"/>
        </w:rPr>
        <w:t xml:space="preserve">- </w:t>
      </w:r>
      <w:r w:rsidRPr="002431BA">
        <w:rPr>
          <w:bCs w:val="0"/>
          <w:color w:val="000000" w:themeColor="text1"/>
          <w:lang w:val="en-GB"/>
        </w:rPr>
        <w:t>Activate inventory: apply extra MICT actions</w:t>
      </w:r>
      <w:bookmarkEnd w:id="195"/>
    </w:p>
    <w:p w14:paraId="38138BDB" w14:textId="77777777" w:rsidR="00364542" w:rsidRPr="002431BA" w:rsidRDefault="00364542" w:rsidP="00E73328">
      <w:pPr>
        <w:pStyle w:val="Heading3"/>
        <w:rPr>
          <w:lang w:val="en-GB"/>
        </w:rPr>
      </w:pPr>
      <w:bookmarkStart w:id="196" w:name="_Toc401324230"/>
      <w:r>
        <w:rPr>
          <w:color w:val="000000" w:themeColor="text1"/>
          <w:lang w:val="en-GB"/>
        </w:rPr>
        <w:t>O</w:t>
      </w:r>
      <w:r w:rsidRPr="002431BA">
        <w:rPr>
          <w:lang w:val="en-GB"/>
        </w:rPr>
        <w:t>verview</w:t>
      </w:r>
      <w:bookmarkEnd w:id="196"/>
    </w:p>
    <w:p w14:paraId="60E91CE9" w14:textId="77777777" w:rsidR="00364542" w:rsidRDefault="00364542" w:rsidP="00364542">
      <w:pPr>
        <w:pStyle w:val="BodyText"/>
        <w:rPr>
          <w:lang w:val="en-GB"/>
        </w:rPr>
      </w:pPr>
      <w:r>
        <w:rPr>
          <w:lang w:val="en-GB"/>
        </w:rPr>
        <w:t>This story covers application of extra MICT actions during dressing of a flight: Inventory Capacity Adjustment, Cabin Controls, Tree Top Controls, Nested Bucket Controls, Booking Limit Controls.</w:t>
      </w:r>
    </w:p>
    <w:p w14:paraId="6A06F401" w14:textId="77777777" w:rsidR="00364542" w:rsidRDefault="00364542" w:rsidP="00364542">
      <w:pPr>
        <w:pStyle w:val="Heading3"/>
        <w:rPr>
          <w:lang w:val="en-GB"/>
        </w:rPr>
      </w:pPr>
      <w:bookmarkStart w:id="197" w:name="_Toc401324231"/>
      <w:r w:rsidRPr="007441BA">
        <w:rPr>
          <w:lang w:val="en-GB"/>
        </w:rPr>
        <w:t>Acceptance Tests</w:t>
      </w:r>
      <w:bookmarkEnd w:id="197"/>
    </w:p>
    <w:p w14:paraId="27CBB0A4" w14:textId="77777777" w:rsidR="00364542" w:rsidRPr="00072C1C" w:rsidRDefault="00364542" w:rsidP="00364542">
      <w:pPr>
        <w:pStyle w:val="BodyText"/>
        <w:rPr>
          <w:lang w:val="en-GB"/>
        </w:rPr>
      </w:pPr>
      <w:r w:rsidRPr="00FE01B4">
        <w:rPr>
          <w:lang w:val="en-GB"/>
        </w:rPr>
        <w:t>Definition of done requires that all test scenarios are satisfied</w:t>
      </w:r>
      <w:r w:rsidRPr="00072C1C">
        <w:rPr>
          <w:lang w:val="en-GB"/>
        </w:rPr>
        <w:t>; furthermore it is expected that the development team will identify additional scenarios to add the test pack.</w:t>
      </w:r>
      <w:r>
        <w:rPr>
          <w:lang w:val="en-GB"/>
        </w:rPr>
        <w:br/>
        <w:t>Changes made to inventory should be demonstrated via ICR GUI.</w:t>
      </w:r>
    </w:p>
    <w:p w14:paraId="4C445B18" w14:textId="77777777" w:rsidR="00364542" w:rsidRPr="00FE01B4" w:rsidRDefault="00364542" w:rsidP="00364542">
      <w:pPr>
        <w:pStyle w:val="BodyText"/>
        <w:rPr>
          <w:lang w:val="en-GB"/>
        </w:rPr>
      </w:pPr>
    </w:p>
    <w:tbl>
      <w:tblPr>
        <w:tblW w:w="9540" w:type="dxa"/>
        <w:tblInd w:w="86"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ayout w:type="fixed"/>
        <w:tblCellMar>
          <w:top w:w="58" w:type="dxa"/>
          <w:left w:w="86" w:type="dxa"/>
          <w:bottom w:w="58" w:type="dxa"/>
          <w:right w:w="86" w:type="dxa"/>
        </w:tblCellMar>
        <w:tblLook w:val="01E0" w:firstRow="1" w:lastRow="1" w:firstColumn="1" w:lastColumn="1" w:noHBand="0" w:noVBand="0"/>
      </w:tblPr>
      <w:tblGrid>
        <w:gridCol w:w="474"/>
        <w:gridCol w:w="1146"/>
        <w:gridCol w:w="2160"/>
        <w:gridCol w:w="1890"/>
        <w:gridCol w:w="3870"/>
      </w:tblGrid>
      <w:tr w:rsidR="00364542" w:rsidRPr="00023CC9" w14:paraId="16137351" w14:textId="77777777" w:rsidTr="001A742A">
        <w:trPr>
          <w:tblHeader/>
        </w:trPr>
        <w:tc>
          <w:tcPr>
            <w:tcW w:w="474" w:type="dxa"/>
            <w:shd w:val="clear" w:color="auto" w:fill="DBE5F1" w:themeFill="accent1" w:themeFillTint="33"/>
          </w:tcPr>
          <w:p w14:paraId="7567878D" w14:textId="77777777" w:rsidR="00364542" w:rsidRPr="00023CC9" w:rsidRDefault="00364542" w:rsidP="001A742A">
            <w:pPr>
              <w:rPr>
                <w:rFonts w:asciiTheme="minorHAnsi" w:hAnsiTheme="minorHAnsi" w:cstheme="minorHAnsi"/>
                <w:b/>
                <w:color w:val="000000"/>
                <w:szCs w:val="20"/>
              </w:rPr>
            </w:pPr>
            <w:r w:rsidRPr="00023CC9">
              <w:rPr>
                <w:rFonts w:asciiTheme="minorHAnsi" w:hAnsiTheme="minorHAnsi" w:cstheme="minorHAnsi"/>
                <w:b/>
                <w:color w:val="000000"/>
                <w:szCs w:val="20"/>
              </w:rPr>
              <w:t>Nr.</w:t>
            </w:r>
          </w:p>
        </w:tc>
        <w:tc>
          <w:tcPr>
            <w:tcW w:w="1146" w:type="dxa"/>
            <w:shd w:val="clear" w:color="auto" w:fill="DBE5F1" w:themeFill="accent1" w:themeFillTint="33"/>
          </w:tcPr>
          <w:p w14:paraId="1FC81247" w14:textId="77777777" w:rsidR="00364542" w:rsidRPr="00023CC9" w:rsidRDefault="00364542" w:rsidP="001A742A">
            <w:pPr>
              <w:rPr>
                <w:rFonts w:asciiTheme="minorHAnsi" w:hAnsiTheme="minorHAnsi" w:cstheme="minorHAnsi"/>
                <w:b/>
                <w:szCs w:val="20"/>
              </w:rPr>
            </w:pPr>
            <w:r w:rsidRPr="00023CC9">
              <w:rPr>
                <w:rFonts w:asciiTheme="minorHAnsi" w:hAnsiTheme="minorHAnsi" w:cstheme="minorHAnsi"/>
                <w:b/>
                <w:color w:val="000000"/>
                <w:szCs w:val="20"/>
              </w:rPr>
              <w:t>Test</w:t>
            </w:r>
          </w:p>
        </w:tc>
        <w:tc>
          <w:tcPr>
            <w:tcW w:w="2160" w:type="dxa"/>
            <w:shd w:val="clear" w:color="auto" w:fill="DBE5F1" w:themeFill="accent1" w:themeFillTint="33"/>
          </w:tcPr>
          <w:p w14:paraId="5971F08E" w14:textId="77777777" w:rsidR="00364542" w:rsidRPr="00023CC9" w:rsidRDefault="00364542" w:rsidP="001A742A">
            <w:pPr>
              <w:rPr>
                <w:rFonts w:asciiTheme="minorHAnsi" w:hAnsiTheme="minorHAnsi" w:cstheme="minorHAnsi"/>
                <w:b/>
                <w:szCs w:val="20"/>
              </w:rPr>
            </w:pPr>
            <w:r w:rsidRPr="00023CC9">
              <w:rPr>
                <w:rFonts w:asciiTheme="minorHAnsi" w:hAnsiTheme="minorHAnsi" w:cstheme="minorHAnsi"/>
                <w:b/>
                <w:color w:val="000000"/>
                <w:szCs w:val="20"/>
              </w:rPr>
              <w:t>Pre-condition</w:t>
            </w:r>
            <w:r>
              <w:rPr>
                <w:rFonts w:asciiTheme="minorHAnsi" w:hAnsiTheme="minorHAnsi" w:cstheme="minorHAnsi"/>
                <w:b/>
                <w:color w:val="000000"/>
                <w:szCs w:val="20"/>
              </w:rPr>
              <w:t>s</w:t>
            </w:r>
          </w:p>
        </w:tc>
        <w:tc>
          <w:tcPr>
            <w:tcW w:w="1890" w:type="dxa"/>
            <w:shd w:val="clear" w:color="auto" w:fill="DBE5F1" w:themeFill="accent1" w:themeFillTint="33"/>
          </w:tcPr>
          <w:p w14:paraId="03264B5C" w14:textId="77777777" w:rsidR="00364542" w:rsidRPr="00023CC9" w:rsidRDefault="00364542" w:rsidP="001A742A">
            <w:pPr>
              <w:rPr>
                <w:rFonts w:asciiTheme="minorHAnsi" w:hAnsiTheme="minorHAnsi" w:cstheme="minorHAnsi"/>
                <w:b/>
                <w:szCs w:val="20"/>
              </w:rPr>
            </w:pPr>
            <w:r w:rsidRPr="00023CC9">
              <w:rPr>
                <w:rFonts w:asciiTheme="minorHAnsi" w:hAnsiTheme="minorHAnsi" w:cstheme="minorHAnsi"/>
                <w:b/>
                <w:szCs w:val="20"/>
              </w:rPr>
              <w:t>Action</w:t>
            </w:r>
          </w:p>
        </w:tc>
        <w:tc>
          <w:tcPr>
            <w:tcW w:w="3870" w:type="dxa"/>
            <w:shd w:val="clear" w:color="auto" w:fill="DBE5F1" w:themeFill="accent1" w:themeFillTint="33"/>
          </w:tcPr>
          <w:p w14:paraId="6F25BEBE" w14:textId="77777777" w:rsidR="00364542" w:rsidRPr="00023CC9" w:rsidRDefault="00364542" w:rsidP="001A742A">
            <w:pPr>
              <w:rPr>
                <w:rFonts w:asciiTheme="minorHAnsi" w:hAnsiTheme="minorHAnsi" w:cstheme="minorHAnsi"/>
                <w:b/>
                <w:szCs w:val="20"/>
              </w:rPr>
            </w:pPr>
            <w:r w:rsidRPr="00023CC9">
              <w:rPr>
                <w:rFonts w:asciiTheme="minorHAnsi" w:hAnsiTheme="minorHAnsi" w:cstheme="minorHAnsi"/>
                <w:b/>
                <w:szCs w:val="20"/>
              </w:rPr>
              <w:t>Post-condition</w:t>
            </w:r>
          </w:p>
        </w:tc>
      </w:tr>
      <w:tr w:rsidR="00364542" w:rsidRPr="00023CC9" w14:paraId="1F169259" w14:textId="77777777" w:rsidTr="001A742A">
        <w:tc>
          <w:tcPr>
            <w:tcW w:w="474" w:type="dxa"/>
            <w:vAlign w:val="center"/>
          </w:tcPr>
          <w:p w14:paraId="033BB163" w14:textId="77777777" w:rsidR="00364542" w:rsidRPr="00023CC9" w:rsidRDefault="00364542" w:rsidP="00691B2F">
            <w:pPr>
              <w:numPr>
                <w:ilvl w:val="0"/>
                <w:numId w:val="30"/>
              </w:numPr>
              <w:spacing w:before="40" w:after="40"/>
              <w:ind w:left="55" w:firstLine="0"/>
              <w:rPr>
                <w:rFonts w:asciiTheme="minorHAnsi" w:hAnsiTheme="minorHAnsi" w:cstheme="minorHAnsi"/>
                <w:bCs/>
                <w:szCs w:val="20"/>
              </w:rPr>
            </w:pPr>
          </w:p>
        </w:tc>
        <w:tc>
          <w:tcPr>
            <w:tcW w:w="1146" w:type="dxa"/>
          </w:tcPr>
          <w:p w14:paraId="2410D6F8" w14:textId="77777777" w:rsidR="00364542" w:rsidRPr="004F35E7" w:rsidRDefault="00364542" w:rsidP="001A742A">
            <w:pPr>
              <w:spacing w:before="100" w:beforeAutospacing="1" w:after="100" w:afterAutospacing="1"/>
              <w:rPr>
                <w:rFonts w:asciiTheme="minorHAnsi" w:hAnsiTheme="minorHAnsi" w:cstheme="minorHAnsi"/>
              </w:rPr>
            </w:pPr>
            <w:r w:rsidRPr="004F35E7">
              <w:rPr>
                <w:rFonts w:asciiTheme="minorHAnsi" w:hAnsiTheme="minorHAnsi" w:cstheme="minorHAnsi"/>
              </w:rPr>
              <w:t>Dress New ICR</w:t>
            </w:r>
          </w:p>
        </w:tc>
        <w:tc>
          <w:tcPr>
            <w:tcW w:w="2160" w:type="dxa"/>
          </w:tcPr>
          <w:p w14:paraId="35139DD2" w14:textId="77777777" w:rsidR="00364542" w:rsidRDefault="00364542" w:rsidP="001A742A">
            <w:pPr>
              <w:spacing w:before="100" w:beforeAutospacing="1" w:after="100" w:afterAutospacing="1"/>
              <w:rPr>
                <w:rFonts w:asciiTheme="minorHAnsi" w:hAnsiTheme="minorHAnsi" w:cstheme="minorHAnsi"/>
              </w:rPr>
            </w:pPr>
            <w:r>
              <w:rPr>
                <w:rFonts w:asciiTheme="minorHAnsi" w:hAnsiTheme="minorHAnsi" w:cstheme="minorHAnsi"/>
              </w:rPr>
              <w:t>Schedules cache in grid contains the details of the new multi-leg flight to be dressed.</w:t>
            </w:r>
          </w:p>
          <w:p w14:paraId="4C9A54D5" w14:textId="77777777" w:rsidR="00364542" w:rsidRDefault="00364542" w:rsidP="001A742A">
            <w:pPr>
              <w:spacing w:before="100" w:beforeAutospacing="1" w:after="100" w:afterAutospacing="1"/>
              <w:rPr>
                <w:rFonts w:asciiTheme="minorHAnsi" w:hAnsiTheme="minorHAnsi" w:cstheme="minorHAnsi"/>
              </w:rPr>
            </w:pPr>
            <w:r>
              <w:rPr>
                <w:rFonts w:asciiTheme="minorHAnsi" w:hAnsiTheme="minorHAnsi" w:cstheme="minorHAnsi"/>
              </w:rPr>
              <w:t xml:space="preserve">MICT actions exists in grid  which would result in applying different nesting templates to different legs/segments of the new flight. </w:t>
            </w:r>
          </w:p>
          <w:p w14:paraId="57B55D86" w14:textId="77777777" w:rsidR="00364542" w:rsidRDefault="00364542" w:rsidP="001A742A">
            <w:pPr>
              <w:spacing w:before="100" w:beforeAutospacing="1" w:after="100" w:afterAutospacing="1"/>
              <w:rPr>
                <w:rFonts w:asciiTheme="minorHAnsi" w:hAnsiTheme="minorHAnsi" w:cstheme="minorHAnsi"/>
              </w:rPr>
            </w:pPr>
            <w:r>
              <w:rPr>
                <w:rFonts w:asciiTheme="minorHAnsi" w:hAnsiTheme="minorHAnsi" w:cstheme="minorHAnsi"/>
              </w:rPr>
              <w:t>In addition, ALL types of MICT actions (</w:t>
            </w:r>
            <w:r w:rsidRPr="001E4599">
              <w:rPr>
                <w:rFonts w:asciiTheme="minorHAnsi" w:hAnsiTheme="minorHAnsi" w:cstheme="minorHAnsi"/>
                <w:b/>
              </w:rPr>
              <w:t>more than one of the same type</w:t>
            </w:r>
            <w:r>
              <w:rPr>
                <w:rFonts w:asciiTheme="minorHAnsi" w:hAnsiTheme="minorHAnsi" w:cstheme="minorHAnsi"/>
              </w:rPr>
              <w:t>) mentioned in UC for Dress Flight and matching the details of the new flights exist.</w:t>
            </w:r>
          </w:p>
          <w:p w14:paraId="63D1B7F7" w14:textId="77777777" w:rsidR="00364542" w:rsidRPr="004F35E7" w:rsidRDefault="00364542" w:rsidP="001A742A">
            <w:pPr>
              <w:spacing w:before="100" w:beforeAutospacing="1" w:after="100" w:afterAutospacing="1"/>
              <w:rPr>
                <w:rFonts w:asciiTheme="minorHAnsi" w:hAnsiTheme="minorHAnsi" w:cstheme="minorHAnsi"/>
              </w:rPr>
            </w:pPr>
            <w:r>
              <w:rPr>
                <w:rFonts w:asciiTheme="minorHAnsi" w:hAnsiTheme="minorHAnsi" w:cstheme="minorHAnsi"/>
              </w:rPr>
              <w:t>Some of the existing MICT actions are not applicable to the flight being dressed.</w:t>
            </w:r>
          </w:p>
        </w:tc>
        <w:tc>
          <w:tcPr>
            <w:tcW w:w="1890" w:type="dxa"/>
          </w:tcPr>
          <w:p w14:paraId="7F8B7A35" w14:textId="77777777" w:rsidR="00364542" w:rsidRPr="004F35E7" w:rsidRDefault="00364542" w:rsidP="001A742A">
            <w:pPr>
              <w:spacing w:before="100" w:beforeAutospacing="1" w:after="100" w:afterAutospacing="1"/>
              <w:rPr>
                <w:rFonts w:asciiTheme="minorHAnsi" w:hAnsiTheme="minorHAnsi" w:cstheme="minorHAnsi"/>
              </w:rPr>
            </w:pPr>
            <w:r>
              <w:rPr>
                <w:rFonts w:asciiTheme="minorHAnsi" w:hAnsiTheme="minorHAnsi" w:cstheme="minorHAnsi"/>
              </w:rPr>
              <w:t>ICR dressing is invoked.</w:t>
            </w:r>
          </w:p>
        </w:tc>
        <w:tc>
          <w:tcPr>
            <w:tcW w:w="3870" w:type="dxa"/>
          </w:tcPr>
          <w:p w14:paraId="24DC50A5" w14:textId="77777777" w:rsidR="00364542" w:rsidRDefault="00364542" w:rsidP="001A742A">
            <w:pPr>
              <w:spacing w:before="100" w:beforeAutospacing="1" w:after="100" w:afterAutospacing="1"/>
              <w:rPr>
                <w:rFonts w:asciiTheme="minorHAnsi" w:hAnsiTheme="minorHAnsi" w:cstheme="minorHAnsi"/>
              </w:rPr>
            </w:pPr>
            <w:r>
              <w:rPr>
                <w:rFonts w:asciiTheme="minorHAnsi" w:hAnsiTheme="minorHAnsi" w:cstheme="minorHAnsi"/>
              </w:rPr>
              <w:t>The new ICR is created in the grid, all legs and segments are dressed in accordance with the request.</w:t>
            </w:r>
          </w:p>
          <w:p w14:paraId="330E9A7E" w14:textId="77777777" w:rsidR="00364542" w:rsidRDefault="00364542" w:rsidP="001A742A">
            <w:pPr>
              <w:spacing w:before="100" w:beforeAutospacing="1" w:after="100" w:afterAutospacing="1"/>
              <w:rPr>
                <w:rFonts w:asciiTheme="minorHAnsi" w:hAnsiTheme="minorHAnsi" w:cstheme="minorHAnsi"/>
              </w:rPr>
            </w:pPr>
            <w:r>
              <w:rPr>
                <w:rFonts w:asciiTheme="minorHAnsi" w:hAnsiTheme="minorHAnsi" w:cstheme="minorHAnsi"/>
              </w:rPr>
              <w:t>Need to demonstrate:</w:t>
            </w:r>
          </w:p>
          <w:p w14:paraId="5249915D" w14:textId="77777777" w:rsidR="00364542" w:rsidRDefault="00364542" w:rsidP="00691B2F">
            <w:pPr>
              <w:pStyle w:val="ListParagraph"/>
              <w:numPr>
                <w:ilvl w:val="0"/>
                <w:numId w:val="27"/>
              </w:numPr>
              <w:spacing w:before="100" w:beforeAutospacing="1" w:after="100" w:afterAutospacing="1"/>
              <w:ind w:left="364"/>
              <w:rPr>
                <w:rFonts w:asciiTheme="minorHAnsi" w:hAnsiTheme="minorHAnsi" w:cstheme="minorHAnsi"/>
              </w:rPr>
            </w:pPr>
            <w:r>
              <w:rPr>
                <w:rFonts w:asciiTheme="minorHAnsi" w:hAnsiTheme="minorHAnsi" w:cstheme="minorHAnsi"/>
              </w:rPr>
              <w:t>All types of MICT actions are applied.</w:t>
            </w:r>
          </w:p>
          <w:p w14:paraId="6B5A8276" w14:textId="77777777" w:rsidR="00364542" w:rsidRDefault="00364542" w:rsidP="00691B2F">
            <w:pPr>
              <w:pStyle w:val="ListParagraph"/>
              <w:numPr>
                <w:ilvl w:val="0"/>
                <w:numId w:val="27"/>
              </w:numPr>
              <w:spacing w:before="100" w:beforeAutospacing="1" w:after="100" w:afterAutospacing="1"/>
              <w:ind w:left="364"/>
              <w:rPr>
                <w:rFonts w:asciiTheme="minorHAnsi" w:hAnsiTheme="minorHAnsi" w:cstheme="minorHAnsi"/>
              </w:rPr>
            </w:pPr>
            <w:r>
              <w:rPr>
                <w:rFonts w:asciiTheme="minorHAnsi" w:hAnsiTheme="minorHAnsi" w:cstheme="minorHAnsi"/>
              </w:rPr>
              <w:t>From multiple existing MICT actions only the most specific ones are selected and applied.</w:t>
            </w:r>
          </w:p>
          <w:p w14:paraId="0A4BD55E" w14:textId="77777777" w:rsidR="00364542" w:rsidRDefault="00364542" w:rsidP="00691B2F">
            <w:pPr>
              <w:pStyle w:val="ListParagraph"/>
              <w:numPr>
                <w:ilvl w:val="0"/>
                <w:numId w:val="27"/>
              </w:numPr>
              <w:spacing w:before="100" w:beforeAutospacing="1" w:after="100" w:afterAutospacing="1"/>
              <w:ind w:left="364"/>
              <w:rPr>
                <w:rFonts w:asciiTheme="minorHAnsi" w:hAnsiTheme="minorHAnsi" w:cstheme="minorHAnsi"/>
              </w:rPr>
            </w:pPr>
            <w:r>
              <w:rPr>
                <w:rFonts w:asciiTheme="minorHAnsi" w:hAnsiTheme="minorHAnsi" w:cstheme="minorHAnsi"/>
              </w:rPr>
              <w:t>Controls not affected by MICT actions remain at default levels defined from the Nesting Template (for example, Tree Top Controls MICT action should be demonstrated only on some tree tops)</w:t>
            </w:r>
          </w:p>
          <w:p w14:paraId="1A452B3A" w14:textId="77777777" w:rsidR="00364542" w:rsidRDefault="00364542" w:rsidP="00691B2F">
            <w:pPr>
              <w:pStyle w:val="ListParagraph"/>
              <w:numPr>
                <w:ilvl w:val="0"/>
                <w:numId w:val="27"/>
              </w:numPr>
              <w:spacing w:before="100" w:beforeAutospacing="1" w:after="100" w:afterAutospacing="1"/>
              <w:ind w:left="364"/>
              <w:rPr>
                <w:rFonts w:asciiTheme="minorHAnsi" w:hAnsiTheme="minorHAnsi" w:cstheme="minorHAnsi"/>
              </w:rPr>
            </w:pPr>
            <w:r>
              <w:rPr>
                <w:rFonts w:asciiTheme="minorHAnsi" w:hAnsiTheme="minorHAnsi" w:cstheme="minorHAnsi"/>
              </w:rPr>
              <w:t xml:space="preserve">AUs of children in the nesting structure are capped with AUs of its parents. </w:t>
            </w:r>
          </w:p>
          <w:p w14:paraId="6A980CC3" w14:textId="77777777" w:rsidR="00364542" w:rsidRDefault="00364542" w:rsidP="00691B2F">
            <w:pPr>
              <w:pStyle w:val="ListParagraph"/>
              <w:numPr>
                <w:ilvl w:val="0"/>
                <w:numId w:val="27"/>
              </w:numPr>
              <w:spacing w:before="100" w:beforeAutospacing="1" w:after="100" w:afterAutospacing="1"/>
              <w:ind w:left="364"/>
              <w:rPr>
                <w:rFonts w:asciiTheme="minorHAnsi" w:hAnsiTheme="minorHAnsi" w:cstheme="minorHAnsi"/>
              </w:rPr>
            </w:pPr>
            <w:r>
              <w:rPr>
                <w:rFonts w:asciiTheme="minorHAnsi" w:hAnsiTheme="minorHAnsi" w:cstheme="minorHAnsi"/>
              </w:rPr>
              <w:t>AUs of BL buckets are capped with AUs of the respective cabin.</w:t>
            </w:r>
          </w:p>
          <w:p w14:paraId="662E739F" w14:textId="77777777" w:rsidR="00364542" w:rsidRPr="002A6F73" w:rsidRDefault="00364542" w:rsidP="001A742A">
            <w:pPr>
              <w:pStyle w:val="ListParagraph"/>
              <w:spacing w:before="100" w:beforeAutospacing="1" w:after="100" w:afterAutospacing="1"/>
              <w:ind w:left="364"/>
              <w:rPr>
                <w:rFonts w:asciiTheme="minorHAnsi" w:hAnsiTheme="minorHAnsi" w:cstheme="minorHAnsi"/>
              </w:rPr>
            </w:pPr>
          </w:p>
        </w:tc>
      </w:tr>
    </w:tbl>
    <w:p w14:paraId="3FF93646" w14:textId="77777777" w:rsidR="000158E0" w:rsidRDefault="000158E0" w:rsidP="00AE32CE">
      <w:pPr>
        <w:pStyle w:val="BodyText"/>
        <w:rPr>
          <w:lang w:val="en-US"/>
        </w:rPr>
      </w:pPr>
    </w:p>
    <w:p w14:paraId="56A40261" w14:textId="77777777" w:rsidR="00364542" w:rsidRDefault="00364542" w:rsidP="00364542">
      <w:pPr>
        <w:pStyle w:val="Heading3"/>
        <w:rPr>
          <w:lang w:val="en-GB"/>
        </w:rPr>
      </w:pPr>
      <w:bookmarkStart w:id="198" w:name="_Toc336531340"/>
      <w:bookmarkStart w:id="199" w:name="_Toc337797356"/>
      <w:bookmarkStart w:id="200" w:name="_Toc401324232"/>
      <w:r>
        <w:rPr>
          <w:lang w:val="en-GB"/>
        </w:rPr>
        <w:t>Non Functional Requirements</w:t>
      </w:r>
      <w:bookmarkEnd w:id="198"/>
      <w:bookmarkEnd w:id="199"/>
      <w:bookmarkEnd w:id="200"/>
    </w:p>
    <w:p w14:paraId="6CFC331B" w14:textId="77777777" w:rsidR="00364542" w:rsidRDefault="00364542" w:rsidP="00364542">
      <w:pPr>
        <w:pStyle w:val="BodyText"/>
        <w:rPr>
          <w:lang w:val="en-GB"/>
        </w:rPr>
      </w:pPr>
      <w:r>
        <w:rPr>
          <w:lang w:val="en-US"/>
        </w:rPr>
        <w:t xml:space="preserve">Time for dressing a single flight with inventory retention </w:t>
      </w:r>
      <w:r w:rsidR="008D4116">
        <w:rPr>
          <w:lang w:val="en-US"/>
        </w:rPr>
        <w:t xml:space="preserve">and all MICT actions </w:t>
      </w:r>
      <w:r>
        <w:rPr>
          <w:lang w:val="en-US"/>
        </w:rPr>
        <w:t xml:space="preserve">should be measured and reported at </w:t>
      </w:r>
      <w:r w:rsidR="00AD458E">
        <w:rPr>
          <w:lang w:val="en-US"/>
        </w:rPr>
        <w:t>the </w:t>
      </w:r>
      <w:r>
        <w:rPr>
          <w:lang w:val="en-US"/>
        </w:rPr>
        <w:t>demo.</w:t>
      </w:r>
    </w:p>
    <w:p w14:paraId="224173EB" w14:textId="77777777" w:rsidR="00CC1688" w:rsidRDefault="00CC1688" w:rsidP="00CC1688">
      <w:pPr>
        <w:pStyle w:val="Heading2"/>
        <w:numPr>
          <w:ilvl w:val="1"/>
          <w:numId w:val="1"/>
        </w:numPr>
        <w:rPr>
          <w:bCs w:val="0"/>
          <w:color w:val="000000" w:themeColor="text1"/>
          <w:lang w:val="en-GB"/>
        </w:rPr>
      </w:pPr>
      <w:bookmarkStart w:id="201" w:name="_Toc401324233"/>
      <w:r>
        <w:rPr>
          <w:bCs w:val="0"/>
          <w:color w:val="000000" w:themeColor="text1"/>
          <w:lang w:val="en-GB"/>
        </w:rPr>
        <w:lastRenderedPageBreak/>
        <w:t xml:space="preserve">INV.29c </w:t>
      </w:r>
      <w:r w:rsidR="00E73328">
        <w:rPr>
          <w:bCs w:val="0"/>
          <w:color w:val="000000" w:themeColor="text1"/>
          <w:lang w:val="en-GB"/>
        </w:rPr>
        <w:t xml:space="preserve">- </w:t>
      </w:r>
      <w:r w:rsidR="00A60F59">
        <w:rPr>
          <w:bCs w:val="0"/>
          <w:color w:val="000000" w:themeColor="text1"/>
        </w:rPr>
        <w:t>Propagate</w:t>
      </w:r>
      <w:r>
        <w:rPr>
          <w:bCs w:val="0"/>
          <w:color w:val="000000" w:themeColor="text1"/>
          <w:lang w:val="en-GB"/>
        </w:rPr>
        <w:t xml:space="preserve"> Inventory Activation Information</w:t>
      </w:r>
      <w:bookmarkEnd w:id="201"/>
      <w:r>
        <w:rPr>
          <w:bCs w:val="0"/>
          <w:color w:val="000000" w:themeColor="text1"/>
          <w:lang w:val="en-GB"/>
        </w:rPr>
        <w:t xml:space="preserve"> </w:t>
      </w:r>
    </w:p>
    <w:p w14:paraId="4408C16F" w14:textId="77777777" w:rsidR="009F49FE" w:rsidRDefault="009F49FE" w:rsidP="00563A08">
      <w:pPr>
        <w:pStyle w:val="Heading3"/>
        <w:rPr>
          <w:lang w:val="en-GB"/>
        </w:rPr>
      </w:pPr>
      <w:bookmarkStart w:id="202" w:name="_Toc401324234"/>
      <w:r>
        <w:rPr>
          <w:lang w:val="en-GB"/>
        </w:rPr>
        <w:t>Overview</w:t>
      </w:r>
      <w:bookmarkEnd w:id="202"/>
    </w:p>
    <w:p w14:paraId="1EF1889B" w14:textId="77777777" w:rsidR="00F378E1" w:rsidRDefault="00563A08" w:rsidP="00A15601">
      <w:pPr>
        <w:pStyle w:val="BodyText"/>
        <w:rPr>
          <w:lang w:val="en-GB"/>
        </w:rPr>
      </w:pPr>
      <w:r>
        <w:rPr>
          <w:lang w:val="en-GB"/>
        </w:rPr>
        <w:t>The sco</w:t>
      </w:r>
      <w:r w:rsidR="00AF688F">
        <w:rPr>
          <w:lang w:val="en-GB"/>
        </w:rPr>
        <w:t xml:space="preserve">pe of this story is to create operations on </w:t>
      </w:r>
      <w:r w:rsidR="00AF688F" w:rsidRPr="00AF688F">
        <w:rPr>
          <w:i/>
          <w:lang w:val="en-GB"/>
        </w:rPr>
        <w:t>FlightInventoryService</w:t>
      </w:r>
      <w:r w:rsidR="00AF688F">
        <w:rPr>
          <w:lang w:val="en-GB"/>
        </w:rPr>
        <w:t xml:space="preserve"> </w:t>
      </w:r>
      <w:r w:rsidR="008514BA">
        <w:rPr>
          <w:lang w:val="en-GB"/>
        </w:rPr>
        <w:t xml:space="preserve">enabling propagation of auxiliary information </w:t>
      </w:r>
      <w:r w:rsidR="00F378E1">
        <w:rPr>
          <w:lang w:val="en-GB"/>
        </w:rPr>
        <w:t xml:space="preserve">from Schedule Change to the Inventory Domain. This information is used </w:t>
      </w:r>
      <w:r w:rsidR="00F378E1">
        <w:rPr>
          <w:lang w:val="en-US"/>
        </w:rPr>
        <w:t>when activating</w:t>
      </w:r>
      <w:r w:rsidR="008514BA">
        <w:rPr>
          <w:lang w:val="en-GB"/>
        </w:rPr>
        <w:t xml:space="preserve"> inventory during schedule change</w:t>
      </w:r>
      <w:r w:rsidR="00F378E1">
        <w:rPr>
          <w:lang w:val="en-GB"/>
        </w:rPr>
        <w:t>.</w:t>
      </w:r>
    </w:p>
    <w:p w14:paraId="33126E83" w14:textId="77777777" w:rsidR="00CD0A35" w:rsidRDefault="00CD0A35" w:rsidP="00A15601">
      <w:pPr>
        <w:pStyle w:val="BodyText"/>
        <w:rPr>
          <w:lang w:val="en-GB"/>
        </w:rPr>
      </w:pPr>
    </w:p>
    <w:p w14:paraId="65266703" w14:textId="77777777" w:rsidR="00EB4C34" w:rsidRPr="00EB4C34" w:rsidRDefault="00EB4C34" w:rsidP="00A15601">
      <w:pPr>
        <w:pStyle w:val="BodyText"/>
        <w:rPr>
          <w:b/>
          <w:lang w:val="en-GB"/>
        </w:rPr>
      </w:pPr>
      <w:r w:rsidRPr="00EB4C34">
        <w:rPr>
          <w:b/>
          <w:lang w:val="en-GB"/>
        </w:rPr>
        <w:t>Propagate</w:t>
      </w:r>
    </w:p>
    <w:p w14:paraId="0D4ACC9D" w14:textId="77777777" w:rsidR="00A15601" w:rsidRDefault="00F378E1" w:rsidP="00A15601">
      <w:pPr>
        <w:pStyle w:val="BodyText"/>
        <w:rPr>
          <w:lang w:val="en-GB"/>
        </w:rPr>
      </w:pPr>
      <w:r w:rsidRPr="00F378E1">
        <w:rPr>
          <w:i/>
          <w:lang w:val="en-GB"/>
        </w:rPr>
        <w:t>PropagateInventoryActivationInfo</w:t>
      </w:r>
      <w:r w:rsidR="001A742A">
        <w:rPr>
          <w:lang w:val="en-GB"/>
        </w:rPr>
        <w:t xml:space="preserve"> operation will be used by </w:t>
      </w:r>
      <w:r w:rsidR="001A742A" w:rsidRPr="001A742A">
        <w:rPr>
          <w:i/>
          <w:lang w:val="en-GB"/>
        </w:rPr>
        <w:t>ScheduleChangeService</w:t>
      </w:r>
      <w:r w:rsidR="001A742A">
        <w:rPr>
          <w:lang w:val="en-GB"/>
        </w:rPr>
        <w:t xml:space="preserve"> as a way </w:t>
      </w:r>
      <w:r w:rsidR="001A742A">
        <w:rPr>
          <w:lang w:val="en-US"/>
        </w:rPr>
        <w:t xml:space="preserve">of </w:t>
      </w:r>
      <w:r w:rsidR="00A15601">
        <w:rPr>
          <w:lang w:val="en-US"/>
        </w:rPr>
        <w:t>propagating</w:t>
      </w:r>
      <w:r w:rsidR="001A742A">
        <w:rPr>
          <w:lang w:val="en-US"/>
        </w:rPr>
        <w:t xml:space="preserve"> </w:t>
      </w:r>
      <w:r>
        <w:rPr>
          <w:lang w:val="en-US"/>
        </w:rPr>
        <w:t xml:space="preserve">Inventory Activation Information </w:t>
      </w:r>
      <w:r w:rsidR="001A742A">
        <w:rPr>
          <w:lang w:val="en-US"/>
        </w:rPr>
        <w:t xml:space="preserve">to </w:t>
      </w:r>
      <w:r w:rsidR="00A15601">
        <w:rPr>
          <w:lang w:val="en-US"/>
        </w:rPr>
        <w:t xml:space="preserve">the </w:t>
      </w:r>
      <w:r w:rsidR="001A742A">
        <w:rPr>
          <w:lang w:val="en-US"/>
        </w:rPr>
        <w:t>grid</w:t>
      </w:r>
      <w:r w:rsidR="00A15601">
        <w:rPr>
          <w:lang w:val="en-GB"/>
        </w:rPr>
        <w:t>. This information relates to Inventory domain and cannot be sent to the grid along with the activated schedules. Currently it comprises:</w:t>
      </w:r>
    </w:p>
    <w:p w14:paraId="09985371" w14:textId="77777777" w:rsidR="00A15601" w:rsidRPr="00816FE4" w:rsidRDefault="00A15601" w:rsidP="005D6E0C">
      <w:pPr>
        <w:pStyle w:val="BodyText"/>
        <w:numPr>
          <w:ilvl w:val="2"/>
          <w:numId w:val="24"/>
        </w:numPr>
        <w:ind w:left="810"/>
        <w:rPr>
          <w:lang w:val="en-GB"/>
        </w:rPr>
      </w:pPr>
      <w:r>
        <w:rPr>
          <w:lang w:val="en-GB"/>
        </w:rPr>
        <w:t xml:space="preserve">Inventory Retention </w:t>
      </w:r>
      <w:r w:rsidR="00816FE4">
        <w:rPr>
          <w:lang w:val="en-GB"/>
        </w:rPr>
        <w:t>C</w:t>
      </w:r>
      <w:r>
        <w:rPr>
          <w:lang w:val="en-GB"/>
        </w:rPr>
        <w:t xml:space="preserve">andidates, i.e. the legs/segments which </w:t>
      </w:r>
      <w:r w:rsidR="00816FE4">
        <w:rPr>
          <w:lang w:val="en-GB"/>
        </w:rPr>
        <w:t>will receive retained inventory controls (“retention targets”) and optionally the corresponding cancelled segments which need their controls to be retained (“retention source”).</w:t>
      </w:r>
      <w:r w:rsidR="00767954">
        <w:rPr>
          <w:lang w:val="en-GB"/>
        </w:rPr>
        <w:br/>
        <w:t>If retention source is blank, then it means that this is a changed flight, and controls will be retained from old version of the same flight. (From is the same is To in Schedule Change Plan.)</w:t>
      </w:r>
      <w:r w:rsidR="00767954">
        <w:rPr>
          <w:lang w:val="en-GB"/>
        </w:rPr>
        <w:br/>
      </w:r>
      <w:r w:rsidR="009E1281">
        <w:rPr>
          <w:lang w:val="en-GB"/>
        </w:rPr>
        <w:t>Otherwise, if both retention source and target are populated, it means that inventory controls are retained from a cancelled flight onto a new one.</w:t>
      </w:r>
    </w:p>
    <w:p w14:paraId="33C5D691" w14:textId="77777777" w:rsidR="00A15601" w:rsidRDefault="00F930AA" w:rsidP="005D6E0C">
      <w:pPr>
        <w:pStyle w:val="BodyText"/>
        <w:numPr>
          <w:ilvl w:val="2"/>
          <w:numId w:val="24"/>
        </w:numPr>
        <w:tabs>
          <w:tab w:val="left" w:pos="1350"/>
        </w:tabs>
        <w:ind w:left="810"/>
        <w:rPr>
          <w:lang w:val="en-GB"/>
        </w:rPr>
      </w:pPr>
      <w:r>
        <w:rPr>
          <w:lang w:val="en-GB"/>
        </w:rPr>
        <w:t xml:space="preserve">Unchanged legs/segments, i.e. those </w:t>
      </w:r>
      <w:r w:rsidRPr="00F930AA">
        <w:rPr>
          <w:lang w:val="en-GB"/>
        </w:rPr>
        <w:t>where the changes to schedules were not significant enough to affect inventory (for example meal code change)</w:t>
      </w:r>
      <w:r>
        <w:rPr>
          <w:lang w:val="en-GB"/>
        </w:rPr>
        <w:t>. Therefore the corresponding</w:t>
      </w:r>
      <w:r w:rsidRPr="00F930AA">
        <w:rPr>
          <w:lang w:val="en-GB"/>
        </w:rPr>
        <w:t xml:space="preserve"> inventory segments </w:t>
      </w:r>
      <w:r>
        <w:rPr>
          <w:lang w:val="en-GB"/>
        </w:rPr>
        <w:t xml:space="preserve">do not need </w:t>
      </w:r>
      <w:r w:rsidRPr="00F930AA">
        <w:rPr>
          <w:lang w:val="en-GB"/>
        </w:rPr>
        <w:t>to be re-dressed.</w:t>
      </w:r>
      <w:r w:rsidR="00266B26">
        <w:rPr>
          <w:lang w:val="en-GB"/>
        </w:rPr>
        <w:t xml:space="preserve"> Since it is expected that the number of such segments can be significant, skipping them during dressing can significantly speed up inventory activation.</w:t>
      </w:r>
    </w:p>
    <w:p w14:paraId="47C53B36" w14:textId="77777777" w:rsidR="00EB4C34" w:rsidRDefault="00962207" w:rsidP="00962207">
      <w:pPr>
        <w:pStyle w:val="BodyText"/>
        <w:rPr>
          <w:lang w:val="en-GB"/>
        </w:rPr>
      </w:pPr>
      <w:r>
        <w:rPr>
          <w:lang w:val="en-GB"/>
        </w:rPr>
        <w:t xml:space="preserve">Both items above already exist in the Schedule Change Plan. CHANGE.03g story will enable Schedule Change to invoke </w:t>
      </w:r>
      <w:r w:rsidR="00EB4C34" w:rsidRPr="00EB4C34">
        <w:rPr>
          <w:i/>
          <w:lang w:val="en-GB"/>
        </w:rPr>
        <w:t>PropagateInventoryActivationInfo</w:t>
      </w:r>
      <w:r>
        <w:rPr>
          <w:lang w:val="en-GB"/>
        </w:rPr>
        <w:t xml:space="preserve"> for the current Schedule Change</w:t>
      </w:r>
      <w:r w:rsidR="00EB4C34">
        <w:rPr>
          <w:lang w:val="en-GB"/>
        </w:rPr>
        <w:t xml:space="preserve">. </w:t>
      </w:r>
    </w:p>
    <w:p w14:paraId="747D6BD8" w14:textId="77777777" w:rsidR="00CD0A35" w:rsidRPr="00CF6D33" w:rsidRDefault="00CD0A35" w:rsidP="00CD0A35">
      <w:pPr>
        <w:pStyle w:val="BodyText"/>
        <w:rPr>
          <w:lang w:val="en-GB"/>
        </w:rPr>
      </w:pPr>
      <w:r>
        <w:rPr>
          <w:lang w:val="en-GB"/>
        </w:rPr>
        <w:t>Note that this operation is nothing more than a mechanism of getting the auxiliary data from the Schedule Change Plan into the grid. It is not exposed to any external consumers and provides no immediate benefit to the end user, therefore there is no use case or BDD for this CRD functionality. Please refer to schema annotation for specific field details. Also note that the service is not supposed to perform any business validation of the information provided by Schedule Change.</w:t>
      </w:r>
    </w:p>
    <w:p w14:paraId="0A9F2686" w14:textId="77777777" w:rsidR="00FC5BC6" w:rsidRDefault="00EB4C34" w:rsidP="00962207">
      <w:pPr>
        <w:pStyle w:val="BodyText"/>
        <w:rPr>
          <w:lang w:val="en-GB"/>
        </w:rPr>
      </w:pPr>
      <w:r>
        <w:rPr>
          <w:lang w:val="en-GB"/>
        </w:rPr>
        <w:t xml:space="preserve">Story </w:t>
      </w:r>
      <w:r w:rsidR="00FC5BC6">
        <w:rPr>
          <w:lang w:val="en-GB"/>
        </w:rPr>
        <w:t xml:space="preserve">INV.29e will enable the Inventory Activation process introduced by INV.29a to actually use this Inventory Activation Information: perform inventory retention and exclude unchanged segments from re-dressing. </w:t>
      </w:r>
    </w:p>
    <w:p w14:paraId="16958945" w14:textId="77777777" w:rsidR="0067720A" w:rsidRDefault="0067720A" w:rsidP="00962207">
      <w:pPr>
        <w:pStyle w:val="BodyText"/>
        <w:rPr>
          <w:lang w:val="en-GB"/>
        </w:rPr>
      </w:pPr>
    </w:p>
    <w:p w14:paraId="01BFE474" w14:textId="77777777" w:rsidR="00EB4C34" w:rsidRPr="00EB4C34" w:rsidRDefault="00EB4C34" w:rsidP="00962207">
      <w:pPr>
        <w:pStyle w:val="BodyText"/>
        <w:rPr>
          <w:b/>
          <w:lang w:val="en-GB"/>
        </w:rPr>
      </w:pPr>
      <w:r w:rsidRPr="00EB4C34">
        <w:rPr>
          <w:b/>
          <w:lang w:val="en-GB"/>
        </w:rPr>
        <w:t>Delete</w:t>
      </w:r>
    </w:p>
    <w:p w14:paraId="39ABD516" w14:textId="77777777" w:rsidR="008D586B" w:rsidRDefault="00CF42C7" w:rsidP="00EB4C34">
      <w:pPr>
        <w:pStyle w:val="BodyText"/>
        <w:rPr>
          <w:lang w:val="en-GB"/>
        </w:rPr>
      </w:pPr>
      <w:r>
        <w:rPr>
          <w:lang w:val="en-GB"/>
        </w:rPr>
        <w:t xml:space="preserve">Once inventory activation has been completed, this auxiliary information is no longer required and will be deleted by Schedule Change invoking the </w:t>
      </w:r>
      <w:r w:rsidRPr="00CF42C7">
        <w:rPr>
          <w:i/>
          <w:lang w:val="en-GB"/>
        </w:rPr>
        <w:t>DeleteInventoryActivationInfo</w:t>
      </w:r>
      <w:r>
        <w:rPr>
          <w:lang w:val="en-GB"/>
        </w:rPr>
        <w:t xml:space="preserve"> operation. This invocation is in scope of CHANE.03g.</w:t>
      </w:r>
      <w:r w:rsidR="007B0650">
        <w:rPr>
          <w:lang w:val="en-GB"/>
        </w:rPr>
        <w:br/>
      </w:r>
      <w:r w:rsidR="008D586B">
        <w:rPr>
          <w:lang w:val="en-GB"/>
        </w:rPr>
        <w:t xml:space="preserve">ID of the Schedule Change </w:t>
      </w:r>
      <w:r w:rsidR="007B0650">
        <w:rPr>
          <w:lang w:val="en-GB"/>
        </w:rPr>
        <w:t>P</w:t>
      </w:r>
      <w:r w:rsidR="008D586B">
        <w:rPr>
          <w:lang w:val="en-GB"/>
        </w:rPr>
        <w:t xml:space="preserve">lan will be used as a </w:t>
      </w:r>
      <w:r w:rsidR="007B0650">
        <w:rPr>
          <w:lang w:val="en-GB"/>
        </w:rPr>
        <w:t>key</w:t>
      </w:r>
      <w:r w:rsidR="008D586B">
        <w:rPr>
          <w:lang w:val="en-GB"/>
        </w:rPr>
        <w:t xml:space="preserve"> when </w:t>
      </w:r>
      <w:r w:rsidR="007B0650">
        <w:rPr>
          <w:lang w:val="en-GB"/>
        </w:rPr>
        <w:t>issuing the delete request</w:t>
      </w:r>
      <w:r w:rsidR="008D586B">
        <w:rPr>
          <w:lang w:val="en-GB"/>
        </w:rPr>
        <w:t xml:space="preserve">. </w:t>
      </w:r>
    </w:p>
    <w:p w14:paraId="101A8783" w14:textId="77777777" w:rsidR="007B0650" w:rsidRDefault="007B0650" w:rsidP="00EB4C34">
      <w:pPr>
        <w:pStyle w:val="BodyText"/>
        <w:rPr>
          <w:lang w:val="en-GB"/>
        </w:rPr>
      </w:pPr>
    </w:p>
    <w:p w14:paraId="64CD60E3" w14:textId="77777777" w:rsidR="00CC1688" w:rsidRDefault="00CC1688" w:rsidP="00CC1688">
      <w:pPr>
        <w:pStyle w:val="Heading3"/>
        <w:rPr>
          <w:lang w:val="en-GB"/>
        </w:rPr>
      </w:pPr>
      <w:bookmarkStart w:id="203" w:name="_Toc401324235"/>
      <w:r>
        <w:rPr>
          <w:lang w:val="en-GB"/>
        </w:rPr>
        <w:t>Implementation Details</w:t>
      </w:r>
      <w:bookmarkEnd w:id="203"/>
    </w:p>
    <w:p w14:paraId="360ADC6D" w14:textId="77777777" w:rsidR="00CD0A35" w:rsidRPr="00CD0A35" w:rsidRDefault="00CD0A35" w:rsidP="00563A08">
      <w:pPr>
        <w:pStyle w:val="BodyText"/>
        <w:rPr>
          <w:b/>
          <w:lang w:val="en-GB"/>
        </w:rPr>
      </w:pPr>
      <w:r w:rsidRPr="00CD0A35">
        <w:rPr>
          <w:b/>
          <w:lang w:val="en-GB"/>
        </w:rPr>
        <w:t>Partitioning and Persisting</w:t>
      </w:r>
    </w:p>
    <w:p w14:paraId="59B71404" w14:textId="77777777" w:rsidR="00CF42C7" w:rsidRDefault="00563A08" w:rsidP="00563A08">
      <w:pPr>
        <w:pStyle w:val="BodyText"/>
        <w:rPr>
          <w:lang w:val="en-GB"/>
        </w:rPr>
      </w:pPr>
      <w:r>
        <w:rPr>
          <w:lang w:val="en-GB"/>
        </w:rPr>
        <w:t xml:space="preserve">The </w:t>
      </w:r>
      <w:r w:rsidR="00CF42C7">
        <w:rPr>
          <w:lang w:val="en-GB"/>
        </w:rPr>
        <w:t>data</w:t>
      </w:r>
      <w:r>
        <w:rPr>
          <w:lang w:val="en-GB"/>
        </w:rPr>
        <w:t xml:space="preserve"> </w:t>
      </w:r>
      <w:r w:rsidR="001A45B2">
        <w:rPr>
          <w:lang w:val="en-GB"/>
        </w:rPr>
        <w:t>should</w:t>
      </w:r>
      <w:r>
        <w:rPr>
          <w:lang w:val="en-GB"/>
        </w:rPr>
        <w:t xml:space="preserve"> be </w:t>
      </w:r>
      <w:r w:rsidR="00CF42C7">
        <w:rPr>
          <w:lang w:val="en-GB"/>
        </w:rPr>
        <w:t>pushed into the grid</w:t>
      </w:r>
      <w:r w:rsidR="0067720A">
        <w:rPr>
          <w:lang w:val="en-GB"/>
        </w:rPr>
        <w:t xml:space="preserve"> </w:t>
      </w:r>
      <w:r w:rsidR="00CF42C7">
        <w:rPr>
          <w:lang w:val="en-GB"/>
        </w:rPr>
        <w:t>using Map Reduce</w:t>
      </w:r>
      <w:r w:rsidR="0067720A">
        <w:rPr>
          <w:lang w:val="en-GB"/>
        </w:rPr>
        <w:t xml:space="preserve"> so that it can be used by Inventory Activation.</w:t>
      </w:r>
      <w:r w:rsidR="00CF42C7">
        <w:rPr>
          <w:lang w:val="en-GB"/>
        </w:rPr>
        <w:t xml:space="preserve"> </w:t>
      </w:r>
      <w:r w:rsidR="0067720A">
        <w:rPr>
          <w:lang w:val="en-GB"/>
        </w:rPr>
        <w:t>It should be</w:t>
      </w:r>
      <w:r w:rsidR="00CF42C7">
        <w:rPr>
          <w:lang w:val="en-GB"/>
        </w:rPr>
        <w:t xml:space="preserve"> partitioned by </w:t>
      </w:r>
      <w:r w:rsidR="0067720A">
        <w:rPr>
          <w:lang w:val="en-GB"/>
        </w:rPr>
        <w:t xml:space="preserve">the </w:t>
      </w:r>
      <w:r w:rsidR="00CF42C7">
        <w:rPr>
          <w:lang w:val="en-GB"/>
        </w:rPr>
        <w:t xml:space="preserve">flight number so that each partition </w:t>
      </w:r>
      <w:r w:rsidR="00CF42C7" w:rsidRPr="00CF42C7">
        <w:rPr>
          <w:b/>
          <w:lang w:val="en-GB"/>
        </w:rPr>
        <w:t>only</w:t>
      </w:r>
      <w:r w:rsidR="00CF42C7">
        <w:rPr>
          <w:lang w:val="en-GB"/>
        </w:rPr>
        <w:t xml:space="preserve"> has the information relevant to activation of its own flights. (Retention target’s flight number should be used if </w:t>
      </w:r>
      <w:r w:rsidR="00CF42C7">
        <w:rPr>
          <w:lang w:val="en-GB"/>
        </w:rPr>
        <w:lastRenderedPageBreak/>
        <w:t>both source and target are specified, as in such case retention is actually performed when a new flight is created and not when the Retention Source is cancelled.)</w:t>
      </w:r>
    </w:p>
    <w:p w14:paraId="5F87D629" w14:textId="77777777" w:rsidR="00CF42C7" w:rsidRDefault="0067720A" w:rsidP="00563A08">
      <w:pPr>
        <w:pStyle w:val="BodyText"/>
        <w:rPr>
          <w:lang w:val="en-GB"/>
        </w:rPr>
      </w:pPr>
      <w:r>
        <w:rPr>
          <w:lang w:val="en-GB"/>
        </w:rPr>
        <w:t>Inventory Activation Information stored in the grid should be mirrored in the database to enable resuming of inventory activation after the system shutdown.</w:t>
      </w:r>
    </w:p>
    <w:p w14:paraId="792FD4A2" w14:textId="77777777" w:rsidR="00CD0A35" w:rsidRDefault="00CD0A35" w:rsidP="00563A08">
      <w:pPr>
        <w:pStyle w:val="BodyText"/>
        <w:rPr>
          <w:lang w:val="en-GB"/>
        </w:rPr>
      </w:pPr>
    </w:p>
    <w:p w14:paraId="3AFD40B7" w14:textId="77777777" w:rsidR="00CD0A35" w:rsidRPr="007B0650" w:rsidRDefault="007B0650" w:rsidP="00563A08">
      <w:pPr>
        <w:pStyle w:val="BodyText"/>
        <w:rPr>
          <w:b/>
          <w:lang w:val="en-GB"/>
        </w:rPr>
      </w:pPr>
      <w:r>
        <w:rPr>
          <w:b/>
          <w:lang w:val="en-GB"/>
        </w:rPr>
        <w:t>“</w:t>
      </w:r>
      <w:r w:rsidRPr="007B0650">
        <w:rPr>
          <w:b/>
          <w:lang w:val="en-GB"/>
        </w:rPr>
        <w:t>Compressing</w:t>
      </w:r>
      <w:r>
        <w:rPr>
          <w:b/>
          <w:lang w:val="en-GB"/>
        </w:rPr>
        <w:t>”</w:t>
      </w:r>
      <w:r w:rsidRPr="007B0650">
        <w:rPr>
          <w:b/>
          <w:lang w:val="en-GB"/>
        </w:rPr>
        <w:t xml:space="preserve"> the Data</w:t>
      </w:r>
    </w:p>
    <w:p w14:paraId="20A87BAF" w14:textId="77777777" w:rsidR="001A45B2" w:rsidRDefault="00505FAB" w:rsidP="00563A08">
      <w:pPr>
        <w:pStyle w:val="BodyText"/>
        <w:rPr>
          <w:lang w:val="en-GB"/>
        </w:rPr>
      </w:pPr>
      <w:r>
        <w:rPr>
          <w:lang w:val="en-GB"/>
        </w:rPr>
        <w:t xml:space="preserve">Both Retention Candidates </w:t>
      </w:r>
      <w:r w:rsidR="00926006">
        <w:rPr>
          <w:lang w:val="en-GB"/>
        </w:rPr>
        <w:t xml:space="preserve">and </w:t>
      </w:r>
      <w:r>
        <w:rPr>
          <w:lang w:val="en-GB"/>
        </w:rPr>
        <w:t>U</w:t>
      </w:r>
      <w:r w:rsidR="00926006">
        <w:rPr>
          <w:lang w:val="en-GB"/>
        </w:rPr>
        <w:t xml:space="preserve">nchanged </w:t>
      </w:r>
      <w:r>
        <w:rPr>
          <w:lang w:val="en-GB"/>
        </w:rPr>
        <w:t>S</w:t>
      </w:r>
      <w:r w:rsidR="00926006">
        <w:rPr>
          <w:lang w:val="en-GB"/>
        </w:rPr>
        <w:t>egments can be specific to single dates, however in most cases they will be the same for the entire period.</w:t>
      </w:r>
      <w:r w:rsidR="00F03F58">
        <w:rPr>
          <w:lang w:val="en-GB"/>
        </w:rPr>
        <w:t xml:space="preserve"> Therefore the service supports sending the same information for a range of departure dates, and this should be used to optimize overall performance and minimise memory footprint.</w:t>
      </w:r>
    </w:p>
    <w:p w14:paraId="7A9D9BD2" w14:textId="77777777" w:rsidR="00505FAB" w:rsidRDefault="00505FAB">
      <w:pPr>
        <w:spacing w:before="0" w:after="0"/>
        <w:rPr>
          <w:rFonts w:cs="Arial"/>
          <w:b/>
          <w:bCs/>
          <w:sz w:val="22"/>
          <w:szCs w:val="26"/>
          <w:lang w:val="en-GB"/>
        </w:rPr>
      </w:pPr>
      <w:r>
        <w:rPr>
          <w:lang w:val="en-GB"/>
        </w:rPr>
        <w:br w:type="page"/>
      </w:r>
    </w:p>
    <w:p w14:paraId="0B6FD0C9" w14:textId="77777777" w:rsidR="00CC1688" w:rsidRDefault="00CC1688" w:rsidP="00CC1688">
      <w:pPr>
        <w:pStyle w:val="Heading3"/>
        <w:rPr>
          <w:lang w:val="en-GB"/>
        </w:rPr>
      </w:pPr>
      <w:bookmarkStart w:id="204" w:name="_Toc401324236"/>
      <w:r w:rsidRPr="007441BA">
        <w:rPr>
          <w:lang w:val="en-GB"/>
        </w:rPr>
        <w:lastRenderedPageBreak/>
        <w:t>Acceptance Tests</w:t>
      </w:r>
      <w:bookmarkEnd w:id="204"/>
    </w:p>
    <w:p w14:paraId="5BA96E7C" w14:textId="77777777" w:rsidR="00CC1688" w:rsidRPr="00072C1C" w:rsidRDefault="00CC1688" w:rsidP="00CC1688">
      <w:pPr>
        <w:pStyle w:val="BodyText"/>
        <w:rPr>
          <w:lang w:val="en-GB"/>
        </w:rPr>
      </w:pPr>
      <w:r w:rsidRPr="00FE01B4">
        <w:rPr>
          <w:lang w:val="en-GB"/>
        </w:rPr>
        <w:t>Definition of done requires that all test scenarios are satisfied</w:t>
      </w:r>
      <w:r w:rsidRPr="00072C1C">
        <w:rPr>
          <w:lang w:val="en-GB"/>
        </w:rPr>
        <w:t>; furthermore it is expected that the development team will identify additional scenarios to add the test pack.</w:t>
      </w:r>
      <w:r>
        <w:rPr>
          <w:lang w:val="en-GB"/>
        </w:rPr>
        <w:br/>
      </w:r>
      <w:r w:rsidR="00AA6701">
        <w:rPr>
          <w:lang w:val="en-GB"/>
        </w:rPr>
        <w:t>This story should be demonstrated via SOAP UI.</w:t>
      </w:r>
    </w:p>
    <w:p w14:paraId="0E005F1F" w14:textId="77777777" w:rsidR="00CC1688" w:rsidRPr="00FE01B4" w:rsidRDefault="00CC1688" w:rsidP="00CC1688">
      <w:pPr>
        <w:pStyle w:val="BodyText"/>
        <w:rPr>
          <w:lang w:val="en-GB"/>
        </w:rPr>
      </w:pPr>
    </w:p>
    <w:tbl>
      <w:tblPr>
        <w:tblW w:w="9474" w:type="dxa"/>
        <w:tblInd w:w="86"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ayout w:type="fixed"/>
        <w:tblCellMar>
          <w:top w:w="58" w:type="dxa"/>
          <w:left w:w="86" w:type="dxa"/>
          <w:bottom w:w="58" w:type="dxa"/>
          <w:right w:w="86" w:type="dxa"/>
        </w:tblCellMar>
        <w:tblLook w:val="01E0" w:firstRow="1" w:lastRow="1" w:firstColumn="1" w:lastColumn="1" w:noHBand="0" w:noVBand="0"/>
      </w:tblPr>
      <w:tblGrid>
        <w:gridCol w:w="810"/>
        <w:gridCol w:w="1146"/>
        <w:gridCol w:w="2160"/>
        <w:gridCol w:w="2634"/>
        <w:gridCol w:w="2724"/>
      </w:tblGrid>
      <w:tr w:rsidR="00CC1688" w:rsidRPr="00023CC9" w14:paraId="24868686" w14:textId="77777777" w:rsidTr="003342D9">
        <w:trPr>
          <w:tblHeader/>
        </w:trPr>
        <w:tc>
          <w:tcPr>
            <w:tcW w:w="810" w:type="dxa"/>
            <w:shd w:val="clear" w:color="auto" w:fill="DBE5F1" w:themeFill="accent1" w:themeFillTint="33"/>
          </w:tcPr>
          <w:p w14:paraId="3F4DD418" w14:textId="77777777" w:rsidR="00CC1688" w:rsidRPr="00023CC9" w:rsidRDefault="00CC1688" w:rsidP="001A742A">
            <w:pPr>
              <w:rPr>
                <w:rFonts w:asciiTheme="minorHAnsi" w:hAnsiTheme="minorHAnsi" w:cstheme="minorHAnsi"/>
                <w:b/>
                <w:color w:val="000000"/>
                <w:szCs w:val="20"/>
              </w:rPr>
            </w:pPr>
            <w:r w:rsidRPr="00023CC9">
              <w:rPr>
                <w:rFonts w:asciiTheme="minorHAnsi" w:hAnsiTheme="minorHAnsi" w:cstheme="minorHAnsi"/>
                <w:b/>
                <w:color w:val="000000"/>
                <w:szCs w:val="20"/>
              </w:rPr>
              <w:t>Nr.</w:t>
            </w:r>
          </w:p>
        </w:tc>
        <w:tc>
          <w:tcPr>
            <w:tcW w:w="1146" w:type="dxa"/>
            <w:shd w:val="clear" w:color="auto" w:fill="DBE5F1" w:themeFill="accent1" w:themeFillTint="33"/>
          </w:tcPr>
          <w:p w14:paraId="27CE8086" w14:textId="77777777" w:rsidR="00CC1688" w:rsidRPr="00023CC9" w:rsidRDefault="00CC1688" w:rsidP="001A742A">
            <w:pPr>
              <w:rPr>
                <w:rFonts w:asciiTheme="minorHAnsi" w:hAnsiTheme="minorHAnsi" w:cstheme="minorHAnsi"/>
                <w:b/>
                <w:szCs w:val="20"/>
              </w:rPr>
            </w:pPr>
            <w:r w:rsidRPr="00023CC9">
              <w:rPr>
                <w:rFonts w:asciiTheme="minorHAnsi" w:hAnsiTheme="minorHAnsi" w:cstheme="minorHAnsi"/>
                <w:b/>
                <w:color w:val="000000"/>
                <w:szCs w:val="20"/>
              </w:rPr>
              <w:t>Test</w:t>
            </w:r>
          </w:p>
        </w:tc>
        <w:tc>
          <w:tcPr>
            <w:tcW w:w="2160" w:type="dxa"/>
            <w:shd w:val="clear" w:color="auto" w:fill="DBE5F1" w:themeFill="accent1" w:themeFillTint="33"/>
          </w:tcPr>
          <w:p w14:paraId="38256C6C" w14:textId="77777777" w:rsidR="00CC1688" w:rsidRPr="00023CC9" w:rsidRDefault="00CC1688" w:rsidP="001A742A">
            <w:pPr>
              <w:rPr>
                <w:rFonts w:asciiTheme="minorHAnsi" w:hAnsiTheme="minorHAnsi" w:cstheme="minorHAnsi"/>
                <w:b/>
                <w:szCs w:val="20"/>
              </w:rPr>
            </w:pPr>
            <w:r w:rsidRPr="00023CC9">
              <w:rPr>
                <w:rFonts w:asciiTheme="minorHAnsi" w:hAnsiTheme="minorHAnsi" w:cstheme="minorHAnsi"/>
                <w:b/>
                <w:color w:val="000000"/>
                <w:szCs w:val="20"/>
              </w:rPr>
              <w:t>Pre-condition</w:t>
            </w:r>
            <w:r>
              <w:rPr>
                <w:rFonts w:asciiTheme="minorHAnsi" w:hAnsiTheme="minorHAnsi" w:cstheme="minorHAnsi"/>
                <w:b/>
                <w:color w:val="000000"/>
                <w:szCs w:val="20"/>
              </w:rPr>
              <w:t>s</w:t>
            </w:r>
          </w:p>
        </w:tc>
        <w:tc>
          <w:tcPr>
            <w:tcW w:w="2634" w:type="dxa"/>
            <w:shd w:val="clear" w:color="auto" w:fill="DBE5F1" w:themeFill="accent1" w:themeFillTint="33"/>
          </w:tcPr>
          <w:p w14:paraId="0EBD399D" w14:textId="77777777" w:rsidR="00CC1688" w:rsidRPr="00023CC9" w:rsidRDefault="00CC1688" w:rsidP="001A742A">
            <w:pPr>
              <w:rPr>
                <w:rFonts w:asciiTheme="minorHAnsi" w:hAnsiTheme="minorHAnsi" w:cstheme="minorHAnsi"/>
                <w:b/>
                <w:szCs w:val="20"/>
              </w:rPr>
            </w:pPr>
            <w:r w:rsidRPr="00023CC9">
              <w:rPr>
                <w:rFonts w:asciiTheme="minorHAnsi" w:hAnsiTheme="minorHAnsi" w:cstheme="minorHAnsi"/>
                <w:b/>
                <w:szCs w:val="20"/>
              </w:rPr>
              <w:t>Action</w:t>
            </w:r>
          </w:p>
        </w:tc>
        <w:tc>
          <w:tcPr>
            <w:tcW w:w="2724" w:type="dxa"/>
            <w:shd w:val="clear" w:color="auto" w:fill="DBE5F1" w:themeFill="accent1" w:themeFillTint="33"/>
          </w:tcPr>
          <w:p w14:paraId="0C57EF5D" w14:textId="77777777" w:rsidR="00CC1688" w:rsidRPr="00023CC9" w:rsidRDefault="00CC1688" w:rsidP="001A742A">
            <w:pPr>
              <w:rPr>
                <w:rFonts w:asciiTheme="minorHAnsi" w:hAnsiTheme="minorHAnsi" w:cstheme="minorHAnsi"/>
                <w:b/>
                <w:szCs w:val="20"/>
              </w:rPr>
            </w:pPr>
            <w:r w:rsidRPr="00023CC9">
              <w:rPr>
                <w:rFonts w:asciiTheme="minorHAnsi" w:hAnsiTheme="minorHAnsi" w:cstheme="minorHAnsi"/>
                <w:b/>
                <w:szCs w:val="20"/>
              </w:rPr>
              <w:t>Post-condition</w:t>
            </w:r>
          </w:p>
        </w:tc>
      </w:tr>
      <w:tr w:rsidR="00CC1688" w:rsidRPr="00023CC9" w14:paraId="57B29A83" w14:textId="77777777" w:rsidTr="003342D9">
        <w:tc>
          <w:tcPr>
            <w:tcW w:w="810" w:type="dxa"/>
            <w:vAlign w:val="center"/>
          </w:tcPr>
          <w:p w14:paraId="57E37DF2" w14:textId="77777777" w:rsidR="00CC1688" w:rsidRPr="00023CC9" w:rsidRDefault="00CC1688" w:rsidP="00691B2F">
            <w:pPr>
              <w:numPr>
                <w:ilvl w:val="0"/>
                <w:numId w:val="36"/>
              </w:numPr>
              <w:spacing w:before="40" w:after="40"/>
              <w:rPr>
                <w:rFonts w:asciiTheme="minorHAnsi" w:hAnsiTheme="minorHAnsi" w:cstheme="minorHAnsi"/>
                <w:bCs/>
                <w:szCs w:val="20"/>
              </w:rPr>
            </w:pPr>
          </w:p>
        </w:tc>
        <w:tc>
          <w:tcPr>
            <w:tcW w:w="1146" w:type="dxa"/>
          </w:tcPr>
          <w:p w14:paraId="4D63A0C1" w14:textId="77777777" w:rsidR="00CC1688" w:rsidRPr="004F35E7" w:rsidRDefault="00F14C5F" w:rsidP="001A742A">
            <w:pPr>
              <w:spacing w:before="100" w:beforeAutospacing="1" w:after="100" w:afterAutospacing="1"/>
              <w:rPr>
                <w:rFonts w:asciiTheme="minorHAnsi" w:hAnsiTheme="minorHAnsi" w:cstheme="minorHAnsi"/>
              </w:rPr>
            </w:pPr>
            <w:r>
              <w:rPr>
                <w:rFonts w:asciiTheme="minorHAnsi" w:hAnsiTheme="minorHAnsi" w:cstheme="minorHAnsi"/>
              </w:rPr>
              <w:t xml:space="preserve">Create </w:t>
            </w:r>
          </w:p>
        </w:tc>
        <w:tc>
          <w:tcPr>
            <w:tcW w:w="2160" w:type="dxa"/>
          </w:tcPr>
          <w:p w14:paraId="021ADEEA" w14:textId="77777777" w:rsidR="00CC1688" w:rsidRPr="004F35E7" w:rsidRDefault="00AD2B13" w:rsidP="001A742A">
            <w:pPr>
              <w:spacing w:before="100" w:beforeAutospacing="1" w:after="100" w:afterAutospacing="1"/>
              <w:rPr>
                <w:rFonts w:asciiTheme="minorHAnsi" w:hAnsiTheme="minorHAnsi" w:cstheme="minorHAnsi"/>
              </w:rPr>
            </w:pPr>
            <w:r>
              <w:rPr>
                <w:rFonts w:asciiTheme="minorHAnsi" w:hAnsiTheme="minorHAnsi" w:cstheme="minorHAnsi"/>
              </w:rPr>
              <w:t>None specific</w:t>
            </w:r>
          </w:p>
        </w:tc>
        <w:tc>
          <w:tcPr>
            <w:tcW w:w="2634" w:type="dxa"/>
          </w:tcPr>
          <w:p w14:paraId="5BE65F78" w14:textId="77777777" w:rsidR="00CC1688" w:rsidRPr="004F35E7" w:rsidRDefault="00AD2B13" w:rsidP="001A742A">
            <w:pPr>
              <w:spacing w:before="100" w:beforeAutospacing="1" w:after="100" w:afterAutospacing="1"/>
              <w:rPr>
                <w:rFonts w:asciiTheme="minorHAnsi" w:hAnsiTheme="minorHAnsi" w:cstheme="minorHAnsi"/>
              </w:rPr>
            </w:pPr>
            <w:r w:rsidRPr="00AD2B13">
              <w:rPr>
                <w:rFonts w:asciiTheme="minorHAnsi" w:hAnsiTheme="minorHAnsi" w:cstheme="minorHAnsi"/>
                <w:i/>
              </w:rPr>
              <w:t>CreateInventoryActivationInfo</w:t>
            </w:r>
            <w:r>
              <w:rPr>
                <w:rFonts w:asciiTheme="minorHAnsi" w:hAnsiTheme="minorHAnsi" w:cstheme="minorHAnsi"/>
              </w:rPr>
              <w:t xml:space="preserve"> operation is invoked with some details of retention candidates and unchanged segments</w:t>
            </w:r>
          </w:p>
        </w:tc>
        <w:tc>
          <w:tcPr>
            <w:tcW w:w="2724" w:type="dxa"/>
          </w:tcPr>
          <w:p w14:paraId="2FE95BBC" w14:textId="77777777" w:rsidR="00CC1688" w:rsidRDefault="0099553B" w:rsidP="0099682C">
            <w:pPr>
              <w:spacing w:before="100" w:beforeAutospacing="1" w:after="100" w:afterAutospacing="1"/>
              <w:rPr>
                <w:rFonts w:asciiTheme="minorHAnsi" w:hAnsiTheme="minorHAnsi" w:cstheme="minorHAnsi"/>
              </w:rPr>
            </w:pPr>
            <w:r>
              <w:rPr>
                <w:rFonts w:asciiTheme="minorHAnsi" w:hAnsiTheme="minorHAnsi" w:cstheme="minorHAnsi"/>
              </w:rPr>
              <w:t>Inventory Activation Info is pushed into the grid and</w:t>
            </w:r>
            <w:r w:rsidR="006E617E">
              <w:rPr>
                <w:rFonts w:asciiTheme="minorHAnsi" w:hAnsiTheme="minorHAnsi" w:cstheme="minorHAnsi"/>
              </w:rPr>
              <w:t xml:space="preserve"> confirmation is returned to the requestor</w:t>
            </w:r>
            <w:r>
              <w:rPr>
                <w:rFonts w:asciiTheme="minorHAnsi" w:hAnsiTheme="minorHAnsi" w:cstheme="minorHAnsi"/>
              </w:rPr>
              <w:t>.</w:t>
            </w:r>
          </w:p>
          <w:p w14:paraId="2670FD50" w14:textId="77777777" w:rsidR="0099553B" w:rsidRPr="002A6F73" w:rsidRDefault="006E617E" w:rsidP="006E617E">
            <w:pPr>
              <w:spacing w:before="100" w:beforeAutospacing="1" w:after="100" w:afterAutospacing="1"/>
              <w:rPr>
                <w:rFonts w:asciiTheme="minorHAnsi" w:hAnsiTheme="minorHAnsi" w:cstheme="minorHAnsi"/>
              </w:rPr>
            </w:pPr>
            <w:r>
              <w:rPr>
                <w:rFonts w:asciiTheme="minorHAnsi" w:hAnsiTheme="minorHAnsi" w:cstheme="minorHAnsi"/>
              </w:rPr>
              <w:t>It is suggested that propagation of the data into the grid is demonstrated via Gigaspaces logs.</w:t>
            </w:r>
          </w:p>
        </w:tc>
      </w:tr>
      <w:tr w:rsidR="00CC1688" w:rsidRPr="00023CC9" w14:paraId="5C5C8922" w14:textId="77777777" w:rsidTr="003342D9">
        <w:tc>
          <w:tcPr>
            <w:tcW w:w="810" w:type="dxa"/>
            <w:vAlign w:val="center"/>
          </w:tcPr>
          <w:p w14:paraId="79DE731F" w14:textId="77777777" w:rsidR="00CC1688" w:rsidRPr="00023CC9" w:rsidRDefault="00CC1688" w:rsidP="00691B2F">
            <w:pPr>
              <w:numPr>
                <w:ilvl w:val="0"/>
                <w:numId w:val="36"/>
              </w:numPr>
              <w:spacing w:before="40" w:after="40"/>
              <w:rPr>
                <w:rFonts w:asciiTheme="minorHAnsi" w:hAnsiTheme="minorHAnsi" w:cstheme="minorHAnsi"/>
                <w:bCs/>
                <w:szCs w:val="20"/>
              </w:rPr>
            </w:pPr>
          </w:p>
        </w:tc>
        <w:tc>
          <w:tcPr>
            <w:tcW w:w="1146" w:type="dxa"/>
          </w:tcPr>
          <w:p w14:paraId="65F35CCD" w14:textId="77777777" w:rsidR="00CC1688" w:rsidRPr="004F35E7" w:rsidRDefault="00F14C5F" w:rsidP="001A742A">
            <w:pPr>
              <w:spacing w:before="100" w:beforeAutospacing="1" w:after="100" w:afterAutospacing="1"/>
              <w:rPr>
                <w:rFonts w:asciiTheme="minorHAnsi" w:hAnsiTheme="minorHAnsi" w:cstheme="minorHAnsi"/>
              </w:rPr>
            </w:pPr>
            <w:r>
              <w:rPr>
                <w:rFonts w:asciiTheme="minorHAnsi" w:hAnsiTheme="minorHAnsi" w:cstheme="minorHAnsi"/>
              </w:rPr>
              <w:t>Delete</w:t>
            </w:r>
          </w:p>
        </w:tc>
        <w:tc>
          <w:tcPr>
            <w:tcW w:w="2160" w:type="dxa"/>
          </w:tcPr>
          <w:p w14:paraId="443C1E15" w14:textId="77777777" w:rsidR="00CC1688" w:rsidRPr="004F35E7" w:rsidRDefault="003312C0" w:rsidP="001A742A">
            <w:pPr>
              <w:spacing w:before="100" w:beforeAutospacing="1" w:after="100" w:afterAutospacing="1"/>
              <w:rPr>
                <w:rFonts w:asciiTheme="minorHAnsi" w:hAnsiTheme="minorHAnsi" w:cstheme="minorHAnsi"/>
              </w:rPr>
            </w:pPr>
            <w:r>
              <w:rPr>
                <w:rFonts w:asciiTheme="minorHAnsi" w:hAnsiTheme="minorHAnsi" w:cstheme="minorHAnsi"/>
              </w:rPr>
              <w:t>Test A1 has been successfully completed</w:t>
            </w:r>
          </w:p>
        </w:tc>
        <w:tc>
          <w:tcPr>
            <w:tcW w:w="2634" w:type="dxa"/>
          </w:tcPr>
          <w:p w14:paraId="515ADDE6" w14:textId="77777777" w:rsidR="00CC1688" w:rsidRPr="004F35E7" w:rsidRDefault="003312C0" w:rsidP="001A742A">
            <w:pPr>
              <w:spacing w:before="100" w:beforeAutospacing="1" w:after="100" w:afterAutospacing="1"/>
              <w:rPr>
                <w:rFonts w:asciiTheme="minorHAnsi" w:hAnsiTheme="minorHAnsi" w:cstheme="minorHAnsi"/>
              </w:rPr>
            </w:pPr>
            <w:r>
              <w:rPr>
                <w:rFonts w:asciiTheme="minorHAnsi" w:hAnsiTheme="minorHAnsi" w:cstheme="minorHAnsi"/>
                <w:i/>
              </w:rPr>
              <w:t>Delete</w:t>
            </w:r>
            <w:r w:rsidRPr="00AD2B13">
              <w:rPr>
                <w:rFonts w:asciiTheme="minorHAnsi" w:hAnsiTheme="minorHAnsi" w:cstheme="minorHAnsi"/>
                <w:i/>
              </w:rPr>
              <w:t>InventoryActivationInfo</w:t>
            </w:r>
            <w:r>
              <w:rPr>
                <w:rFonts w:asciiTheme="minorHAnsi" w:hAnsiTheme="minorHAnsi" w:cstheme="minorHAnsi"/>
              </w:rPr>
              <w:t xml:space="preserve"> operation is invoked with the ID of an existing document</w:t>
            </w:r>
          </w:p>
        </w:tc>
        <w:tc>
          <w:tcPr>
            <w:tcW w:w="2724" w:type="dxa"/>
          </w:tcPr>
          <w:p w14:paraId="25FFAB54" w14:textId="77777777" w:rsidR="00CC1688" w:rsidRPr="004F35E7" w:rsidRDefault="006E617E" w:rsidP="0099682C">
            <w:pPr>
              <w:spacing w:before="100" w:beforeAutospacing="1" w:after="100" w:afterAutospacing="1"/>
              <w:rPr>
                <w:rFonts w:asciiTheme="minorHAnsi" w:hAnsiTheme="minorHAnsi" w:cstheme="minorHAnsi"/>
              </w:rPr>
            </w:pPr>
            <w:r>
              <w:rPr>
                <w:rFonts w:asciiTheme="minorHAnsi" w:hAnsiTheme="minorHAnsi" w:cstheme="minorHAnsi"/>
              </w:rPr>
              <w:t>Inventory Activation Info for the schedule change plan</w:t>
            </w:r>
            <w:r w:rsidR="0099682C">
              <w:rPr>
                <w:rFonts w:asciiTheme="minorHAnsi" w:hAnsiTheme="minorHAnsi" w:cstheme="minorHAnsi"/>
              </w:rPr>
              <w:t xml:space="preserve"> specified in the request is deleted</w:t>
            </w:r>
            <w:r>
              <w:rPr>
                <w:rFonts w:asciiTheme="minorHAnsi" w:hAnsiTheme="minorHAnsi" w:cstheme="minorHAnsi"/>
              </w:rPr>
              <w:t xml:space="preserve"> from the grid.</w:t>
            </w:r>
          </w:p>
        </w:tc>
      </w:tr>
    </w:tbl>
    <w:p w14:paraId="6505D276" w14:textId="77777777" w:rsidR="008C76E7" w:rsidRDefault="008C76E7" w:rsidP="00AE32CE">
      <w:pPr>
        <w:pStyle w:val="BodyText"/>
        <w:rPr>
          <w:lang w:val="en-US"/>
        </w:rPr>
      </w:pPr>
    </w:p>
    <w:p w14:paraId="2B67F566" w14:textId="77777777" w:rsidR="00AB74B5" w:rsidRDefault="00AB74B5">
      <w:pPr>
        <w:spacing w:before="0" w:after="0"/>
        <w:rPr>
          <w:rFonts w:cs="Arial"/>
          <w:b/>
          <w:iCs/>
          <w:color w:val="000000" w:themeColor="text1"/>
          <w:sz w:val="24"/>
          <w:szCs w:val="28"/>
          <w:lang w:val="en-GB"/>
        </w:rPr>
      </w:pPr>
      <w:r>
        <w:rPr>
          <w:bCs/>
          <w:color w:val="000000" w:themeColor="text1"/>
          <w:lang w:val="en-GB"/>
        </w:rPr>
        <w:br w:type="page"/>
      </w:r>
    </w:p>
    <w:p w14:paraId="4E3E1F8C" w14:textId="77777777" w:rsidR="008C76E7" w:rsidRDefault="008C76E7" w:rsidP="008C76E7">
      <w:pPr>
        <w:pStyle w:val="Heading2"/>
        <w:numPr>
          <w:ilvl w:val="1"/>
          <w:numId w:val="1"/>
        </w:numPr>
        <w:rPr>
          <w:bCs w:val="0"/>
          <w:color w:val="000000" w:themeColor="text1"/>
          <w:lang w:val="en-GB"/>
        </w:rPr>
      </w:pPr>
      <w:bookmarkStart w:id="205" w:name="_Toc401324237"/>
      <w:r>
        <w:rPr>
          <w:bCs w:val="0"/>
          <w:color w:val="000000" w:themeColor="text1"/>
          <w:lang w:val="en-GB"/>
        </w:rPr>
        <w:lastRenderedPageBreak/>
        <w:t xml:space="preserve">INV.29d </w:t>
      </w:r>
      <w:r w:rsidR="00E73328">
        <w:rPr>
          <w:bCs w:val="0"/>
          <w:color w:val="000000" w:themeColor="text1"/>
          <w:lang w:val="en-GB"/>
        </w:rPr>
        <w:t xml:space="preserve">- </w:t>
      </w:r>
      <w:r>
        <w:rPr>
          <w:bCs w:val="0"/>
          <w:color w:val="000000" w:themeColor="text1"/>
          <w:lang w:val="en-GB"/>
        </w:rPr>
        <w:t>Apply Inventory Activation Information</w:t>
      </w:r>
      <w:bookmarkEnd w:id="205"/>
      <w:r>
        <w:rPr>
          <w:bCs w:val="0"/>
          <w:color w:val="000000" w:themeColor="text1"/>
          <w:lang w:val="en-GB"/>
        </w:rPr>
        <w:t xml:space="preserve"> </w:t>
      </w:r>
    </w:p>
    <w:p w14:paraId="404D215D" w14:textId="77777777" w:rsidR="008C76E7" w:rsidRDefault="008C76E7" w:rsidP="008C76E7">
      <w:pPr>
        <w:pStyle w:val="Heading3"/>
        <w:rPr>
          <w:lang w:val="en-GB"/>
        </w:rPr>
      </w:pPr>
      <w:bookmarkStart w:id="206" w:name="_Toc401324238"/>
      <w:r>
        <w:rPr>
          <w:lang w:val="en-GB"/>
        </w:rPr>
        <w:t>Overview</w:t>
      </w:r>
      <w:bookmarkEnd w:id="206"/>
    </w:p>
    <w:p w14:paraId="6A05CF04" w14:textId="77777777" w:rsidR="00444A65" w:rsidRDefault="008C76E7" w:rsidP="00444A65">
      <w:pPr>
        <w:pStyle w:val="BodyText"/>
        <w:rPr>
          <w:lang w:val="en-GB"/>
        </w:rPr>
      </w:pPr>
      <w:r>
        <w:rPr>
          <w:lang w:val="en-GB"/>
        </w:rPr>
        <w:t xml:space="preserve">The scope of this story </w:t>
      </w:r>
      <w:r w:rsidR="00772FE8">
        <w:rPr>
          <w:lang w:val="en-GB"/>
        </w:rPr>
        <w:t xml:space="preserve">is to </w:t>
      </w:r>
      <w:r w:rsidR="00DA02E7">
        <w:rPr>
          <w:lang w:val="en-GB"/>
        </w:rPr>
        <w:t xml:space="preserve">use the auxiliary information during activation of inventory in grid. This information is propagated to grid by Schedule Change using </w:t>
      </w:r>
      <w:r w:rsidR="00230579">
        <w:rPr>
          <w:i/>
          <w:lang w:val="en-GB"/>
        </w:rPr>
        <w:t>Propagate</w:t>
      </w:r>
      <w:r w:rsidR="00DA02E7" w:rsidRPr="00DA02E7">
        <w:rPr>
          <w:i/>
          <w:lang w:val="en-GB"/>
        </w:rPr>
        <w:t>InventoryActivationInfo</w:t>
      </w:r>
      <w:r w:rsidR="00DA02E7">
        <w:rPr>
          <w:i/>
          <w:lang w:val="en-GB"/>
        </w:rPr>
        <w:t xml:space="preserve"> </w:t>
      </w:r>
      <w:r w:rsidR="00DA02E7">
        <w:rPr>
          <w:lang w:val="en-GB"/>
        </w:rPr>
        <w:t xml:space="preserve">operation of the </w:t>
      </w:r>
      <w:r w:rsidR="00DA02E7" w:rsidRPr="00DA02E7">
        <w:rPr>
          <w:i/>
          <w:lang w:val="en-GB"/>
        </w:rPr>
        <w:t>FlightInventoryService</w:t>
      </w:r>
      <w:r w:rsidR="00DA02E7">
        <w:rPr>
          <w:lang w:val="en-GB"/>
        </w:rPr>
        <w:t xml:space="preserve"> </w:t>
      </w:r>
      <w:r w:rsidR="00CB45A6">
        <w:rPr>
          <w:lang w:val="en-GB"/>
        </w:rPr>
        <w:t>(story INV.29c).</w:t>
      </w:r>
      <w:r w:rsidR="00444A65">
        <w:rPr>
          <w:lang w:val="en-GB"/>
        </w:rPr>
        <w:t xml:space="preserve"> It will be deleted by Schedule Change invoking </w:t>
      </w:r>
      <w:r w:rsidR="00444A65" w:rsidRPr="00C95A18">
        <w:rPr>
          <w:i/>
          <w:lang w:val="en-GB"/>
        </w:rPr>
        <w:t>DeleteInventoryActivationInfo</w:t>
      </w:r>
      <w:r w:rsidR="00444A65">
        <w:rPr>
          <w:lang w:val="en-GB"/>
        </w:rPr>
        <w:t xml:space="preserve"> operation once inventory activation has been completed.</w:t>
      </w:r>
    </w:p>
    <w:p w14:paraId="7BE3AB4F" w14:textId="77777777" w:rsidR="00AB74B5" w:rsidRDefault="00AB74B5" w:rsidP="00100E0B">
      <w:pPr>
        <w:pStyle w:val="BodyText"/>
        <w:rPr>
          <w:lang w:val="en-GB"/>
        </w:rPr>
      </w:pPr>
    </w:p>
    <w:p w14:paraId="682FF440" w14:textId="77777777" w:rsidR="00AB74B5" w:rsidRDefault="00AB74B5" w:rsidP="00AB74B5">
      <w:pPr>
        <w:pStyle w:val="Heading4"/>
        <w:rPr>
          <w:lang w:val="en-GB"/>
        </w:rPr>
      </w:pPr>
      <w:r>
        <w:rPr>
          <w:lang w:val="en-GB"/>
        </w:rPr>
        <w:t>Identifying Legs/Segments to Perform Inventory Retention</w:t>
      </w:r>
    </w:p>
    <w:p w14:paraId="12BA3383" w14:textId="77777777" w:rsidR="009D485E" w:rsidRDefault="00E82D40" w:rsidP="00100E0B">
      <w:pPr>
        <w:pStyle w:val="BodyText"/>
        <w:rPr>
          <w:lang w:val="en-GB"/>
        </w:rPr>
      </w:pPr>
      <w:r>
        <w:rPr>
          <w:lang w:val="en-GB"/>
        </w:rPr>
        <w:t>Steps 2 and 13 of UC for Dress Flight have been changed to reflect the different way of triggering Inventory Retention</w:t>
      </w:r>
      <w:r w:rsidR="000106DE">
        <w:rPr>
          <w:lang w:val="en-GB"/>
        </w:rPr>
        <w:t xml:space="preserve"> process. </w:t>
      </w:r>
      <w:r w:rsidR="0001497F">
        <w:rPr>
          <w:lang w:val="en-GB"/>
        </w:rPr>
        <w:t>When</w:t>
      </w:r>
      <w:r w:rsidR="00F6470A">
        <w:rPr>
          <w:lang w:val="en-GB"/>
        </w:rPr>
        <w:t>ever</w:t>
      </w:r>
      <w:r w:rsidR="0001497F">
        <w:rPr>
          <w:lang w:val="en-GB"/>
        </w:rPr>
        <w:t xml:space="preserve"> the system dresses a </w:t>
      </w:r>
      <w:r w:rsidR="00F6470A">
        <w:rPr>
          <w:lang w:val="en-GB"/>
        </w:rPr>
        <w:t>leg/segment</w:t>
      </w:r>
      <w:r w:rsidR="0001497F">
        <w:rPr>
          <w:lang w:val="en-GB"/>
        </w:rPr>
        <w:t xml:space="preserve">, it </w:t>
      </w:r>
      <w:r w:rsidR="0012359A">
        <w:rPr>
          <w:lang w:val="en-GB"/>
        </w:rPr>
        <w:t xml:space="preserve">should check whether </w:t>
      </w:r>
      <w:r w:rsidR="00F6470A">
        <w:rPr>
          <w:lang w:val="en-GB"/>
        </w:rPr>
        <w:t>the leg/segment being dressed is</w:t>
      </w:r>
      <w:r w:rsidR="0012359A">
        <w:rPr>
          <w:lang w:val="en-GB"/>
        </w:rPr>
        <w:t xml:space="preserve"> listed among </w:t>
      </w:r>
      <w:r w:rsidR="003342D9">
        <w:rPr>
          <w:lang w:val="en-GB"/>
        </w:rPr>
        <w:t xml:space="preserve">the </w:t>
      </w:r>
      <w:r w:rsidR="0012359A">
        <w:rPr>
          <w:lang w:val="en-GB"/>
        </w:rPr>
        <w:t>Retention Candidates within</w:t>
      </w:r>
      <w:r w:rsidR="00F6470A">
        <w:rPr>
          <w:lang w:val="en-GB"/>
        </w:rPr>
        <w:t xml:space="preserve"> the</w:t>
      </w:r>
      <w:r w:rsidR="0012359A">
        <w:rPr>
          <w:lang w:val="en-GB"/>
        </w:rPr>
        <w:t xml:space="preserve"> Inventory Activation Information</w:t>
      </w:r>
      <w:r w:rsidR="000074FB">
        <w:rPr>
          <w:lang w:val="en-GB"/>
        </w:rPr>
        <w:t>,</w:t>
      </w:r>
      <w:r w:rsidR="0012359A">
        <w:rPr>
          <w:lang w:val="en-GB"/>
        </w:rPr>
        <w:t xml:space="preserve"> which was sent to grid by </w:t>
      </w:r>
      <w:r w:rsidR="0012359A" w:rsidRPr="0012359A">
        <w:rPr>
          <w:i/>
          <w:lang w:val="en-GB"/>
        </w:rPr>
        <w:t>ScheduleChangeService</w:t>
      </w:r>
      <w:r w:rsidR="0012359A">
        <w:rPr>
          <w:lang w:val="en-GB"/>
        </w:rPr>
        <w:t xml:space="preserve"> in the beginning of Schedule Change execution</w:t>
      </w:r>
      <w:r w:rsidR="000074FB">
        <w:rPr>
          <w:lang w:val="en-GB"/>
        </w:rPr>
        <w:t xml:space="preserve"> (stories INV.29c and CHANGE.03g)</w:t>
      </w:r>
      <w:r w:rsidR="0012359A">
        <w:rPr>
          <w:lang w:val="en-GB"/>
        </w:rPr>
        <w:t>.</w:t>
      </w:r>
    </w:p>
    <w:p w14:paraId="0C56F086" w14:textId="77777777" w:rsidR="00956B7E" w:rsidRDefault="00AB74B5" w:rsidP="00100E0B">
      <w:pPr>
        <w:pStyle w:val="BodyText"/>
        <w:rPr>
          <w:lang w:val="en-GB"/>
        </w:rPr>
      </w:pPr>
      <w:r>
        <w:rPr>
          <w:lang w:val="en-GB"/>
        </w:rPr>
        <w:t>Inventory r</w:t>
      </w:r>
      <w:r w:rsidR="00956B7E">
        <w:rPr>
          <w:lang w:val="en-GB"/>
        </w:rPr>
        <w:t>etention should be performed if:</w:t>
      </w:r>
    </w:p>
    <w:p w14:paraId="7E56068A" w14:textId="77777777" w:rsidR="00956B7E" w:rsidRDefault="00956B7E" w:rsidP="00691B2F">
      <w:pPr>
        <w:pStyle w:val="BodyText"/>
        <w:numPr>
          <w:ilvl w:val="0"/>
          <w:numId w:val="27"/>
        </w:numPr>
        <w:rPr>
          <w:lang w:val="en-GB"/>
        </w:rPr>
      </w:pPr>
      <w:r>
        <w:rPr>
          <w:lang w:val="en-GB"/>
        </w:rPr>
        <w:t xml:space="preserve">The leg/segment being dressed matches Retention </w:t>
      </w:r>
      <w:r w:rsidR="00F6470A">
        <w:rPr>
          <w:lang w:val="en-GB"/>
        </w:rPr>
        <w:t>Target</w:t>
      </w:r>
      <w:r>
        <w:rPr>
          <w:lang w:val="en-GB"/>
        </w:rPr>
        <w:t xml:space="preserve"> in Inventory Activation Info and there is no Retention </w:t>
      </w:r>
      <w:r w:rsidR="00F6470A">
        <w:rPr>
          <w:lang w:val="en-GB"/>
        </w:rPr>
        <w:t>Source</w:t>
      </w:r>
      <w:r>
        <w:rPr>
          <w:lang w:val="en-GB"/>
        </w:rPr>
        <w:t xml:space="preserve">. It means that </w:t>
      </w:r>
      <w:r w:rsidR="00F6470A">
        <w:rPr>
          <w:lang w:val="en-GB"/>
        </w:rPr>
        <w:t xml:space="preserve">the </w:t>
      </w:r>
      <w:r>
        <w:rPr>
          <w:lang w:val="en-GB"/>
        </w:rPr>
        <w:t xml:space="preserve">retention </w:t>
      </w:r>
      <w:r w:rsidR="00F6470A">
        <w:rPr>
          <w:lang w:val="en-GB"/>
        </w:rPr>
        <w:t>source</w:t>
      </w:r>
      <w:r>
        <w:rPr>
          <w:lang w:val="en-GB"/>
        </w:rPr>
        <w:t xml:space="preserve"> is the same as </w:t>
      </w:r>
      <w:r w:rsidR="00F6470A">
        <w:rPr>
          <w:lang w:val="en-GB"/>
        </w:rPr>
        <w:t xml:space="preserve">the </w:t>
      </w:r>
      <w:r>
        <w:rPr>
          <w:lang w:val="en-GB"/>
        </w:rPr>
        <w:t xml:space="preserve">retention source, i.e. controls should be retained onto the leg/segment </w:t>
      </w:r>
      <w:r w:rsidR="00F6470A">
        <w:rPr>
          <w:lang w:val="en-GB"/>
        </w:rPr>
        <w:t>itself</w:t>
      </w:r>
      <w:r w:rsidR="00AE6952">
        <w:rPr>
          <w:lang w:val="en-GB"/>
        </w:rPr>
        <w:t xml:space="preserve"> (by using a temporary copy created at step 2 of UCR for Dress Flight)</w:t>
      </w:r>
      <w:r>
        <w:rPr>
          <w:lang w:val="en-GB"/>
        </w:rPr>
        <w:t>.</w:t>
      </w:r>
      <w:r w:rsidR="006C730B">
        <w:rPr>
          <w:lang w:val="en-GB"/>
        </w:rPr>
        <w:br/>
        <w:t>OR</w:t>
      </w:r>
    </w:p>
    <w:p w14:paraId="4545CF5F" w14:textId="77777777" w:rsidR="00E822D7" w:rsidRPr="00E822D7" w:rsidRDefault="0012359A" w:rsidP="00691B2F">
      <w:pPr>
        <w:pStyle w:val="BodyText"/>
        <w:numPr>
          <w:ilvl w:val="0"/>
          <w:numId w:val="27"/>
        </w:numPr>
        <w:rPr>
          <w:lang w:val="en-US"/>
        </w:rPr>
      </w:pPr>
      <w:r>
        <w:rPr>
          <w:lang w:val="en-GB"/>
        </w:rPr>
        <w:t xml:space="preserve"> </w:t>
      </w:r>
      <w:r w:rsidR="00956B7E">
        <w:rPr>
          <w:lang w:val="en-GB"/>
        </w:rPr>
        <w:t>The leg/segment being dressed matches Retention Target</w:t>
      </w:r>
      <w:r w:rsidR="00AE6952">
        <w:rPr>
          <w:lang w:val="en-GB"/>
        </w:rPr>
        <w:t xml:space="preserve"> and there is Retention Source specified</w:t>
      </w:r>
      <w:r w:rsidR="006C730B">
        <w:rPr>
          <w:lang w:val="en-GB"/>
        </w:rPr>
        <w:t xml:space="preserve">. It means that the leg/segment being dressed is a new leg/segment which should receive its inventory controls from the specified </w:t>
      </w:r>
      <w:r w:rsidR="008D4AA2">
        <w:rPr>
          <w:lang w:val="en-GB"/>
        </w:rPr>
        <w:t>R</w:t>
      </w:r>
      <w:r w:rsidR="006C730B">
        <w:rPr>
          <w:lang w:val="en-GB"/>
        </w:rPr>
        <w:t xml:space="preserve">etention </w:t>
      </w:r>
      <w:r w:rsidR="008D4AA2">
        <w:rPr>
          <w:lang w:val="en-GB"/>
        </w:rPr>
        <w:t>S</w:t>
      </w:r>
      <w:r w:rsidR="006C730B">
        <w:rPr>
          <w:lang w:val="en-GB"/>
        </w:rPr>
        <w:t>ource.</w:t>
      </w:r>
    </w:p>
    <w:p w14:paraId="22315770" w14:textId="77777777" w:rsidR="008C76E7" w:rsidRDefault="00877E49" w:rsidP="00E822D7">
      <w:pPr>
        <w:pStyle w:val="BodyText"/>
        <w:rPr>
          <w:lang w:val="en-US"/>
        </w:rPr>
      </w:pPr>
      <w:r>
        <w:rPr>
          <w:lang w:val="en-GB"/>
        </w:rPr>
        <w:t xml:space="preserve">Once retention source and retention target leg/segment have been identified, </w:t>
      </w:r>
      <w:r w:rsidRPr="00877E49">
        <w:rPr>
          <w:lang w:val="en-US"/>
        </w:rPr>
        <w:t>retaining of inventory controls is performed as described in UC for Dress Flight (</w:t>
      </w:r>
      <w:r w:rsidR="00934F5F">
        <w:rPr>
          <w:lang w:val="en-US"/>
        </w:rPr>
        <w:t xml:space="preserve">assuming </w:t>
      </w:r>
      <w:r>
        <w:rPr>
          <w:lang w:val="en-US"/>
        </w:rPr>
        <w:t xml:space="preserve">it </w:t>
      </w:r>
      <w:r w:rsidRPr="00877E49">
        <w:rPr>
          <w:lang w:val="en-US"/>
        </w:rPr>
        <w:t>was develope</w:t>
      </w:r>
      <w:r>
        <w:rPr>
          <w:lang w:val="en-US"/>
        </w:rPr>
        <w:t>d as part of INV.29a story).</w:t>
      </w:r>
    </w:p>
    <w:p w14:paraId="59F43B0D" w14:textId="77777777" w:rsidR="00735615" w:rsidRPr="002840A1" w:rsidRDefault="00E822D7" w:rsidP="00E822D7">
      <w:pPr>
        <w:pStyle w:val="BodyText"/>
        <w:rPr>
          <w:lang w:val="en-US"/>
        </w:rPr>
      </w:pPr>
      <w:r>
        <w:rPr>
          <w:lang w:val="en-GB"/>
        </w:rPr>
        <w:t xml:space="preserve">Note: specific operational departure date of the source of retention controls should be calculated by applying </w:t>
      </w:r>
      <w:r w:rsidRPr="00557120">
        <w:rPr>
          <w:i/>
          <w:lang w:val="en-GB"/>
        </w:rPr>
        <w:t>tns:RetentionSource/tns:RetentionSourceDateOffset</w:t>
      </w:r>
      <w:r>
        <w:rPr>
          <w:i/>
          <w:lang w:val="en-GB"/>
        </w:rPr>
        <w:t xml:space="preserve"> </w:t>
      </w:r>
      <w:r>
        <w:rPr>
          <w:lang w:val="en-GB"/>
        </w:rPr>
        <w:t>to the operational departure date of the leg/segment being dressed. This is to support retention of inventory controls across different dates.</w:t>
      </w:r>
      <w:r w:rsidR="00735615" w:rsidRPr="00735615">
        <w:rPr>
          <w:lang w:val="en-US"/>
        </w:rPr>
        <w:t xml:space="preserve"> </w:t>
      </w:r>
    </w:p>
    <w:p w14:paraId="098A59FC" w14:textId="77777777" w:rsidR="006F01E6" w:rsidRDefault="00E822D7" w:rsidP="00E822D7">
      <w:pPr>
        <w:pStyle w:val="BodyText"/>
        <w:rPr>
          <w:lang w:val="en-US"/>
        </w:rPr>
      </w:pPr>
      <w:r>
        <w:rPr>
          <w:lang w:val="en-GB"/>
        </w:rPr>
        <w:t xml:space="preserve">For example, </w:t>
      </w:r>
      <w:r w:rsidR="007407E3">
        <w:rPr>
          <w:lang w:val="en-GB"/>
        </w:rPr>
        <w:t>let’s suppose</w:t>
      </w:r>
      <w:r>
        <w:rPr>
          <w:lang w:val="en-GB"/>
        </w:rPr>
        <w:t xml:space="preserve"> there</w:t>
      </w:r>
      <w:r w:rsidRPr="00E822D7">
        <w:rPr>
          <w:lang w:val="en-US"/>
        </w:rPr>
        <w:t xml:space="preserve"> </w:t>
      </w:r>
      <w:r>
        <w:rPr>
          <w:lang w:val="en-US"/>
        </w:rPr>
        <w:t>is</w:t>
      </w:r>
      <w:r w:rsidRPr="00E822D7">
        <w:rPr>
          <w:lang w:val="en-US"/>
        </w:rPr>
        <w:t xml:space="preserve"> a flight MH1 departing at 11:30PM, and it has been cancelled during schedule change.</w:t>
      </w:r>
      <w:r w:rsidR="007407E3">
        <w:rPr>
          <w:lang w:val="en-US"/>
        </w:rPr>
        <w:t xml:space="preserve"> </w:t>
      </w:r>
      <w:r w:rsidRPr="00E822D7">
        <w:rPr>
          <w:lang w:val="en-US"/>
        </w:rPr>
        <w:t xml:space="preserve">Its controls are </w:t>
      </w:r>
      <w:r w:rsidR="007407E3">
        <w:rPr>
          <w:lang w:val="en-US"/>
        </w:rPr>
        <w:t xml:space="preserve">then </w:t>
      </w:r>
      <w:r w:rsidRPr="00E822D7">
        <w:rPr>
          <w:lang w:val="en-US"/>
        </w:rPr>
        <w:t>retained onto a new flight MH2</w:t>
      </w:r>
      <w:r w:rsidR="00FA056C">
        <w:rPr>
          <w:lang w:val="en-US"/>
        </w:rPr>
        <w:t xml:space="preserve"> (retention target)</w:t>
      </w:r>
      <w:r w:rsidR="007407E3">
        <w:rPr>
          <w:lang w:val="en-US"/>
        </w:rPr>
        <w:t>,</w:t>
      </w:r>
      <w:r w:rsidRPr="00E822D7">
        <w:rPr>
          <w:lang w:val="en-US"/>
        </w:rPr>
        <w:t xml:space="preserve"> which departs at 00:30AM.</w:t>
      </w:r>
      <w:r w:rsidR="007407E3">
        <w:rPr>
          <w:lang w:val="en-US"/>
        </w:rPr>
        <w:t xml:space="preserve"> </w:t>
      </w:r>
      <w:r w:rsidR="00404660">
        <w:rPr>
          <w:lang w:val="en-US"/>
        </w:rPr>
        <w:t xml:space="preserve">If Retention Target and Retention Source are specified as date ranges, there should be a way of indicating that for every Retention Target its Retention Source departs on the previous day. </w:t>
      </w:r>
      <w:r w:rsidR="00404660" w:rsidRPr="00404660">
        <w:rPr>
          <w:i/>
          <w:lang w:val="en-US"/>
        </w:rPr>
        <w:t>RetentionSourceDateOffset</w:t>
      </w:r>
      <w:r w:rsidR="00404660">
        <w:rPr>
          <w:lang w:val="en-US"/>
        </w:rPr>
        <w:t xml:space="preserve"> allows to specify this:</w:t>
      </w:r>
    </w:p>
    <w:p w14:paraId="1BAAE07B" w14:textId="77777777" w:rsidR="006F01E6" w:rsidRPr="006F01E6" w:rsidRDefault="006F01E6" w:rsidP="00691B2F">
      <w:pPr>
        <w:pStyle w:val="BodyText"/>
        <w:numPr>
          <w:ilvl w:val="0"/>
          <w:numId w:val="27"/>
        </w:numPr>
        <w:rPr>
          <w:lang w:val="en-GB"/>
        </w:rPr>
      </w:pPr>
      <w:r>
        <w:rPr>
          <w:lang w:val="en-US"/>
        </w:rPr>
        <w:t>If it is zero, then retention source departs on the same day as retention target.</w:t>
      </w:r>
    </w:p>
    <w:p w14:paraId="0572908D" w14:textId="77777777" w:rsidR="00404660" w:rsidRPr="00404660" w:rsidRDefault="00404660" w:rsidP="00691B2F">
      <w:pPr>
        <w:pStyle w:val="BodyText"/>
        <w:numPr>
          <w:ilvl w:val="0"/>
          <w:numId w:val="27"/>
        </w:numPr>
        <w:rPr>
          <w:lang w:val="en-GB"/>
        </w:rPr>
      </w:pPr>
      <w:r>
        <w:rPr>
          <w:lang w:val="en-US"/>
        </w:rPr>
        <w:t>If it is 1, then retention source departs the day after retention target.</w:t>
      </w:r>
    </w:p>
    <w:p w14:paraId="172017BD" w14:textId="77777777" w:rsidR="00404660" w:rsidRPr="00DA02E7" w:rsidRDefault="00404660" w:rsidP="00691B2F">
      <w:pPr>
        <w:pStyle w:val="BodyText"/>
        <w:numPr>
          <w:ilvl w:val="0"/>
          <w:numId w:val="27"/>
        </w:numPr>
        <w:rPr>
          <w:lang w:val="en-GB"/>
        </w:rPr>
      </w:pPr>
      <w:r>
        <w:rPr>
          <w:lang w:val="en-GB"/>
        </w:rPr>
        <w:t>If it is -1, then retention source departs the day before retention target.</w:t>
      </w:r>
    </w:p>
    <w:p w14:paraId="453B6F13" w14:textId="77777777" w:rsidR="0008779A" w:rsidRDefault="0008779A" w:rsidP="002139FB">
      <w:pPr>
        <w:pStyle w:val="Heading4"/>
      </w:pPr>
      <w:r>
        <w:t>Soft-Deletion of Cancelled Legs/Segments</w:t>
      </w:r>
    </w:p>
    <w:p w14:paraId="1420F556" w14:textId="77777777" w:rsidR="00D755F0" w:rsidRDefault="00D755F0" w:rsidP="008C76E7">
      <w:pPr>
        <w:pStyle w:val="BodyText"/>
        <w:rPr>
          <w:lang w:val="en-US"/>
        </w:rPr>
      </w:pPr>
      <w:r w:rsidRPr="00D755F0">
        <w:rPr>
          <w:lang w:val="en-US"/>
        </w:rPr>
        <w:t xml:space="preserve">There is an implicit requirement that to-be-cancelled legs/segments which are the source of retention controls must not be deleted until the inventory controls are retained from them onto corresponding new flights. INV.29a addressed this issue by assuming that individual legs/segments are activated in certain order (i.e. new legs/segments are dressed first); however this will not work with the current solution. </w:t>
      </w:r>
    </w:p>
    <w:p w14:paraId="4F709804" w14:textId="77777777" w:rsidR="00D755F0" w:rsidRDefault="00D755F0" w:rsidP="00D755F0">
      <w:pPr>
        <w:pStyle w:val="BodyText"/>
        <w:rPr>
          <w:lang w:val="en-US"/>
        </w:rPr>
      </w:pPr>
      <w:r>
        <w:rPr>
          <w:lang w:val="en-US"/>
        </w:rPr>
        <w:lastRenderedPageBreak/>
        <w:t xml:space="preserve">Rather than physically deleting legs/segments to-be-cancelled, they should be marked in the grid by a special flag </w:t>
      </w:r>
      <w:r w:rsidRPr="00D755F0">
        <w:rPr>
          <w:lang w:val="en-US"/>
        </w:rPr>
        <w:t xml:space="preserve">on leg/segment level. </w:t>
      </w:r>
      <w:r>
        <w:rPr>
          <w:lang w:val="en-US"/>
        </w:rPr>
        <w:t xml:space="preserve">Soft-deleted legs/segments must be completely discarded from all uses </w:t>
      </w:r>
      <w:r w:rsidRPr="00D755F0">
        <w:rPr>
          <w:lang w:val="en-US"/>
        </w:rPr>
        <w:t xml:space="preserve">as if they did not exist. </w:t>
      </w:r>
      <w:r>
        <w:rPr>
          <w:lang w:val="en-US"/>
        </w:rPr>
        <w:t xml:space="preserve">(For example, they should not be used in availability calculation or show up in ICR GUI.) </w:t>
      </w:r>
      <w:r w:rsidRPr="00D755F0">
        <w:rPr>
          <w:lang w:val="en-US"/>
        </w:rPr>
        <w:t>However, such legs/segments will still be accessible by invento</w:t>
      </w:r>
      <w:r>
        <w:rPr>
          <w:lang w:val="en-US"/>
        </w:rPr>
        <w:t>ry retention process.</w:t>
      </w:r>
    </w:p>
    <w:p w14:paraId="2D84BF00" w14:textId="77777777" w:rsidR="005275B3" w:rsidRDefault="0051074E" w:rsidP="008C76E7">
      <w:pPr>
        <w:pStyle w:val="BodyText"/>
        <w:rPr>
          <w:lang w:val="en-US"/>
        </w:rPr>
      </w:pPr>
      <w:r>
        <w:rPr>
          <w:lang w:val="en-US"/>
        </w:rPr>
        <w:t xml:space="preserve">Purging of soft-deleted legs/segments will be triggered by </w:t>
      </w:r>
      <w:r w:rsidR="00FC6E5F">
        <w:rPr>
          <w:lang w:val="en-US"/>
        </w:rPr>
        <w:t>unprotect inventory call from Schedule Change to the grid performed for individual flight dates as soon as re-</w:t>
      </w:r>
      <w:r w:rsidR="00A961EC">
        <w:rPr>
          <w:lang w:val="en-US"/>
        </w:rPr>
        <w:t>accommodation</w:t>
      </w:r>
      <w:r w:rsidR="00FC6E5F">
        <w:rPr>
          <w:lang w:val="en-US"/>
        </w:rPr>
        <w:t xml:space="preserve"> for them has been completed</w:t>
      </w:r>
      <w:r w:rsidR="00E00D1E">
        <w:rPr>
          <w:lang w:val="en-US"/>
        </w:rPr>
        <w:t xml:space="preserve"> (in scope of INV.14i story)</w:t>
      </w:r>
      <w:r w:rsidR="00FC6E5F">
        <w:rPr>
          <w:lang w:val="en-US"/>
        </w:rPr>
        <w:t>.</w:t>
      </w:r>
    </w:p>
    <w:p w14:paraId="58A02BE7" w14:textId="77777777" w:rsidR="005275B3" w:rsidRDefault="005275B3" w:rsidP="00292437">
      <w:pPr>
        <w:pStyle w:val="Heading4"/>
      </w:pPr>
      <w:r>
        <w:t>Skipping Unchanged Legs/Segments when Dressing</w:t>
      </w:r>
    </w:p>
    <w:p w14:paraId="13C13302" w14:textId="77777777" w:rsidR="005275B3" w:rsidRDefault="006270F4" w:rsidP="008C76E7">
      <w:pPr>
        <w:pStyle w:val="BodyText"/>
        <w:rPr>
          <w:lang w:val="en-GB"/>
        </w:rPr>
      </w:pPr>
      <w:r>
        <w:rPr>
          <w:lang w:val="en-US"/>
        </w:rPr>
        <w:t xml:space="preserve">Step </w:t>
      </w:r>
      <w:r w:rsidR="00F862A7">
        <w:rPr>
          <w:lang w:val="en-US"/>
        </w:rPr>
        <w:fldChar w:fldCharType="begin"/>
      </w:r>
      <w:r>
        <w:rPr>
          <w:lang w:val="en-US"/>
        </w:rPr>
        <w:instrText xml:space="preserve"> REF _Ref347737311 \r \h </w:instrText>
      </w:r>
      <w:r w:rsidR="00F862A7">
        <w:rPr>
          <w:lang w:val="en-US"/>
        </w:rPr>
      </w:r>
      <w:r w:rsidR="00F862A7">
        <w:rPr>
          <w:lang w:val="en-US"/>
        </w:rPr>
        <w:fldChar w:fldCharType="separate"/>
      </w:r>
      <w:r w:rsidR="00595CEB">
        <w:rPr>
          <w:lang w:val="en-US"/>
        </w:rPr>
        <w:t>7</w:t>
      </w:r>
      <w:r w:rsidR="00F862A7">
        <w:rPr>
          <w:lang w:val="en-US"/>
        </w:rPr>
        <w:fldChar w:fldCharType="end"/>
      </w:r>
      <w:r>
        <w:rPr>
          <w:lang w:val="en-US"/>
        </w:rPr>
        <w:t xml:space="preserve"> has been added to the current UC to enable skipping the dressing of a leg/segment if </w:t>
      </w:r>
      <w:r w:rsidR="000074FB">
        <w:rPr>
          <w:lang w:val="en-US"/>
        </w:rPr>
        <w:t xml:space="preserve">the corresponding changes to schedules were not significant enough to affect inventory. If the leg/segment being </w:t>
      </w:r>
      <w:r w:rsidR="003342D9">
        <w:rPr>
          <w:lang w:val="en-US"/>
        </w:rPr>
        <w:t>activated</w:t>
      </w:r>
      <w:r w:rsidR="000074FB">
        <w:rPr>
          <w:lang w:val="en-US"/>
        </w:rPr>
        <w:t xml:space="preserve"> is listed among </w:t>
      </w:r>
      <w:r w:rsidR="003342D9">
        <w:rPr>
          <w:lang w:val="en-US"/>
        </w:rPr>
        <w:t xml:space="preserve">the </w:t>
      </w:r>
      <w:r w:rsidR="000074FB">
        <w:rPr>
          <w:lang w:val="en-US"/>
        </w:rPr>
        <w:t xml:space="preserve">Unchanged Segments </w:t>
      </w:r>
      <w:r w:rsidR="000074FB">
        <w:rPr>
          <w:lang w:val="en-GB"/>
        </w:rPr>
        <w:t xml:space="preserve">within the Inventory Activation Information, which was sent to grid by </w:t>
      </w:r>
      <w:r w:rsidR="000074FB" w:rsidRPr="0012359A">
        <w:rPr>
          <w:i/>
          <w:lang w:val="en-GB"/>
        </w:rPr>
        <w:t>ScheduleChangeService</w:t>
      </w:r>
      <w:r w:rsidR="000074FB">
        <w:rPr>
          <w:lang w:val="en-GB"/>
        </w:rPr>
        <w:t xml:space="preserve"> in the beginning of Schedule Change execution (stories INV.29c and CHANGE.03g), then this leg/segment should not be dressed.</w:t>
      </w:r>
    </w:p>
    <w:p w14:paraId="75CE9164" w14:textId="77777777" w:rsidR="00C87790" w:rsidRPr="00A06E4C" w:rsidRDefault="00C87790" w:rsidP="008C76E7">
      <w:pPr>
        <w:pStyle w:val="BodyText"/>
        <w:rPr>
          <w:lang w:val="en-US"/>
        </w:rPr>
      </w:pPr>
      <w:r>
        <w:rPr>
          <w:lang w:val="en-GB"/>
        </w:rPr>
        <w:t>In addition, if all legs and segments of the ICR are listed as “unchanged”</w:t>
      </w:r>
      <w:r w:rsidR="00614A1C">
        <w:rPr>
          <w:lang w:val="en-GB"/>
        </w:rPr>
        <w:t xml:space="preserve"> then the ICR is not protected at step </w:t>
      </w:r>
      <w:r w:rsidR="00F862A7">
        <w:rPr>
          <w:lang w:val="en-GB"/>
        </w:rPr>
        <w:fldChar w:fldCharType="begin"/>
      </w:r>
      <w:r w:rsidR="00614A1C">
        <w:rPr>
          <w:lang w:val="en-GB"/>
        </w:rPr>
        <w:instrText xml:space="preserve"> REF _Ref354670947 \r \h </w:instrText>
      </w:r>
      <w:r w:rsidR="00F862A7">
        <w:rPr>
          <w:lang w:val="en-GB"/>
        </w:rPr>
      </w:r>
      <w:r w:rsidR="00F862A7">
        <w:rPr>
          <w:lang w:val="en-GB"/>
        </w:rPr>
        <w:fldChar w:fldCharType="separate"/>
      </w:r>
      <w:r w:rsidR="00595CEB">
        <w:rPr>
          <w:lang w:val="en-GB"/>
        </w:rPr>
        <w:t>11</w:t>
      </w:r>
      <w:r w:rsidR="00F862A7">
        <w:rPr>
          <w:lang w:val="en-GB"/>
        </w:rPr>
        <w:fldChar w:fldCharType="end"/>
      </w:r>
      <w:r w:rsidR="00614A1C">
        <w:rPr>
          <w:lang w:val="en-GB"/>
        </w:rPr>
        <w:t xml:space="preserve"> of the current use case</w:t>
      </w:r>
      <w:r>
        <w:rPr>
          <w:lang w:val="en-GB"/>
        </w:rPr>
        <w:t>.</w:t>
      </w:r>
    </w:p>
    <w:p w14:paraId="10AC95FA" w14:textId="77777777" w:rsidR="008C76E7" w:rsidRDefault="008C76E7" w:rsidP="008C76E7">
      <w:pPr>
        <w:pStyle w:val="Heading3"/>
        <w:rPr>
          <w:lang w:val="en-GB"/>
        </w:rPr>
      </w:pPr>
      <w:bookmarkStart w:id="207" w:name="_Toc401324239"/>
      <w:r w:rsidRPr="007441BA">
        <w:rPr>
          <w:lang w:val="en-GB"/>
        </w:rPr>
        <w:t>Acceptance Tests</w:t>
      </w:r>
      <w:bookmarkEnd w:id="207"/>
    </w:p>
    <w:p w14:paraId="480259FB" w14:textId="77777777" w:rsidR="008C76E7" w:rsidRPr="00FE01B4" w:rsidRDefault="008C76E7" w:rsidP="00735615">
      <w:pPr>
        <w:pStyle w:val="BodyText"/>
        <w:ind w:left="567"/>
        <w:rPr>
          <w:lang w:val="en-GB"/>
        </w:rPr>
      </w:pPr>
      <w:r w:rsidRPr="00FE01B4">
        <w:rPr>
          <w:lang w:val="en-GB"/>
        </w:rPr>
        <w:t>Definition of done requires that all test scenarios are satisfied</w:t>
      </w:r>
      <w:r w:rsidRPr="00072C1C">
        <w:rPr>
          <w:lang w:val="en-GB"/>
        </w:rPr>
        <w:t>; furthermore it is expected that the development team will identify additional scenarios to add the test pack.</w:t>
      </w:r>
      <w:r w:rsidR="00735615" w:rsidRPr="00735615">
        <w:rPr>
          <w:lang w:val="en-US"/>
        </w:rPr>
        <w:t xml:space="preserve"> </w:t>
      </w:r>
      <w:r w:rsidR="00EA2422">
        <w:rPr>
          <w:lang w:val="en-GB"/>
        </w:rPr>
        <w:t>Acceptance tests for this story are based on those from CHANGE.03b story. It is implied that the test data should be re-used.</w:t>
      </w:r>
      <w:r w:rsidR="00735615" w:rsidRPr="00735615">
        <w:rPr>
          <w:lang w:val="en-US"/>
        </w:rPr>
        <w:t xml:space="preserve"> </w:t>
      </w:r>
      <w:r w:rsidR="003342D9" w:rsidRPr="00267EAE">
        <w:rPr>
          <w:b/>
          <w:lang w:val="en-GB"/>
        </w:rPr>
        <w:t>The story should be demonstrated via Schedules</w:t>
      </w:r>
      <w:r w:rsidR="003342D9">
        <w:rPr>
          <w:b/>
          <w:lang w:val="en-GB"/>
        </w:rPr>
        <w:t xml:space="preserve"> GUI, FROM-TO GUI,</w:t>
      </w:r>
      <w:r w:rsidR="003342D9" w:rsidRPr="00267EAE">
        <w:rPr>
          <w:b/>
          <w:lang w:val="en-GB"/>
        </w:rPr>
        <w:t xml:space="preserve"> ICR GUI</w:t>
      </w:r>
      <w:r w:rsidR="003342D9">
        <w:rPr>
          <w:b/>
          <w:lang w:val="en-GB"/>
        </w:rPr>
        <w:t xml:space="preserve"> and Availability Simulation GUI</w:t>
      </w:r>
      <w:r w:rsidR="003342D9" w:rsidRPr="00267EAE">
        <w:rPr>
          <w:b/>
          <w:lang w:val="en-GB"/>
        </w:rPr>
        <w:t>.</w:t>
      </w:r>
    </w:p>
    <w:tbl>
      <w:tblPr>
        <w:tblW w:w="9900" w:type="dxa"/>
        <w:tblInd w:w="86"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ayout w:type="fixed"/>
        <w:tblCellMar>
          <w:top w:w="58" w:type="dxa"/>
          <w:left w:w="86" w:type="dxa"/>
          <w:bottom w:w="58" w:type="dxa"/>
          <w:right w:w="86" w:type="dxa"/>
        </w:tblCellMar>
        <w:tblLook w:val="01E0" w:firstRow="1" w:lastRow="1" w:firstColumn="1" w:lastColumn="1" w:noHBand="0" w:noVBand="0"/>
      </w:tblPr>
      <w:tblGrid>
        <w:gridCol w:w="810"/>
        <w:gridCol w:w="2430"/>
        <w:gridCol w:w="1980"/>
        <w:gridCol w:w="4680"/>
      </w:tblGrid>
      <w:tr w:rsidR="004008D0" w:rsidRPr="00023CC9" w14:paraId="1EBAB407" w14:textId="77777777" w:rsidTr="00735615">
        <w:trPr>
          <w:tblHeader/>
        </w:trPr>
        <w:tc>
          <w:tcPr>
            <w:tcW w:w="810" w:type="dxa"/>
            <w:shd w:val="clear" w:color="auto" w:fill="DBE5F1" w:themeFill="accent1" w:themeFillTint="33"/>
          </w:tcPr>
          <w:p w14:paraId="1D42DAF0" w14:textId="77777777" w:rsidR="004008D0" w:rsidRPr="00023CC9" w:rsidRDefault="004008D0" w:rsidP="00446823">
            <w:pPr>
              <w:rPr>
                <w:rFonts w:asciiTheme="minorHAnsi" w:hAnsiTheme="minorHAnsi" w:cstheme="minorHAnsi"/>
                <w:b/>
                <w:color w:val="000000"/>
                <w:szCs w:val="20"/>
              </w:rPr>
            </w:pPr>
            <w:r w:rsidRPr="00023CC9">
              <w:rPr>
                <w:rFonts w:asciiTheme="minorHAnsi" w:hAnsiTheme="minorHAnsi" w:cstheme="minorHAnsi"/>
                <w:b/>
                <w:color w:val="000000"/>
                <w:szCs w:val="20"/>
              </w:rPr>
              <w:t>Nr.</w:t>
            </w:r>
          </w:p>
        </w:tc>
        <w:tc>
          <w:tcPr>
            <w:tcW w:w="2430" w:type="dxa"/>
            <w:shd w:val="clear" w:color="auto" w:fill="DBE5F1" w:themeFill="accent1" w:themeFillTint="33"/>
          </w:tcPr>
          <w:p w14:paraId="28D5DA1E" w14:textId="77777777" w:rsidR="004008D0" w:rsidRPr="00023CC9" w:rsidRDefault="004008D0" w:rsidP="00446823">
            <w:pPr>
              <w:rPr>
                <w:rFonts w:asciiTheme="minorHAnsi" w:hAnsiTheme="minorHAnsi" w:cstheme="minorHAnsi"/>
                <w:b/>
                <w:szCs w:val="20"/>
              </w:rPr>
            </w:pPr>
            <w:r w:rsidRPr="00023CC9">
              <w:rPr>
                <w:rFonts w:asciiTheme="minorHAnsi" w:hAnsiTheme="minorHAnsi" w:cstheme="minorHAnsi"/>
                <w:b/>
                <w:color w:val="000000"/>
                <w:szCs w:val="20"/>
              </w:rPr>
              <w:t>Pre-condition</w:t>
            </w:r>
            <w:r>
              <w:rPr>
                <w:rFonts w:asciiTheme="minorHAnsi" w:hAnsiTheme="minorHAnsi" w:cstheme="minorHAnsi"/>
                <w:b/>
                <w:color w:val="000000"/>
                <w:szCs w:val="20"/>
              </w:rPr>
              <w:t>s</w:t>
            </w:r>
          </w:p>
        </w:tc>
        <w:tc>
          <w:tcPr>
            <w:tcW w:w="1980" w:type="dxa"/>
            <w:shd w:val="clear" w:color="auto" w:fill="DBE5F1" w:themeFill="accent1" w:themeFillTint="33"/>
          </w:tcPr>
          <w:p w14:paraId="2F1D7BD4" w14:textId="77777777" w:rsidR="004008D0" w:rsidRPr="00023CC9" w:rsidRDefault="004008D0" w:rsidP="00446823">
            <w:pPr>
              <w:rPr>
                <w:rFonts w:asciiTheme="minorHAnsi" w:hAnsiTheme="minorHAnsi" w:cstheme="minorHAnsi"/>
                <w:b/>
                <w:szCs w:val="20"/>
              </w:rPr>
            </w:pPr>
            <w:r w:rsidRPr="00023CC9">
              <w:rPr>
                <w:rFonts w:asciiTheme="minorHAnsi" w:hAnsiTheme="minorHAnsi" w:cstheme="minorHAnsi"/>
                <w:b/>
                <w:szCs w:val="20"/>
              </w:rPr>
              <w:t>Action</w:t>
            </w:r>
          </w:p>
        </w:tc>
        <w:tc>
          <w:tcPr>
            <w:tcW w:w="4680" w:type="dxa"/>
            <w:shd w:val="clear" w:color="auto" w:fill="DBE5F1" w:themeFill="accent1" w:themeFillTint="33"/>
          </w:tcPr>
          <w:p w14:paraId="19244012" w14:textId="77777777" w:rsidR="004008D0" w:rsidRPr="00023CC9" w:rsidRDefault="004008D0" w:rsidP="00446823">
            <w:pPr>
              <w:rPr>
                <w:rFonts w:asciiTheme="minorHAnsi" w:hAnsiTheme="minorHAnsi" w:cstheme="minorHAnsi"/>
                <w:b/>
                <w:szCs w:val="20"/>
              </w:rPr>
            </w:pPr>
            <w:r w:rsidRPr="00023CC9">
              <w:rPr>
                <w:rFonts w:asciiTheme="minorHAnsi" w:hAnsiTheme="minorHAnsi" w:cstheme="minorHAnsi"/>
                <w:b/>
                <w:szCs w:val="20"/>
              </w:rPr>
              <w:t>Post-condition</w:t>
            </w:r>
          </w:p>
        </w:tc>
      </w:tr>
      <w:tr w:rsidR="004008D0" w:rsidRPr="00023CC9" w14:paraId="3CC06922" w14:textId="77777777" w:rsidTr="00735615">
        <w:tc>
          <w:tcPr>
            <w:tcW w:w="810" w:type="dxa"/>
            <w:vAlign w:val="center"/>
          </w:tcPr>
          <w:p w14:paraId="7B9940F0" w14:textId="77777777" w:rsidR="004008D0" w:rsidRPr="00023CC9" w:rsidRDefault="004008D0" w:rsidP="00691B2F">
            <w:pPr>
              <w:numPr>
                <w:ilvl w:val="0"/>
                <w:numId w:val="37"/>
              </w:numPr>
              <w:spacing w:before="40" w:after="40"/>
              <w:rPr>
                <w:rFonts w:asciiTheme="minorHAnsi" w:hAnsiTheme="minorHAnsi" w:cstheme="minorHAnsi"/>
                <w:bCs/>
                <w:szCs w:val="20"/>
              </w:rPr>
            </w:pPr>
          </w:p>
        </w:tc>
        <w:tc>
          <w:tcPr>
            <w:tcW w:w="2430" w:type="dxa"/>
          </w:tcPr>
          <w:p w14:paraId="415D3392" w14:textId="77777777" w:rsidR="004008D0" w:rsidRPr="004F35E7" w:rsidRDefault="004008D0" w:rsidP="00446823">
            <w:pPr>
              <w:spacing w:before="100" w:beforeAutospacing="1" w:after="100" w:afterAutospacing="1"/>
              <w:rPr>
                <w:rFonts w:asciiTheme="minorHAnsi" w:hAnsiTheme="minorHAnsi" w:cstheme="minorHAnsi"/>
              </w:rPr>
            </w:pPr>
            <w:r>
              <w:rPr>
                <w:rFonts w:asciiTheme="minorHAnsi" w:hAnsiTheme="minorHAnsi" w:cstheme="minorHAnsi"/>
              </w:rPr>
              <w:t xml:space="preserve">Draft and Active Schedules exist in the database as specified in </w:t>
            </w:r>
            <w:r w:rsidRPr="00E02089">
              <w:rPr>
                <w:rFonts w:asciiTheme="minorHAnsi" w:hAnsiTheme="minorHAnsi" w:cstheme="minorHAnsi"/>
                <w:b/>
              </w:rPr>
              <w:t>Scenario 1 of CHANGE.03b story.</w:t>
            </w:r>
          </w:p>
        </w:tc>
        <w:tc>
          <w:tcPr>
            <w:tcW w:w="1980" w:type="dxa"/>
          </w:tcPr>
          <w:p w14:paraId="2F902F99" w14:textId="77777777" w:rsidR="004008D0" w:rsidRPr="004F35E7" w:rsidRDefault="004008D0" w:rsidP="00446823">
            <w:pPr>
              <w:spacing w:before="100" w:beforeAutospacing="1" w:after="100" w:afterAutospacing="1"/>
              <w:rPr>
                <w:rFonts w:asciiTheme="minorHAnsi" w:hAnsiTheme="minorHAnsi" w:cstheme="minorHAnsi"/>
              </w:rPr>
            </w:pPr>
            <w:r w:rsidRPr="00DB034E">
              <w:rPr>
                <w:rFonts w:asciiTheme="minorHAnsi" w:hAnsiTheme="minorHAnsi" w:cstheme="minorHAnsi"/>
              </w:rPr>
              <w:t>The user selects to activate draft schedules via Schedule Activation GUI</w:t>
            </w:r>
            <w:r w:rsidR="00885858">
              <w:rPr>
                <w:rFonts w:asciiTheme="minorHAnsi" w:hAnsiTheme="minorHAnsi" w:cstheme="minorHAnsi"/>
              </w:rPr>
              <w:t xml:space="preserve"> and starts execution of the resulting Schedule Change Plan via From-To GUI.</w:t>
            </w:r>
          </w:p>
        </w:tc>
        <w:tc>
          <w:tcPr>
            <w:tcW w:w="4680" w:type="dxa"/>
          </w:tcPr>
          <w:p w14:paraId="497EC5F7" w14:textId="77777777" w:rsidR="004008D0" w:rsidRDefault="004008D0" w:rsidP="00EA2422">
            <w:pPr>
              <w:spacing w:before="100" w:beforeAutospacing="1" w:after="100" w:afterAutospacing="1"/>
              <w:rPr>
                <w:rFonts w:asciiTheme="minorHAnsi" w:hAnsiTheme="minorHAnsi" w:cstheme="minorHAnsi"/>
              </w:rPr>
            </w:pPr>
            <w:r>
              <w:rPr>
                <w:rFonts w:asciiTheme="minorHAnsi" w:hAnsiTheme="minorHAnsi" w:cstheme="minorHAnsi"/>
              </w:rPr>
              <w:t>1) Inventory controls from the cancelled CGK-KUL leg/segment of MH1 flight between May and August are retained onto the corresponding leg/segment of MH2 flight.</w:t>
            </w:r>
          </w:p>
          <w:p w14:paraId="1F7D7637" w14:textId="77777777" w:rsidR="004008D0" w:rsidRDefault="004008D0" w:rsidP="00A578D0">
            <w:pPr>
              <w:spacing w:before="100" w:beforeAutospacing="1" w:after="100" w:afterAutospacing="1"/>
              <w:rPr>
                <w:rFonts w:asciiTheme="minorHAnsi" w:hAnsiTheme="minorHAnsi" w:cstheme="minorHAnsi"/>
              </w:rPr>
            </w:pPr>
            <w:r>
              <w:rPr>
                <w:rFonts w:asciiTheme="minorHAnsi" w:hAnsiTheme="minorHAnsi" w:cstheme="minorHAnsi"/>
              </w:rPr>
              <w:t>2) Inventory controls from the cancelled KUL-BLR leg/segment of MH1 flight in May are retained onto the corresponding leg/segment of MH3 flight.</w:t>
            </w:r>
          </w:p>
          <w:p w14:paraId="2B2CDB85" w14:textId="77777777" w:rsidR="004008D0" w:rsidRDefault="004008D0" w:rsidP="00433F97">
            <w:pPr>
              <w:spacing w:before="100" w:beforeAutospacing="1" w:after="100" w:afterAutospacing="1"/>
              <w:rPr>
                <w:rFonts w:asciiTheme="minorHAnsi" w:hAnsiTheme="minorHAnsi" w:cstheme="minorHAnsi"/>
              </w:rPr>
            </w:pPr>
            <w:r>
              <w:rPr>
                <w:rFonts w:asciiTheme="minorHAnsi" w:hAnsiTheme="minorHAnsi" w:cstheme="minorHAnsi"/>
              </w:rPr>
              <w:t>3) Inventory legs and segments KUL-BLR between June and August are not re-dressed</w:t>
            </w:r>
            <w:r w:rsidR="00433F97">
              <w:rPr>
                <w:rFonts w:asciiTheme="minorHAnsi" w:hAnsiTheme="minorHAnsi" w:cstheme="minorHAnsi"/>
              </w:rPr>
              <w:t xml:space="preserve"> (assuming there were no significant changes to schedules).</w:t>
            </w:r>
          </w:p>
          <w:p w14:paraId="72EE585A" w14:textId="77777777" w:rsidR="00D9458C" w:rsidRPr="004F35E7" w:rsidRDefault="00D9458C" w:rsidP="00D9458C">
            <w:pPr>
              <w:spacing w:before="100" w:beforeAutospacing="1" w:after="100" w:afterAutospacing="1"/>
              <w:rPr>
                <w:rFonts w:asciiTheme="minorHAnsi" w:hAnsiTheme="minorHAnsi" w:cstheme="minorHAnsi"/>
              </w:rPr>
            </w:pPr>
            <w:r>
              <w:rPr>
                <w:rFonts w:asciiTheme="minorHAnsi" w:hAnsiTheme="minorHAnsi" w:cstheme="minorHAnsi"/>
              </w:rPr>
              <w:t>4) Cancelled legs/segments do not appear in availability requests (should be demonstrated via Availability Simulation GUI) and in ICR GUI.</w:t>
            </w:r>
          </w:p>
        </w:tc>
      </w:tr>
      <w:tr w:rsidR="004008D0" w:rsidRPr="00023CC9" w14:paraId="122A0046" w14:textId="77777777" w:rsidTr="00735615">
        <w:tc>
          <w:tcPr>
            <w:tcW w:w="810" w:type="dxa"/>
            <w:vAlign w:val="center"/>
          </w:tcPr>
          <w:p w14:paraId="3C8E21AE" w14:textId="77777777" w:rsidR="004008D0" w:rsidRPr="00023CC9" w:rsidRDefault="004008D0" w:rsidP="00691B2F">
            <w:pPr>
              <w:numPr>
                <w:ilvl w:val="0"/>
                <w:numId w:val="37"/>
              </w:numPr>
              <w:spacing w:before="40" w:after="40"/>
              <w:rPr>
                <w:rFonts w:asciiTheme="minorHAnsi" w:hAnsiTheme="minorHAnsi" w:cstheme="minorHAnsi"/>
                <w:bCs/>
                <w:szCs w:val="20"/>
              </w:rPr>
            </w:pPr>
          </w:p>
        </w:tc>
        <w:tc>
          <w:tcPr>
            <w:tcW w:w="2430" w:type="dxa"/>
          </w:tcPr>
          <w:p w14:paraId="33AEF25E" w14:textId="77777777" w:rsidR="004008D0" w:rsidRPr="004F35E7" w:rsidRDefault="004008D0" w:rsidP="00EA2422">
            <w:pPr>
              <w:spacing w:before="100" w:beforeAutospacing="1" w:after="100" w:afterAutospacing="1"/>
              <w:rPr>
                <w:rFonts w:asciiTheme="minorHAnsi" w:hAnsiTheme="minorHAnsi" w:cstheme="minorHAnsi"/>
              </w:rPr>
            </w:pPr>
            <w:r>
              <w:rPr>
                <w:rFonts w:asciiTheme="minorHAnsi" w:hAnsiTheme="minorHAnsi" w:cstheme="minorHAnsi"/>
              </w:rPr>
              <w:t xml:space="preserve">Draft and Active Schedules exist in the database as specified in </w:t>
            </w:r>
            <w:r w:rsidRPr="00E02089">
              <w:rPr>
                <w:rFonts w:asciiTheme="minorHAnsi" w:hAnsiTheme="minorHAnsi" w:cstheme="minorHAnsi"/>
                <w:b/>
              </w:rPr>
              <w:t>Scenario 2 of CHANGE.03b story.</w:t>
            </w:r>
          </w:p>
        </w:tc>
        <w:tc>
          <w:tcPr>
            <w:tcW w:w="1980" w:type="dxa"/>
          </w:tcPr>
          <w:p w14:paraId="5994D80A" w14:textId="77777777" w:rsidR="004008D0" w:rsidRPr="004F35E7" w:rsidRDefault="00885858" w:rsidP="00CB19D1">
            <w:pPr>
              <w:spacing w:before="100" w:beforeAutospacing="1" w:after="100" w:afterAutospacing="1"/>
              <w:rPr>
                <w:rFonts w:asciiTheme="minorHAnsi" w:hAnsiTheme="minorHAnsi" w:cstheme="minorHAnsi"/>
              </w:rPr>
            </w:pPr>
            <w:r w:rsidRPr="00DB034E">
              <w:rPr>
                <w:rFonts w:asciiTheme="minorHAnsi" w:hAnsiTheme="minorHAnsi" w:cstheme="minorHAnsi"/>
              </w:rPr>
              <w:t>The user selects to activate draft schedules via Schedule Activation GUI</w:t>
            </w:r>
            <w:r>
              <w:rPr>
                <w:rFonts w:asciiTheme="minorHAnsi" w:hAnsiTheme="minorHAnsi" w:cstheme="minorHAnsi"/>
              </w:rPr>
              <w:t xml:space="preserve"> and starts </w:t>
            </w:r>
            <w:r>
              <w:rPr>
                <w:rFonts w:asciiTheme="minorHAnsi" w:hAnsiTheme="minorHAnsi" w:cstheme="minorHAnsi"/>
              </w:rPr>
              <w:lastRenderedPageBreak/>
              <w:t>execution of the resulting Schedule Change Plan via From-To GUI.</w:t>
            </w:r>
          </w:p>
        </w:tc>
        <w:tc>
          <w:tcPr>
            <w:tcW w:w="4680" w:type="dxa"/>
          </w:tcPr>
          <w:p w14:paraId="3E30D3F2" w14:textId="77777777" w:rsidR="00FE2651" w:rsidRDefault="00FE2651" w:rsidP="00FE2651">
            <w:pPr>
              <w:spacing w:before="100" w:beforeAutospacing="1" w:after="100" w:afterAutospacing="1"/>
              <w:rPr>
                <w:rFonts w:asciiTheme="minorHAnsi" w:hAnsiTheme="minorHAnsi" w:cstheme="minorHAnsi"/>
              </w:rPr>
            </w:pPr>
            <w:r>
              <w:rPr>
                <w:rFonts w:asciiTheme="minorHAnsi" w:hAnsiTheme="minorHAnsi" w:cstheme="minorHAnsi"/>
              </w:rPr>
              <w:lastRenderedPageBreak/>
              <w:t xml:space="preserve">1) Inventory controls of the changed KUL-LED leg/segment flying in July are retained onto new version of this leg/segment. Need to demonstrate that the controls are prorated in accordance with the </w:t>
            </w:r>
            <w:r>
              <w:rPr>
                <w:rFonts w:asciiTheme="minorHAnsi" w:hAnsiTheme="minorHAnsi" w:cstheme="minorHAnsi"/>
              </w:rPr>
              <w:lastRenderedPageBreak/>
              <w:t>changed capacity.</w:t>
            </w:r>
          </w:p>
          <w:p w14:paraId="723FBC5C" w14:textId="77777777" w:rsidR="004008D0" w:rsidRDefault="00F4125A" w:rsidP="00EA2422">
            <w:pPr>
              <w:spacing w:before="100" w:beforeAutospacing="1" w:after="100" w:afterAutospacing="1"/>
              <w:rPr>
                <w:rFonts w:asciiTheme="minorHAnsi" w:hAnsiTheme="minorHAnsi" w:cstheme="minorHAnsi"/>
              </w:rPr>
            </w:pPr>
            <w:r>
              <w:rPr>
                <w:rFonts w:asciiTheme="minorHAnsi" w:hAnsiTheme="minorHAnsi" w:cstheme="minorHAnsi"/>
              </w:rPr>
              <w:t xml:space="preserve">2) </w:t>
            </w:r>
            <w:r w:rsidR="004008D0">
              <w:rPr>
                <w:rFonts w:asciiTheme="minorHAnsi" w:hAnsiTheme="minorHAnsi" w:cstheme="minorHAnsi"/>
              </w:rPr>
              <w:t xml:space="preserve">Inventory legs and segments KUL-SYD </w:t>
            </w:r>
            <w:r w:rsidR="004008D0" w:rsidRPr="00EA2422">
              <w:rPr>
                <w:rFonts w:asciiTheme="minorHAnsi" w:hAnsiTheme="minorHAnsi" w:cstheme="minorHAnsi"/>
              </w:rPr>
              <w:t>flying in</w:t>
            </w:r>
            <w:r w:rsidR="004008D0">
              <w:rPr>
                <w:rFonts w:asciiTheme="minorHAnsi" w:hAnsiTheme="minorHAnsi" w:cstheme="minorHAnsi"/>
              </w:rPr>
              <w:t xml:space="preserve"> May, June, August and September are not re-dressed.</w:t>
            </w:r>
          </w:p>
        </w:tc>
      </w:tr>
      <w:tr w:rsidR="004008D0" w:rsidRPr="00023CC9" w14:paraId="38E98050" w14:textId="77777777" w:rsidTr="00735615">
        <w:tc>
          <w:tcPr>
            <w:tcW w:w="810" w:type="dxa"/>
            <w:vAlign w:val="center"/>
          </w:tcPr>
          <w:p w14:paraId="705931CD" w14:textId="77777777" w:rsidR="004008D0" w:rsidRPr="00023CC9" w:rsidRDefault="004008D0" w:rsidP="00691B2F">
            <w:pPr>
              <w:numPr>
                <w:ilvl w:val="0"/>
                <w:numId w:val="37"/>
              </w:numPr>
              <w:spacing w:before="40" w:after="40"/>
              <w:rPr>
                <w:rFonts w:asciiTheme="minorHAnsi" w:hAnsiTheme="minorHAnsi" w:cstheme="minorHAnsi"/>
                <w:bCs/>
                <w:szCs w:val="20"/>
              </w:rPr>
            </w:pPr>
          </w:p>
        </w:tc>
        <w:tc>
          <w:tcPr>
            <w:tcW w:w="2430" w:type="dxa"/>
          </w:tcPr>
          <w:p w14:paraId="28D88467" w14:textId="77777777" w:rsidR="004008D0" w:rsidRPr="004F35E7" w:rsidRDefault="004008D0" w:rsidP="00E02089">
            <w:pPr>
              <w:spacing w:before="100" w:beforeAutospacing="1" w:after="100" w:afterAutospacing="1"/>
              <w:rPr>
                <w:rFonts w:asciiTheme="minorHAnsi" w:hAnsiTheme="minorHAnsi" w:cstheme="minorHAnsi"/>
              </w:rPr>
            </w:pPr>
            <w:r>
              <w:rPr>
                <w:rFonts w:asciiTheme="minorHAnsi" w:hAnsiTheme="minorHAnsi" w:cstheme="minorHAnsi"/>
              </w:rPr>
              <w:t xml:space="preserve">Draft and Active Schedules exist in the database as specified in </w:t>
            </w:r>
            <w:r w:rsidRPr="00E02089">
              <w:rPr>
                <w:rFonts w:asciiTheme="minorHAnsi" w:hAnsiTheme="minorHAnsi" w:cstheme="minorHAnsi"/>
                <w:b/>
              </w:rPr>
              <w:t>Scenario 3 of CHANGE.03b story.</w:t>
            </w:r>
          </w:p>
        </w:tc>
        <w:tc>
          <w:tcPr>
            <w:tcW w:w="1980" w:type="dxa"/>
          </w:tcPr>
          <w:p w14:paraId="155C31DF" w14:textId="77777777" w:rsidR="004008D0" w:rsidRPr="004F35E7" w:rsidRDefault="00885858" w:rsidP="00CB19D1">
            <w:pPr>
              <w:spacing w:before="100" w:beforeAutospacing="1" w:after="100" w:afterAutospacing="1"/>
              <w:rPr>
                <w:rFonts w:asciiTheme="minorHAnsi" w:hAnsiTheme="minorHAnsi" w:cstheme="minorHAnsi"/>
              </w:rPr>
            </w:pPr>
            <w:r w:rsidRPr="00DB034E">
              <w:rPr>
                <w:rFonts w:asciiTheme="minorHAnsi" w:hAnsiTheme="minorHAnsi" w:cstheme="minorHAnsi"/>
              </w:rPr>
              <w:t>The user selects to activate draft schedules via Schedule Activation GUI</w:t>
            </w:r>
            <w:r>
              <w:rPr>
                <w:rFonts w:asciiTheme="minorHAnsi" w:hAnsiTheme="minorHAnsi" w:cstheme="minorHAnsi"/>
              </w:rPr>
              <w:t xml:space="preserve"> and starts execution of the resulting Schedule Change Plan via From-To GUI.</w:t>
            </w:r>
          </w:p>
        </w:tc>
        <w:tc>
          <w:tcPr>
            <w:tcW w:w="4680" w:type="dxa"/>
          </w:tcPr>
          <w:p w14:paraId="0CF1F24F" w14:textId="77777777" w:rsidR="004008D0" w:rsidRDefault="004008D0" w:rsidP="003005D8">
            <w:pPr>
              <w:spacing w:before="100" w:beforeAutospacing="1" w:after="100" w:afterAutospacing="1"/>
              <w:rPr>
                <w:rFonts w:asciiTheme="minorHAnsi" w:hAnsiTheme="minorHAnsi" w:cstheme="minorHAnsi"/>
              </w:rPr>
            </w:pPr>
            <w:r>
              <w:rPr>
                <w:rFonts w:asciiTheme="minorHAnsi" w:hAnsiTheme="minorHAnsi" w:cstheme="minorHAnsi"/>
              </w:rPr>
              <w:t xml:space="preserve">Inventory legs and segments KUL-LED </w:t>
            </w:r>
            <w:r w:rsidRPr="00EA2422">
              <w:rPr>
                <w:rFonts w:asciiTheme="minorHAnsi" w:hAnsiTheme="minorHAnsi" w:cstheme="minorHAnsi"/>
              </w:rPr>
              <w:t>flying in</w:t>
            </w:r>
            <w:r>
              <w:rPr>
                <w:rFonts w:asciiTheme="minorHAnsi" w:hAnsiTheme="minorHAnsi" w:cstheme="minorHAnsi"/>
              </w:rPr>
              <w:t xml:space="preserve"> May, June, August and September are not re-dressed.</w:t>
            </w:r>
          </w:p>
        </w:tc>
      </w:tr>
    </w:tbl>
    <w:p w14:paraId="70EC5F11" w14:textId="77777777" w:rsidR="008C76E7" w:rsidRPr="00364542" w:rsidRDefault="008C76E7" w:rsidP="008C76E7">
      <w:pPr>
        <w:pStyle w:val="BodyText"/>
        <w:rPr>
          <w:lang w:val="en-US"/>
        </w:rPr>
      </w:pPr>
    </w:p>
    <w:p w14:paraId="3707FF7F" w14:textId="77777777" w:rsidR="002840A1" w:rsidRDefault="002840A1" w:rsidP="002840A1">
      <w:pPr>
        <w:pStyle w:val="Heading2"/>
        <w:numPr>
          <w:ilvl w:val="1"/>
          <w:numId w:val="1"/>
        </w:numPr>
        <w:rPr>
          <w:bCs w:val="0"/>
          <w:color w:val="000000" w:themeColor="text1"/>
          <w:lang w:val="en-GB"/>
        </w:rPr>
      </w:pPr>
      <w:bookmarkStart w:id="208" w:name="_Toc401324240"/>
      <w:r>
        <w:rPr>
          <w:bCs w:val="0"/>
          <w:color w:val="000000" w:themeColor="text1"/>
          <w:lang w:val="en-GB"/>
        </w:rPr>
        <w:t xml:space="preserve">INV.29e </w:t>
      </w:r>
      <w:r w:rsidR="00E73328">
        <w:rPr>
          <w:bCs w:val="0"/>
          <w:color w:val="000000" w:themeColor="text1"/>
          <w:lang w:val="en-GB"/>
        </w:rPr>
        <w:t xml:space="preserve">- </w:t>
      </w:r>
      <w:r>
        <w:rPr>
          <w:bCs w:val="0"/>
          <w:color w:val="000000" w:themeColor="text1"/>
          <w:lang w:val="en-GB"/>
        </w:rPr>
        <w:t>Notify Schedule Change on Inventory and Schedules Activation</w:t>
      </w:r>
      <w:bookmarkEnd w:id="208"/>
      <w:r>
        <w:rPr>
          <w:bCs w:val="0"/>
          <w:color w:val="000000" w:themeColor="text1"/>
          <w:lang w:val="en-GB"/>
        </w:rPr>
        <w:t xml:space="preserve"> </w:t>
      </w:r>
    </w:p>
    <w:p w14:paraId="48E16967" w14:textId="77777777" w:rsidR="002840A1" w:rsidRDefault="002840A1" w:rsidP="002840A1">
      <w:pPr>
        <w:pStyle w:val="Heading3"/>
        <w:rPr>
          <w:lang w:val="en-GB"/>
        </w:rPr>
      </w:pPr>
      <w:bookmarkStart w:id="209" w:name="_Toc401324241"/>
      <w:r>
        <w:rPr>
          <w:lang w:val="en-GB"/>
        </w:rPr>
        <w:t>Overview</w:t>
      </w:r>
      <w:bookmarkEnd w:id="209"/>
    </w:p>
    <w:p w14:paraId="0A956C16" w14:textId="77777777" w:rsidR="0034404A" w:rsidRDefault="002840A1" w:rsidP="00F30D72">
      <w:pPr>
        <w:pStyle w:val="BodyText"/>
        <w:rPr>
          <w:lang w:val="en-US"/>
        </w:rPr>
      </w:pPr>
      <w:r>
        <w:rPr>
          <w:lang w:val="en-GB"/>
        </w:rPr>
        <w:t xml:space="preserve">The scope of this story is </w:t>
      </w:r>
      <w:r w:rsidR="00E00973">
        <w:rPr>
          <w:lang w:val="en-GB"/>
        </w:rPr>
        <w:t xml:space="preserve">to </w:t>
      </w:r>
      <w:r w:rsidR="0034404A">
        <w:rPr>
          <w:lang w:val="en-GB"/>
        </w:rPr>
        <w:t>notify</w:t>
      </w:r>
      <w:r w:rsidR="00E00973">
        <w:rPr>
          <w:lang w:val="en-GB"/>
        </w:rPr>
        <w:t xml:space="preserve"> Schedule Change service once</w:t>
      </w:r>
      <w:r w:rsidR="00C363DC">
        <w:rPr>
          <w:lang w:val="en-GB"/>
        </w:rPr>
        <w:t xml:space="preserve"> the</w:t>
      </w:r>
      <w:r w:rsidR="0034404A">
        <w:rPr>
          <w:lang w:val="en-US"/>
        </w:rPr>
        <w:t xml:space="preserve"> </w:t>
      </w:r>
      <w:r w:rsidR="00C363DC">
        <w:rPr>
          <w:lang w:val="en-US"/>
        </w:rPr>
        <w:t>i</w:t>
      </w:r>
      <w:r w:rsidR="0034404A">
        <w:rPr>
          <w:lang w:val="en-US"/>
        </w:rPr>
        <w:t xml:space="preserve">nventory records corresponding to a set of intended </w:t>
      </w:r>
      <w:r w:rsidR="00C363DC">
        <w:rPr>
          <w:lang w:val="en-US"/>
        </w:rPr>
        <w:t>DRAFT schedule periods</w:t>
      </w:r>
      <w:r w:rsidR="0034404A">
        <w:rPr>
          <w:lang w:val="en-US"/>
        </w:rPr>
        <w:t xml:space="preserve"> have been activated in grid.</w:t>
      </w:r>
      <w:r w:rsidR="00F30D72">
        <w:rPr>
          <w:lang w:val="en-US"/>
        </w:rPr>
        <w:t xml:space="preserve"> This activity is represented with step 6 in section 14.2.2.2 of </w:t>
      </w:r>
      <w:r w:rsidR="00F30D72" w:rsidRPr="00C363DC">
        <w:rPr>
          <w:b/>
          <w:lang w:val="en-US"/>
        </w:rPr>
        <w:t>UC for Schedule Change Orchestration</w:t>
      </w:r>
      <w:r w:rsidR="00F30D72">
        <w:rPr>
          <w:lang w:val="en-US"/>
        </w:rPr>
        <w:t>.</w:t>
      </w:r>
    </w:p>
    <w:p w14:paraId="21604F67" w14:textId="77777777" w:rsidR="008F7E9D" w:rsidRDefault="008F7E9D" w:rsidP="00F30D72">
      <w:pPr>
        <w:pStyle w:val="BodyText"/>
        <w:rPr>
          <w:lang w:val="en-US"/>
        </w:rPr>
      </w:pPr>
    </w:p>
    <w:p w14:paraId="06D2D9DE" w14:textId="77777777" w:rsidR="008F7E9D" w:rsidRPr="008F7E9D" w:rsidRDefault="008F7E9D" w:rsidP="008F7E9D">
      <w:pPr>
        <w:pStyle w:val="Heading4"/>
        <w:rPr>
          <w:lang w:val="en-GB"/>
        </w:rPr>
      </w:pPr>
      <w:r w:rsidRPr="008F7E9D">
        <w:rPr>
          <w:lang w:val="en-GB"/>
        </w:rPr>
        <w:t>Background</w:t>
      </w:r>
    </w:p>
    <w:p w14:paraId="61FCDD02" w14:textId="77777777" w:rsidR="002D4C8D" w:rsidRDefault="00FF15D6" w:rsidP="00F30D72">
      <w:pPr>
        <w:pStyle w:val="BodyText"/>
        <w:rPr>
          <w:lang w:val="en-US"/>
        </w:rPr>
      </w:pPr>
      <w:r>
        <w:rPr>
          <w:lang w:val="en-US"/>
        </w:rPr>
        <w:t xml:space="preserve">When the system </w:t>
      </w:r>
      <w:r w:rsidR="008D286F">
        <w:rPr>
          <w:lang w:val="en-US"/>
        </w:rPr>
        <w:t>begins</w:t>
      </w:r>
      <w:r>
        <w:rPr>
          <w:lang w:val="en-US"/>
        </w:rPr>
        <w:t xml:space="preserve"> </w:t>
      </w:r>
      <w:r w:rsidR="005C35E5">
        <w:rPr>
          <w:lang w:val="en-US"/>
        </w:rPr>
        <w:t xml:space="preserve">executing </w:t>
      </w:r>
      <w:r>
        <w:rPr>
          <w:lang w:val="en-US"/>
        </w:rPr>
        <w:t xml:space="preserve">a Schedule Change Plan, </w:t>
      </w:r>
      <w:r w:rsidR="008F4060">
        <w:rPr>
          <w:lang w:val="en-US"/>
        </w:rPr>
        <w:t xml:space="preserve">the </w:t>
      </w:r>
      <w:r w:rsidR="00DF1A15" w:rsidRPr="00DF1A15">
        <w:rPr>
          <w:i/>
          <w:lang w:val="en-US"/>
        </w:rPr>
        <w:t>ScheduleChange</w:t>
      </w:r>
      <w:r w:rsidRPr="00DF1A15">
        <w:rPr>
          <w:i/>
          <w:lang w:val="en-US"/>
        </w:rPr>
        <w:t>Service</w:t>
      </w:r>
      <w:r>
        <w:rPr>
          <w:lang w:val="en-US"/>
        </w:rPr>
        <w:t xml:space="preserve"> </w:t>
      </w:r>
      <w:r w:rsidR="005C35E5">
        <w:rPr>
          <w:lang w:val="en-US"/>
        </w:rPr>
        <w:t xml:space="preserve">invokes </w:t>
      </w:r>
      <w:r w:rsidR="005C35E5" w:rsidRPr="005C35E5">
        <w:rPr>
          <w:i/>
          <w:lang w:val="en-US"/>
        </w:rPr>
        <w:t>ActivateHostSchedules</w:t>
      </w:r>
      <w:r w:rsidR="005C35E5">
        <w:rPr>
          <w:lang w:val="en-US"/>
        </w:rPr>
        <w:t xml:space="preserve"> operation of the </w:t>
      </w:r>
      <w:r w:rsidR="005C35E5" w:rsidRPr="005C35E5">
        <w:rPr>
          <w:i/>
          <w:lang w:val="en-US"/>
        </w:rPr>
        <w:t>FlightSchedule</w:t>
      </w:r>
      <w:r w:rsidR="00DF1A15">
        <w:rPr>
          <w:i/>
          <w:lang w:val="en-US"/>
        </w:rPr>
        <w:t>s</w:t>
      </w:r>
      <w:r w:rsidR="005C35E5" w:rsidRPr="005C35E5">
        <w:rPr>
          <w:i/>
          <w:lang w:val="en-US"/>
        </w:rPr>
        <w:t>Service</w:t>
      </w:r>
      <w:r w:rsidR="006B0711">
        <w:rPr>
          <w:i/>
          <w:lang w:val="en-US"/>
        </w:rPr>
        <w:t xml:space="preserve"> </w:t>
      </w:r>
      <w:r w:rsidR="006B0711">
        <w:rPr>
          <w:lang w:val="en-US"/>
        </w:rPr>
        <w:t>with a set of intended</w:t>
      </w:r>
      <w:r w:rsidR="00E676B4">
        <w:rPr>
          <w:lang w:val="en-US"/>
        </w:rPr>
        <w:t xml:space="preserve"> schedule changes</w:t>
      </w:r>
      <w:r w:rsidR="006B0711">
        <w:rPr>
          <w:lang w:val="en-US"/>
        </w:rPr>
        <w:t xml:space="preserve"> </w:t>
      </w:r>
      <w:r w:rsidR="00E676B4">
        <w:rPr>
          <w:lang w:val="en-US"/>
        </w:rPr>
        <w:t xml:space="preserve">(i.e. </w:t>
      </w:r>
      <w:r w:rsidR="00DF1A15">
        <w:rPr>
          <w:lang w:val="en-US"/>
        </w:rPr>
        <w:t xml:space="preserve">DRAFT </w:t>
      </w:r>
      <w:r w:rsidR="006A10F5">
        <w:rPr>
          <w:lang w:val="en-US"/>
        </w:rPr>
        <w:t xml:space="preserve">schedule </w:t>
      </w:r>
      <w:r w:rsidR="00DF1A15">
        <w:rPr>
          <w:lang w:val="en-US"/>
        </w:rPr>
        <w:t>periods</w:t>
      </w:r>
      <w:r w:rsidR="00E676B4">
        <w:rPr>
          <w:lang w:val="en-US"/>
        </w:rPr>
        <w:t>)</w:t>
      </w:r>
      <w:r w:rsidR="00A43EC8">
        <w:rPr>
          <w:lang w:val="en-US"/>
        </w:rPr>
        <w:t xml:space="preserve"> </w:t>
      </w:r>
      <w:r w:rsidR="00A43EC8" w:rsidRPr="00A43EC8">
        <w:rPr>
          <w:b/>
          <w:lang w:val="en-US"/>
        </w:rPr>
        <w:t>with the same flight number</w:t>
      </w:r>
      <w:r w:rsidR="002D4C8D">
        <w:rPr>
          <w:lang w:val="en-US"/>
        </w:rPr>
        <w:t xml:space="preserve"> to be activated.</w:t>
      </w:r>
      <w:r w:rsidR="00D07054">
        <w:rPr>
          <w:lang w:val="en-US"/>
        </w:rPr>
        <w:t xml:space="preserve"> (Described in CHANGE.03b</w:t>
      </w:r>
      <w:r w:rsidR="00B2003D">
        <w:rPr>
          <w:lang w:val="en-US"/>
        </w:rPr>
        <w:t xml:space="preserve"> story</w:t>
      </w:r>
      <w:r w:rsidR="00D07054">
        <w:rPr>
          <w:lang w:val="en-US"/>
        </w:rPr>
        <w:t>.)</w:t>
      </w:r>
    </w:p>
    <w:p w14:paraId="3CB77AE1" w14:textId="77777777" w:rsidR="002D4C8D" w:rsidRDefault="00B846ED" w:rsidP="00F30D72">
      <w:pPr>
        <w:pStyle w:val="BodyText"/>
        <w:rPr>
          <w:lang w:val="en-US"/>
        </w:rPr>
      </w:pPr>
      <w:r>
        <w:rPr>
          <w:lang w:val="en-US"/>
        </w:rPr>
        <w:t>The</w:t>
      </w:r>
      <w:r w:rsidR="002D4C8D">
        <w:rPr>
          <w:lang w:val="en-US"/>
        </w:rPr>
        <w:t>n the</w:t>
      </w:r>
      <w:r w:rsidR="00E312C6">
        <w:rPr>
          <w:lang w:val="en-US"/>
        </w:rPr>
        <w:t xml:space="preserve"> Schedule</w:t>
      </w:r>
      <w:r w:rsidR="002D4C8D">
        <w:rPr>
          <w:lang w:val="en-US"/>
        </w:rPr>
        <w:t>s Manager</w:t>
      </w:r>
      <w:r w:rsidR="007C678B">
        <w:rPr>
          <w:lang w:val="en-US"/>
        </w:rPr>
        <w:t xml:space="preserve">: </w:t>
      </w:r>
      <w:r w:rsidR="002D4C8D">
        <w:rPr>
          <w:lang w:val="en-US"/>
        </w:rPr>
        <w:br/>
      </w:r>
      <w:r w:rsidR="002D4C8D">
        <w:rPr>
          <w:lang w:val="en-US"/>
        </w:rPr>
        <w:br/>
        <w:t>1) A</w:t>
      </w:r>
      <w:r w:rsidR="00E312C6">
        <w:rPr>
          <w:lang w:val="en-US"/>
        </w:rPr>
        <w:t>pplies these changes</w:t>
      </w:r>
      <w:r>
        <w:rPr>
          <w:lang w:val="en-US"/>
        </w:rPr>
        <w:t xml:space="preserve"> to </w:t>
      </w:r>
      <w:r w:rsidR="00E312C6">
        <w:rPr>
          <w:lang w:val="en-US"/>
        </w:rPr>
        <w:t xml:space="preserve">the </w:t>
      </w:r>
      <w:r w:rsidR="002D4C8D">
        <w:rPr>
          <w:lang w:val="en-US"/>
        </w:rPr>
        <w:t>existing ACTIVE sched</w:t>
      </w:r>
      <w:r w:rsidR="00023E76">
        <w:rPr>
          <w:lang w:val="en-US"/>
        </w:rPr>
        <w:t xml:space="preserve">ules and defragments the result </w:t>
      </w:r>
    </w:p>
    <w:p w14:paraId="65F1EBD1" w14:textId="77777777" w:rsidR="002D4C8D" w:rsidRDefault="002D4C8D" w:rsidP="00F30D72">
      <w:pPr>
        <w:pStyle w:val="BodyText"/>
        <w:rPr>
          <w:lang w:val="en-US"/>
        </w:rPr>
      </w:pPr>
      <w:r>
        <w:rPr>
          <w:lang w:val="en-US"/>
        </w:rPr>
        <w:t xml:space="preserve">2) Persists </w:t>
      </w:r>
      <w:r w:rsidR="00B846ED">
        <w:rPr>
          <w:lang w:val="en-US"/>
        </w:rPr>
        <w:t>the resulting new schedules in</w:t>
      </w:r>
      <w:r w:rsidR="0092142C">
        <w:rPr>
          <w:lang w:val="en-US"/>
        </w:rPr>
        <w:t xml:space="preserve"> the</w:t>
      </w:r>
      <w:r>
        <w:rPr>
          <w:lang w:val="en-US"/>
        </w:rPr>
        <w:t> Weblogic</w:t>
      </w:r>
      <w:r w:rsidR="0092142C">
        <w:rPr>
          <w:lang w:val="en-US"/>
        </w:rPr>
        <w:t>’s</w:t>
      </w:r>
      <w:r>
        <w:rPr>
          <w:lang w:val="en-US"/>
        </w:rPr>
        <w:t xml:space="preserve"> database</w:t>
      </w:r>
    </w:p>
    <w:p w14:paraId="0CF0A837" w14:textId="77777777" w:rsidR="005E28F4" w:rsidRPr="002F4A2F" w:rsidRDefault="002D4C8D" w:rsidP="00F30D72">
      <w:pPr>
        <w:pStyle w:val="BodyText"/>
        <w:rPr>
          <w:lang w:val="en-US"/>
        </w:rPr>
      </w:pPr>
      <w:r>
        <w:rPr>
          <w:lang w:val="en-US"/>
        </w:rPr>
        <w:t xml:space="preserve">3) Calculates the </w:t>
      </w:r>
      <w:r w:rsidR="00B846ED">
        <w:rPr>
          <w:lang w:val="en-US"/>
        </w:rPr>
        <w:t>difference</w:t>
      </w:r>
      <w:r w:rsidR="007B2265">
        <w:rPr>
          <w:lang w:val="en-US"/>
        </w:rPr>
        <w:t xml:space="preserve"> (“delta”)</w:t>
      </w:r>
      <w:r w:rsidR="00B846ED">
        <w:rPr>
          <w:lang w:val="en-US"/>
        </w:rPr>
        <w:t xml:space="preserve"> between </w:t>
      </w:r>
      <w:r w:rsidR="00E100DA">
        <w:rPr>
          <w:lang w:val="en-US"/>
        </w:rPr>
        <w:t xml:space="preserve">the </w:t>
      </w:r>
      <w:r w:rsidR="00B846ED">
        <w:rPr>
          <w:lang w:val="en-US"/>
        </w:rPr>
        <w:t xml:space="preserve">new and old schedules </w:t>
      </w:r>
      <w:r w:rsidR="001D5B72">
        <w:rPr>
          <w:lang w:val="en-US"/>
        </w:rPr>
        <w:t>and propagates it</w:t>
      </w:r>
      <w:r w:rsidR="00B846ED">
        <w:rPr>
          <w:lang w:val="en-US"/>
        </w:rPr>
        <w:t xml:space="preserve"> to the grid</w:t>
      </w:r>
      <w:r w:rsidR="00D6131F">
        <w:rPr>
          <w:lang w:val="en-US"/>
        </w:rPr>
        <w:t xml:space="preserve"> via </w:t>
      </w:r>
      <w:r w:rsidR="00D6131F" w:rsidRPr="00D6131F">
        <w:rPr>
          <w:i/>
          <w:lang w:val="en-US"/>
        </w:rPr>
        <w:t>ScheduleChangeAgent</w:t>
      </w:r>
      <w:r w:rsidR="00B846ED">
        <w:rPr>
          <w:lang w:val="en-US"/>
        </w:rPr>
        <w:t>.</w:t>
      </w:r>
      <w:r w:rsidR="009C6F0E">
        <w:rPr>
          <w:lang w:val="en-US"/>
        </w:rPr>
        <w:t xml:space="preserve"> (All of the above items are in scope of SCHED.03j story.)</w:t>
      </w:r>
      <w:r w:rsidR="001D5B72">
        <w:rPr>
          <w:lang w:val="en-US"/>
        </w:rPr>
        <w:br/>
      </w:r>
      <w:r w:rsidR="005E28F4">
        <w:rPr>
          <w:lang w:val="en-US"/>
        </w:rPr>
        <w:br/>
      </w:r>
      <w:r w:rsidR="002F4A2F">
        <w:rPr>
          <w:lang w:val="en-US"/>
        </w:rPr>
        <w:t>Prior to applying the “deltas” to the active schedules in grid</w:t>
      </w:r>
      <w:r w:rsidR="00B813BD">
        <w:rPr>
          <w:lang w:val="en-US"/>
        </w:rPr>
        <w:t>,</w:t>
      </w:r>
      <w:r w:rsidR="002F4A2F">
        <w:rPr>
          <w:lang w:val="en-US"/>
        </w:rPr>
        <w:t xml:space="preserve"> </w:t>
      </w:r>
      <w:r w:rsidR="002F4A2F" w:rsidRPr="002F4A2F">
        <w:rPr>
          <w:i/>
          <w:lang w:val="en-US"/>
        </w:rPr>
        <w:t>FlightManager</w:t>
      </w:r>
      <w:r w:rsidR="002F4A2F">
        <w:rPr>
          <w:lang w:val="en-US"/>
        </w:rPr>
        <w:t xml:space="preserve"> calculates leg/segment level difference</w:t>
      </w:r>
      <w:r w:rsidR="00B813BD">
        <w:rPr>
          <w:lang w:val="en-US"/>
        </w:rPr>
        <w:t xml:space="preserve"> between the two (i.e. identifies new, cancelled and existing legs/segments</w:t>
      </w:r>
      <w:r w:rsidR="00B2003D">
        <w:rPr>
          <w:lang w:val="en-US"/>
        </w:rPr>
        <w:t>, which is covered by CHANGE.03b story</w:t>
      </w:r>
      <w:r w:rsidR="00B813BD">
        <w:rPr>
          <w:lang w:val="en-US"/>
        </w:rPr>
        <w:t xml:space="preserve">). Once the schedules in grid have been updated, this difference </w:t>
      </w:r>
      <w:r w:rsidR="006A3A11">
        <w:rPr>
          <w:lang w:val="en-US"/>
        </w:rPr>
        <w:t xml:space="preserve">is used </w:t>
      </w:r>
      <w:r w:rsidR="006771FE">
        <w:rPr>
          <w:lang w:val="en-US"/>
        </w:rPr>
        <w:t>as an input to</w:t>
      </w:r>
      <w:r w:rsidR="007F6FFA">
        <w:rPr>
          <w:lang w:val="en-US"/>
        </w:rPr>
        <w:t xml:space="preserve"> Inventory Activation process</w:t>
      </w:r>
      <w:r w:rsidR="00B2003D">
        <w:rPr>
          <w:lang w:val="en-US"/>
        </w:rPr>
        <w:t>,</w:t>
      </w:r>
      <w:r w:rsidR="007F6FFA">
        <w:rPr>
          <w:lang w:val="en-US"/>
        </w:rPr>
        <w:t xml:space="preserve"> which was covered by INV.29 story.</w:t>
      </w:r>
    </w:p>
    <w:p w14:paraId="0772000E" w14:textId="77777777" w:rsidR="00BA1D19" w:rsidRDefault="00BA1D19" w:rsidP="00F30D72">
      <w:pPr>
        <w:pStyle w:val="BodyText"/>
        <w:rPr>
          <w:lang w:val="en-US"/>
        </w:rPr>
      </w:pPr>
    </w:p>
    <w:p w14:paraId="3B78C3CC" w14:textId="77777777" w:rsidR="005E28F4" w:rsidRDefault="00BA1D19" w:rsidP="00BA1D19">
      <w:pPr>
        <w:pStyle w:val="Heading4"/>
      </w:pPr>
      <w:r w:rsidRPr="00BA1D19">
        <w:rPr>
          <w:lang w:val="en-GB"/>
        </w:rPr>
        <w:t>Scope</w:t>
      </w:r>
    </w:p>
    <w:p w14:paraId="22FC311E" w14:textId="77777777" w:rsidR="004873BF" w:rsidRDefault="002929A1" w:rsidP="00F30D72">
      <w:pPr>
        <w:pStyle w:val="BodyText"/>
        <w:rPr>
          <w:lang w:val="en-US"/>
        </w:rPr>
      </w:pPr>
      <w:r>
        <w:rPr>
          <w:lang w:val="en-US"/>
        </w:rPr>
        <w:t xml:space="preserve">Once </w:t>
      </w:r>
      <w:r w:rsidR="00D27EA5">
        <w:rPr>
          <w:lang w:val="en-US"/>
        </w:rPr>
        <w:t xml:space="preserve">the </w:t>
      </w:r>
      <w:r w:rsidR="00B60886" w:rsidRPr="00B60886">
        <w:rPr>
          <w:i/>
          <w:lang w:val="en-US"/>
        </w:rPr>
        <w:t>FlightManager</w:t>
      </w:r>
      <w:r w:rsidR="00B60886">
        <w:rPr>
          <w:lang w:val="en-US"/>
        </w:rPr>
        <w:t xml:space="preserve"> finishes </w:t>
      </w:r>
      <w:r w:rsidR="0084432C">
        <w:rPr>
          <w:lang w:val="en-US"/>
        </w:rPr>
        <w:t xml:space="preserve">activation of all inventory records matching the leg/segment difference </w:t>
      </w:r>
      <w:r w:rsidR="0062021A">
        <w:rPr>
          <w:lang w:val="en-US"/>
        </w:rPr>
        <w:t>(</w:t>
      </w:r>
      <w:r w:rsidR="0084432C">
        <w:rPr>
          <w:lang w:val="en-US"/>
        </w:rPr>
        <w:t xml:space="preserve">identified from the current set of intended DRAFT schedule periods </w:t>
      </w:r>
      <w:r w:rsidR="0084432C" w:rsidRPr="004E74CE">
        <w:rPr>
          <w:lang w:val="en-US"/>
        </w:rPr>
        <w:t>with the same flight number</w:t>
      </w:r>
      <w:r w:rsidR="0062021A" w:rsidRPr="0062021A">
        <w:rPr>
          <w:lang w:val="en-US"/>
        </w:rPr>
        <w:t>)</w:t>
      </w:r>
      <w:r w:rsidR="00A937ED">
        <w:rPr>
          <w:lang w:val="en-US"/>
        </w:rPr>
        <w:t xml:space="preserve">, it </w:t>
      </w:r>
      <w:r w:rsidR="004E74CE">
        <w:rPr>
          <w:lang w:val="en-US"/>
        </w:rPr>
        <w:t xml:space="preserve">should invoke </w:t>
      </w:r>
      <w:r w:rsidR="00A937ED" w:rsidRPr="0040300C">
        <w:rPr>
          <w:i/>
          <w:lang w:val="en-US"/>
        </w:rPr>
        <w:t>ScheduleChangeActivationStatus</w:t>
      </w:r>
      <w:r w:rsidR="00003EB6">
        <w:rPr>
          <w:i/>
          <w:lang w:val="en-US"/>
        </w:rPr>
        <w:t xml:space="preserve"> </w:t>
      </w:r>
      <w:r w:rsidR="00003EB6" w:rsidRPr="00003EB6">
        <w:rPr>
          <w:lang w:val="en-US"/>
        </w:rPr>
        <w:t>operation</w:t>
      </w:r>
      <w:r w:rsidR="000476B8">
        <w:rPr>
          <w:i/>
          <w:lang w:val="en-US"/>
        </w:rPr>
        <w:t xml:space="preserve"> </w:t>
      </w:r>
      <w:r w:rsidR="000476B8" w:rsidRPr="000476B8">
        <w:rPr>
          <w:lang w:val="en-US"/>
        </w:rPr>
        <w:t>of</w:t>
      </w:r>
      <w:r w:rsidR="006C3D60">
        <w:rPr>
          <w:lang w:val="en-US"/>
        </w:rPr>
        <w:t xml:space="preserve"> the </w:t>
      </w:r>
      <w:r w:rsidR="006C3D60" w:rsidRPr="006C3D60">
        <w:rPr>
          <w:i/>
          <w:lang w:val="en-US"/>
        </w:rPr>
        <w:lastRenderedPageBreak/>
        <w:t>ScheduleChangeService</w:t>
      </w:r>
      <w:r w:rsidR="000476B8">
        <w:rPr>
          <w:i/>
          <w:lang w:val="en-US"/>
        </w:rPr>
        <w:t xml:space="preserve">. </w:t>
      </w:r>
      <w:r w:rsidR="000476B8">
        <w:rPr>
          <w:lang w:val="en-US"/>
        </w:rPr>
        <w:t xml:space="preserve">This operation </w:t>
      </w:r>
      <w:r w:rsidR="004E74CE">
        <w:rPr>
          <w:lang w:val="en-US"/>
        </w:rPr>
        <w:t>should have been already</w:t>
      </w:r>
      <w:r w:rsidR="000476B8">
        <w:rPr>
          <w:lang w:val="en-US"/>
        </w:rPr>
        <w:t xml:space="preserve"> implemented as part of CHANGE.03h story and allows Schedule Change to acknowledge the inventory activation and issue activation request for the next set o</w:t>
      </w:r>
      <w:r w:rsidR="00AF71A5">
        <w:rPr>
          <w:lang w:val="en-US"/>
        </w:rPr>
        <w:t xml:space="preserve">f intended DRAFT </w:t>
      </w:r>
      <w:r w:rsidR="00560547">
        <w:rPr>
          <w:lang w:val="en-US"/>
        </w:rPr>
        <w:t xml:space="preserve">schedule </w:t>
      </w:r>
      <w:r w:rsidR="00AF71A5">
        <w:rPr>
          <w:lang w:val="en-US"/>
        </w:rPr>
        <w:t>periods</w:t>
      </w:r>
      <w:r w:rsidR="006C3D60">
        <w:rPr>
          <w:lang w:val="en-US"/>
        </w:rPr>
        <w:t>.</w:t>
      </w:r>
    </w:p>
    <w:p w14:paraId="3FF514BB" w14:textId="77777777" w:rsidR="0015335D" w:rsidRDefault="0015335D" w:rsidP="00F30D72">
      <w:pPr>
        <w:pStyle w:val="BodyText"/>
        <w:rPr>
          <w:lang w:val="en-US"/>
        </w:rPr>
      </w:pPr>
      <w:r>
        <w:rPr>
          <w:lang w:val="en-US"/>
        </w:rPr>
        <w:t>The inputs to this operation are</w:t>
      </w:r>
      <w:r w:rsidR="004873BF">
        <w:rPr>
          <w:lang w:val="en-US"/>
        </w:rPr>
        <w:t xml:space="preserve"> (see XML schema for types and multiplicities)</w:t>
      </w:r>
      <w:r>
        <w:rPr>
          <w:lang w:val="en-US"/>
        </w:rPr>
        <w:t>:</w:t>
      </w:r>
    </w:p>
    <w:p w14:paraId="382912B1" w14:textId="77777777" w:rsidR="002D1DA5" w:rsidRDefault="002D1DA5" w:rsidP="00691B2F">
      <w:pPr>
        <w:pStyle w:val="BodyText"/>
        <w:numPr>
          <w:ilvl w:val="0"/>
          <w:numId w:val="27"/>
        </w:numPr>
        <w:rPr>
          <w:lang w:val="en-US"/>
        </w:rPr>
      </w:pPr>
      <w:r>
        <w:rPr>
          <w:lang w:val="en-US"/>
        </w:rPr>
        <w:t xml:space="preserve">ID of the schedule change plan </w:t>
      </w:r>
      <w:r w:rsidR="00A20B40">
        <w:rPr>
          <w:lang w:val="en-US"/>
        </w:rPr>
        <w:t>for which the inventory has been activated</w:t>
      </w:r>
      <w:r>
        <w:rPr>
          <w:lang w:val="en-US"/>
        </w:rPr>
        <w:t xml:space="preserve">. </w:t>
      </w:r>
    </w:p>
    <w:p w14:paraId="1ABED217" w14:textId="77777777" w:rsidR="00C77E7F" w:rsidRDefault="002D1DA5" w:rsidP="00691B2F">
      <w:pPr>
        <w:pStyle w:val="BodyText"/>
        <w:numPr>
          <w:ilvl w:val="0"/>
          <w:numId w:val="27"/>
        </w:numPr>
        <w:rPr>
          <w:lang w:val="en-US"/>
        </w:rPr>
      </w:pPr>
      <w:r>
        <w:rPr>
          <w:lang w:val="en-US"/>
        </w:rPr>
        <w:t>ID</w:t>
      </w:r>
      <w:r w:rsidR="00560547">
        <w:rPr>
          <w:lang w:val="en-US"/>
        </w:rPr>
        <w:t>s</w:t>
      </w:r>
      <w:r>
        <w:rPr>
          <w:lang w:val="en-US"/>
        </w:rPr>
        <w:t xml:space="preserve"> </w:t>
      </w:r>
      <w:r w:rsidR="007464EA">
        <w:rPr>
          <w:lang w:val="en-US"/>
        </w:rPr>
        <w:t>of the intended DRAFT schedule period</w:t>
      </w:r>
      <w:r w:rsidR="004E74CE">
        <w:rPr>
          <w:lang w:val="en-US"/>
        </w:rPr>
        <w:t>s,</w:t>
      </w:r>
      <w:r w:rsidR="007464EA">
        <w:rPr>
          <w:lang w:val="en-US"/>
        </w:rPr>
        <w:t xml:space="preserve"> </w:t>
      </w:r>
      <w:r w:rsidR="004E74CE">
        <w:rPr>
          <w:lang w:val="en-US"/>
        </w:rPr>
        <w:t>which</w:t>
      </w:r>
      <w:r w:rsidR="007464EA">
        <w:rPr>
          <w:lang w:val="en-US"/>
        </w:rPr>
        <w:t xml:space="preserve"> triggered </w:t>
      </w:r>
      <w:r w:rsidR="004E74CE">
        <w:rPr>
          <w:lang w:val="en-US"/>
        </w:rPr>
        <w:t xml:space="preserve">the </w:t>
      </w:r>
      <w:r w:rsidR="007464EA">
        <w:rPr>
          <w:lang w:val="en-US"/>
        </w:rPr>
        <w:t>inventory activation</w:t>
      </w:r>
      <w:r w:rsidR="004E74CE">
        <w:rPr>
          <w:lang w:val="en-US"/>
        </w:rPr>
        <w:t xml:space="preserve">. </w:t>
      </w:r>
      <w:r w:rsidR="00B80C28">
        <w:rPr>
          <w:lang w:val="en-US"/>
        </w:rPr>
        <w:t xml:space="preserve">Along with the ID of the Schedule Change Plan, </w:t>
      </w:r>
      <w:r w:rsidR="004E74CE">
        <w:rPr>
          <w:lang w:val="en-US"/>
        </w:rPr>
        <w:t>they are</w:t>
      </w:r>
      <w:r w:rsidR="00B80C28">
        <w:rPr>
          <w:lang w:val="en-US"/>
        </w:rPr>
        <w:t xml:space="preserve"> used throughout the whole process as correlation ID</w:t>
      </w:r>
      <w:r w:rsidR="00151DDB">
        <w:rPr>
          <w:lang w:val="en-US"/>
        </w:rPr>
        <w:t>s</w:t>
      </w:r>
      <w:r w:rsidR="00B80C28">
        <w:rPr>
          <w:lang w:val="en-US"/>
        </w:rPr>
        <w:t xml:space="preserve"> and allow the </w:t>
      </w:r>
      <w:r w:rsidR="004E74CE">
        <w:rPr>
          <w:lang w:val="en-US"/>
        </w:rPr>
        <w:t xml:space="preserve">Schedule Change Process to orchestrate </w:t>
      </w:r>
      <w:r w:rsidR="00151DDB">
        <w:rPr>
          <w:lang w:val="en-US"/>
        </w:rPr>
        <w:t>activation</w:t>
      </w:r>
      <w:r w:rsidR="004E74CE">
        <w:rPr>
          <w:lang w:val="en-US"/>
        </w:rPr>
        <w:t>.</w:t>
      </w:r>
    </w:p>
    <w:p w14:paraId="258E8244" w14:textId="77777777" w:rsidR="006D4088" w:rsidRPr="00F30D72" w:rsidRDefault="000A539C" w:rsidP="002840A1">
      <w:pPr>
        <w:pStyle w:val="BodyText"/>
        <w:rPr>
          <w:lang w:val="en-US"/>
        </w:rPr>
      </w:pPr>
      <w:r>
        <w:rPr>
          <w:lang w:val="en-US"/>
        </w:rPr>
        <w:t xml:space="preserve">Please note that in </w:t>
      </w:r>
      <w:r w:rsidR="00411E18">
        <w:rPr>
          <w:lang w:val="en-US"/>
        </w:rPr>
        <w:t xml:space="preserve">the </w:t>
      </w:r>
      <w:r>
        <w:rPr>
          <w:lang w:val="en-US"/>
        </w:rPr>
        <w:t xml:space="preserve">future </w:t>
      </w:r>
      <w:r w:rsidR="008B2130">
        <w:rPr>
          <w:lang w:val="en-US"/>
        </w:rPr>
        <w:t>story INV.29h</w:t>
      </w:r>
      <w:r>
        <w:rPr>
          <w:lang w:val="en-US"/>
        </w:rPr>
        <w:t xml:space="preserve"> the inventory activation notification will be extended with </w:t>
      </w:r>
      <w:r w:rsidR="008B2130">
        <w:rPr>
          <w:lang w:val="en-US"/>
        </w:rPr>
        <w:t xml:space="preserve">error statistics. </w:t>
      </w:r>
      <w:r w:rsidR="00DE58E7">
        <w:rPr>
          <w:lang w:val="en-US"/>
        </w:rPr>
        <w:t xml:space="preserve">In </w:t>
      </w:r>
      <w:r w:rsidR="004B494F">
        <w:rPr>
          <w:lang w:val="en-US"/>
        </w:rPr>
        <w:t xml:space="preserve">the </w:t>
      </w:r>
      <w:r w:rsidR="00DE58E7">
        <w:rPr>
          <w:lang w:val="en-US"/>
        </w:rPr>
        <w:t xml:space="preserve">current implementation </w:t>
      </w:r>
      <w:r w:rsidR="00500123">
        <w:rPr>
          <w:lang w:val="en-US"/>
        </w:rPr>
        <w:t>the requirement is only to log</w:t>
      </w:r>
      <w:r w:rsidR="00243FDE">
        <w:rPr>
          <w:lang w:val="en-US"/>
        </w:rPr>
        <w:t xml:space="preserve"> </w:t>
      </w:r>
      <w:r w:rsidR="00411E18">
        <w:rPr>
          <w:lang w:val="en-US"/>
        </w:rPr>
        <w:t>all</w:t>
      </w:r>
      <w:r w:rsidR="00500123">
        <w:rPr>
          <w:lang w:val="en-US"/>
        </w:rPr>
        <w:t xml:space="preserve"> errors with Error Manager</w:t>
      </w:r>
      <w:r w:rsidR="004B494F">
        <w:rPr>
          <w:lang w:val="en-US"/>
        </w:rPr>
        <w:t>.</w:t>
      </w:r>
      <w:r w:rsidR="00500123">
        <w:rPr>
          <w:lang w:val="en-US"/>
        </w:rPr>
        <w:t xml:space="preserve"> </w:t>
      </w:r>
      <w:r w:rsidR="004B494F">
        <w:rPr>
          <w:lang w:val="en-US"/>
        </w:rPr>
        <w:t>Even if there have been</w:t>
      </w:r>
      <w:r w:rsidR="00411E18">
        <w:rPr>
          <w:lang w:val="en-US"/>
        </w:rPr>
        <w:t xml:space="preserve"> </w:t>
      </w:r>
      <w:r w:rsidR="004B494F">
        <w:rPr>
          <w:lang w:val="en-US"/>
        </w:rPr>
        <w:t xml:space="preserve">errors during activation, all the intended DRAFT periods with the current flight number should be included in </w:t>
      </w:r>
      <w:r w:rsidR="004B494F" w:rsidRPr="0040300C">
        <w:rPr>
          <w:i/>
          <w:lang w:val="en-US"/>
        </w:rPr>
        <w:t>ScheduleChangeActivationStatus</w:t>
      </w:r>
      <w:r w:rsidR="004B494F">
        <w:rPr>
          <w:i/>
          <w:lang w:val="en-US"/>
        </w:rPr>
        <w:t xml:space="preserve"> </w:t>
      </w:r>
      <w:r w:rsidR="004B494F">
        <w:rPr>
          <w:lang w:val="en-US"/>
        </w:rPr>
        <w:t>request</w:t>
      </w:r>
      <w:r w:rsidR="00500123">
        <w:rPr>
          <w:lang w:val="en-US"/>
        </w:rPr>
        <w:t>.</w:t>
      </w:r>
    </w:p>
    <w:p w14:paraId="6728303C" w14:textId="77777777" w:rsidR="002840A1" w:rsidRDefault="002840A1" w:rsidP="002840A1">
      <w:pPr>
        <w:pStyle w:val="BodyText"/>
        <w:rPr>
          <w:lang w:val="en-GB"/>
        </w:rPr>
      </w:pPr>
    </w:p>
    <w:p w14:paraId="0BCF5D38" w14:textId="77777777" w:rsidR="002840A1" w:rsidRDefault="002840A1" w:rsidP="002840A1">
      <w:pPr>
        <w:pStyle w:val="Heading3"/>
        <w:rPr>
          <w:lang w:val="en-GB"/>
        </w:rPr>
      </w:pPr>
      <w:bookmarkStart w:id="210" w:name="_Toc401324242"/>
      <w:r w:rsidRPr="007441BA">
        <w:rPr>
          <w:lang w:val="en-GB"/>
        </w:rPr>
        <w:t>Acceptance Tests</w:t>
      </w:r>
      <w:bookmarkEnd w:id="210"/>
    </w:p>
    <w:p w14:paraId="2D37E4A4" w14:textId="77777777" w:rsidR="002840A1" w:rsidRPr="00FE01B4" w:rsidRDefault="002840A1" w:rsidP="002840A1">
      <w:pPr>
        <w:pStyle w:val="BodyText"/>
        <w:ind w:left="567"/>
        <w:rPr>
          <w:lang w:val="en-GB"/>
        </w:rPr>
      </w:pPr>
      <w:r w:rsidRPr="00FE01B4">
        <w:rPr>
          <w:lang w:val="en-GB"/>
        </w:rPr>
        <w:t>Definition of done requires that all test scenarios are satisfied</w:t>
      </w:r>
      <w:r w:rsidRPr="00072C1C">
        <w:rPr>
          <w:lang w:val="en-GB"/>
        </w:rPr>
        <w:t>; furthermore it is expected that the development team will identify additional scenarios to add the test pack.</w:t>
      </w:r>
      <w:r w:rsidRPr="00735615">
        <w:rPr>
          <w:lang w:val="en-US"/>
        </w:rPr>
        <w:t xml:space="preserve"> </w:t>
      </w:r>
      <w:r>
        <w:rPr>
          <w:lang w:val="en-GB"/>
        </w:rPr>
        <w:t>Acceptance tests for this story are based on those from CHANGE.03b story. It is implied that the test data should be re-used.</w:t>
      </w:r>
      <w:r w:rsidRPr="00735615">
        <w:rPr>
          <w:lang w:val="en-US"/>
        </w:rPr>
        <w:t xml:space="preserve"> </w:t>
      </w:r>
      <w:r w:rsidRPr="00FE78F3">
        <w:rPr>
          <w:lang w:val="en-GB"/>
        </w:rPr>
        <w:t>The story should be demonstrated via Schedules</w:t>
      </w:r>
      <w:r w:rsidR="00513D9F" w:rsidRPr="00FE78F3">
        <w:rPr>
          <w:lang w:val="en-GB"/>
        </w:rPr>
        <w:t xml:space="preserve"> GUI, FROM-TO GUI and SOAP UI</w:t>
      </w:r>
      <w:r w:rsidRPr="00FE78F3">
        <w:rPr>
          <w:lang w:val="en-GB"/>
        </w:rPr>
        <w:t>.</w:t>
      </w:r>
    </w:p>
    <w:tbl>
      <w:tblPr>
        <w:tblW w:w="9900" w:type="dxa"/>
        <w:tblInd w:w="86"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ayout w:type="fixed"/>
        <w:tblCellMar>
          <w:top w:w="58" w:type="dxa"/>
          <w:left w:w="86" w:type="dxa"/>
          <w:bottom w:w="58" w:type="dxa"/>
          <w:right w:w="86" w:type="dxa"/>
        </w:tblCellMar>
        <w:tblLook w:val="01E0" w:firstRow="1" w:lastRow="1" w:firstColumn="1" w:lastColumn="1" w:noHBand="0" w:noVBand="0"/>
      </w:tblPr>
      <w:tblGrid>
        <w:gridCol w:w="810"/>
        <w:gridCol w:w="2430"/>
        <w:gridCol w:w="1980"/>
        <w:gridCol w:w="4680"/>
      </w:tblGrid>
      <w:tr w:rsidR="002840A1" w:rsidRPr="00023CC9" w14:paraId="504CA3A6" w14:textId="77777777" w:rsidTr="008D286F">
        <w:trPr>
          <w:tblHeader/>
        </w:trPr>
        <w:tc>
          <w:tcPr>
            <w:tcW w:w="810" w:type="dxa"/>
            <w:shd w:val="clear" w:color="auto" w:fill="DBE5F1" w:themeFill="accent1" w:themeFillTint="33"/>
          </w:tcPr>
          <w:p w14:paraId="544B435D" w14:textId="77777777" w:rsidR="002840A1" w:rsidRPr="00023CC9" w:rsidRDefault="002840A1" w:rsidP="008D286F">
            <w:pPr>
              <w:rPr>
                <w:rFonts w:asciiTheme="minorHAnsi" w:hAnsiTheme="minorHAnsi" w:cstheme="minorHAnsi"/>
                <w:b/>
                <w:color w:val="000000"/>
                <w:szCs w:val="20"/>
              </w:rPr>
            </w:pPr>
            <w:r w:rsidRPr="00023CC9">
              <w:rPr>
                <w:rFonts w:asciiTheme="minorHAnsi" w:hAnsiTheme="minorHAnsi" w:cstheme="minorHAnsi"/>
                <w:b/>
                <w:color w:val="000000"/>
                <w:szCs w:val="20"/>
              </w:rPr>
              <w:t>Nr.</w:t>
            </w:r>
          </w:p>
        </w:tc>
        <w:tc>
          <w:tcPr>
            <w:tcW w:w="2430" w:type="dxa"/>
            <w:shd w:val="clear" w:color="auto" w:fill="DBE5F1" w:themeFill="accent1" w:themeFillTint="33"/>
          </w:tcPr>
          <w:p w14:paraId="6664342E" w14:textId="77777777" w:rsidR="002840A1" w:rsidRPr="00023CC9" w:rsidRDefault="002840A1" w:rsidP="008D286F">
            <w:pPr>
              <w:rPr>
                <w:rFonts w:asciiTheme="minorHAnsi" w:hAnsiTheme="minorHAnsi" w:cstheme="minorHAnsi"/>
                <w:b/>
                <w:szCs w:val="20"/>
              </w:rPr>
            </w:pPr>
            <w:r w:rsidRPr="00023CC9">
              <w:rPr>
                <w:rFonts w:asciiTheme="minorHAnsi" w:hAnsiTheme="minorHAnsi" w:cstheme="minorHAnsi"/>
                <w:b/>
                <w:color w:val="000000"/>
                <w:szCs w:val="20"/>
              </w:rPr>
              <w:t>Pre-condition</w:t>
            </w:r>
            <w:r>
              <w:rPr>
                <w:rFonts w:asciiTheme="minorHAnsi" w:hAnsiTheme="minorHAnsi" w:cstheme="minorHAnsi"/>
                <w:b/>
                <w:color w:val="000000"/>
                <w:szCs w:val="20"/>
              </w:rPr>
              <w:t>s</w:t>
            </w:r>
          </w:p>
        </w:tc>
        <w:tc>
          <w:tcPr>
            <w:tcW w:w="1980" w:type="dxa"/>
            <w:shd w:val="clear" w:color="auto" w:fill="DBE5F1" w:themeFill="accent1" w:themeFillTint="33"/>
          </w:tcPr>
          <w:p w14:paraId="2D32AA0B" w14:textId="77777777" w:rsidR="002840A1" w:rsidRPr="00023CC9" w:rsidRDefault="002840A1" w:rsidP="008D286F">
            <w:pPr>
              <w:rPr>
                <w:rFonts w:asciiTheme="minorHAnsi" w:hAnsiTheme="minorHAnsi" w:cstheme="minorHAnsi"/>
                <w:b/>
                <w:szCs w:val="20"/>
              </w:rPr>
            </w:pPr>
            <w:r w:rsidRPr="00023CC9">
              <w:rPr>
                <w:rFonts w:asciiTheme="minorHAnsi" w:hAnsiTheme="minorHAnsi" w:cstheme="minorHAnsi"/>
                <w:b/>
                <w:szCs w:val="20"/>
              </w:rPr>
              <w:t>Action</w:t>
            </w:r>
          </w:p>
        </w:tc>
        <w:tc>
          <w:tcPr>
            <w:tcW w:w="4680" w:type="dxa"/>
            <w:shd w:val="clear" w:color="auto" w:fill="DBE5F1" w:themeFill="accent1" w:themeFillTint="33"/>
          </w:tcPr>
          <w:p w14:paraId="0BB23FF7" w14:textId="77777777" w:rsidR="002840A1" w:rsidRPr="00023CC9" w:rsidRDefault="002840A1" w:rsidP="008D286F">
            <w:pPr>
              <w:rPr>
                <w:rFonts w:asciiTheme="minorHAnsi" w:hAnsiTheme="minorHAnsi" w:cstheme="minorHAnsi"/>
                <w:b/>
                <w:szCs w:val="20"/>
              </w:rPr>
            </w:pPr>
            <w:r w:rsidRPr="00023CC9">
              <w:rPr>
                <w:rFonts w:asciiTheme="minorHAnsi" w:hAnsiTheme="minorHAnsi" w:cstheme="minorHAnsi"/>
                <w:b/>
                <w:szCs w:val="20"/>
              </w:rPr>
              <w:t>Post-condition</w:t>
            </w:r>
          </w:p>
        </w:tc>
      </w:tr>
      <w:tr w:rsidR="002840A1" w:rsidRPr="00023CC9" w14:paraId="0B4CB4F5" w14:textId="77777777" w:rsidTr="008D286F">
        <w:tc>
          <w:tcPr>
            <w:tcW w:w="810" w:type="dxa"/>
            <w:vAlign w:val="center"/>
          </w:tcPr>
          <w:p w14:paraId="272EE4A2" w14:textId="77777777" w:rsidR="002840A1" w:rsidRPr="00023CC9" w:rsidRDefault="002840A1" w:rsidP="00691B2F">
            <w:pPr>
              <w:numPr>
                <w:ilvl w:val="0"/>
                <w:numId w:val="38"/>
              </w:numPr>
              <w:spacing w:before="40" w:after="40"/>
              <w:rPr>
                <w:rFonts w:asciiTheme="minorHAnsi" w:hAnsiTheme="minorHAnsi" w:cstheme="minorHAnsi"/>
                <w:bCs/>
                <w:szCs w:val="20"/>
              </w:rPr>
            </w:pPr>
          </w:p>
        </w:tc>
        <w:tc>
          <w:tcPr>
            <w:tcW w:w="2430" w:type="dxa"/>
          </w:tcPr>
          <w:p w14:paraId="4D05DFB6" w14:textId="77777777" w:rsidR="002840A1" w:rsidRPr="004F35E7" w:rsidRDefault="00995DD5" w:rsidP="008D286F">
            <w:pPr>
              <w:spacing w:before="100" w:beforeAutospacing="1" w:after="100" w:afterAutospacing="1"/>
              <w:rPr>
                <w:rFonts w:asciiTheme="minorHAnsi" w:hAnsiTheme="minorHAnsi" w:cstheme="minorHAnsi"/>
              </w:rPr>
            </w:pPr>
            <w:r>
              <w:rPr>
                <w:rFonts w:asciiTheme="minorHAnsi" w:hAnsiTheme="minorHAnsi" w:cstheme="minorHAnsi"/>
              </w:rPr>
              <w:t xml:space="preserve">Draft and Active Schedules exist in the database as specified in </w:t>
            </w:r>
            <w:r w:rsidRPr="00E02089">
              <w:rPr>
                <w:rFonts w:asciiTheme="minorHAnsi" w:hAnsiTheme="minorHAnsi" w:cstheme="minorHAnsi"/>
                <w:b/>
              </w:rPr>
              <w:t>Scenario 1 of CHANGE.03b story.</w:t>
            </w:r>
          </w:p>
        </w:tc>
        <w:tc>
          <w:tcPr>
            <w:tcW w:w="1980" w:type="dxa"/>
          </w:tcPr>
          <w:p w14:paraId="7564202E" w14:textId="77777777" w:rsidR="002840A1" w:rsidRPr="004F35E7" w:rsidRDefault="00995DD5" w:rsidP="008D286F">
            <w:pPr>
              <w:spacing w:before="100" w:beforeAutospacing="1" w:after="100" w:afterAutospacing="1"/>
              <w:rPr>
                <w:rFonts w:asciiTheme="minorHAnsi" w:hAnsiTheme="minorHAnsi" w:cstheme="minorHAnsi"/>
              </w:rPr>
            </w:pPr>
            <w:r w:rsidRPr="00DB034E">
              <w:rPr>
                <w:rFonts w:asciiTheme="minorHAnsi" w:hAnsiTheme="minorHAnsi" w:cstheme="minorHAnsi"/>
              </w:rPr>
              <w:t>The user selects to activate draft schedules via Schedule Activation GUI</w:t>
            </w:r>
            <w:r>
              <w:rPr>
                <w:rFonts w:asciiTheme="minorHAnsi" w:hAnsiTheme="minorHAnsi" w:cstheme="minorHAnsi"/>
              </w:rPr>
              <w:t xml:space="preserve"> and starts execution of the resulting Schedule Change Plan via From-To GUI.</w:t>
            </w:r>
          </w:p>
        </w:tc>
        <w:tc>
          <w:tcPr>
            <w:tcW w:w="4680" w:type="dxa"/>
          </w:tcPr>
          <w:p w14:paraId="1D338777" w14:textId="77777777" w:rsidR="002840A1" w:rsidRDefault="00995DD5" w:rsidP="003E43C3">
            <w:pPr>
              <w:spacing w:before="100" w:beforeAutospacing="1" w:after="100" w:afterAutospacing="1"/>
              <w:rPr>
                <w:rFonts w:asciiTheme="minorHAnsi" w:hAnsiTheme="minorHAnsi" w:cstheme="minorHAnsi"/>
              </w:rPr>
            </w:pPr>
            <w:r>
              <w:rPr>
                <w:rFonts w:asciiTheme="minorHAnsi" w:hAnsiTheme="minorHAnsi" w:cstheme="minorHAnsi"/>
              </w:rPr>
              <w:t>Inventory and schedules for MH</w:t>
            </w:r>
            <w:r w:rsidR="003E43C3">
              <w:rPr>
                <w:rFonts w:asciiTheme="minorHAnsi" w:hAnsiTheme="minorHAnsi" w:cstheme="minorHAnsi"/>
              </w:rPr>
              <w:t>1, MH2 and MH3 flights have been activated.</w:t>
            </w:r>
          </w:p>
          <w:p w14:paraId="5CE0925B" w14:textId="77777777" w:rsidR="007E46FF" w:rsidRDefault="007E46FF" w:rsidP="007E46FF">
            <w:pPr>
              <w:spacing w:before="100" w:beforeAutospacing="1" w:after="100" w:afterAutospacing="1"/>
              <w:rPr>
                <w:rFonts w:asciiTheme="minorHAnsi" w:hAnsiTheme="minorHAnsi" w:cstheme="minorHAnsi"/>
              </w:rPr>
            </w:pPr>
            <w:r w:rsidRPr="007E46FF">
              <w:rPr>
                <w:rFonts w:asciiTheme="minorHAnsi" w:hAnsiTheme="minorHAnsi" w:cstheme="minorHAnsi"/>
                <w:i/>
              </w:rPr>
              <w:t>ScheduleChangeActivationStatus</w:t>
            </w:r>
            <w:r>
              <w:rPr>
                <w:rFonts w:asciiTheme="minorHAnsi" w:hAnsiTheme="minorHAnsi" w:cstheme="minorHAnsi"/>
              </w:rPr>
              <w:t xml:space="preserve"> operation of the </w:t>
            </w:r>
            <w:r w:rsidRPr="007E46FF">
              <w:rPr>
                <w:rFonts w:asciiTheme="minorHAnsi" w:hAnsiTheme="minorHAnsi" w:cstheme="minorHAnsi"/>
                <w:i/>
              </w:rPr>
              <w:t>ScheduleChange</w:t>
            </w:r>
            <w:r>
              <w:rPr>
                <w:rFonts w:asciiTheme="minorHAnsi" w:hAnsiTheme="minorHAnsi" w:cstheme="minorHAnsi"/>
              </w:rPr>
              <w:t xml:space="preserve"> service has been invoked </w:t>
            </w:r>
            <w:r w:rsidRPr="003A2EB7">
              <w:rPr>
                <w:rFonts w:asciiTheme="minorHAnsi" w:hAnsiTheme="minorHAnsi" w:cstheme="minorHAnsi"/>
                <w:b/>
              </w:rPr>
              <w:t>three times</w:t>
            </w:r>
            <w:r>
              <w:rPr>
                <w:rFonts w:asciiTheme="minorHAnsi" w:hAnsiTheme="minorHAnsi" w:cstheme="minorHAnsi"/>
              </w:rPr>
              <w:t>: one time for each of the three flight numbers.</w:t>
            </w:r>
          </w:p>
          <w:p w14:paraId="2E5B9AC1" w14:textId="77777777" w:rsidR="003A2EB7" w:rsidRPr="003A2EB7" w:rsidRDefault="003A2EB7" w:rsidP="003A2EB7">
            <w:pPr>
              <w:spacing w:before="100" w:beforeAutospacing="1" w:after="100" w:afterAutospacing="1"/>
              <w:rPr>
                <w:rFonts w:asciiTheme="minorHAnsi" w:hAnsiTheme="minorHAnsi" w:cstheme="minorHAnsi"/>
              </w:rPr>
            </w:pPr>
            <w:r>
              <w:rPr>
                <w:rFonts w:asciiTheme="minorHAnsi" w:hAnsiTheme="minorHAnsi" w:cstheme="minorHAnsi"/>
              </w:rPr>
              <w:t xml:space="preserve">All </w:t>
            </w:r>
            <w:r w:rsidRPr="003A2EB7">
              <w:rPr>
                <w:rFonts w:asciiTheme="minorHAnsi" w:hAnsiTheme="minorHAnsi" w:cstheme="minorHAnsi"/>
                <w:b/>
              </w:rPr>
              <w:t>five</w:t>
            </w:r>
            <w:r>
              <w:rPr>
                <w:rFonts w:asciiTheme="minorHAnsi" w:hAnsiTheme="minorHAnsi" w:cstheme="minorHAnsi"/>
              </w:rPr>
              <w:t xml:space="preserve"> intended draft schedule periods defined in the test have been marked as Activated by setting the following Boolean element to true:</w:t>
            </w:r>
            <w:r>
              <w:rPr>
                <w:rFonts w:asciiTheme="minorHAnsi" w:hAnsiTheme="minorHAnsi" w:cstheme="minorHAnsi"/>
              </w:rPr>
              <w:br/>
            </w:r>
            <w:r w:rsidRPr="003A2EB7">
              <w:rPr>
                <w:rFonts w:asciiTheme="minorHAnsi" w:hAnsiTheme="minorHAnsi" w:cstheme="minorHAnsi"/>
              </w:rPr>
              <w:t>tns:ShowScheduleChangePlan/tns:ScheduleChangePlan/schd:IntendedScheduleChanges/schd:IntendedScheduleChange/schd:ActivatedInd</w:t>
            </w:r>
            <w:r>
              <w:rPr>
                <w:rFonts w:asciiTheme="minorHAnsi" w:hAnsiTheme="minorHAnsi" w:cstheme="minorHAnsi"/>
              </w:rPr>
              <w:t xml:space="preserve"> </w:t>
            </w:r>
            <w:r>
              <w:rPr>
                <w:rFonts w:asciiTheme="minorHAnsi" w:hAnsiTheme="minorHAnsi" w:cstheme="minorHAnsi"/>
              </w:rPr>
              <w:br/>
              <w:t>(This should be demonstrated via SOAP UI)</w:t>
            </w:r>
          </w:p>
        </w:tc>
      </w:tr>
    </w:tbl>
    <w:p w14:paraId="18C6E27D" w14:textId="77777777" w:rsidR="002F49D6" w:rsidRDefault="002F49D6" w:rsidP="00AE32CE">
      <w:pPr>
        <w:pStyle w:val="BodyText"/>
        <w:rPr>
          <w:lang w:val="en-US"/>
        </w:rPr>
      </w:pPr>
    </w:p>
    <w:p w14:paraId="20EB93D4" w14:textId="77777777" w:rsidR="002F49D6" w:rsidRDefault="002F49D6">
      <w:pPr>
        <w:spacing w:before="0" w:after="0"/>
      </w:pPr>
      <w:r>
        <w:br w:type="page"/>
      </w:r>
    </w:p>
    <w:p w14:paraId="0892EB42" w14:textId="77777777" w:rsidR="002F49D6" w:rsidRDefault="002F49D6" w:rsidP="002F49D6">
      <w:pPr>
        <w:pStyle w:val="Heading2"/>
        <w:numPr>
          <w:ilvl w:val="1"/>
          <w:numId w:val="1"/>
        </w:numPr>
        <w:rPr>
          <w:bCs w:val="0"/>
          <w:color w:val="000000" w:themeColor="text1"/>
          <w:lang w:val="en-GB"/>
        </w:rPr>
      </w:pPr>
      <w:bookmarkStart w:id="211" w:name="_Toc401324243"/>
      <w:r>
        <w:rPr>
          <w:bCs w:val="0"/>
          <w:color w:val="000000" w:themeColor="text1"/>
          <w:lang w:val="en-GB"/>
        </w:rPr>
        <w:lastRenderedPageBreak/>
        <w:t>INV.</w:t>
      </w:r>
      <w:r w:rsidR="008C1D25">
        <w:rPr>
          <w:bCs w:val="0"/>
          <w:color w:val="000000" w:themeColor="text1"/>
          <w:lang w:val="en-GB"/>
        </w:rPr>
        <w:t>28</w:t>
      </w:r>
      <w:r>
        <w:rPr>
          <w:bCs w:val="0"/>
          <w:color w:val="000000" w:themeColor="text1"/>
          <w:lang w:val="en-GB"/>
        </w:rPr>
        <w:t xml:space="preserve"> </w:t>
      </w:r>
      <w:r w:rsidR="00E73328">
        <w:rPr>
          <w:bCs w:val="0"/>
          <w:color w:val="000000" w:themeColor="text1"/>
          <w:lang w:val="en-GB"/>
        </w:rPr>
        <w:t xml:space="preserve">- </w:t>
      </w:r>
      <w:r w:rsidR="00681E7F">
        <w:rPr>
          <w:bCs w:val="0"/>
          <w:color w:val="000000" w:themeColor="text1"/>
          <w:lang w:val="en-GB"/>
        </w:rPr>
        <w:t>Advance</w:t>
      </w:r>
      <w:r>
        <w:rPr>
          <w:bCs w:val="0"/>
          <w:color w:val="000000" w:themeColor="text1"/>
          <w:lang w:val="en-GB"/>
        </w:rPr>
        <w:t xml:space="preserve"> </w:t>
      </w:r>
      <w:r w:rsidR="00681E7F">
        <w:rPr>
          <w:bCs w:val="0"/>
          <w:color w:val="000000" w:themeColor="text1"/>
          <w:lang w:val="en-GB"/>
        </w:rPr>
        <w:t xml:space="preserve">Inventory </w:t>
      </w:r>
      <w:r>
        <w:rPr>
          <w:bCs w:val="0"/>
          <w:color w:val="000000" w:themeColor="text1"/>
          <w:lang w:val="en-GB"/>
        </w:rPr>
        <w:t>Detail Window</w:t>
      </w:r>
      <w:r w:rsidR="00681E7F">
        <w:rPr>
          <w:bCs w:val="0"/>
          <w:color w:val="000000" w:themeColor="text1"/>
          <w:lang w:val="en-GB"/>
        </w:rPr>
        <w:t>s</w:t>
      </w:r>
      <w:bookmarkEnd w:id="211"/>
      <w:r>
        <w:rPr>
          <w:bCs w:val="0"/>
          <w:color w:val="000000" w:themeColor="text1"/>
          <w:lang w:val="en-GB"/>
        </w:rPr>
        <w:t xml:space="preserve"> </w:t>
      </w:r>
    </w:p>
    <w:p w14:paraId="07580225" w14:textId="77777777" w:rsidR="002F49D6" w:rsidRDefault="002F49D6" w:rsidP="002F49D6">
      <w:pPr>
        <w:pStyle w:val="Heading3"/>
        <w:rPr>
          <w:lang w:val="en-GB"/>
        </w:rPr>
      </w:pPr>
      <w:bookmarkStart w:id="212" w:name="_Toc401324244"/>
      <w:r>
        <w:rPr>
          <w:lang w:val="en-GB"/>
        </w:rPr>
        <w:t>Overview</w:t>
      </w:r>
      <w:bookmarkEnd w:id="212"/>
    </w:p>
    <w:p w14:paraId="5656FDA3" w14:textId="77777777" w:rsidR="009B4F2D" w:rsidRDefault="004451F2" w:rsidP="004451F2">
      <w:pPr>
        <w:pStyle w:val="BodyText"/>
        <w:rPr>
          <w:lang w:val="en-GB"/>
        </w:rPr>
      </w:pPr>
      <w:r>
        <w:rPr>
          <w:lang w:val="en-GB"/>
        </w:rPr>
        <w:t>This story covers Basic Flow 2 of the use case: creation of ICRs for the oncoming flight dates and deletion of inventory records for the flown flights.</w:t>
      </w:r>
    </w:p>
    <w:p w14:paraId="624D38E5" w14:textId="77777777" w:rsidR="00050905" w:rsidRDefault="00193EB5" w:rsidP="00DB5C0F">
      <w:pPr>
        <w:pStyle w:val="BodyText"/>
        <w:rPr>
          <w:lang w:val="en-GB"/>
        </w:rPr>
      </w:pPr>
      <w:r>
        <w:rPr>
          <w:lang w:val="en-GB"/>
        </w:rPr>
        <w:t xml:space="preserve">Advancement of Inventory Details Window is one of activities performed during </w:t>
      </w:r>
      <w:r w:rsidR="00DB5C0F">
        <w:rPr>
          <w:lang w:val="en-GB"/>
        </w:rPr>
        <w:t>Nightly Inventory Maintenance hence INV.28 can only be implemented after INV.69.</w:t>
      </w:r>
    </w:p>
    <w:p w14:paraId="478C8B7F" w14:textId="77777777" w:rsidR="00080485" w:rsidRDefault="00080485" w:rsidP="00080485">
      <w:pPr>
        <w:pStyle w:val="BodyText"/>
        <w:rPr>
          <w:lang w:val="en-GB"/>
        </w:rPr>
      </w:pPr>
      <w:r>
        <w:rPr>
          <w:lang w:val="en-GB"/>
        </w:rPr>
        <w:t>This story is expected to use real SIAM parameter values rather than fixed values. Therefore it should be implemented after ACRH.29 Synchronise subscriber options.</w:t>
      </w:r>
    </w:p>
    <w:p w14:paraId="75D06CF6" w14:textId="77777777" w:rsidR="004451F2" w:rsidRDefault="004451F2" w:rsidP="004451F2">
      <w:pPr>
        <w:pStyle w:val="Heading3"/>
        <w:rPr>
          <w:lang w:val="en-GB"/>
        </w:rPr>
      </w:pPr>
      <w:bookmarkStart w:id="213" w:name="_Toc401324245"/>
      <w:r>
        <w:rPr>
          <w:lang w:val="en-GB"/>
        </w:rPr>
        <w:t>Implementation details</w:t>
      </w:r>
      <w:bookmarkEnd w:id="213"/>
    </w:p>
    <w:p w14:paraId="57F113CD" w14:textId="77777777" w:rsidR="00871FDC" w:rsidRPr="008266C7" w:rsidRDefault="0066532E" w:rsidP="00691B2F">
      <w:pPr>
        <w:pStyle w:val="BodyText"/>
        <w:numPr>
          <w:ilvl w:val="0"/>
          <w:numId w:val="42"/>
        </w:numPr>
        <w:rPr>
          <w:lang w:val="en-GB"/>
        </w:rPr>
      </w:pPr>
      <w:r>
        <w:rPr>
          <w:lang w:val="en-GB"/>
        </w:rPr>
        <w:t>Advancement of Inventory Details Window is performed</w:t>
      </w:r>
      <w:r w:rsidR="00871FDC">
        <w:rPr>
          <w:lang w:val="en-GB"/>
        </w:rPr>
        <w:t xml:space="preserve"> in grid by</w:t>
      </w:r>
      <w:r w:rsidR="000B1A63">
        <w:rPr>
          <w:lang w:val="en-GB"/>
        </w:rPr>
        <w:t xml:space="preserve"> the</w:t>
      </w:r>
      <w:r w:rsidR="00871FDC">
        <w:rPr>
          <w:lang w:val="en-GB"/>
        </w:rPr>
        <w:t xml:space="preserve"> </w:t>
      </w:r>
      <w:r w:rsidR="00871FDC" w:rsidRPr="00486ADE">
        <w:rPr>
          <w:i/>
          <w:lang w:val="en-GB"/>
        </w:rPr>
        <w:t>FlightManager</w:t>
      </w:r>
      <w:r w:rsidR="00871FDC">
        <w:rPr>
          <w:lang w:val="en-GB"/>
        </w:rPr>
        <w:t xml:space="preserve"> service, re-using the </w:t>
      </w:r>
      <w:r w:rsidR="00BA389B">
        <w:rPr>
          <w:lang w:val="en-GB"/>
        </w:rPr>
        <w:t xml:space="preserve">existing </w:t>
      </w:r>
      <w:r w:rsidR="00871FDC">
        <w:rPr>
          <w:lang w:val="en-GB"/>
        </w:rPr>
        <w:t xml:space="preserve">code </w:t>
      </w:r>
      <w:r w:rsidR="00BA389B">
        <w:rPr>
          <w:lang w:val="en-US"/>
        </w:rPr>
        <w:t>for Inventory Dressing</w:t>
      </w:r>
      <w:r w:rsidR="008751E8">
        <w:rPr>
          <w:lang w:val="en-US"/>
        </w:rPr>
        <w:t xml:space="preserve"> – see the sequence diagram </w:t>
      </w:r>
      <w:r w:rsidR="00B66902">
        <w:rPr>
          <w:lang w:val="en-US"/>
        </w:rPr>
        <w:t>below</w:t>
      </w:r>
      <w:r w:rsidR="008266C7">
        <w:rPr>
          <w:lang w:val="en-US"/>
        </w:rPr>
        <w:t xml:space="preserve"> (based on the sequence diagram of INV.69)</w:t>
      </w:r>
    </w:p>
    <w:p w14:paraId="569171D1" w14:textId="77777777" w:rsidR="008266C7" w:rsidRDefault="008266C7" w:rsidP="008266C7">
      <w:pPr>
        <w:pStyle w:val="BodyText"/>
        <w:rPr>
          <w:lang w:val="en-GB"/>
        </w:rPr>
      </w:pPr>
      <w:r>
        <w:rPr>
          <w:noProof/>
          <w:lang w:val="en-GB" w:eastAsia="en-GB"/>
        </w:rPr>
        <w:drawing>
          <wp:inline distT="0" distB="0" distL="0" distR="0" wp14:anchorId="2272D509" wp14:editId="2A6370D2">
            <wp:extent cx="5757545" cy="3619500"/>
            <wp:effectExtent l="19050" t="0" r="0" b="0"/>
            <wp:docPr id="4" name="Picture 3"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9" cstate="print"/>
                    <a:srcRect l="1442" r="1693" b="35108"/>
                    <a:stretch>
                      <a:fillRect/>
                    </a:stretch>
                  </pic:blipFill>
                  <pic:spPr>
                    <a:xfrm>
                      <a:off x="0" y="0"/>
                      <a:ext cx="5757545" cy="3619500"/>
                    </a:xfrm>
                    <a:prstGeom prst="rect">
                      <a:avLst/>
                    </a:prstGeom>
                  </pic:spPr>
                </pic:pic>
              </a:graphicData>
            </a:graphic>
          </wp:inline>
        </w:drawing>
      </w:r>
    </w:p>
    <w:p w14:paraId="24C850AB" w14:textId="77777777" w:rsidR="008266C7" w:rsidRDefault="008266C7" w:rsidP="008266C7">
      <w:pPr>
        <w:pStyle w:val="BodyText"/>
        <w:ind w:left="1152"/>
        <w:rPr>
          <w:lang w:val="en-GB"/>
        </w:rPr>
      </w:pPr>
    </w:p>
    <w:p w14:paraId="33CB7F9F" w14:textId="77777777" w:rsidR="00F55FD2" w:rsidRDefault="00F55FD2" w:rsidP="00691B2F">
      <w:pPr>
        <w:pStyle w:val="BodyText"/>
        <w:numPr>
          <w:ilvl w:val="0"/>
          <w:numId w:val="42"/>
        </w:numPr>
        <w:rPr>
          <w:lang w:val="en-GB"/>
        </w:rPr>
      </w:pPr>
      <w:r>
        <w:rPr>
          <w:lang w:val="en-GB"/>
        </w:rPr>
        <w:t xml:space="preserve">When determining which flight dates to dress </w:t>
      </w:r>
      <w:r w:rsidRPr="00581B1E">
        <w:rPr>
          <w:i/>
          <w:lang w:val="en-GB"/>
        </w:rPr>
        <w:t>FlightManager</w:t>
      </w:r>
      <w:r>
        <w:rPr>
          <w:lang w:val="en-GB"/>
        </w:rPr>
        <w:t xml:space="preserve"> works off the local schedules cache in the grid rather than querying </w:t>
      </w:r>
      <w:r w:rsidR="000B1A63" w:rsidRPr="000B1A63">
        <w:rPr>
          <w:i/>
          <w:lang w:val="en-GB"/>
        </w:rPr>
        <w:t>Flight</w:t>
      </w:r>
      <w:r w:rsidRPr="00581B1E">
        <w:rPr>
          <w:i/>
          <w:lang w:val="en-GB"/>
        </w:rPr>
        <w:t>SchedulesManager</w:t>
      </w:r>
      <w:r>
        <w:rPr>
          <w:lang w:val="en-GB"/>
        </w:rPr>
        <w:t xml:space="preserve"> in Weblogic. It is assumed that the schedule change process will ensure that </w:t>
      </w:r>
      <w:r>
        <w:rPr>
          <w:lang w:val="en-US"/>
        </w:rPr>
        <w:t>host</w:t>
      </w:r>
      <w:r w:rsidRPr="00627AA0">
        <w:rPr>
          <w:lang w:val="en-US"/>
        </w:rPr>
        <w:t xml:space="preserve"> </w:t>
      </w:r>
      <w:r>
        <w:rPr>
          <w:lang w:val="en-GB"/>
        </w:rPr>
        <w:t xml:space="preserve">schedules in </w:t>
      </w:r>
      <w:r w:rsidR="00DA6FB5">
        <w:rPr>
          <w:lang w:val="en-GB"/>
        </w:rPr>
        <w:t>grid are in sync with Weblogic</w:t>
      </w:r>
    </w:p>
    <w:p w14:paraId="20EBC5E3" w14:textId="77777777" w:rsidR="00E96D63" w:rsidRDefault="00E96D63" w:rsidP="00691B2F">
      <w:pPr>
        <w:pStyle w:val="BodyText"/>
        <w:numPr>
          <w:ilvl w:val="0"/>
          <w:numId w:val="42"/>
        </w:numPr>
        <w:rPr>
          <w:lang w:val="en-US"/>
        </w:rPr>
      </w:pPr>
      <w:r>
        <w:rPr>
          <w:lang w:val="en-US"/>
        </w:rPr>
        <w:t xml:space="preserve">There is a possibility for nightly re-dressing process to run past midnight at carrier’s timezone. For consistency, any calculations of inventory windows must use the actual task start date </w:t>
      </w:r>
      <w:r w:rsidRPr="00DA6FB5">
        <w:rPr>
          <w:b/>
          <w:lang w:val="en-US"/>
        </w:rPr>
        <w:t>at the carrier’s local timezone</w:t>
      </w:r>
      <w:r>
        <w:rPr>
          <w:lang w:val="en-US"/>
        </w:rPr>
        <w:t xml:space="preserve"> instead of the current date </w:t>
      </w:r>
    </w:p>
    <w:p w14:paraId="1013681D" w14:textId="77777777" w:rsidR="00F55FD2" w:rsidRDefault="00F55FD2" w:rsidP="00691B2F">
      <w:pPr>
        <w:pStyle w:val="BodyText"/>
        <w:numPr>
          <w:ilvl w:val="0"/>
          <w:numId w:val="42"/>
        </w:numPr>
        <w:rPr>
          <w:lang w:val="en-GB"/>
        </w:rPr>
      </w:pPr>
      <w:r w:rsidRPr="00CB36D0">
        <w:rPr>
          <w:lang w:val="en-GB"/>
        </w:rPr>
        <w:t xml:space="preserve">The Inventory </w:t>
      </w:r>
      <w:r w:rsidR="004F6476">
        <w:rPr>
          <w:lang w:val="en-GB"/>
        </w:rPr>
        <w:t>Creation</w:t>
      </w:r>
      <w:r w:rsidRPr="00CB36D0">
        <w:rPr>
          <w:lang w:val="en-GB"/>
        </w:rPr>
        <w:t xml:space="preserve"> </w:t>
      </w:r>
      <w:r w:rsidR="004F6476">
        <w:rPr>
          <w:lang w:val="en-GB"/>
        </w:rPr>
        <w:t>W</w:t>
      </w:r>
      <w:r w:rsidRPr="00CB36D0">
        <w:rPr>
          <w:lang w:val="en-GB"/>
        </w:rPr>
        <w:t xml:space="preserve">indow most likely will be limited to about 350 days. It is assumed that the time required for </w:t>
      </w:r>
      <w:r w:rsidRPr="00CB36D0">
        <w:rPr>
          <w:i/>
          <w:lang w:val="en-GB"/>
        </w:rPr>
        <w:t>FlightManager</w:t>
      </w:r>
      <w:r w:rsidRPr="00CB36D0">
        <w:rPr>
          <w:lang w:val="en-GB"/>
        </w:rPr>
        <w:t xml:space="preserve"> </w:t>
      </w:r>
      <w:r>
        <w:rPr>
          <w:lang w:val="en-GB"/>
        </w:rPr>
        <w:t xml:space="preserve">to check if ICR exists against every scheduled flight </w:t>
      </w:r>
      <w:r>
        <w:rPr>
          <w:lang w:val="en-GB"/>
        </w:rPr>
        <w:lastRenderedPageBreak/>
        <w:t>operation within this window is insignificant (&lt;5ms per flight is acceptable). If this is not the case then alternative solutio</w:t>
      </w:r>
      <w:r w:rsidR="00DA6FB5">
        <w:rPr>
          <w:lang w:val="en-GB"/>
        </w:rPr>
        <w:t>ns should be discussed with CFT</w:t>
      </w:r>
      <w:r>
        <w:rPr>
          <w:lang w:val="en-GB"/>
        </w:rPr>
        <w:t xml:space="preserve"> </w:t>
      </w:r>
    </w:p>
    <w:p w14:paraId="538DE16C" w14:textId="77777777" w:rsidR="003C0611" w:rsidRDefault="00E130CC" w:rsidP="00691B2F">
      <w:pPr>
        <w:pStyle w:val="BodyText"/>
        <w:numPr>
          <w:ilvl w:val="0"/>
          <w:numId w:val="41"/>
        </w:numPr>
        <w:rPr>
          <w:lang w:val="en-GB"/>
        </w:rPr>
      </w:pPr>
      <w:r>
        <w:rPr>
          <w:lang w:val="en-GB"/>
        </w:rPr>
        <w:t>ICRs</w:t>
      </w:r>
      <w:r w:rsidR="003C0611">
        <w:rPr>
          <w:lang w:val="en-GB"/>
        </w:rPr>
        <w:t xml:space="preserve"> </w:t>
      </w:r>
      <w:r w:rsidR="00B42119">
        <w:rPr>
          <w:lang w:val="en-GB"/>
        </w:rPr>
        <w:t xml:space="preserve">for flights </w:t>
      </w:r>
      <w:r>
        <w:rPr>
          <w:lang w:val="en-GB"/>
        </w:rPr>
        <w:t xml:space="preserve">outside of the Inventory </w:t>
      </w:r>
      <w:r w:rsidR="004F6476">
        <w:rPr>
          <w:lang w:val="en-GB"/>
        </w:rPr>
        <w:t>Preservation W</w:t>
      </w:r>
      <w:r>
        <w:rPr>
          <w:lang w:val="en-GB"/>
        </w:rPr>
        <w:t>indow are</w:t>
      </w:r>
      <w:r w:rsidR="003C0611">
        <w:rPr>
          <w:lang w:val="en-GB"/>
        </w:rPr>
        <w:t xml:space="preserve"> physically deleted from the grid and the database (i.e. </w:t>
      </w:r>
      <w:r>
        <w:rPr>
          <w:lang w:val="en-GB"/>
        </w:rPr>
        <w:t xml:space="preserve">there is no need to put into </w:t>
      </w:r>
      <w:r w:rsidR="00DA6FB5">
        <w:rPr>
          <w:lang w:val="en-GB"/>
        </w:rPr>
        <w:t>PendingDeletion state)</w:t>
      </w:r>
    </w:p>
    <w:p w14:paraId="050DD19E" w14:textId="77777777" w:rsidR="00C37B51" w:rsidRDefault="00C37B51" w:rsidP="00691B2F">
      <w:pPr>
        <w:pStyle w:val="BodyText"/>
        <w:numPr>
          <w:ilvl w:val="0"/>
          <w:numId w:val="41"/>
        </w:numPr>
        <w:rPr>
          <w:lang w:val="en-GB"/>
        </w:rPr>
      </w:pPr>
      <w:r>
        <w:rPr>
          <w:lang w:val="en-GB"/>
        </w:rPr>
        <w:t xml:space="preserve">Unlike re-dressing, creation of an ICR is atomic. If </w:t>
      </w:r>
      <w:r w:rsidR="00F55FD2">
        <w:rPr>
          <w:lang w:val="en-GB"/>
        </w:rPr>
        <w:t>an error occurs</w:t>
      </w:r>
      <w:r>
        <w:rPr>
          <w:lang w:val="en-GB"/>
        </w:rPr>
        <w:t xml:space="preserve"> while dressing a single leg or segment of an ICR then </w:t>
      </w:r>
      <w:r w:rsidR="003567F5">
        <w:rPr>
          <w:lang w:val="en-GB"/>
        </w:rPr>
        <w:t>the entire ICR is not persisted</w:t>
      </w:r>
      <w:r w:rsidR="00F55FD2">
        <w:rPr>
          <w:lang w:val="en-GB"/>
        </w:rPr>
        <w:t xml:space="preserve"> and the error is logged</w:t>
      </w:r>
    </w:p>
    <w:p w14:paraId="7E2F44A8" w14:textId="77777777" w:rsidR="00DA6FB5" w:rsidRDefault="00DA6FB5" w:rsidP="00691B2F">
      <w:pPr>
        <w:pStyle w:val="BodyText"/>
        <w:numPr>
          <w:ilvl w:val="0"/>
          <w:numId w:val="41"/>
        </w:numPr>
        <w:rPr>
          <w:lang w:val="en-GB"/>
        </w:rPr>
      </w:pPr>
      <w:r w:rsidRPr="00DA6FB5">
        <w:rPr>
          <w:lang w:val="en-GB"/>
        </w:rPr>
        <w:t xml:space="preserve">In order to limit impact on performance the system should perform inventory window advancement iterating by flight numbers. Multiple partitions can be performing </w:t>
      </w:r>
      <w:r w:rsidRPr="00DA6FB5">
        <w:rPr>
          <w:lang w:val="en-US"/>
        </w:rPr>
        <w:t>the task</w:t>
      </w:r>
      <w:r w:rsidRPr="00DA6FB5">
        <w:rPr>
          <w:lang w:val="en-GB"/>
        </w:rPr>
        <w:t xml:space="preserve"> in parallel. The control point is </w:t>
      </w:r>
      <w:r w:rsidRPr="00DA6FB5">
        <w:rPr>
          <w:i/>
          <w:lang w:val="en-GB"/>
        </w:rPr>
        <w:t>FlightManager</w:t>
      </w:r>
      <w:r w:rsidRPr="00DA6FB5">
        <w:rPr>
          <w:lang w:val="en-GB"/>
        </w:rPr>
        <w:t xml:space="preserve"> which should distribute the task between partitions requesting to process no more than N flight numbers at a time, where N is a configurable value and can be 5 by default</w:t>
      </w:r>
    </w:p>
    <w:p w14:paraId="7669CBF3" w14:textId="77777777" w:rsidR="00950E33" w:rsidRDefault="00950E33" w:rsidP="00691B2F">
      <w:pPr>
        <w:pStyle w:val="BodyText"/>
        <w:numPr>
          <w:ilvl w:val="0"/>
          <w:numId w:val="50"/>
        </w:numPr>
        <w:rPr>
          <w:lang w:val="en-GB"/>
        </w:rPr>
      </w:pPr>
      <w:r>
        <w:rPr>
          <w:lang w:val="en-GB"/>
        </w:rPr>
        <w:t xml:space="preserve">Like in Nightly re-dressing (INV.69), </w:t>
      </w:r>
      <w:r w:rsidRPr="00950E33">
        <w:rPr>
          <w:i/>
          <w:lang w:val="en-GB"/>
        </w:rPr>
        <w:t>FlightManager</w:t>
      </w:r>
      <w:r>
        <w:rPr>
          <w:i/>
          <w:lang w:val="en-GB"/>
        </w:rPr>
        <w:t xml:space="preserve"> </w:t>
      </w:r>
      <w:r>
        <w:rPr>
          <w:lang w:val="en-GB"/>
        </w:rPr>
        <w:t xml:space="preserve">puts processing statistics to </w:t>
      </w:r>
      <w:r w:rsidRPr="00950E33">
        <w:rPr>
          <w:i/>
          <w:lang w:val="en-GB"/>
        </w:rPr>
        <w:t>TaskDetails</w:t>
      </w:r>
      <w:r>
        <w:rPr>
          <w:lang w:val="en-GB"/>
        </w:rPr>
        <w:t xml:space="preserve"> element of the respective Task Log item by invoking the </w:t>
      </w:r>
      <w:r w:rsidRPr="00F661B6">
        <w:rPr>
          <w:i/>
          <w:lang w:val="en-GB"/>
        </w:rPr>
        <w:t>UpdateTaskLog</w:t>
      </w:r>
      <w:r>
        <w:rPr>
          <w:lang w:val="en-GB"/>
        </w:rPr>
        <w:t xml:space="preserve"> operation.</w:t>
      </w:r>
      <w:r>
        <w:rPr>
          <w:lang w:val="en-GB"/>
        </w:rPr>
        <w:br/>
        <w:t xml:space="preserve">The XML type to use for detailed statistics is </w:t>
      </w:r>
      <w:r w:rsidRPr="00F661B6">
        <w:rPr>
          <w:i/>
          <w:lang w:val="en-GB"/>
        </w:rPr>
        <w:t>NightlyInventoryMaintenanceStatisticsType</w:t>
      </w:r>
      <w:r>
        <w:rPr>
          <w:lang w:val="en-GB"/>
        </w:rPr>
        <w:t xml:space="preserve"> defined in the Inventory Maintenance schema.</w:t>
      </w:r>
      <w:r>
        <w:rPr>
          <w:lang w:val="en-GB"/>
        </w:rPr>
        <w:br/>
        <w:t xml:space="preserve">Summary statistics are also updated – see </w:t>
      </w:r>
      <w:r w:rsidRPr="00323819">
        <w:rPr>
          <w:b/>
          <w:lang w:val="en-US"/>
        </w:rPr>
        <w:t xml:space="preserve">section 3.3.1 of BDD </w:t>
      </w:r>
      <w:r w:rsidR="00F862A7">
        <w:fldChar w:fldCharType="begin"/>
      </w:r>
      <w:r>
        <w:rPr>
          <w:b/>
          <w:lang w:val="en-US"/>
        </w:rPr>
        <w:instrText xml:space="preserve"> REF _Ref366770756 \r \h </w:instrText>
      </w:r>
      <w:r w:rsidR="00F862A7">
        <w:fldChar w:fldCharType="separate"/>
      </w:r>
      <w:r w:rsidR="00595CEB">
        <w:rPr>
          <w:b/>
          <w:lang w:val="en-US"/>
        </w:rPr>
        <w:t>[8]</w:t>
      </w:r>
      <w:r w:rsidR="00F862A7">
        <w:fldChar w:fldCharType="end"/>
      </w:r>
    </w:p>
    <w:p w14:paraId="53C23145" w14:textId="77777777" w:rsidR="003E688A" w:rsidRDefault="003E688A" w:rsidP="003E688A">
      <w:pPr>
        <w:pStyle w:val="BodyText"/>
        <w:ind w:left="1152"/>
        <w:rPr>
          <w:lang w:val="en-GB"/>
        </w:rPr>
      </w:pPr>
    </w:p>
    <w:p w14:paraId="5BE917FB" w14:textId="77777777" w:rsidR="003E688A" w:rsidRDefault="003E688A" w:rsidP="003E688A">
      <w:pPr>
        <w:pStyle w:val="Heading4"/>
        <w:rPr>
          <w:lang w:val="en-GB"/>
        </w:rPr>
      </w:pPr>
      <w:r>
        <w:rPr>
          <w:lang w:val="en-GB"/>
        </w:rPr>
        <w:t>Summary of logging requirements</w:t>
      </w:r>
    </w:p>
    <w:p w14:paraId="1849D1F3" w14:textId="77777777" w:rsidR="003E688A" w:rsidRPr="003E688A" w:rsidRDefault="003E688A" w:rsidP="003E688A">
      <w:pPr>
        <w:pStyle w:val="BodyText"/>
        <w:ind w:left="540"/>
        <w:rPr>
          <w:lang w:val="en-GB"/>
        </w:rPr>
      </w:pPr>
      <w:r>
        <w:rPr>
          <w:lang w:val="en-GB"/>
        </w:rPr>
        <w:t>The service must at least log the following events</w:t>
      </w:r>
      <w:r w:rsidR="00016785">
        <w:rPr>
          <w:lang w:val="en-GB"/>
        </w:rPr>
        <w:t xml:space="preserve"> (events with Error severity must be additionally logged in the </w:t>
      </w:r>
      <w:r w:rsidR="00016785" w:rsidRPr="00016785">
        <w:rPr>
          <w:i/>
          <w:lang w:val="en-GB"/>
        </w:rPr>
        <w:t>ErrorsManager</w:t>
      </w:r>
      <w:r w:rsidR="00016785">
        <w:rPr>
          <w:lang w:val="en-GB"/>
        </w:rPr>
        <w:t xml:space="preserve"> service)</w:t>
      </w:r>
      <w:r>
        <w:rPr>
          <w:lang w:val="en-GB"/>
        </w:rPr>
        <w:t>:</w:t>
      </w:r>
    </w:p>
    <w:tbl>
      <w:tblPr>
        <w:tblW w:w="6660" w:type="dxa"/>
        <w:tblInd w:w="86"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ayout w:type="fixed"/>
        <w:tblCellMar>
          <w:top w:w="58" w:type="dxa"/>
          <w:left w:w="86" w:type="dxa"/>
          <w:bottom w:w="58" w:type="dxa"/>
          <w:right w:w="86" w:type="dxa"/>
        </w:tblCellMar>
        <w:tblLook w:val="01E0" w:firstRow="1" w:lastRow="1" w:firstColumn="1" w:lastColumn="1" w:noHBand="0" w:noVBand="0"/>
      </w:tblPr>
      <w:tblGrid>
        <w:gridCol w:w="1980"/>
        <w:gridCol w:w="4680"/>
      </w:tblGrid>
      <w:tr w:rsidR="003E688A" w:rsidRPr="00023CC9" w14:paraId="5B58B583" w14:textId="77777777" w:rsidTr="003E688A">
        <w:trPr>
          <w:tblHeader/>
        </w:trPr>
        <w:tc>
          <w:tcPr>
            <w:tcW w:w="1980" w:type="dxa"/>
            <w:shd w:val="clear" w:color="auto" w:fill="DBE5F1" w:themeFill="accent1" w:themeFillTint="33"/>
          </w:tcPr>
          <w:p w14:paraId="630821FB" w14:textId="77777777" w:rsidR="003E688A" w:rsidRPr="00023CC9" w:rsidRDefault="003E688A" w:rsidP="003E688A">
            <w:pPr>
              <w:rPr>
                <w:rFonts w:asciiTheme="minorHAnsi" w:hAnsiTheme="minorHAnsi" w:cstheme="minorHAnsi"/>
                <w:b/>
                <w:szCs w:val="20"/>
              </w:rPr>
            </w:pPr>
            <w:r>
              <w:rPr>
                <w:rFonts w:asciiTheme="minorHAnsi" w:hAnsiTheme="minorHAnsi" w:cstheme="minorHAnsi"/>
                <w:b/>
                <w:szCs w:val="20"/>
              </w:rPr>
              <w:t>Severity</w:t>
            </w:r>
          </w:p>
        </w:tc>
        <w:tc>
          <w:tcPr>
            <w:tcW w:w="4680" w:type="dxa"/>
            <w:shd w:val="clear" w:color="auto" w:fill="DBE5F1" w:themeFill="accent1" w:themeFillTint="33"/>
          </w:tcPr>
          <w:p w14:paraId="4A0C77B2" w14:textId="77777777" w:rsidR="003E688A" w:rsidRPr="00023CC9" w:rsidRDefault="003E688A" w:rsidP="003E688A">
            <w:pPr>
              <w:rPr>
                <w:rFonts w:asciiTheme="minorHAnsi" w:hAnsiTheme="minorHAnsi" w:cstheme="minorHAnsi"/>
                <w:b/>
                <w:szCs w:val="20"/>
              </w:rPr>
            </w:pPr>
            <w:r>
              <w:rPr>
                <w:rFonts w:asciiTheme="minorHAnsi" w:hAnsiTheme="minorHAnsi" w:cstheme="minorHAnsi"/>
                <w:b/>
                <w:szCs w:val="20"/>
              </w:rPr>
              <w:t>Situation</w:t>
            </w:r>
          </w:p>
        </w:tc>
      </w:tr>
      <w:tr w:rsidR="003E688A" w:rsidRPr="003A2EB7" w14:paraId="6FB6AAC0" w14:textId="77777777" w:rsidTr="003E688A">
        <w:tc>
          <w:tcPr>
            <w:tcW w:w="1980" w:type="dxa"/>
          </w:tcPr>
          <w:p w14:paraId="75385839" w14:textId="77777777" w:rsidR="003E688A" w:rsidRPr="004F35E7" w:rsidRDefault="000A2DF9" w:rsidP="003E688A">
            <w:pPr>
              <w:spacing w:before="100" w:beforeAutospacing="1" w:after="100" w:afterAutospacing="1"/>
              <w:rPr>
                <w:rFonts w:asciiTheme="minorHAnsi" w:hAnsiTheme="minorHAnsi" w:cstheme="minorHAnsi"/>
              </w:rPr>
            </w:pPr>
            <w:r>
              <w:rPr>
                <w:rFonts w:asciiTheme="minorHAnsi" w:hAnsiTheme="minorHAnsi" w:cstheme="minorHAnsi"/>
              </w:rPr>
              <w:t>Info</w:t>
            </w:r>
          </w:p>
        </w:tc>
        <w:tc>
          <w:tcPr>
            <w:tcW w:w="4680" w:type="dxa"/>
          </w:tcPr>
          <w:p w14:paraId="0D9D89A8" w14:textId="77777777" w:rsidR="003E688A" w:rsidRPr="003A2EB7" w:rsidRDefault="000A2DF9" w:rsidP="003E688A">
            <w:pPr>
              <w:spacing w:before="100" w:beforeAutospacing="1" w:after="100" w:afterAutospacing="1"/>
              <w:rPr>
                <w:rFonts w:asciiTheme="minorHAnsi" w:hAnsiTheme="minorHAnsi" w:cstheme="minorHAnsi"/>
              </w:rPr>
            </w:pPr>
            <w:r>
              <w:rPr>
                <w:rFonts w:asciiTheme="minorHAnsi" w:hAnsiTheme="minorHAnsi" w:cstheme="minorHAnsi"/>
              </w:rPr>
              <w:t>A flight under emergency lock could not be deleted (alternate flow 1)</w:t>
            </w:r>
            <w:r w:rsidR="0092174B">
              <w:rPr>
                <w:rFonts w:asciiTheme="minorHAnsi" w:hAnsiTheme="minorHAnsi" w:cstheme="minorHAnsi"/>
              </w:rPr>
              <w:t>.</w:t>
            </w:r>
          </w:p>
        </w:tc>
      </w:tr>
      <w:tr w:rsidR="000A2DF9" w:rsidRPr="003A2EB7" w14:paraId="1F0FF556" w14:textId="77777777" w:rsidTr="003E688A">
        <w:tc>
          <w:tcPr>
            <w:tcW w:w="1980" w:type="dxa"/>
          </w:tcPr>
          <w:p w14:paraId="4DC174D8" w14:textId="77777777" w:rsidR="000A2DF9" w:rsidRPr="004F35E7" w:rsidRDefault="00016785" w:rsidP="003E688A">
            <w:pPr>
              <w:spacing w:before="100" w:beforeAutospacing="1" w:after="100" w:afterAutospacing="1"/>
              <w:rPr>
                <w:rFonts w:asciiTheme="minorHAnsi" w:hAnsiTheme="minorHAnsi" w:cstheme="minorHAnsi"/>
              </w:rPr>
            </w:pPr>
            <w:r>
              <w:rPr>
                <w:rFonts w:asciiTheme="minorHAnsi" w:hAnsiTheme="minorHAnsi" w:cstheme="minorHAnsi"/>
              </w:rPr>
              <w:t>Error</w:t>
            </w:r>
          </w:p>
        </w:tc>
        <w:tc>
          <w:tcPr>
            <w:tcW w:w="4680" w:type="dxa"/>
          </w:tcPr>
          <w:p w14:paraId="11AC6E4B" w14:textId="77777777" w:rsidR="000A2DF9" w:rsidRPr="003A2EB7" w:rsidRDefault="000A2DF9" w:rsidP="003E688A">
            <w:pPr>
              <w:spacing w:before="100" w:beforeAutospacing="1" w:after="100" w:afterAutospacing="1"/>
              <w:rPr>
                <w:rFonts w:asciiTheme="minorHAnsi" w:hAnsiTheme="minorHAnsi" w:cstheme="minorHAnsi"/>
              </w:rPr>
            </w:pPr>
            <w:r>
              <w:rPr>
                <w:rFonts w:asciiTheme="minorHAnsi" w:hAnsiTheme="minorHAnsi" w:cstheme="minorHAnsi"/>
              </w:rPr>
              <w:t>A</w:t>
            </w:r>
            <w:r w:rsidRPr="000A2DF9">
              <w:rPr>
                <w:rFonts w:asciiTheme="minorHAnsi" w:hAnsiTheme="minorHAnsi" w:cstheme="minorHAnsi"/>
              </w:rPr>
              <w:t>n ICR has been created within the Open for Sale window</w:t>
            </w:r>
            <w:r>
              <w:rPr>
                <w:rFonts w:asciiTheme="minorHAnsi" w:hAnsiTheme="minorHAnsi" w:cstheme="minorHAnsi"/>
              </w:rPr>
              <w:t xml:space="preserve"> during inventory window preservation</w:t>
            </w:r>
            <w:r w:rsidRPr="000A2DF9">
              <w:rPr>
                <w:rFonts w:asciiTheme="minorHAnsi" w:hAnsiTheme="minorHAnsi" w:cstheme="minorHAnsi"/>
              </w:rPr>
              <w:t>.</w:t>
            </w:r>
          </w:p>
        </w:tc>
      </w:tr>
      <w:tr w:rsidR="000A2DF9" w:rsidRPr="003A2EB7" w14:paraId="37595CC1" w14:textId="77777777" w:rsidTr="003E688A">
        <w:tc>
          <w:tcPr>
            <w:tcW w:w="1980" w:type="dxa"/>
          </w:tcPr>
          <w:p w14:paraId="42439FA9" w14:textId="77777777" w:rsidR="000A2DF9" w:rsidRPr="004F35E7" w:rsidRDefault="0092174B" w:rsidP="003E688A">
            <w:pPr>
              <w:spacing w:before="100" w:beforeAutospacing="1" w:after="100" w:afterAutospacing="1"/>
              <w:rPr>
                <w:rFonts w:asciiTheme="minorHAnsi" w:hAnsiTheme="minorHAnsi" w:cstheme="minorHAnsi"/>
              </w:rPr>
            </w:pPr>
            <w:r>
              <w:rPr>
                <w:rFonts w:asciiTheme="minorHAnsi" w:hAnsiTheme="minorHAnsi" w:cstheme="minorHAnsi"/>
              </w:rPr>
              <w:t>Info</w:t>
            </w:r>
          </w:p>
        </w:tc>
        <w:tc>
          <w:tcPr>
            <w:tcW w:w="4680" w:type="dxa"/>
          </w:tcPr>
          <w:p w14:paraId="3750F1CF" w14:textId="77777777" w:rsidR="000A2DF9" w:rsidRPr="003A2EB7" w:rsidRDefault="0092174B" w:rsidP="0092174B">
            <w:pPr>
              <w:spacing w:before="100" w:beforeAutospacing="1" w:after="100" w:afterAutospacing="1"/>
              <w:rPr>
                <w:rFonts w:asciiTheme="minorHAnsi" w:hAnsiTheme="minorHAnsi" w:cstheme="minorHAnsi"/>
              </w:rPr>
            </w:pPr>
            <w:r>
              <w:rPr>
                <w:rFonts w:asciiTheme="minorHAnsi" w:hAnsiTheme="minorHAnsi" w:cstheme="minorHAnsi"/>
              </w:rPr>
              <w:t>An Inventory window preservation task has been created specifying a non-zero “</w:t>
            </w:r>
            <w:r w:rsidRPr="0092174B">
              <w:rPr>
                <w:rFonts w:asciiTheme="minorHAnsi" w:hAnsiTheme="minorHAnsi" w:cstheme="minorHAnsi"/>
              </w:rPr>
              <w:t>Inventory Details Window Offset</w:t>
            </w:r>
            <w:r>
              <w:rPr>
                <w:rFonts w:asciiTheme="minorHAnsi" w:hAnsiTheme="minorHAnsi" w:cstheme="minorHAnsi"/>
              </w:rPr>
              <w:t>” (should be used for test purposes only).</w:t>
            </w:r>
          </w:p>
        </w:tc>
      </w:tr>
      <w:tr w:rsidR="008F7987" w:rsidRPr="003A2EB7" w14:paraId="2AC23E82" w14:textId="77777777" w:rsidTr="003E688A">
        <w:tc>
          <w:tcPr>
            <w:tcW w:w="1980" w:type="dxa"/>
          </w:tcPr>
          <w:p w14:paraId="7A4827AF" w14:textId="77777777" w:rsidR="008F7987" w:rsidRDefault="008F7987" w:rsidP="003E688A">
            <w:pPr>
              <w:spacing w:before="100" w:beforeAutospacing="1" w:after="100" w:afterAutospacing="1"/>
              <w:rPr>
                <w:rFonts w:asciiTheme="minorHAnsi" w:hAnsiTheme="minorHAnsi" w:cstheme="minorHAnsi"/>
              </w:rPr>
            </w:pPr>
            <w:r>
              <w:rPr>
                <w:rFonts w:asciiTheme="minorHAnsi" w:hAnsiTheme="minorHAnsi" w:cstheme="minorHAnsi"/>
              </w:rPr>
              <w:t>Error</w:t>
            </w:r>
          </w:p>
        </w:tc>
        <w:tc>
          <w:tcPr>
            <w:tcW w:w="4680" w:type="dxa"/>
          </w:tcPr>
          <w:p w14:paraId="3D276108" w14:textId="77777777" w:rsidR="008F7987" w:rsidRDefault="008F7987" w:rsidP="0092174B">
            <w:pPr>
              <w:spacing w:before="100" w:beforeAutospacing="1" w:after="100" w:afterAutospacing="1"/>
              <w:rPr>
                <w:rFonts w:asciiTheme="minorHAnsi" w:hAnsiTheme="minorHAnsi" w:cstheme="minorHAnsi"/>
              </w:rPr>
            </w:pPr>
            <w:r>
              <w:rPr>
                <w:rFonts w:asciiTheme="minorHAnsi" w:hAnsiTheme="minorHAnsi" w:cstheme="minorHAnsi"/>
              </w:rPr>
              <w:t>Dressing error of an ICRs leg or segment.</w:t>
            </w:r>
          </w:p>
        </w:tc>
      </w:tr>
    </w:tbl>
    <w:p w14:paraId="78E4C974" w14:textId="77777777" w:rsidR="003E688A" w:rsidRPr="003E688A" w:rsidRDefault="003E688A" w:rsidP="003E688A">
      <w:pPr>
        <w:pStyle w:val="BodyText"/>
        <w:rPr>
          <w:lang w:val="en-US"/>
        </w:rPr>
      </w:pPr>
    </w:p>
    <w:p w14:paraId="7C116B3C" w14:textId="77777777" w:rsidR="002E51EF" w:rsidRDefault="002E51EF" w:rsidP="00C36801">
      <w:pPr>
        <w:pStyle w:val="BodyText"/>
        <w:rPr>
          <w:lang w:val="en-GB"/>
        </w:rPr>
      </w:pPr>
    </w:p>
    <w:p w14:paraId="434BE5FE" w14:textId="77777777" w:rsidR="002F49D6" w:rsidRDefault="002F49D6" w:rsidP="002F49D6">
      <w:pPr>
        <w:pStyle w:val="Heading3"/>
        <w:rPr>
          <w:lang w:val="en-GB"/>
        </w:rPr>
      </w:pPr>
      <w:bookmarkStart w:id="214" w:name="_Toc401324246"/>
      <w:r w:rsidRPr="007441BA">
        <w:rPr>
          <w:lang w:val="en-GB"/>
        </w:rPr>
        <w:t>Acceptance Tests</w:t>
      </w:r>
      <w:bookmarkEnd w:id="214"/>
    </w:p>
    <w:p w14:paraId="51C30B3A" w14:textId="77777777" w:rsidR="002F49D6" w:rsidRDefault="002F49D6" w:rsidP="002F49D6">
      <w:pPr>
        <w:pStyle w:val="BodyText"/>
        <w:ind w:left="567"/>
        <w:rPr>
          <w:lang w:val="en-US"/>
        </w:rPr>
      </w:pPr>
      <w:r w:rsidRPr="00FE01B4">
        <w:rPr>
          <w:lang w:val="en-GB"/>
        </w:rPr>
        <w:t>Definition of done requires that all test scenarios are satisfied</w:t>
      </w:r>
      <w:r w:rsidRPr="00072C1C">
        <w:rPr>
          <w:lang w:val="en-GB"/>
        </w:rPr>
        <w:t>; furthermore it is expected that the development team will identify additional scenarios to add the test pack.</w:t>
      </w:r>
      <w:r w:rsidRPr="00735615">
        <w:rPr>
          <w:lang w:val="en-US"/>
        </w:rPr>
        <w:t xml:space="preserve"> </w:t>
      </w:r>
    </w:p>
    <w:p w14:paraId="429294A0" w14:textId="77777777" w:rsidR="00BB35CE" w:rsidRDefault="00DC4863" w:rsidP="002F49D6">
      <w:pPr>
        <w:pStyle w:val="BodyText"/>
        <w:ind w:left="567"/>
        <w:rPr>
          <w:lang w:val="en-US"/>
        </w:rPr>
      </w:pPr>
      <w:r>
        <w:rPr>
          <w:lang w:val="en-US"/>
        </w:rPr>
        <w:t>In all tests below</w:t>
      </w:r>
      <w:r w:rsidR="009A6DE8">
        <w:rPr>
          <w:lang w:val="en-US"/>
        </w:rPr>
        <w:t>,</w:t>
      </w:r>
      <w:r>
        <w:rPr>
          <w:lang w:val="en-US"/>
        </w:rPr>
        <w:t xml:space="preserve"> </w:t>
      </w:r>
      <w:r w:rsidR="0007494F">
        <w:rPr>
          <w:b/>
          <w:lang w:val="en-US"/>
        </w:rPr>
        <w:t>D</w:t>
      </w:r>
      <w:r w:rsidR="00C01263">
        <w:rPr>
          <w:b/>
          <w:lang w:val="en-US"/>
        </w:rPr>
        <w:t>1</w:t>
      </w:r>
      <w:r>
        <w:rPr>
          <w:lang w:val="en-US"/>
        </w:rPr>
        <w:t xml:space="preserve"> denotes the current </w:t>
      </w:r>
      <w:r w:rsidR="009A6DE8">
        <w:rPr>
          <w:lang w:val="en-US"/>
        </w:rPr>
        <w:t xml:space="preserve">date at </w:t>
      </w:r>
      <w:r w:rsidR="00BB35CE">
        <w:rPr>
          <w:lang w:val="en-US"/>
        </w:rPr>
        <w:t>the carrier’s home timezone</w:t>
      </w:r>
      <w:r>
        <w:rPr>
          <w:lang w:val="en-US"/>
        </w:rPr>
        <w:t xml:space="preserve">. For example, if </w:t>
      </w:r>
      <w:r w:rsidR="00BB35CE">
        <w:rPr>
          <w:lang w:val="en-US"/>
        </w:rPr>
        <w:t xml:space="preserve">the carrier is based in ATL and </w:t>
      </w:r>
      <w:r>
        <w:rPr>
          <w:lang w:val="en-US"/>
        </w:rPr>
        <w:t xml:space="preserve">now in </w:t>
      </w:r>
      <w:r w:rsidR="00BB35CE">
        <w:rPr>
          <w:lang w:val="en-US"/>
        </w:rPr>
        <w:t>ATL</w:t>
      </w:r>
      <w:r>
        <w:rPr>
          <w:lang w:val="en-US"/>
        </w:rPr>
        <w:t xml:space="preserve"> is 20SEP then </w:t>
      </w:r>
      <w:r w:rsidR="0007494F">
        <w:rPr>
          <w:lang w:val="en-US"/>
        </w:rPr>
        <w:t>D</w:t>
      </w:r>
      <w:r w:rsidR="00C01263">
        <w:rPr>
          <w:lang w:val="en-US"/>
        </w:rPr>
        <w:t>2</w:t>
      </w:r>
      <w:r>
        <w:rPr>
          <w:lang w:val="en-US"/>
        </w:rPr>
        <w:t xml:space="preserve"> is 21SEP.</w:t>
      </w:r>
    </w:p>
    <w:p w14:paraId="0C5C8ED4" w14:textId="77777777" w:rsidR="00DC4863" w:rsidRPr="00657660" w:rsidRDefault="00BB35CE" w:rsidP="002F49D6">
      <w:pPr>
        <w:pStyle w:val="BodyText"/>
        <w:ind w:left="567"/>
        <w:rPr>
          <w:lang w:val="en-US"/>
        </w:rPr>
      </w:pPr>
      <w:r>
        <w:rPr>
          <w:lang w:val="en-US"/>
        </w:rPr>
        <w:t xml:space="preserve">SOAP UI tests ideally should not depend on the specific values of SIAM parameters (namely, UTC carrier timezone, 7 and 338 days of </w:t>
      </w:r>
      <w:r w:rsidR="00657660">
        <w:rPr>
          <w:lang w:val="en-US"/>
        </w:rPr>
        <w:t xml:space="preserve">the inventory window). The current values of SIAM parameters may be fetched using </w:t>
      </w:r>
      <w:r w:rsidR="00657660" w:rsidRPr="00657660">
        <w:rPr>
          <w:i/>
          <w:lang w:val="en-US"/>
        </w:rPr>
        <w:t>GetSubscriberParameters</w:t>
      </w:r>
      <w:r w:rsidR="00657660">
        <w:rPr>
          <w:lang w:val="en-US"/>
        </w:rPr>
        <w:t xml:space="preserve"> operation of the </w:t>
      </w:r>
      <w:r w:rsidR="00657660" w:rsidRPr="00657660">
        <w:rPr>
          <w:i/>
          <w:lang w:val="en-US"/>
        </w:rPr>
        <w:t>SubscriberProfileManager</w:t>
      </w:r>
      <w:r w:rsidR="00657660">
        <w:rPr>
          <w:lang w:val="en-US"/>
        </w:rPr>
        <w:t xml:space="preserve"> service.</w:t>
      </w:r>
    </w:p>
    <w:p w14:paraId="55E0002E" w14:textId="77777777" w:rsidR="00BC0939" w:rsidRDefault="002C2DEB" w:rsidP="002F49D6">
      <w:pPr>
        <w:pStyle w:val="BodyText"/>
        <w:ind w:left="567"/>
        <w:rPr>
          <w:lang w:val="en-US"/>
        </w:rPr>
      </w:pPr>
      <w:r>
        <w:rPr>
          <w:lang w:val="en-US"/>
        </w:rPr>
        <w:lastRenderedPageBreak/>
        <w:t>The</w:t>
      </w:r>
      <w:r w:rsidR="00606EBE">
        <w:rPr>
          <w:lang w:val="en-US"/>
        </w:rPr>
        <w:t>se</w:t>
      </w:r>
      <w:r>
        <w:rPr>
          <w:lang w:val="en-US"/>
        </w:rPr>
        <w:t xml:space="preserve"> </w:t>
      </w:r>
      <w:r w:rsidR="00BC0939">
        <w:rPr>
          <w:lang w:val="en-US"/>
        </w:rPr>
        <w:t>tests focus on verification of the following requirements:</w:t>
      </w:r>
    </w:p>
    <w:p w14:paraId="0D73C226" w14:textId="77777777" w:rsidR="00BC0939" w:rsidRDefault="00BC0939" w:rsidP="00691B2F">
      <w:pPr>
        <w:pStyle w:val="BodyText"/>
        <w:numPr>
          <w:ilvl w:val="0"/>
          <w:numId w:val="49"/>
        </w:numPr>
        <w:rPr>
          <w:lang w:val="en-US"/>
        </w:rPr>
      </w:pPr>
      <w:r>
        <w:rPr>
          <w:lang w:val="en-US"/>
        </w:rPr>
        <w:t xml:space="preserve">Deletion of old </w:t>
      </w:r>
      <w:r w:rsidR="00B749A3">
        <w:rPr>
          <w:lang w:val="en-US"/>
        </w:rPr>
        <w:t>inventory is based on departure date of the last leg</w:t>
      </w:r>
      <w:r w:rsidR="0095234F">
        <w:rPr>
          <w:lang w:val="en-US"/>
        </w:rPr>
        <w:t>.</w:t>
      </w:r>
      <w:r w:rsidR="00B749A3">
        <w:rPr>
          <w:lang w:val="en-US"/>
        </w:rPr>
        <w:t xml:space="preserve"> </w:t>
      </w:r>
      <w:r w:rsidR="0095234F">
        <w:rPr>
          <w:lang w:val="en-US"/>
        </w:rPr>
        <w:t>T</w:t>
      </w:r>
      <w:r w:rsidR="00B749A3">
        <w:rPr>
          <w:lang w:val="en-US"/>
        </w:rPr>
        <w:t xml:space="preserve">his is why </w:t>
      </w:r>
      <w:r w:rsidR="00901A9D">
        <w:rPr>
          <w:lang w:val="en-US"/>
        </w:rPr>
        <w:t xml:space="preserve">the first </w:t>
      </w:r>
      <w:r w:rsidR="0095234F">
        <w:rPr>
          <w:lang w:val="en-US"/>
        </w:rPr>
        <w:t>schedule period of the test flight</w:t>
      </w:r>
      <w:r w:rsidR="00901A9D">
        <w:rPr>
          <w:lang w:val="en-US"/>
        </w:rPr>
        <w:t xml:space="preserve"> MH</w:t>
      </w:r>
      <w:r w:rsidR="00087CE6">
        <w:rPr>
          <w:lang w:val="en-US"/>
        </w:rPr>
        <w:t>1</w:t>
      </w:r>
      <w:r w:rsidR="00901A9D">
        <w:rPr>
          <w:lang w:val="en-US"/>
        </w:rPr>
        <w:t>0</w:t>
      </w:r>
      <w:r w:rsidR="00087CE6">
        <w:rPr>
          <w:lang w:val="en-US"/>
        </w:rPr>
        <w:t>1</w:t>
      </w:r>
      <w:r w:rsidR="00901A9D">
        <w:rPr>
          <w:lang w:val="en-US"/>
        </w:rPr>
        <w:t xml:space="preserve"> has two legs and the second leg has Date Variation +1.</w:t>
      </w:r>
    </w:p>
    <w:p w14:paraId="2CEBF2B0" w14:textId="77777777" w:rsidR="00CB440B" w:rsidRDefault="00CB440B" w:rsidP="00691B2F">
      <w:pPr>
        <w:pStyle w:val="BodyText"/>
        <w:numPr>
          <w:ilvl w:val="0"/>
          <w:numId w:val="49"/>
        </w:numPr>
        <w:rPr>
          <w:lang w:val="en-US"/>
        </w:rPr>
      </w:pPr>
      <w:r>
        <w:rPr>
          <w:lang w:val="en-US"/>
        </w:rPr>
        <w:t xml:space="preserve">Flights outside of the current inventory window are not dressed by inventory window </w:t>
      </w:r>
      <w:r w:rsidR="008057FB">
        <w:rPr>
          <w:lang w:val="en-US"/>
        </w:rPr>
        <w:t>advancement</w:t>
      </w:r>
      <w:r>
        <w:rPr>
          <w:lang w:val="en-US"/>
        </w:rPr>
        <w:t xml:space="preserve"> process</w:t>
      </w:r>
      <w:r w:rsidR="0095234F">
        <w:rPr>
          <w:lang w:val="en-US"/>
        </w:rPr>
        <w:t xml:space="preserve">. In order to check that, the </w:t>
      </w:r>
      <w:r w:rsidR="008057FB">
        <w:rPr>
          <w:lang w:val="en-US"/>
        </w:rPr>
        <w:t>second flight</w:t>
      </w:r>
      <w:r w:rsidR="0095234F">
        <w:rPr>
          <w:lang w:val="en-US"/>
        </w:rPr>
        <w:t xml:space="preserve"> </w:t>
      </w:r>
      <w:r w:rsidR="00383BBD">
        <w:rPr>
          <w:lang w:val="en-US"/>
        </w:rPr>
        <w:t>MH303</w:t>
      </w:r>
      <w:r w:rsidR="0095234F">
        <w:rPr>
          <w:lang w:val="en-US"/>
        </w:rPr>
        <w:t xml:space="preserve"> is put entirely outside of the inventory window.</w:t>
      </w:r>
    </w:p>
    <w:p w14:paraId="72CA1D54" w14:textId="77777777" w:rsidR="00901A9D" w:rsidRDefault="008443E0" w:rsidP="00691B2F">
      <w:pPr>
        <w:pStyle w:val="BodyText"/>
        <w:numPr>
          <w:ilvl w:val="0"/>
          <w:numId w:val="49"/>
        </w:numPr>
        <w:rPr>
          <w:lang w:val="en-US"/>
        </w:rPr>
      </w:pPr>
      <w:r>
        <w:rPr>
          <w:lang w:val="en-US"/>
        </w:rPr>
        <w:t xml:space="preserve">Creation of new inventory </w:t>
      </w:r>
      <w:r w:rsidR="005D7EB2">
        <w:rPr>
          <w:lang w:val="en-US"/>
        </w:rPr>
        <w:t xml:space="preserve">is not only restricted by the current </w:t>
      </w:r>
      <w:r w:rsidR="008057FB">
        <w:rPr>
          <w:lang w:val="en-US"/>
        </w:rPr>
        <w:t>I</w:t>
      </w:r>
      <w:r w:rsidR="005D7EB2">
        <w:rPr>
          <w:lang w:val="en-US"/>
        </w:rPr>
        <w:t xml:space="preserve">nventory </w:t>
      </w:r>
      <w:r w:rsidR="008057FB">
        <w:rPr>
          <w:lang w:val="en-US"/>
        </w:rPr>
        <w:t>Creation W</w:t>
      </w:r>
      <w:r w:rsidR="005D7EB2">
        <w:rPr>
          <w:lang w:val="en-US"/>
        </w:rPr>
        <w:t xml:space="preserve">indow but also follows the schedule pattern </w:t>
      </w:r>
      <w:r>
        <w:rPr>
          <w:lang w:val="en-US"/>
        </w:rPr>
        <w:t>(</w:t>
      </w:r>
      <w:r w:rsidR="005D7EB2">
        <w:rPr>
          <w:lang w:val="en-US"/>
        </w:rPr>
        <w:t>taking into account</w:t>
      </w:r>
      <w:r>
        <w:rPr>
          <w:lang w:val="en-US"/>
        </w:rPr>
        <w:t xml:space="preserve"> days of week and frequency). This is why the </w:t>
      </w:r>
      <w:r w:rsidR="00CB440B">
        <w:rPr>
          <w:lang w:val="en-US"/>
        </w:rPr>
        <w:t>third</w:t>
      </w:r>
      <w:r>
        <w:rPr>
          <w:lang w:val="en-US"/>
        </w:rPr>
        <w:t xml:space="preserve"> </w:t>
      </w:r>
      <w:r w:rsidR="008057FB">
        <w:rPr>
          <w:lang w:val="en-US"/>
        </w:rPr>
        <w:t>flight</w:t>
      </w:r>
      <w:r w:rsidR="00CB440B">
        <w:rPr>
          <w:lang w:val="en-US"/>
        </w:rPr>
        <w:t xml:space="preserve"> </w:t>
      </w:r>
      <w:r w:rsidR="00383BBD">
        <w:rPr>
          <w:lang w:val="en-US"/>
        </w:rPr>
        <w:t>MH202</w:t>
      </w:r>
      <w:r>
        <w:rPr>
          <w:lang w:val="en-US"/>
        </w:rPr>
        <w:t xml:space="preserve"> only operates on certain days of the week.</w:t>
      </w:r>
    </w:p>
    <w:p w14:paraId="4ED42616" w14:textId="77777777" w:rsidR="008443E0" w:rsidRDefault="00DF4E8E" w:rsidP="00691B2F">
      <w:pPr>
        <w:pStyle w:val="BodyText"/>
        <w:numPr>
          <w:ilvl w:val="0"/>
          <w:numId w:val="49"/>
        </w:numPr>
        <w:rPr>
          <w:lang w:val="en-US"/>
        </w:rPr>
      </w:pPr>
      <w:r>
        <w:rPr>
          <w:lang w:val="en-US"/>
        </w:rPr>
        <w:t xml:space="preserve">Statistics are updated for both sunny-day scenarios as well as for failures. This is why </w:t>
      </w:r>
      <w:r w:rsidR="0095234F">
        <w:rPr>
          <w:lang w:val="en-US"/>
        </w:rPr>
        <w:t xml:space="preserve">the third </w:t>
      </w:r>
      <w:r w:rsidR="008057FB">
        <w:rPr>
          <w:lang w:val="en-US"/>
        </w:rPr>
        <w:t>flight</w:t>
      </w:r>
      <w:r>
        <w:rPr>
          <w:lang w:val="en-US"/>
        </w:rPr>
        <w:t xml:space="preserve"> is set up so that on a certain date it cannot be dressed with the existing nesting templates.</w:t>
      </w:r>
    </w:p>
    <w:p w14:paraId="3BC5FC86" w14:textId="77777777" w:rsidR="003872A8" w:rsidRDefault="003872A8" w:rsidP="00691B2F">
      <w:pPr>
        <w:pStyle w:val="BodyText"/>
        <w:numPr>
          <w:ilvl w:val="0"/>
          <w:numId w:val="49"/>
        </w:numPr>
        <w:rPr>
          <w:lang w:val="en-US"/>
        </w:rPr>
      </w:pPr>
      <w:r>
        <w:rPr>
          <w:lang w:val="en-US"/>
        </w:rPr>
        <w:t>If dressing of a single leg/segment fails then the entire ICR is not created.</w:t>
      </w:r>
    </w:p>
    <w:p w14:paraId="3575750D" w14:textId="77777777" w:rsidR="00844091" w:rsidRPr="009A6DE8" w:rsidRDefault="009A6DE8" w:rsidP="00691B2F">
      <w:pPr>
        <w:pStyle w:val="BodyText"/>
        <w:numPr>
          <w:ilvl w:val="0"/>
          <w:numId w:val="49"/>
        </w:numPr>
        <w:rPr>
          <w:lang w:val="en-US"/>
        </w:rPr>
      </w:pPr>
      <w:r>
        <w:rPr>
          <w:lang w:val="en-US"/>
        </w:rPr>
        <w:t>Inventory is created and/or deleted for ad-hoc schedules as well as for standard schedules.</w:t>
      </w:r>
    </w:p>
    <w:p w14:paraId="76183B6D" w14:textId="77777777" w:rsidR="00087CE6" w:rsidRDefault="00606EBE" w:rsidP="00606EBE">
      <w:pPr>
        <w:pStyle w:val="BodyText"/>
        <w:ind w:left="567"/>
        <w:rPr>
          <w:lang w:val="en-US"/>
        </w:rPr>
      </w:pPr>
      <w:r>
        <w:rPr>
          <w:lang w:val="en-US"/>
        </w:rPr>
        <w:t xml:space="preserve">The tests assume that there are no other MH flights, which could alter the processing statistics namely those where Period Start adjusted by date variation of the last leg is less than </w:t>
      </w:r>
      <w:r w:rsidR="00C01263">
        <w:rPr>
          <w:lang w:val="en-US"/>
        </w:rPr>
        <w:t>D</w:t>
      </w:r>
      <w:r>
        <w:rPr>
          <w:lang w:val="en-US"/>
        </w:rPr>
        <w:t xml:space="preserve">3 or Period End is greater than </w:t>
      </w:r>
      <w:r w:rsidR="00C01263">
        <w:rPr>
          <w:lang w:val="en-US"/>
        </w:rPr>
        <w:t>D</w:t>
      </w:r>
      <w:r>
        <w:rPr>
          <w:lang w:val="en-US"/>
        </w:rPr>
        <w:t>338.</w:t>
      </w:r>
      <w:r w:rsidR="00C771DF">
        <w:rPr>
          <w:lang w:val="en-US"/>
        </w:rPr>
        <w:t xml:space="preserve"> </w:t>
      </w:r>
      <w:r w:rsidR="008511D7">
        <w:rPr>
          <w:lang w:val="en-US"/>
        </w:rPr>
        <w:t xml:space="preserve">In addition to that, a check must be built in to ensure that </w:t>
      </w:r>
      <w:r w:rsidR="008F1947">
        <w:rPr>
          <w:lang w:val="en-US"/>
        </w:rPr>
        <w:t xml:space="preserve">the individual </w:t>
      </w:r>
      <w:r w:rsidR="008511D7">
        <w:rPr>
          <w:lang w:val="en-US"/>
        </w:rPr>
        <w:t xml:space="preserve">tests are not separated by midnight at </w:t>
      </w:r>
      <w:r w:rsidR="00B14A00">
        <w:rPr>
          <w:lang w:val="en-US"/>
        </w:rPr>
        <w:t>HNL</w:t>
      </w:r>
      <w:r w:rsidR="00275892">
        <w:rPr>
          <w:lang w:val="en-US"/>
        </w:rPr>
        <w:t>, otherwise the processing statistics would not match the expected results.</w:t>
      </w:r>
      <w:r w:rsidR="00087CE6">
        <w:rPr>
          <w:lang w:val="en-US"/>
        </w:rPr>
        <w:t xml:space="preserve"> </w:t>
      </w:r>
    </w:p>
    <w:p w14:paraId="1AACBE49" w14:textId="77777777" w:rsidR="00087CE6" w:rsidRPr="00087CE6" w:rsidRDefault="008057FB" w:rsidP="00087CE6">
      <w:pPr>
        <w:pStyle w:val="BodyText"/>
        <w:ind w:left="567"/>
        <w:rPr>
          <w:lang w:val="en-US"/>
        </w:rPr>
      </w:pPr>
      <w:r w:rsidRPr="008057FB">
        <w:rPr>
          <w:lang w:val="en-US"/>
        </w:rPr>
        <w:t>The following diagrams illustrate</w:t>
      </w:r>
      <w:r>
        <w:rPr>
          <w:lang w:val="en-US"/>
        </w:rPr>
        <w:t xml:space="preserve"> the expected results of</w:t>
      </w:r>
      <w:r w:rsidRPr="008057FB">
        <w:rPr>
          <w:lang w:val="en-US"/>
        </w:rPr>
        <w:t xml:space="preserve"> acceptance tests.</w:t>
      </w:r>
      <w:r w:rsidR="00430033">
        <w:rPr>
          <w:lang w:val="en-US"/>
        </w:rPr>
        <w:t xml:space="preserve"> Purple denotes </w:t>
      </w:r>
      <w:r w:rsidR="00E666B9">
        <w:rPr>
          <w:lang w:val="en-US"/>
        </w:rPr>
        <w:t xml:space="preserve">dates with </w:t>
      </w:r>
      <w:r w:rsidR="00430033">
        <w:rPr>
          <w:lang w:val="en-US"/>
        </w:rPr>
        <w:t>inventory and teal denotes schedule</w:t>
      </w:r>
      <w:r w:rsidR="00E666B9">
        <w:rPr>
          <w:lang w:val="en-US"/>
        </w:rPr>
        <w:t>d flight dates</w:t>
      </w:r>
      <w:r w:rsidR="00430033">
        <w:rPr>
          <w:lang w:val="en-US"/>
        </w:rPr>
        <w:t xml:space="preserve"> without inventory.</w:t>
      </w:r>
      <w:r w:rsidR="00087CE6">
        <w:rPr>
          <w:lang w:val="en-US"/>
        </w:rPr>
        <w:t xml:space="preserve"> </w:t>
      </w:r>
      <w:r w:rsidR="00087CE6" w:rsidRPr="00087CE6">
        <w:rPr>
          <w:lang w:val="en-US"/>
        </w:rPr>
        <w:t>All specified date ranges are inclusive.</w:t>
      </w:r>
    </w:p>
    <w:p w14:paraId="700CA965" w14:textId="77777777" w:rsidR="008057FB" w:rsidRDefault="008057FB" w:rsidP="00606EBE">
      <w:pPr>
        <w:pStyle w:val="BodyText"/>
        <w:ind w:left="567"/>
        <w:rPr>
          <w:lang w:val="en-US"/>
        </w:rPr>
      </w:pPr>
    </w:p>
    <w:p w14:paraId="30CB6E58" w14:textId="77777777" w:rsidR="00087CE6" w:rsidRDefault="00087CE6" w:rsidP="00606EBE">
      <w:pPr>
        <w:pStyle w:val="BodyText"/>
        <w:ind w:left="567"/>
        <w:rPr>
          <w:lang w:val="en-US"/>
        </w:rPr>
      </w:pPr>
      <w:r>
        <w:rPr>
          <w:lang w:val="en-US"/>
        </w:rPr>
        <w:t xml:space="preserve">Expected results of test 1: inventory for MH101 </w:t>
      </w:r>
      <w:r w:rsidR="00383BBD">
        <w:rPr>
          <w:lang w:val="en-US"/>
        </w:rPr>
        <w:t xml:space="preserve">has been created </w:t>
      </w:r>
      <w:r w:rsidR="00136C26">
        <w:rPr>
          <w:lang w:val="en-US"/>
        </w:rPr>
        <w:t>as a result of</w:t>
      </w:r>
      <w:r w:rsidR="00383BBD">
        <w:rPr>
          <w:lang w:val="en-US"/>
        </w:rPr>
        <w:t xml:space="preserve"> Schedule Change. Inventory for MH202 and MH303 </w:t>
      </w:r>
      <w:r w:rsidR="00DD60EE">
        <w:rPr>
          <w:lang w:val="en-US"/>
        </w:rPr>
        <w:t>was</w:t>
      </w:r>
      <w:r w:rsidR="00136C26">
        <w:rPr>
          <w:lang w:val="en-US"/>
        </w:rPr>
        <w:t xml:space="preserve"> not created because both flights are outside of the current Inventory Creation window.</w:t>
      </w:r>
    </w:p>
    <w:p w14:paraId="0754FA1E" w14:textId="77777777" w:rsidR="00087CE6" w:rsidRDefault="00EF4881" w:rsidP="00606EBE">
      <w:pPr>
        <w:pStyle w:val="BodyText"/>
        <w:ind w:left="567"/>
        <w:rPr>
          <w:lang w:val="en-US"/>
        </w:rPr>
      </w:pPr>
      <w:r>
        <w:rPr>
          <w:noProof/>
          <w:lang w:val="en-GB" w:eastAsia="en-GB"/>
        </w:rPr>
        <w:drawing>
          <wp:inline distT="0" distB="0" distL="0" distR="0" wp14:anchorId="43EBE4C2" wp14:editId="4BB3B05B">
            <wp:extent cx="5934075" cy="1104900"/>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934075" cy="1104900"/>
                    </a:xfrm>
                    <a:prstGeom prst="rect">
                      <a:avLst/>
                    </a:prstGeom>
                    <a:noFill/>
                    <a:ln w="9525">
                      <a:noFill/>
                      <a:miter lim="800000"/>
                      <a:headEnd/>
                      <a:tailEnd/>
                    </a:ln>
                  </pic:spPr>
                </pic:pic>
              </a:graphicData>
            </a:graphic>
          </wp:inline>
        </w:drawing>
      </w:r>
    </w:p>
    <w:p w14:paraId="620C03B3" w14:textId="77777777" w:rsidR="00430033" w:rsidRDefault="00430033" w:rsidP="00606EBE">
      <w:pPr>
        <w:pStyle w:val="BodyText"/>
        <w:ind w:left="567"/>
        <w:rPr>
          <w:lang w:val="en-US"/>
        </w:rPr>
      </w:pPr>
    </w:p>
    <w:p w14:paraId="01F6C9B7" w14:textId="77777777" w:rsidR="00950E33" w:rsidRDefault="00950E33">
      <w:pPr>
        <w:spacing w:before="0" w:after="0"/>
      </w:pPr>
      <w:r>
        <w:br w:type="page"/>
      </w:r>
    </w:p>
    <w:p w14:paraId="73A5233B" w14:textId="77777777" w:rsidR="00430033" w:rsidRDefault="00C821CB" w:rsidP="00606EBE">
      <w:pPr>
        <w:pStyle w:val="BodyText"/>
        <w:ind w:left="567"/>
        <w:rPr>
          <w:lang w:val="en-US"/>
        </w:rPr>
      </w:pPr>
      <w:r>
        <w:rPr>
          <w:lang w:val="en-US"/>
        </w:rPr>
        <w:lastRenderedPageBreak/>
        <w:t>Expected results of test 2: inventory windows have been offset by 10 days simulating advancement. This causes inventory for D</w:t>
      </w:r>
      <w:r w:rsidR="00A76FF5">
        <w:rPr>
          <w:lang w:val="en-US"/>
        </w:rPr>
        <w:t>1</w:t>
      </w:r>
      <w:r>
        <w:rPr>
          <w:lang w:val="en-US"/>
        </w:rPr>
        <w:t xml:space="preserve"> and </w:t>
      </w:r>
      <w:r w:rsidR="00C01263">
        <w:rPr>
          <w:lang w:val="en-US"/>
        </w:rPr>
        <w:t>D</w:t>
      </w:r>
      <w:r w:rsidR="00A76FF5">
        <w:rPr>
          <w:lang w:val="en-US"/>
        </w:rPr>
        <w:t>2</w:t>
      </w:r>
      <w:r>
        <w:rPr>
          <w:lang w:val="en-US"/>
        </w:rPr>
        <w:t xml:space="preserve"> to be deleted. Inventory for </w:t>
      </w:r>
      <w:r w:rsidR="00C01263">
        <w:rPr>
          <w:lang w:val="en-US"/>
        </w:rPr>
        <w:t>D</w:t>
      </w:r>
      <w:r w:rsidR="00A76FF5">
        <w:rPr>
          <w:lang w:val="en-US"/>
        </w:rPr>
        <w:t>3</w:t>
      </w:r>
      <w:r>
        <w:rPr>
          <w:lang w:val="en-US"/>
        </w:rPr>
        <w:t xml:space="preserve"> remains intact as its last leg has date variation of +1 and hence is still within the Inventory Preservation Window.</w:t>
      </w:r>
    </w:p>
    <w:p w14:paraId="21457FA8" w14:textId="77777777" w:rsidR="00DD60EE" w:rsidRDefault="00DD60EE" w:rsidP="00606EBE">
      <w:pPr>
        <w:pStyle w:val="BodyText"/>
        <w:ind w:left="567"/>
        <w:rPr>
          <w:lang w:val="en-US"/>
        </w:rPr>
      </w:pPr>
      <w:r>
        <w:rPr>
          <w:lang w:val="en-US"/>
        </w:rPr>
        <w:t>Inventory for MH202 has been created in accordance with the flight’s operating days of week. Inventory was not created for Thursday due to dressing error.</w:t>
      </w:r>
    </w:p>
    <w:p w14:paraId="023F05C2" w14:textId="77777777" w:rsidR="00C821CB" w:rsidRPr="008057FB" w:rsidRDefault="00EF4881" w:rsidP="00606EBE">
      <w:pPr>
        <w:pStyle w:val="BodyText"/>
        <w:ind w:left="567"/>
        <w:rPr>
          <w:lang w:val="en-US"/>
        </w:rPr>
      </w:pPr>
      <w:r>
        <w:rPr>
          <w:noProof/>
          <w:lang w:val="en-GB" w:eastAsia="en-GB"/>
        </w:rPr>
        <w:drawing>
          <wp:inline distT="0" distB="0" distL="0" distR="0" wp14:anchorId="478170A5" wp14:editId="4BCB3EC3">
            <wp:extent cx="5562600" cy="1167789"/>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562600" cy="1167789"/>
                    </a:xfrm>
                    <a:prstGeom prst="rect">
                      <a:avLst/>
                    </a:prstGeom>
                    <a:noFill/>
                    <a:ln w="9525">
                      <a:noFill/>
                      <a:miter lim="800000"/>
                      <a:headEnd/>
                      <a:tailEnd/>
                    </a:ln>
                  </pic:spPr>
                </pic:pic>
              </a:graphicData>
            </a:graphic>
          </wp:inline>
        </w:drawing>
      </w:r>
    </w:p>
    <w:p w14:paraId="46CCA005" w14:textId="77777777" w:rsidR="007C47FE" w:rsidRDefault="007C47FE">
      <w:pPr>
        <w:spacing w:before="0" w:after="0"/>
      </w:pPr>
    </w:p>
    <w:p w14:paraId="3323B0AB" w14:textId="77777777" w:rsidR="00DA6FB5" w:rsidRDefault="00DA6FB5">
      <w:pPr>
        <w:spacing w:before="0" w:after="0"/>
      </w:pPr>
    </w:p>
    <w:tbl>
      <w:tblPr>
        <w:tblW w:w="9540" w:type="dxa"/>
        <w:tblInd w:w="86"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ayout w:type="fixed"/>
        <w:tblCellMar>
          <w:top w:w="58" w:type="dxa"/>
          <w:left w:w="86" w:type="dxa"/>
          <w:bottom w:w="58" w:type="dxa"/>
          <w:right w:w="86" w:type="dxa"/>
        </w:tblCellMar>
        <w:tblLook w:val="01E0" w:firstRow="1" w:lastRow="1" w:firstColumn="1" w:lastColumn="1" w:noHBand="0" w:noVBand="0"/>
      </w:tblPr>
      <w:tblGrid>
        <w:gridCol w:w="540"/>
        <w:gridCol w:w="1710"/>
        <w:gridCol w:w="3780"/>
        <w:gridCol w:w="3510"/>
      </w:tblGrid>
      <w:tr w:rsidR="002F49D6" w:rsidRPr="00023CC9" w14:paraId="4CEBFEEA" w14:textId="77777777" w:rsidTr="0071753B">
        <w:trPr>
          <w:tblHeader/>
        </w:trPr>
        <w:tc>
          <w:tcPr>
            <w:tcW w:w="540" w:type="dxa"/>
            <w:shd w:val="clear" w:color="auto" w:fill="DBE5F1" w:themeFill="accent1" w:themeFillTint="33"/>
          </w:tcPr>
          <w:p w14:paraId="7B3D5A39" w14:textId="77777777" w:rsidR="002F49D6" w:rsidRPr="00023CC9" w:rsidRDefault="002F49D6" w:rsidP="0068025C">
            <w:pPr>
              <w:jc w:val="center"/>
              <w:rPr>
                <w:rFonts w:asciiTheme="minorHAnsi" w:hAnsiTheme="minorHAnsi" w:cstheme="minorHAnsi"/>
                <w:b/>
                <w:color w:val="000000"/>
                <w:szCs w:val="20"/>
              </w:rPr>
            </w:pPr>
            <w:r w:rsidRPr="00023CC9">
              <w:rPr>
                <w:rFonts w:asciiTheme="minorHAnsi" w:hAnsiTheme="minorHAnsi" w:cstheme="minorHAnsi"/>
                <w:b/>
                <w:color w:val="000000"/>
                <w:szCs w:val="20"/>
              </w:rPr>
              <w:t>Nr.</w:t>
            </w:r>
          </w:p>
        </w:tc>
        <w:tc>
          <w:tcPr>
            <w:tcW w:w="1710" w:type="dxa"/>
            <w:shd w:val="clear" w:color="auto" w:fill="DBE5F1" w:themeFill="accent1" w:themeFillTint="33"/>
          </w:tcPr>
          <w:p w14:paraId="7BBB2F32" w14:textId="77777777" w:rsidR="002F49D6" w:rsidRPr="00023CC9" w:rsidRDefault="002F49D6" w:rsidP="00B25C50">
            <w:pPr>
              <w:rPr>
                <w:rFonts w:asciiTheme="minorHAnsi" w:hAnsiTheme="minorHAnsi" w:cstheme="minorHAnsi"/>
                <w:b/>
                <w:szCs w:val="20"/>
              </w:rPr>
            </w:pPr>
            <w:r w:rsidRPr="00023CC9">
              <w:rPr>
                <w:rFonts w:asciiTheme="minorHAnsi" w:hAnsiTheme="minorHAnsi" w:cstheme="minorHAnsi"/>
                <w:b/>
                <w:color w:val="000000"/>
                <w:szCs w:val="20"/>
              </w:rPr>
              <w:t>Pre-condition</w:t>
            </w:r>
            <w:r>
              <w:rPr>
                <w:rFonts w:asciiTheme="minorHAnsi" w:hAnsiTheme="minorHAnsi" w:cstheme="minorHAnsi"/>
                <w:b/>
                <w:color w:val="000000"/>
                <w:szCs w:val="20"/>
              </w:rPr>
              <w:t>s</w:t>
            </w:r>
          </w:p>
        </w:tc>
        <w:tc>
          <w:tcPr>
            <w:tcW w:w="3780" w:type="dxa"/>
            <w:shd w:val="clear" w:color="auto" w:fill="DBE5F1" w:themeFill="accent1" w:themeFillTint="33"/>
          </w:tcPr>
          <w:p w14:paraId="570E7FFB" w14:textId="77777777" w:rsidR="002F49D6" w:rsidRPr="00023CC9" w:rsidRDefault="002F49D6" w:rsidP="00B25C50">
            <w:pPr>
              <w:rPr>
                <w:rFonts w:asciiTheme="minorHAnsi" w:hAnsiTheme="minorHAnsi" w:cstheme="minorHAnsi"/>
                <w:b/>
                <w:szCs w:val="20"/>
              </w:rPr>
            </w:pPr>
            <w:r w:rsidRPr="00023CC9">
              <w:rPr>
                <w:rFonts w:asciiTheme="minorHAnsi" w:hAnsiTheme="minorHAnsi" w:cstheme="minorHAnsi"/>
                <w:b/>
                <w:szCs w:val="20"/>
              </w:rPr>
              <w:t>Action</w:t>
            </w:r>
          </w:p>
        </w:tc>
        <w:tc>
          <w:tcPr>
            <w:tcW w:w="3510" w:type="dxa"/>
            <w:shd w:val="clear" w:color="auto" w:fill="DBE5F1" w:themeFill="accent1" w:themeFillTint="33"/>
          </w:tcPr>
          <w:p w14:paraId="6250B2E6" w14:textId="77777777" w:rsidR="002F49D6" w:rsidRPr="00023CC9" w:rsidRDefault="002F49D6" w:rsidP="00B25C50">
            <w:pPr>
              <w:rPr>
                <w:rFonts w:asciiTheme="minorHAnsi" w:hAnsiTheme="minorHAnsi" w:cstheme="minorHAnsi"/>
                <w:b/>
                <w:szCs w:val="20"/>
              </w:rPr>
            </w:pPr>
            <w:r w:rsidRPr="00023CC9">
              <w:rPr>
                <w:rFonts w:asciiTheme="minorHAnsi" w:hAnsiTheme="minorHAnsi" w:cstheme="minorHAnsi"/>
                <w:b/>
                <w:szCs w:val="20"/>
              </w:rPr>
              <w:t>Post-condition</w:t>
            </w:r>
          </w:p>
        </w:tc>
      </w:tr>
      <w:tr w:rsidR="002F49D6" w:rsidRPr="00023CC9" w14:paraId="68E07074" w14:textId="77777777" w:rsidTr="0071753B">
        <w:tc>
          <w:tcPr>
            <w:tcW w:w="540" w:type="dxa"/>
          </w:tcPr>
          <w:p w14:paraId="149F3D4A" w14:textId="77777777" w:rsidR="002F49D6" w:rsidRPr="00023CC9" w:rsidRDefault="002F49D6" w:rsidP="00691B2F">
            <w:pPr>
              <w:numPr>
                <w:ilvl w:val="0"/>
                <w:numId w:val="39"/>
              </w:numPr>
              <w:spacing w:before="40" w:after="40"/>
              <w:ind w:left="360"/>
              <w:jc w:val="center"/>
              <w:rPr>
                <w:rFonts w:asciiTheme="minorHAnsi" w:hAnsiTheme="minorHAnsi" w:cstheme="minorHAnsi"/>
                <w:bCs/>
                <w:szCs w:val="20"/>
              </w:rPr>
            </w:pPr>
          </w:p>
        </w:tc>
        <w:tc>
          <w:tcPr>
            <w:tcW w:w="1710" w:type="dxa"/>
          </w:tcPr>
          <w:p w14:paraId="3BFEF109" w14:textId="77777777" w:rsidR="006D183E" w:rsidRDefault="000053F3" w:rsidP="00E110FF">
            <w:pPr>
              <w:spacing w:before="100" w:beforeAutospacing="1" w:after="100" w:afterAutospacing="1"/>
              <w:rPr>
                <w:rFonts w:asciiTheme="minorHAnsi" w:hAnsiTheme="minorHAnsi" w:cstheme="minorHAnsi"/>
              </w:rPr>
            </w:pPr>
            <w:r>
              <w:rPr>
                <w:rFonts w:asciiTheme="minorHAnsi" w:hAnsiTheme="minorHAnsi" w:cstheme="minorHAnsi"/>
              </w:rPr>
              <w:t>The SIAM parameters are set to</w:t>
            </w:r>
            <w:r w:rsidR="00503BFC">
              <w:rPr>
                <w:rFonts w:asciiTheme="minorHAnsi" w:hAnsiTheme="minorHAnsi" w:cstheme="minorHAnsi"/>
              </w:rPr>
              <w:t xml:space="preserve"> their default values</w:t>
            </w:r>
            <w:r w:rsidR="002550EB">
              <w:rPr>
                <w:rFonts w:asciiTheme="minorHAnsi" w:hAnsiTheme="minorHAnsi" w:cstheme="minorHAnsi"/>
              </w:rPr>
              <w:t>, that is</w:t>
            </w:r>
            <w:r>
              <w:rPr>
                <w:rFonts w:asciiTheme="minorHAnsi" w:hAnsiTheme="minorHAnsi" w:cstheme="minorHAnsi"/>
              </w:rPr>
              <w:t>:</w:t>
            </w:r>
            <w:r w:rsidR="00116C42">
              <w:rPr>
                <w:rFonts w:asciiTheme="minorHAnsi" w:hAnsiTheme="minorHAnsi" w:cstheme="minorHAnsi"/>
              </w:rPr>
              <w:br/>
            </w:r>
            <w:r w:rsidR="00116C42" w:rsidRPr="008676B0">
              <w:rPr>
                <w:rFonts w:asciiTheme="minorHAnsi" w:hAnsiTheme="minorHAnsi" w:cstheme="minorHAnsi"/>
              </w:rPr>
              <w:t>Carrier_Local_</w:t>
            </w:r>
            <w:r w:rsidR="00547B0D">
              <w:rPr>
                <w:rFonts w:asciiTheme="minorHAnsi" w:hAnsiTheme="minorHAnsi" w:cstheme="minorHAnsi"/>
              </w:rPr>
              <w:t xml:space="preserve"> </w:t>
            </w:r>
            <w:r w:rsidR="00116C42" w:rsidRPr="008676B0">
              <w:rPr>
                <w:rFonts w:asciiTheme="minorHAnsi" w:hAnsiTheme="minorHAnsi" w:cstheme="minorHAnsi"/>
              </w:rPr>
              <w:t>Time_Zone</w:t>
            </w:r>
            <w:r w:rsidR="00116C42">
              <w:rPr>
                <w:rFonts w:asciiTheme="minorHAnsi" w:hAnsiTheme="minorHAnsi" w:cstheme="minorHAnsi"/>
              </w:rPr>
              <w:t>=UTC</w:t>
            </w:r>
          </w:p>
          <w:p w14:paraId="3E71C61A" w14:textId="77777777" w:rsidR="006D183E" w:rsidRDefault="00116C42" w:rsidP="00E110FF">
            <w:pPr>
              <w:spacing w:before="100" w:beforeAutospacing="1" w:after="100" w:afterAutospacing="1"/>
              <w:rPr>
                <w:rFonts w:asciiTheme="minorHAnsi" w:hAnsiTheme="minorHAnsi" w:cstheme="minorHAnsi"/>
              </w:rPr>
            </w:pPr>
            <w:r w:rsidRPr="00B1181E">
              <w:rPr>
                <w:rFonts w:asciiTheme="minorHAnsi" w:hAnsiTheme="minorHAnsi" w:cstheme="minorHAnsi"/>
              </w:rPr>
              <w:t>Departed_Flight_</w:t>
            </w:r>
            <w:r w:rsidR="006D183E">
              <w:rPr>
                <w:rFonts w:asciiTheme="minorHAnsi" w:hAnsiTheme="minorHAnsi" w:cstheme="minorHAnsi"/>
              </w:rPr>
              <w:t xml:space="preserve"> </w:t>
            </w:r>
            <w:r w:rsidRPr="00B1181E">
              <w:rPr>
                <w:rFonts w:asciiTheme="minorHAnsi" w:hAnsiTheme="minorHAnsi" w:cstheme="minorHAnsi"/>
              </w:rPr>
              <w:t>Date</w:t>
            </w:r>
            <w:r>
              <w:rPr>
                <w:rFonts w:asciiTheme="minorHAnsi" w:hAnsiTheme="minorHAnsi" w:cstheme="minorHAnsi"/>
              </w:rPr>
              <w:t>=7</w:t>
            </w:r>
          </w:p>
          <w:p w14:paraId="2DC9B980" w14:textId="77777777" w:rsidR="00B3573B" w:rsidRPr="004F35E7" w:rsidRDefault="00116C42" w:rsidP="00E110FF">
            <w:pPr>
              <w:spacing w:before="100" w:beforeAutospacing="1" w:after="100" w:afterAutospacing="1"/>
              <w:rPr>
                <w:rFonts w:asciiTheme="minorHAnsi" w:hAnsiTheme="minorHAnsi" w:cstheme="minorHAnsi"/>
              </w:rPr>
            </w:pPr>
            <w:r w:rsidRPr="00B1181E">
              <w:rPr>
                <w:rFonts w:asciiTheme="minorHAnsi" w:hAnsiTheme="minorHAnsi" w:cstheme="minorHAnsi"/>
              </w:rPr>
              <w:t>Inventory_Detail_</w:t>
            </w:r>
            <w:r w:rsidR="006D183E">
              <w:rPr>
                <w:rFonts w:asciiTheme="minorHAnsi" w:hAnsiTheme="minorHAnsi" w:cstheme="minorHAnsi"/>
              </w:rPr>
              <w:t xml:space="preserve"> </w:t>
            </w:r>
            <w:r w:rsidRPr="00B1181E">
              <w:rPr>
                <w:rFonts w:asciiTheme="minorHAnsi" w:hAnsiTheme="minorHAnsi" w:cstheme="minorHAnsi"/>
              </w:rPr>
              <w:t>Date</w:t>
            </w:r>
            <w:r>
              <w:rPr>
                <w:rFonts w:asciiTheme="minorHAnsi" w:hAnsiTheme="minorHAnsi" w:cstheme="minorHAnsi"/>
              </w:rPr>
              <w:t>=338</w:t>
            </w:r>
          </w:p>
        </w:tc>
        <w:tc>
          <w:tcPr>
            <w:tcW w:w="3780" w:type="dxa"/>
          </w:tcPr>
          <w:p w14:paraId="2EDE261D" w14:textId="77777777" w:rsidR="001329C0" w:rsidRDefault="00BF1452" w:rsidP="00A6304F">
            <w:pPr>
              <w:spacing w:before="100" w:beforeAutospacing="1" w:after="100" w:afterAutospacing="1"/>
              <w:rPr>
                <w:rFonts w:asciiTheme="minorHAnsi" w:hAnsiTheme="minorHAnsi" w:cstheme="minorHAnsi"/>
              </w:rPr>
            </w:pPr>
            <w:r>
              <w:rPr>
                <w:rFonts w:asciiTheme="minorHAnsi" w:hAnsiTheme="minorHAnsi" w:cstheme="minorHAnsi"/>
              </w:rPr>
              <w:t xml:space="preserve">1) </w:t>
            </w:r>
            <w:r w:rsidR="00547B0D">
              <w:rPr>
                <w:rFonts w:asciiTheme="minorHAnsi" w:hAnsiTheme="minorHAnsi" w:cstheme="minorHAnsi"/>
              </w:rPr>
              <w:t xml:space="preserve">Create </w:t>
            </w:r>
            <w:r w:rsidR="00392BDB">
              <w:rPr>
                <w:rFonts w:asciiTheme="minorHAnsi" w:hAnsiTheme="minorHAnsi" w:cstheme="minorHAnsi"/>
              </w:rPr>
              <w:t>a new schedule period for a</w:t>
            </w:r>
            <w:r w:rsidR="00DE10C7">
              <w:rPr>
                <w:rFonts w:asciiTheme="minorHAnsi" w:hAnsiTheme="minorHAnsi" w:cstheme="minorHAnsi"/>
              </w:rPr>
              <w:t> </w:t>
            </w:r>
            <w:r w:rsidR="00392BDB">
              <w:rPr>
                <w:rFonts w:asciiTheme="minorHAnsi" w:hAnsiTheme="minorHAnsi" w:cstheme="minorHAnsi"/>
              </w:rPr>
              <w:t>flight MH</w:t>
            </w:r>
            <w:r w:rsidR="00430590">
              <w:rPr>
                <w:rFonts w:asciiTheme="minorHAnsi" w:hAnsiTheme="minorHAnsi" w:cstheme="minorHAnsi"/>
              </w:rPr>
              <w:t>1</w:t>
            </w:r>
            <w:r w:rsidR="00392BDB">
              <w:rPr>
                <w:rFonts w:asciiTheme="minorHAnsi" w:hAnsiTheme="minorHAnsi" w:cstheme="minorHAnsi"/>
              </w:rPr>
              <w:t>0</w:t>
            </w:r>
            <w:r w:rsidR="00430590">
              <w:rPr>
                <w:rFonts w:asciiTheme="minorHAnsi" w:hAnsiTheme="minorHAnsi" w:cstheme="minorHAnsi"/>
              </w:rPr>
              <w:t>1</w:t>
            </w:r>
            <w:r w:rsidR="00392BDB">
              <w:rPr>
                <w:rFonts w:asciiTheme="minorHAnsi" w:hAnsiTheme="minorHAnsi" w:cstheme="minorHAnsi"/>
              </w:rPr>
              <w:t xml:space="preserve">, which </w:t>
            </w:r>
            <w:r w:rsidR="00DE10C7">
              <w:rPr>
                <w:rFonts w:asciiTheme="minorHAnsi" w:hAnsiTheme="minorHAnsi" w:cstheme="minorHAnsi"/>
              </w:rPr>
              <w:t xml:space="preserve">operates daily, </w:t>
            </w:r>
            <w:r w:rsidR="00547B0D">
              <w:rPr>
                <w:rFonts w:asciiTheme="minorHAnsi" w:hAnsiTheme="minorHAnsi" w:cstheme="minorHAnsi"/>
              </w:rPr>
              <w:t>start</w:t>
            </w:r>
            <w:r w:rsidR="00392BDB">
              <w:rPr>
                <w:rFonts w:asciiTheme="minorHAnsi" w:hAnsiTheme="minorHAnsi" w:cstheme="minorHAnsi"/>
              </w:rPr>
              <w:t>s</w:t>
            </w:r>
            <w:r w:rsidR="00547B0D">
              <w:rPr>
                <w:rFonts w:asciiTheme="minorHAnsi" w:hAnsiTheme="minorHAnsi" w:cstheme="minorHAnsi"/>
              </w:rPr>
              <w:t xml:space="preserve"> on </w:t>
            </w:r>
            <w:r w:rsidR="00C01263">
              <w:rPr>
                <w:rFonts w:asciiTheme="minorHAnsi" w:hAnsiTheme="minorHAnsi" w:cstheme="minorHAnsi"/>
              </w:rPr>
              <w:t>D</w:t>
            </w:r>
            <w:r w:rsidR="00386DA8">
              <w:rPr>
                <w:rFonts w:asciiTheme="minorHAnsi" w:hAnsiTheme="minorHAnsi" w:cstheme="minorHAnsi"/>
              </w:rPr>
              <w:t>2</w:t>
            </w:r>
            <w:r w:rsidR="00547B0D">
              <w:rPr>
                <w:rFonts w:asciiTheme="minorHAnsi" w:hAnsiTheme="minorHAnsi" w:cstheme="minorHAnsi"/>
              </w:rPr>
              <w:t xml:space="preserve"> and end</w:t>
            </w:r>
            <w:r w:rsidR="00392BDB">
              <w:rPr>
                <w:rFonts w:asciiTheme="minorHAnsi" w:hAnsiTheme="minorHAnsi" w:cstheme="minorHAnsi"/>
              </w:rPr>
              <w:t>s</w:t>
            </w:r>
            <w:r w:rsidR="00547B0D">
              <w:rPr>
                <w:rFonts w:asciiTheme="minorHAnsi" w:hAnsiTheme="minorHAnsi" w:cstheme="minorHAnsi"/>
              </w:rPr>
              <w:t xml:space="preserve"> on </w:t>
            </w:r>
            <w:r w:rsidR="002550EB">
              <w:rPr>
                <w:rFonts w:asciiTheme="minorHAnsi" w:hAnsiTheme="minorHAnsi" w:cstheme="minorHAnsi"/>
              </w:rPr>
              <w:t>D</w:t>
            </w:r>
            <w:r w:rsidR="00D7698D">
              <w:rPr>
                <w:rFonts w:asciiTheme="minorHAnsi" w:hAnsiTheme="minorHAnsi" w:cstheme="minorHAnsi"/>
              </w:rPr>
              <w:t>7</w:t>
            </w:r>
            <w:r w:rsidR="00547B0D">
              <w:rPr>
                <w:rFonts w:asciiTheme="minorHAnsi" w:hAnsiTheme="minorHAnsi" w:cstheme="minorHAnsi"/>
              </w:rPr>
              <w:t xml:space="preserve">. The stations and timings </w:t>
            </w:r>
            <w:r w:rsidR="00DC310C">
              <w:rPr>
                <w:rFonts w:asciiTheme="minorHAnsi" w:hAnsiTheme="minorHAnsi" w:cstheme="minorHAnsi"/>
              </w:rPr>
              <w:t>must</w:t>
            </w:r>
            <w:r w:rsidR="00547B0D">
              <w:rPr>
                <w:rFonts w:asciiTheme="minorHAnsi" w:hAnsiTheme="minorHAnsi" w:cstheme="minorHAnsi"/>
              </w:rPr>
              <w:t xml:space="preserve"> be as follows:</w:t>
            </w:r>
            <w:r w:rsidR="00392BDB">
              <w:rPr>
                <w:rFonts w:asciiTheme="minorHAnsi" w:hAnsiTheme="minorHAnsi" w:cstheme="minorHAnsi"/>
              </w:rPr>
              <w:br/>
            </w:r>
            <w:r w:rsidR="00E47698">
              <w:rPr>
                <w:rFonts w:asciiTheme="minorHAnsi" w:hAnsiTheme="minorHAnsi" w:cstheme="minorHAnsi"/>
              </w:rPr>
              <w:t>HNL</w:t>
            </w:r>
            <w:r w:rsidR="00290CB2">
              <w:rPr>
                <w:rFonts w:asciiTheme="minorHAnsi" w:hAnsiTheme="minorHAnsi" w:cstheme="minorHAnsi"/>
              </w:rPr>
              <w:t>2215</w:t>
            </w:r>
            <w:r w:rsidR="00E47698">
              <w:rPr>
                <w:rFonts w:asciiTheme="minorHAnsi" w:hAnsiTheme="minorHAnsi" w:cstheme="minorHAnsi"/>
              </w:rPr>
              <w:t xml:space="preserve"> </w:t>
            </w:r>
            <w:r w:rsidR="00290CB2">
              <w:rPr>
                <w:rFonts w:asciiTheme="minorHAnsi" w:hAnsiTheme="minorHAnsi" w:cstheme="minorHAnsi"/>
              </w:rPr>
              <w:t>PHX</w:t>
            </w:r>
            <w:r w:rsidR="00E47698">
              <w:rPr>
                <w:rFonts w:asciiTheme="minorHAnsi" w:hAnsiTheme="minorHAnsi" w:cstheme="minorHAnsi"/>
              </w:rPr>
              <w:t>0</w:t>
            </w:r>
            <w:r w:rsidR="00290CB2">
              <w:rPr>
                <w:rFonts w:asciiTheme="minorHAnsi" w:hAnsiTheme="minorHAnsi" w:cstheme="minorHAnsi"/>
              </w:rPr>
              <w:t>710</w:t>
            </w:r>
            <w:r w:rsidR="00861AD5">
              <w:rPr>
                <w:rFonts w:asciiTheme="minorHAnsi" w:hAnsiTheme="minorHAnsi" w:cstheme="minorHAnsi"/>
              </w:rPr>
              <w:t>/1</w:t>
            </w:r>
            <w:r w:rsidR="00A6304F">
              <w:rPr>
                <w:rStyle w:val="FootnoteReference"/>
                <w:rFonts w:asciiTheme="minorHAnsi" w:hAnsiTheme="minorHAnsi" w:cstheme="minorHAnsi"/>
              </w:rPr>
              <w:footnoteReference w:id="8"/>
            </w:r>
            <w:r w:rsidR="00AA5811">
              <w:rPr>
                <w:rFonts w:asciiTheme="minorHAnsi" w:hAnsiTheme="minorHAnsi" w:cstheme="minorHAnsi"/>
              </w:rPr>
              <w:br/>
            </w:r>
            <w:r w:rsidR="00290CB2">
              <w:rPr>
                <w:rFonts w:asciiTheme="minorHAnsi" w:hAnsiTheme="minorHAnsi" w:cstheme="minorHAnsi"/>
              </w:rPr>
              <w:t>PHX</w:t>
            </w:r>
            <w:r w:rsidR="00AA5811">
              <w:rPr>
                <w:rFonts w:asciiTheme="minorHAnsi" w:hAnsiTheme="minorHAnsi" w:cstheme="minorHAnsi"/>
              </w:rPr>
              <w:t>1</w:t>
            </w:r>
            <w:r w:rsidR="00290CB2">
              <w:rPr>
                <w:rFonts w:asciiTheme="minorHAnsi" w:hAnsiTheme="minorHAnsi" w:cstheme="minorHAnsi"/>
              </w:rPr>
              <w:t>300</w:t>
            </w:r>
            <w:r w:rsidR="00AA5811">
              <w:rPr>
                <w:rFonts w:asciiTheme="minorHAnsi" w:hAnsiTheme="minorHAnsi" w:cstheme="minorHAnsi"/>
              </w:rPr>
              <w:t>/1 JFK</w:t>
            </w:r>
            <w:r w:rsidR="00290CB2">
              <w:rPr>
                <w:rFonts w:asciiTheme="minorHAnsi" w:hAnsiTheme="minorHAnsi" w:cstheme="minorHAnsi"/>
              </w:rPr>
              <w:t>2045</w:t>
            </w:r>
            <w:r w:rsidR="00AA5811">
              <w:rPr>
                <w:rFonts w:asciiTheme="minorHAnsi" w:hAnsiTheme="minorHAnsi" w:cstheme="minorHAnsi"/>
              </w:rPr>
              <w:t>/1</w:t>
            </w:r>
          </w:p>
          <w:p w14:paraId="1B68EC5F" w14:textId="77777777" w:rsidR="00C7266D" w:rsidRDefault="00383BBD" w:rsidP="005B4DF8">
            <w:pPr>
              <w:spacing w:before="100" w:beforeAutospacing="1" w:after="100" w:afterAutospacing="1"/>
              <w:rPr>
                <w:rFonts w:asciiTheme="minorHAnsi" w:hAnsiTheme="minorHAnsi" w:cstheme="minorHAnsi"/>
              </w:rPr>
            </w:pPr>
            <w:r>
              <w:rPr>
                <w:rFonts w:asciiTheme="minorHAnsi" w:hAnsiTheme="minorHAnsi" w:cstheme="minorHAnsi"/>
              </w:rPr>
              <w:t>2</w:t>
            </w:r>
            <w:r w:rsidR="00392BDB">
              <w:rPr>
                <w:rFonts w:asciiTheme="minorHAnsi" w:hAnsiTheme="minorHAnsi" w:cstheme="minorHAnsi"/>
              </w:rPr>
              <w:t xml:space="preserve">) Create </w:t>
            </w:r>
            <w:r w:rsidR="00430590">
              <w:rPr>
                <w:rFonts w:asciiTheme="minorHAnsi" w:hAnsiTheme="minorHAnsi" w:cstheme="minorHAnsi"/>
              </w:rPr>
              <w:t>a new</w:t>
            </w:r>
            <w:r w:rsidR="00392BDB">
              <w:rPr>
                <w:rFonts w:asciiTheme="minorHAnsi" w:hAnsiTheme="minorHAnsi" w:cstheme="minorHAnsi"/>
              </w:rPr>
              <w:t xml:space="preserve"> schedule period for </w:t>
            </w:r>
            <w:r w:rsidR="00430590" w:rsidRPr="00430590">
              <w:rPr>
                <w:rFonts w:asciiTheme="minorHAnsi" w:hAnsiTheme="minorHAnsi" w:cstheme="minorHAnsi"/>
              </w:rPr>
              <w:t>a</w:t>
            </w:r>
            <w:r w:rsidR="00B14A00">
              <w:rPr>
                <w:rFonts w:asciiTheme="minorHAnsi" w:hAnsiTheme="minorHAnsi" w:cstheme="minorHAnsi"/>
              </w:rPr>
              <w:t xml:space="preserve"> single-legged </w:t>
            </w:r>
            <w:r w:rsidR="00DE10C7" w:rsidRPr="00430590">
              <w:rPr>
                <w:rFonts w:asciiTheme="minorHAnsi" w:hAnsiTheme="minorHAnsi" w:cstheme="minorHAnsi"/>
              </w:rPr>
              <w:t xml:space="preserve">flight </w:t>
            </w:r>
            <w:r>
              <w:rPr>
                <w:rFonts w:asciiTheme="minorHAnsi" w:hAnsiTheme="minorHAnsi" w:cstheme="minorHAnsi"/>
              </w:rPr>
              <w:t>MH202</w:t>
            </w:r>
            <w:r w:rsidR="00B14A00">
              <w:rPr>
                <w:rFonts w:asciiTheme="minorHAnsi" w:hAnsiTheme="minorHAnsi" w:cstheme="minorHAnsi"/>
              </w:rPr>
              <w:t xml:space="preserve"> departing HNL</w:t>
            </w:r>
            <w:r w:rsidR="005B4DF8">
              <w:rPr>
                <w:rFonts w:asciiTheme="minorHAnsi" w:hAnsiTheme="minorHAnsi" w:cstheme="minorHAnsi"/>
              </w:rPr>
              <w:t>,</w:t>
            </w:r>
            <w:r w:rsidR="00392BDB">
              <w:rPr>
                <w:rFonts w:asciiTheme="minorHAnsi" w:hAnsiTheme="minorHAnsi" w:cstheme="minorHAnsi"/>
              </w:rPr>
              <w:t xml:space="preserve"> which </w:t>
            </w:r>
            <w:r w:rsidR="00EC27D4">
              <w:rPr>
                <w:rFonts w:asciiTheme="minorHAnsi" w:hAnsiTheme="minorHAnsi" w:cstheme="minorHAnsi"/>
              </w:rPr>
              <w:t xml:space="preserve">operates on </w:t>
            </w:r>
            <w:r w:rsidR="005B4DF8">
              <w:rPr>
                <w:rFonts w:asciiTheme="minorHAnsi" w:hAnsiTheme="minorHAnsi" w:cstheme="minorHAnsi"/>
              </w:rPr>
              <w:t>Mondays</w:t>
            </w:r>
            <w:r w:rsidR="0026289F">
              <w:rPr>
                <w:rFonts w:asciiTheme="minorHAnsi" w:hAnsiTheme="minorHAnsi" w:cstheme="minorHAnsi"/>
              </w:rPr>
              <w:t>,</w:t>
            </w:r>
            <w:r w:rsidR="005B4DF8">
              <w:rPr>
                <w:rFonts w:asciiTheme="minorHAnsi" w:hAnsiTheme="minorHAnsi" w:cstheme="minorHAnsi"/>
              </w:rPr>
              <w:t xml:space="preserve"> Wednesdays</w:t>
            </w:r>
            <w:r w:rsidR="0026289F">
              <w:rPr>
                <w:rFonts w:asciiTheme="minorHAnsi" w:hAnsiTheme="minorHAnsi" w:cstheme="minorHAnsi"/>
              </w:rPr>
              <w:t xml:space="preserve"> and Thursdays</w:t>
            </w:r>
            <w:r w:rsidR="005B4DF8">
              <w:rPr>
                <w:rFonts w:asciiTheme="minorHAnsi" w:hAnsiTheme="minorHAnsi" w:cstheme="minorHAnsi"/>
              </w:rPr>
              <w:t xml:space="preserve">, starts on the first Monday after </w:t>
            </w:r>
            <w:r w:rsidR="00C01263">
              <w:rPr>
                <w:rFonts w:asciiTheme="minorHAnsi" w:hAnsiTheme="minorHAnsi" w:cstheme="minorHAnsi"/>
              </w:rPr>
              <w:t>D</w:t>
            </w:r>
            <w:r w:rsidR="005B4DF8">
              <w:rPr>
                <w:rFonts w:asciiTheme="minorHAnsi" w:hAnsiTheme="minorHAnsi" w:cstheme="minorHAnsi"/>
              </w:rPr>
              <w:t xml:space="preserve">338 and ends </w:t>
            </w:r>
            <w:r w:rsidR="00A72EC3" w:rsidRPr="005D7EB2">
              <w:rPr>
                <w:rFonts w:asciiTheme="minorHAnsi" w:hAnsiTheme="minorHAnsi" w:cstheme="minorHAnsi"/>
                <w:b/>
              </w:rPr>
              <w:t>four</w:t>
            </w:r>
            <w:r w:rsidR="005B4DF8">
              <w:rPr>
                <w:rFonts w:asciiTheme="minorHAnsi" w:hAnsiTheme="minorHAnsi" w:cstheme="minorHAnsi"/>
              </w:rPr>
              <w:t xml:space="preserve"> days later</w:t>
            </w:r>
            <w:r w:rsidR="00B37314">
              <w:rPr>
                <w:rFonts w:asciiTheme="minorHAnsi" w:hAnsiTheme="minorHAnsi" w:cstheme="minorHAnsi"/>
              </w:rPr>
              <w:t xml:space="preserve"> (on Thursday)</w:t>
            </w:r>
            <w:r w:rsidR="005B4DF8">
              <w:rPr>
                <w:rFonts w:asciiTheme="minorHAnsi" w:hAnsiTheme="minorHAnsi" w:cstheme="minorHAnsi"/>
              </w:rPr>
              <w:t>.</w:t>
            </w:r>
            <w:r w:rsidR="00DE10C7">
              <w:rPr>
                <w:rFonts w:asciiTheme="minorHAnsi" w:hAnsiTheme="minorHAnsi" w:cstheme="minorHAnsi"/>
              </w:rPr>
              <w:t xml:space="preserve"> </w:t>
            </w:r>
          </w:p>
          <w:p w14:paraId="2340B714" w14:textId="77777777" w:rsidR="003872A8" w:rsidRDefault="003872A8" w:rsidP="005B4DF8">
            <w:pPr>
              <w:spacing w:before="100" w:beforeAutospacing="1" w:after="100" w:afterAutospacing="1"/>
              <w:rPr>
                <w:rFonts w:asciiTheme="minorHAnsi" w:hAnsiTheme="minorHAnsi" w:cstheme="minorHAnsi"/>
              </w:rPr>
            </w:pPr>
            <w:r>
              <w:rPr>
                <w:rFonts w:asciiTheme="minorHAnsi" w:hAnsiTheme="minorHAnsi" w:cstheme="minorHAnsi"/>
              </w:rPr>
              <w:t xml:space="preserve">The </w:t>
            </w:r>
            <w:r w:rsidRPr="003872A8">
              <w:rPr>
                <w:rFonts w:asciiTheme="minorHAnsi" w:hAnsiTheme="minorHAnsi" w:cstheme="minorHAnsi"/>
                <w:b/>
              </w:rPr>
              <w:t>second leg</w:t>
            </w:r>
            <w:r>
              <w:rPr>
                <w:rFonts w:asciiTheme="minorHAnsi" w:hAnsiTheme="minorHAnsi" w:cstheme="minorHAnsi"/>
              </w:rPr>
              <w:t xml:space="preserve"> of this schedule period has an RBD, which is not present in the default nesting template, for example “E”.</w:t>
            </w:r>
          </w:p>
          <w:p w14:paraId="04BC4772" w14:textId="77777777" w:rsidR="00BF1452" w:rsidRDefault="00383BBD" w:rsidP="00A6304F">
            <w:pPr>
              <w:spacing w:before="100" w:beforeAutospacing="1" w:after="100" w:afterAutospacing="1"/>
              <w:rPr>
                <w:rFonts w:asciiTheme="minorHAnsi" w:hAnsiTheme="minorHAnsi" w:cstheme="minorHAnsi"/>
              </w:rPr>
            </w:pPr>
            <w:r>
              <w:rPr>
                <w:rFonts w:asciiTheme="minorHAnsi" w:hAnsiTheme="minorHAnsi" w:cstheme="minorHAnsi"/>
              </w:rPr>
              <w:t>3</w:t>
            </w:r>
            <w:r w:rsidR="00BF1452">
              <w:rPr>
                <w:rFonts w:asciiTheme="minorHAnsi" w:hAnsiTheme="minorHAnsi" w:cstheme="minorHAnsi"/>
              </w:rPr>
              <w:t xml:space="preserve">) Create a nesting template </w:t>
            </w:r>
            <w:r w:rsidR="00EC773D">
              <w:rPr>
                <w:rFonts w:asciiTheme="minorHAnsi" w:hAnsiTheme="minorHAnsi" w:cstheme="minorHAnsi"/>
              </w:rPr>
              <w:t>containing</w:t>
            </w:r>
            <w:r w:rsidR="00BF1452">
              <w:rPr>
                <w:rFonts w:asciiTheme="minorHAnsi" w:hAnsiTheme="minorHAnsi" w:cstheme="minorHAnsi"/>
              </w:rPr>
              <w:t xml:space="preserve"> all RBDs of </w:t>
            </w:r>
            <w:r>
              <w:rPr>
                <w:rFonts w:asciiTheme="minorHAnsi" w:hAnsiTheme="minorHAnsi" w:cstheme="minorHAnsi"/>
              </w:rPr>
              <w:t>MH202</w:t>
            </w:r>
            <w:r w:rsidR="00BF1452">
              <w:rPr>
                <w:rFonts w:asciiTheme="minorHAnsi" w:hAnsiTheme="minorHAnsi" w:cstheme="minorHAnsi"/>
              </w:rPr>
              <w:t xml:space="preserve"> (including “E”) and create an MICT rule assigning this template specific to </w:t>
            </w:r>
            <w:r>
              <w:rPr>
                <w:rFonts w:asciiTheme="minorHAnsi" w:hAnsiTheme="minorHAnsi" w:cstheme="minorHAnsi"/>
              </w:rPr>
              <w:t>MH202</w:t>
            </w:r>
            <w:r w:rsidR="00BF1452">
              <w:rPr>
                <w:rFonts w:asciiTheme="minorHAnsi" w:hAnsiTheme="minorHAnsi" w:cstheme="minorHAnsi"/>
              </w:rPr>
              <w:t xml:space="preserve"> flight and departure dates between </w:t>
            </w:r>
            <w:r w:rsidR="00B30C5C">
              <w:rPr>
                <w:rFonts w:asciiTheme="minorHAnsi" w:hAnsiTheme="minorHAnsi" w:cstheme="minorHAnsi"/>
              </w:rPr>
              <w:t>the first Monday after D338</w:t>
            </w:r>
            <w:r w:rsidR="00BF1452">
              <w:rPr>
                <w:rFonts w:asciiTheme="minorHAnsi" w:hAnsiTheme="minorHAnsi" w:cstheme="minorHAnsi"/>
              </w:rPr>
              <w:t xml:space="preserve"> and </w:t>
            </w:r>
            <w:r w:rsidR="005D7EB2">
              <w:rPr>
                <w:rFonts w:asciiTheme="minorHAnsi" w:hAnsiTheme="minorHAnsi" w:cstheme="minorHAnsi"/>
              </w:rPr>
              <w:t xml:space="preserve">the </w:t>
            </w:r>
            <w:r w:rsidR="00B30C5C">
              <w:rPr>
                <w:rFonts w:asciiTheme="minorHAnsi" w:hAnsiTheme="minorHAnsi" w:cstheme="minorHAnsi"/>
              </w:rPr>
              <w:t>following</w:t>
            </w:r>
            <w:r w:rsidR="005D7EB2">
              <w:rPr>
                <w:rFonts w:asciiTheme="minorHAnsi" w:hAnsiTheme="minorHAnsi" w:cstheme="minorHAnsi"/>
              </w:rPr>
              <w:t xml:space="preserve"> </w:t>
            </w:r>
            <w:r w:rsidR="005D7EB2" w:rsidRPr="005D7EB2">
              <w:rPr>
                <w:rFonts w:asciiTheme="minorHAnsi" w:hAnsiTheme="minorHAnsi" w:cstheme="minorHAnsi"/>
                <w:b/>
              </w:rPr>
              <w:t>Wednesday</w:t>
            </w:r>
            <w:r w:rsidR="004E69D4">
              <w:rPr>
                <w:rFonts w:asciiTheme="minorHAnsi" w:hAnsiTheme="minorHAnsi" w:cstheme="minorHAnsi"/>
              </w:rPr>
              <w:t>.</w:t>
            </w:r>
            <w:r w:rsidR="00EC773D">
              <w:rPr>
                <w:rFonts w:asciiTheme="minorHAnsi" w:hAnsiTheme="minorHAnsi" w:cstheme="minorHAnsi"/>
              </w:rPr>
              <w:t xml:space="preserve"> With such </w:t>
            </w:r>
            <w:r w:rsidR="005D7EB2">
              <w:rPr>
                <w:rFonts w:asciiTheme="minorHAnsi" w:hAnsiTheme="minorHAnsi" w:cstheme="minorHAnsi"/>
              </w:rPr>
              <w:t>set-up,</w:t>
            </w:r>
            <w:r w:rsidR="00EC773D">
              <w:rPr>
                <w:rFonts w:asciiTheme="minorHAnsi" w:hAnsiTheme="minorHAnsi" w:cstheme="minorHAnsi"/>
              </w:rPr>
              <w:t xml:space="preserve"> we achieve that </w:t>
            </w:r>
            <w:r w:rsidR="003872A8">
              <w:rPr>
                <w:rFonts w:asciiTheme="minorHAnsi" w:hAnsiTheme="minorHAnsi" w:cstheme="minorHAnsi"/>
              </w:rPr>
              <w:t xml:space="preserve">the second leg of </w:t>
            </w:r>
            <w:r w:rsidR="00EC773D">
              <w:rPr>
                <w:rFonts w:asciiTheme="minorHAnsi" w:hAnsiTheme="minorHAnsi" w:cstheme="minorHAnsi"/>
              </w:rPr>
              <w:t>the last operation of the flight</w:t>
            </w:r>
            <w:r w:rsidR="003872A8">
              <w:rPr>
                <w:rFonts w:asciiTheme="minorHAnsi" w:hAnsiTheme="minorHAnsi" w:cstheme="minorHAnsi"/>
              </w:rPr>
              <w:t xml:space="preserve"> (Thursday)</w:t>
            </w:r>
            <w:r w:rsidR="00EC773D">
              <w:rPr>
                <w:rFonts w:asciiTheme="minorHAnsi" w:hAnsiTheme="minorHAnsi" w:cstheme="minorHAnsi"/>
              </w:rPr>
              <w:t xml:space="preserve"> cannot be dressed once the inventory </w:t>
            </w:r>
            <w:r w:rsidR="00EC773D">
              <w:rPr>
                <w:rFonts w:asciiTheme="minorHAnsi" w:hAnsiTheme="minorHAnsi" w:cstheme="minorHAnsi"/>
              </w:rPr>
              <w:lastRenderedPageBreak/>
              <w:t xml:space="preserve">details window is </w:t>
            </w:r>
            <w:r w:rsidR="00430033">
              <w:rPr>
                <w:rFonts w:asciiTheme="minorHAnsi" w:hAnsiTheme="minorHAnsi" w:cstheme="minorHAnsi"/>
              </w:rPr>
              <w:t>advanced</w:t>
            </w:r>
            <w:r w:rsidR="00EC773D">
              <w:rPr>
                <w:rFonts w:asciiTheme="minorHAnsi" w:hAnsiTheme="minorHAnsi" w:cstheme="minorHAnsi"/>
              </w:rPr>
              <w:t>.</w:t>
            </w:r>
          </w:p>
          <w:p w14:paraId="460D9756" w14:textId="77777777" w:rsidR="00383BBD" w:rsidRDefault="00383BBD" w:rsidP="00383BBD">
            <w:pPr>
              <w:spacing w:before="100" w:beforeAutospacing="1" w:after="100" w:afterAutospacing="1"/>
              <w:rPr>
                <w:rFonts w:asciiTheme="minorHAnsi" w:hAnsiTheme="minorHAnsi" w:cstheme="minorHAnsi"/>
              </w:rPr>
            </w:pPr>
            <w:r>
              <w:rPr>
                <w:rFonts w:asciiTheme="minorHAnsi" w:hAnsiTheme="minorHAnsi" w:cstheme="minorHAnsi"/>
              </w:rPr>
              <w:t xml:space="preserve">4) Create a new schedule period for </w:t>
            </w:r>
            <w:r w:rsidRPr="00430590">
              <w:rPr>
                <w:rFonts w:asciiTheme="minorHAnsi" w:hAnsiTheme="minorHAnsi" w:cstheme="minorHAnsi"/>
              </w:rPr>
              <w:t xml:space="preserve">a </w:t>
            </w:r>
            <w:r w:rsidR="00B14A00">
              <w:rPr>
                <w:rFonts w:asciiTheme="minorHAnsi" w:hAnsiTheme="minorHAnsi" w:cstheme="minorHAnsi"/>
              </w:rPr>
              <w:t xml:space="preserve">single-legged </w:t>
            </w:r>
            <w:r w:rsidRPr="00430590">
              <w:rPr>
                <w:rFonts w:asciiTheme="minorHAnsi" w:hAnsiTheme="minorHAnsi" w:cstheme="minorHAnsi"/>
              </w:rPr>
              <w:t xml:space="preserve">flight </w:t>
            </w:r>
            <w:r>
              <w:rPr>
                <w:rFonts w:asciiTheme="minorHAnsi" w:hAnsiTheme="minorHAnsi" w:cstheme="minorHAnsi"/>
              </w:rPr>
              <w:t xml:space="preserve">MH303 </w:t>
            </w:r>
            <w:r w:rsidR="00B14A00">
              <w:rPr>
                <w:rFonts w:asciiTheme="minorHAnsi" w:hAnsiTheme="minorHAnsi" w:cstheme="minorHAnsi"/>
              </w:rPr>
              <w:t>departing HNL</w:t>
            </w:r>
            <w:r>
              <w:rPr>
                <w:rFonts w:asciiTheme="minorHAnsi" w:hAnsiTheme="minorHAnsi" w:cstheme="minorHAnsi"/>
                <w:b/>
              </w:rPr>
              <w:t xml:space="preserve">, </w:t>
            </w:r>
            <w:r w:rsidRPr="00CB440B">
              <w:rPr>
                <w:rFonts w:asciiTheme="minorHAnsi" w:hAnsiTheme="minorHAnsi" w:cstheme="minorHAnsi"/>
              </w:rPr>
              <w:t>which operates</w:t>
            </w:r>
            <w:r>
              <w:rPr>
                <w:rFonts w:asciiTheme="minorHAnsi" w:hAnsiTheme="minorHAnsi" w:cstheme="minorHAnsi"/>
                <w:b/>
              </w:rPr>
              <w:t xml:space="preserve"> </w:t>
            </w:r>
            <w:r w:rsidRPr="00CB440B">
              <w:rPr>
                <w:rFonts w:asciiTheme="minorHAnsi" w:hAnsiTheme="minorHAnsi" w:cstheme="minorHAnsi"/>
              </w:rPr>
              <w:t>daily,</w:t>
            </w:r>
            <w:r>
              <w:rPr>
                <w:rFonts w:asciiTheme="minorHAnsi" w:hAnsiTheme="minorHAnsi" w:cstheme="minorHAnsi"/>
                <w:b/>
              </w:rPr>
              <w:t xml:space="preserve"> </w:t>
            </w:r>
            <w:r w:rsidRPr="00CB440B">
              <w:rPr>
                <w:rFonts w:asciiTheme="minorHAnsi" w:hAnsiTheme="minorHAnsi" w:cstheme="minorHAnsi"/>
              </w:rPr>
              <w:t>starts</w:t>
            </w:r>
            <w:r>
              <w:rPr>
                <w:rFonts w:asciiTheme="minorHAnsi" w:hAnsiTheme="minorHAnsi" w:cstheme="minorHAnsi"/>
                <w:b/>
              </w:rPr>
              <w:t xml:space="preserve"> </w:t>
            </w:r>
            <w:r w:rsidRPr="00CB440B">
              <w:rPr>
                <w:rFonts w:asciiTheme="minorHAnsi" w:hAnsiTheme="minorHAnsi" w:cstheme="minorHAnsi"/>
              </w:rPr>
              <w:t>on</w:t>
            </w:r>
            <w:r>
              <w:rPr>
                <w:rFonts w:asciiTheme="minorHAnsi" w:hAnsiTheme="minorHAnsi" w:cstheme="minorHAnsi"/>
              </w:rPr>
              <w:t xml:space="preserve"> </w:t>
            </w:r>
            <w:r w:rsidR="00C01263">
              <w:rPr>
                <w:rFonts w:asciiTheme="minorHAnsi" w:hAnsiTheme="minorHAnsi" w:cstheme="minorHAnsi"/>
              </w:rPr>
              <w:t>D</w:t>
            </w:r>
            <w:r>
              <w:rPr>
                <w:rFonts w:asciiTheme="minorHAnsi" w:hAnsiTheme="minorHAnsi" w:cstheme="minorHAnsi"/>
              </w:rPr>
              <w:t xml:space="preserve">349 and ends on </w:t>
            </w:r>
            <w:r w:rsidR="00C01263">
              <w:rPr>
                <w:rFonts w:asciiTheme="minorHAnsi" w:hAnsiTheme="minorHAnsi" w:cstheme="minorHAnsi"/>
              </w:rPr>
              <w:t>D</w:t>
            </w:r>
            <w:r>
              <w:rPr>
                <w:rFonts w:asciiTheme="minorHAnsi" w:hAnsiTheme="minorHAnsi" w:cstheme="minorHAnsi"/>
              </w:rPr>
              <w:t>356.</w:t>
            </w:r>
          </w:p>
          <w:p w14:paraId="12739D8E" w14:textId="77777777" w:rsidR="002F49D6" w:rsidRDefault="00383BBD" w:rsidP="009435CD">
            <w:pPr>
              <w:spacing w:before="100" w:beforeAutospacing="1" w:after="100" w:afterAutospacing="1"/>
              <w:rPr>
                <w:rFonts w:asciiTheme="minorHAnsi" w:hAnsiTheme="minorHAnsi" w:cstheme="minorHAnsi"/>
              </w:rPr>
            </w:pPr>
            <w:r>
              <w:rPr>
                <w:rFonts w:asciiTheme="minorHAnsi" w:hAnsiTheme="minorHAnsi" w:cstheme="minorHAnsi"/>
              </w:rPr>
              <w:t>5</w:t>
            </w:r>
            <w:r w:rsidR="00BF1452">
              <w:rPr>
                <w:rFonts w:asciiTheme="minorHAnsi" w:hAnsiTheme="minorHAnsi" w:cstheme="minorHAnsi"/>
              </w:rPr>
              <w:t>) A</w:t>
            </w:r>
            <w:r w:rsidR="00B1181E">
              <w:rPr>
                <w:rFonts w:asciiTheme="minorHAnsi" w:hAnsiTheme="minorHAnsi" w:cstheme="minorHAnsi"/>
              </w:rPr>
              <w:t xml:space="preserve">ctivate </w:t>
            </w:r>
            <w:r w:rsidR="0071737A">
              <w:rPr>
                <w:rFonts w:asciiTheme="minorHAnsi" w:hAnsiTheme="minorHAnsi" w:cstheme="minorHAnsi"/>
              </w:rPr>
              <w:t xml:space="preserve">the schedule </w:t>
            </w:r>
            <w:r w:rsidR="00F96B19">
              <w:rPr>
                <w:rFonts w:asciiTheme="minorHAnsi" w:hAnsiTheme="minorHAnsi" w:cstheme="minorHAnsi"/>
              </w:rPr>
              <w:t>through Schedule Change</w:t>
            </w:r>
            <w:r w:rsidR="00883B4C">
              <w:rPr>
                <w:rFonts w:asciiTheme="minorHAnsi" w:hAnsiTheme="minorHAnsi" w:cstheme="minorHAnsi"/>
              </w:rPr>
              <w:t xml:space="preserve"> and check the created inventory</w:t>
            </w:r>
            <w:r w:rsidR="009435CD">
              <w:rPr>
                <w:rFonts w:asciiTheme="minorHAnsi" w:hAnsiTheme="minorHAnsi" w:cstheme="minorHAnsi"/>
              </w:rPr>
              <w:t xml:space="preserve"> using the ICR Extract service</w:t>
            </w:r>
            <w:r w:rsidR="00883B4C">
              <w:rPr>
                <w:rFonts w:asciiTheme="minorHAnsi" w:hAnsiTheme="minorHAnsi" w:cstheme="minorHAnsi"/>
              </w:rPr>
              <w:t>.</w:t>
            </w:r>
          </w:p>
          <w:p w14:paraId="787005DB" w14:textId="77777777" w:rsidR="006B7FE0" w:rsidRDefault="00383BBD" w:rsidP="00087CE6">
            <w:pPr>
              <w:spacing w:before="100" w:beforeAutospacing="1" w:after="100" w:afterAutospacing="1"/>
              <w:rPr>
                <w:rFonts w:asciiTheme="minorHAnsi" w:hAnsiTheme="minorHAnsi" w:cstheme="minorHAnsi"/>
              </w:rPr>
            </w:pPr>
            <w:r>
              <w:rPr>
                <w:rFonts w:asciiTheme="minorHAnsi" w:hAnsiTheme="minorHAnsi" w:cstheme="minorHAnsi"/>
              </w:rPr>
              <w:t>6</w:t>
            </w:r>
            <w:r w:rsidR="006B7FE0">
              <w:rPr>
                <w:rFonts w:asciiTheme="minorHAnsi" w:hAnsiTheme="minorHAnsi" w:cstheme="minorHAnsi"/>
              </w:rPr>
              <w:t>) Create</w:t>
            </w:r>
            <w:r w:rsidR="00275892">
              <w:rPr>
                <w:rFonts w:asciiTheme="minorHAnsi" w:hAnsiTheme="minorHAnsi" w:cstheme="minorHAnsi"/>
              </w:rPr>
              <w:t xml:space="preserve"> and activate</w:t>
            </w:r>
            <w:r w:rsidR="006B7FE0">
              <w:rPr>
                <w:rFonts w:asciiTheme="minorHAnsi" w:hAnsiTheme="minorHAnsi" w:cstheme="minorHAnsi"/>
              </w:rPr>
              <w:t xml:space="preserve"> a new ad-hoc flight fo</w:t>
            </w:r>
            <w:r w:rsidR="00C771DF">
              <w:rPr>
                <w:rFonts w:asciiTheme="minorHAnsi" w:hAnsiTheme="minorHAnsi" w:cstheme="minorHAnsi"/>
              </w:rPr>
              <w:t>r MH</w:t>
            </w:r>
            <w:r w:rsidR="00087CE6">
              <w:rPr>
                <w:rFonts w:asciiTheme="minorHAnsi" w:hAnsiTheme="minorHAnsi" w:cstheme="minorHAnsi"/>
              </w:rPr>
              <w:t>1</w:t>
            </w:r>
            <w:r w:rsidR="00C771DF">
              <w:rPr>
                <w:rFonts w:asciiTheme="minorHAnsi" w:hAnsiTheme="minorHAnsi" w:cstheme="minorHAnsi"/>
              </w:rPr>
              <w:t>0</w:t>
            </w:r>
            <w:r w:rsidR="00087CE6">
              <w:rPr>
                <w:rFonts w:asciiTheme="minorHAnsi" w:hAnsiTheme="minorHAnsi" w:cstheme="minorHAnsi"/>
              </w:rPr>
              <w:t>1</w:t>
            </w:r>
            <w:r w:rsidR="00C771DF">
              <w:rPr>
                <w:rFonts w:asciiTheme="minorHAnsi" w:hAnsiTheme="minorHAnsi" w:cstheme="minorHAnsi"/>
              </w:rPr>
              <w:t xml:space="preserve"> operating on the D</w:t>
            </w:r>
            <w:r w:rsidR="003F550F">
              <w:rPr>
                <w:rFonts w:asciiTheme="minorHAnsi" w:hAnsiTheme="minorHAnsi" w:cstheme="minorHAnsi"/>
              </w:rPr>
              <w:t>1</w:t>
            </w:r>
            <w:r w:rsidR="00C771DF">
              <w:rPr>
                <w:rFonts w:asciiTheme="minorHAnsi" w:hAnsiTheme="minorHAnsi" w:cstheme="minorHAnsi"/>
              </w:rPr>
              <w:t xml:space="preserve"> (i.e. today). The timing must not be in the </w:t>
            </w:r>
            <w:r w:rsidR="00275892">
              <w:rPr>
                <w:rFonts w:asciiTheme="minorHAnsi" w:hAnsiTheme="minorHAnsi" w:cstheme="minorHAnsi"/>
              </w:rPr>
              <w:t>past;</w:t>
            </w:r>
            <w:r w:rsidR="00C771DF">
              <w:rPr>
                <w:rFonts w:asciiTheme="minorHAnsi" w:hAnsiTheme="minorHAnsi" w:cstheme="minorHAnsi"/>
              </w:rPr>
              <w:t xml:space="preserve"> </w:t>
            </w:r>
            <w:r w:rsidR="00275892">
              <w:rPr>
                <w:rFonts w:asciiTheme="minorHAnsi" w:hAnsiTheme="minorHAnsi" w:cstheme="minorHAnsi"/>
              </w:rPr>
              <w:t>hence,</w:t>
            </w:r>
            <w:r w:rsidR="00C771DF">
              <w:rPr>
                <w:rFonts w:asciiTheme="minorHAnsi" w:hAnsiTheme="minorHAnsi" w:cstheme="minorHAnsi"/>
              </w:rPr>
              <w:t xml:space="preserve"> it can be different from the</w:t>
            </w:r>
            <w:r w:rsidR="00275892">
              <w:rPr>
                <w:rFonts w:asciiTheme="minorHAnsi" w:hAnsiTheme="minorHAnsi" w:cstheme="minorHAnsi"/>
              </w:rPr>
              <w:t xml:space="preserve"> timing of the standard schedule (e.g. current time at HNL+10 minutes).</w:t>
            </w:r>
          </w:p>
          <w:p w14:paraId="7C9DA861" w14:textId="77777777" w:rsidR="00C7266D" w:rsidRPr="004F35E7" w:rsidRDefault="00C7266D" w:rsidP="00087CE6">
            <w:pPr>
              <w:spacing w:before="100" w:beforeAutospacing="1" w:after="100" w:afterAutospacing="1"/>
              <w:rPr>
                <w:rFonts w:asciiTheme="minorHAnsi" w:hAnsiTheme="minorHAnsi" w:cstheme="minorHAnsi"/>
              </w:rPr>
            </w:pPr>
          </w:p>
        </w:tc>
        <w:tc>
          <w:tcPr>
            <w:tcW w:w="3510" w:type="dxa"/>
          </w:tcPr>
          <w:p w14:paraId="47517AF6" w14:textId="77777777" w:rsidR="001C4B5D" w:rsidRDefault="001C4B5D" w:rsidP="00365C93">
            <w:pPr>
              <w:spacing w:before="100" w:beforeAutospacing="1" w:after="100" w:afterAutospacing="1"/>
              <w:rPr>
                <w:rFonts w:asciiTheme="minorHAnsi" w:hAnsiTheme="minorHAnsi" w:cstheme="minorHAnsi"/>
              </w:rPr>
            </w:pPr>
            <w:r>
              <w:rPr>
                <w:rFonts w:asciiTheme="minorHAnsi" w:hAnsiTheme="minorHAnsi" w:cstheme="minorHAnsi"/>
              </w:rPr>
              <w:lastRenderedPageBreak/>
              <w:t xml:space="preserve">This expected result assumes that </w:t>
            </w:r>
            <w:r w:rsidRPr="001C4B5D">
              <w:rPr>
                <w:rFonts w:asciiTheme="minorHAnsi" w:hAnsiTheme="minorHAnsi" w:cstheme="minorHAnsi"/>
                <w:i/>
              </w:rPr>
              <w:t>Inventory_Detail_Date</w:t>
            </w:r>
            <w:r>
              <w:rPr>
                <w:rFonts w:asciiTheme="minorHAnsi" w:hAnsiTheme="minorHAnsi" w:cstheme="minorHAnsi"/>
              </w:rPr>
              <w:t xml:space="preserve"> parameter is applied </w:t>
            </w:r>
            <w:r w:rsidR="00547DD8">
              <w:rPr>
                <w:rFonts w:asciiTheme="minorHAnsi" w:hAnsiTheme="minorHAnsi" w:cstheme="minorHAnsi"/>
              </w:rPr>
              <w:t>during Schedule Activation (subject of INV.29a-1 story)</w:t>
            </w:r>
          </w:p>
          <w:p w14:paraId="1BE71499" w14:textId="77777777" w:rsidR="00ED7678" w:rsidRDefault="0071753B" w:rsidP="00365C93">
            <w:pPr>
              <w:spacing w:before="100" w:beforeAutospacing="1" w:after="100" w:afterAutospacing="1"/>
              <w:rPr>
                <w:rFonts w:asciiTheme="minorHAnsi" w:hAnsiTheme="minorHAnsi" w:cstheme="minorHAnsi"/>
              </w:rPr>
            </w:pPr>
            <w:r>
              <w:rPr>
                <w:rFonts w:asciiTheme="minorHAnsi" w:hAnsiTheme="minorHAnsi" w:cstheme="minorHAnsi"/>
              </w:rPr>
              <w:t xml:space="preserve">1) </w:t>
            </w:r>
            <w:r w:rsidR="00365C93">
              <w:rPr>
                <w:rFonts w:asciiTheme="minorHAnsi" w:hAnsiTheme="minorHAnsi" w:cstheme="minorHAnsi"/>
              </w:rPr>
              <w:t>Inventory</w:t>
            </w:r>
            <w:r w:rsidR="00B2104E">
              <w:rPr>
                <w:rFonts w:asciiTheme="minorHAnsi" w:hAnsiTheme="minorHAnsi" w:cstheme="minorHAnsi"/>
              </w:rPr>
              <w:t xml:space="preserve"> for MH101</w:t>
            </w:r>
            <w:r w:rsidR="00365C93">
              <w:rPr>
                <w:rFonts w:asciiTheme="minorHAnsi" w:hAnsiTheme="minorHAnsi" w:cstheme="minorHAnsi"/>
              </w:rPr>
              <w:t xml:space="preserve"> </w:t>
            </w:r>
            <w:r w:rsidR="00265D13">
              <w:rPr>
                <w:rFonts w:asciiTheme="minorHAnsi" w:hAnsiTheme="minorHAnsi" w:cstheme="minorHAnsi"/>
              </w:rPr>
              <w:t xml:space="preserve">exists </w:t>
            </w:r>
            <w:r w:rsidR="00844EBD">
              <w:rPr>
                <w:rFonts w:asciiTheme="minorHAnsi" w:hAnsiTheme="minorHAnsi" w:cstheme="minorHAnsi"/>
              </w:rPr>
              <w:t>on D</w:t>
            </w:r>
            <w:r w:rsidR="00F67669">
              <w:rPr>
                <w:rFonts w:asciiTheme="minorHAnsi" w:hAnsiTheme="minorHAnsi" w:cstheme="minorHAnsi"/>
              </w:rPr>
              <w:t>1</w:t>
            </w:r>
            <w:r w:rsidR="00844EBD">
              <w:rPr>
                <w:rFonts w:asciiTheme="minorHAnsi" w:hAnsiTheme="minorHAnsi" w:cstheme="minorHAnsi"/>
              </w:rPr>
              <w:t xml:space="preserve"> </w:t>
            </w:r>
            <w:r w:rsidR="00BB3166">
              <w:rPr>
                <w:rFonts w:asciiTheme="minorHAnsi" w:hAnsiTheme="minorHAnsi" w:cstheme="minorHAnsi"/>
              </w:rPr>
              <w:t xml:space="preserve">through </w:t>
            </w:r>
            <w:r w:rsidR="00C01263">
              <w:rPr>
                <w:rFonts w:asciiTheme="minorHAnsi" w:hAnsiTheme="minorHAnsi" w:cstheme="minorHAnsi"/>
              </w:rPr>
              <w:t>D</w:t>
            </w:r>
            <w:r w:rsidR="00BB3166">
              <w:rPr>
                <w:rFonts w:asciiTheme="minorHAnsi" w:hAnsiTheme="minorHAnsi" w:cstheme="minorHAnsi"/>
              </w:rPr>
              <w:t>7</w:t>
            </w:r>
            <w:r w:rsidR="00ED7678">
              <w:rPr>
                <w:rFonts w:asciiTheme="minorHAnsi" w:hAnsiTheme="minorHAnsi" w:cstheme="minorHAnsi"/>
              </w:rPr>
              <w:t xml:space="preserve"> (</w:t>
            </w:r>
            <w:r w:rsidR="00721D3D">
              <w:rPr>
                <w:rFonts w:asciiTheme="minorHAnsi" w:hAnsiTheme="minorHAnsi" w:cstheme="minorHAnsi"/>
              </w:rPr>
              <w:t>7 </w:t>
            </w:r>
            <w:r w:rsidR="00ED7678">
              <w:rPr>
                <w:rFonts w:asciiTheme="minorHAnsi" w:hAnsiTheme="minorHAnsi" w:cstheme="minorHAnsi"/>
              </w:rPr>
              <w:t>ICRs must be returned by Extract ICR in response to a request for MH</w:t>
            </w:r>
            <w:r w:rsidR="00087CE6">
              <w:rPr>
                <w:rFonts w:asciiTheme="minorHAnsi" w:hAnsiTheme="minorHAnsi" w:cstheme="minorHAnsi"/>
              </w:rPr>
              <w:t>1</w:t>
            </w:r>
            <w:r w:rsidR="00ED7678">
              <w:rPr>
                <w:rFonts w:asciiTheme="minorHAnsi" w:hAnsiTheme="minorHAnsi" w:cstheme="minorHAnsi"/>
              </w:rPr>
              <w:t>0</w:t>
            </w:r>
            <w:r w:rsidR="00087CE6">
              <w:rPr>
                <w:rFonts w:asciiTheme="minorHAnsi" w:hAnsiTheme="minorHAnsi" w:cstheme="minorHAnsi"/>
              </w:rPr>
              <w:t>1</w:t>
            </w:r>
            <w:r w:rsidR="00ED7678">
              <w:rPr>
                <w:rFonts w:asciiTheme="minorHAnsi" w:hAnsiTheme="minorHAnsi" w:cstheme="minorHAnsi"/>
              </w:rPr>
              <w:t xml:space="preserve"> and this date range)</w:t>
            </w:r>
            <w:r w:rsidR="00844EBD">
              <w:rPr>
                <w:rFonts w:asciiTheme="minorHAnsi" w:hAnsiTheme="minorHAnsi" w:cstheme="minorHAnsi"/>
              </w:rPr>
              <w:t>.</w:t>
            </w:r>
          </w:p>
          <w:p w14:paraId="0B0DF446" w14:textId="77777777" w:rsidR="00265D13" w:rsidRPr="00A44626" w:rsidRDefault="009E0E26" w:rsidP="00365C93">
            <w:pPr>
              <w:spacing w:before="100" w:beforeAutospacing="1" w:after="100" w:afterAutospacing="1"/>
              <w:rPr>
                <w:rFonts w:asciiTheme="minorHAnsi" w:hAnsiTheme="minorHAnsi" w:cstheme="minorHAnsi"/>
              </w:rPr>
            </w:pPr>
            <w:r>
              <w:rPr>
                <w:rFonts w:asciiTheme="minorHAnsi" w:hAnsiTheme="minorHAnsi" w:cstheme="minorHAnsi"/>
              </w:rPr>
              <w:t xml:space="preserve">2) </w:t>
            </w:r>
            <w:r w:rsidR="00ED7678">
              <w:rPr>
                <w:rFonts w:asciiTheme="minorHAnsi" w:hAnsiTheme="minorHAnsi" w:cstheme="minorHAnsi"/>
              </w:rPr>
              <w:t>Inventory</w:t>
            </w:r>
            <w:r w:rsidR="00B2104E">
              <w:rPr>
                <w:rFonts w:asciiTheme="minorHAnsi" w:hAnsiTheme="minorHAnsi" w:cstheme="minorHAnsi"/>
              </w:rPr>
              <w:t xml:space="preserve"> for MH202 and MH303</w:t>
            </w:r>
            <w:r w:rsidR="00ED7678">
              <w:rPr>
                <w:rFonts w:asciiTheme="minorHAnsi" w:hAnsiTheme="minorHAnsi" w:cstheme="minorHAnsi"/>
              </w:rPr>
              <w:t xml:space="preserve"> does not exist on </w:t>
            </w:r>
            <w:r w:rsidR="00C01263">
              <w:rPr>
                <w:rFonts w:asciiTheme="minorHAnsi" w:hAnsiTheme="minorHAnsi" w:cstheme="minorHAnsi"/>
              </w:rPr>
              <w:t>D</w:t>
            </w:r>
            <w:r w:rsidR="00ED7678">
              <w:rPr>
                <w:rFonts w:asciiTheme="minorHAnsi" w:hAnsiTheme="minorHAnsi" w:cstheme="minorHAnsi"/>
              </w:rPr>
              <w:t xml:space="preserve">339 through </w:t>
            </w:r>
            <w:r w:rsidR="00C01263">
              <w:rPr>
                <w:rFonts w:asciiTheme="minorHAnsi" w:hAnsiTheme="minorHAnsi" w:cstheme="minorHAnsi"/>
              </w:rPr>
              <w:t>D</w:t>
            </w:r>
            <w:r w:rsidR="00ED7678">
              <w:rPr>
                <w:rFonts w:asciiTheme="minorHAnsi" w:hAnsiTheme="minorHAnsi" w:cstheme="minorHAnsi"/>
              </w:rPr>
              <w:t>3</w:t>
            </w:r>
            <w:r>
              <w:rPr>
                <w:rFonts w:asciiTheme="minorHAnsi" w:hAnsiTheme="minorHAnsi" w:cstheme="minorHAnsi"/>
              </w:rPr>
              <w:t>56</w:t>
            </w:r>
            <w:r w:rsidR="00087CE6">
              <w:rPr>
                <w:rFonts w:asciiTheme="minorHAnsi" w:hAnsiTheme="minorHAnsi" w:cstheme="minorHAnsi"/>
              </w:rPr>
              <w:t>.</w:t>
            </w:r>
          </w:p>
          <w:p w14:paraId="3160C7DE" w14:textId="77777777" w:rsidR="009B76D7" w:rsidRPr="004F35E7" w:rsidRDefault="009B76D7" w:rsidP="00ED7678">
            <w:pPr>
              <w:spacing w:before="100" w:beforeAutospacing="1" w:after="100" w:afterAutospacing="1"/>
              <w:rPr>
                <w:rFonts w:asciiTheme="minorHAnsi" w:hAnsiTheme="minorHAnsi" w:cstheme="minorHAnsi"/>
              </w:rPr>
            </w:pPr>
          </w:p>
        </w:tc>
      </w:tr>
      <w:tr w:rsidR="002F49D6" w:rsidRPr="00023CC9" w14:paraId="26482C16" w14:textId="77777777" w:rsidTr="0071753B">
        <w:tc>
          <w:tcPr>
            <w:tcW w:w="540" w:type="dxa"/>
          </w:tcPr>
          <w:p w14:paraId="0547060F" w14:textId="77777777" w:rsidR="002F49D6" w:rsidRPr="00023CC9" w:rsidRDefault="002F49D6" w:rsidP="00691B2F">
            <w:pPr>
              <w:numPr>
                <w:ilvl w:val="0"/>
                <w:numId w:val="39"/>
              </w:numPr>
              <w:spacing w:before="40" w:after="40"/>
              <w:ind w:left="360"/>
              <w:jc w:val="center"/>
              <w:rPr>
                <w:rFonts w:asciiTheme="minorHAnsi" w:hAnsiTheme="minorHAnsi" w:cstheme="minorHAnsi"/>
                <w:bCs/>
                <w:szCs w:val="20"/>
              </w:rPr>
            </w:pPr>
          </w:p>
        </w:tc>
        <w:tc>
          <w:tcPr>
            <w:tcW w:w="1710" w:type="dxa"/>
          </w:tcPr>
          <w:p w14:paraId="10C020DA" w14:textId="77777777" w:rsidR="00B10023" w:rsidRPr="004F35E7" w:rsidRDefault="00EA0599" w:rsidP="00B10023">
            <w:pPr>
              <w:spacing w:before="100" w:beforeAutospacing="1" w:after="100" w:afterAutospacing="1"/>
              <w:rPr>
                <w:rFonts w:asciiTheme="minorHAnsi" w:hAnsiTheme="minorHAnsi" w:cstheme="minorHAnsi"/>
              </w:rPr>
            </w:pPr>
            <w:r>
              <w:rPr>
                <w:rFonts w:asciiTheme="minorHAnsi" w:hAnsiTheme="minorHAnsi" w:cstheme="minorHAnsi"/>
              </w:rPr>
              <w:t>The previous test has executed successfully.</w:t>
            </w:r>
          </w:p>
        </w:tc>
        <w:tc>
          <w:tcPr>
            <w:tcW w:w="3780" w:type="dxa"/>
          </w:tcPr>
          <w:p w14:paraId="35B915E6" w14:textId="77777777" w:rsidR="009B76D7" w:rsidRDefault="008F1947" w:rsidP="009B76D7">
            <w:pPr>
              <w:spacing w:before="100" w:beforeAutospacing="1" w:after="100" w:afterAutospacing="1"/>
              <w:rPr>
                <w:rFonts w:asciiTheme="minorHAnsi" w:hAnsiTheme="minorHAnsi" w:cstheme="minorHAnsi"/>
              </w:rPr>
            </w:pPr>
            <w:r>
              <w:rPr>
                <w:rFonts w:asciiTheme="minorHAnsi" w:hAnsiTheme="minorHAnsi" w:cstheme="minorHAnsi"/>
              </w:rPr>
              <w:t xml:space="preserve">1) </w:t>
            </w:r>
            <w:r w:rsidR="005A3BF8">
              <w:rPr>
                <w:rFonts w:asciiTheme="minorHAnsi" w:hAnsiTheme="minorHAnsi" w:cstheme="minorHAnsi"/>
              </w:rPr>
              <w:t>Create “</w:t>
            </w:r>
            <w:r w:rsidR="008057FB">
              <w:rPr>
                <w:rFonts w:asciiTheme="minorHAnsi" w:hAnsiTheme="minorHAnsi" w:cstheme="minorHAnsi"/>
              </w:rPr>
              <w:t>Advance inventory windows</w:t>
            </w:r>
            <w:r w:rsidR="005A3BF8">
              <w:rPr>
                <w:rFonts w:asciiTheme="minorHAnsi" w:hAnsiTheme="minorHAnsi" w:cstheme="minorHAnsi"/>
              </w:rPr>
              <w:t xml:space="preserve">” inventory </w:t>
            </w:r>
            <w:r w:rsidR="009B76D7">
              <w:rPr>
                <w:rFonts w:asciiTheme="minorHAnsi" w:hAnsiTheme="minorHAnsi" w:cstheme="minorHAnsi"/>
              </w:rPr>
              <w:t xml:space="preserve">maintenance task for MH carrier setting the </w:t>
            </w:r>
            <w:r w:rsidR="00F1580B">
              <w:rPr>
                <w:rFonts w:asciiTheme="minorHAnsi" w:hAnsiTheme="minorHAnsi" w:cstheme="minorHAnsi"/>
                <w:i/>
              </w:rPr>
              <w:t>Offset</w:t>
            </w:r>
            <w:r w:rsidR="009B76D7">
              <w:rPr>
                <w:rFonts w:asciiTheme="minorHAnsi" w:hAnsiTheme="minorHAnsi" w:cstheme="minorHAnsi"/>
              </w:rPr>
              <w:t xml:space="preserve"> to 10</w:t>
            </w:r>
            <w:r w:rsidR="003F778C">
              <w:rPr>
                <w:rFonts w:asciiTheme="minorHAnsi" w:hAnsiTheme="minorHAnsi" w:cstheme="minorHAnsi"/>
              </w:rPr>
              <w:t xml:space="preserve"> (this sets the current window between </w:t>
            </w:r>
            <w:r w:rsidR="00C01263">
              <w:rPr>
                <w:rFonts w:asciiTheme="minorHAnsi" w:hAnsiTheme="minorHAnsi" w:cstheme="minorHAnsi"/>
              </w:rPr>
              <w:t>D</w:t>
            </w:r>
            <w:r w:rsidR="00963C58">
              <w:rPr>
                <w:rFonts w:asciiTheme="minorHAnsi" w:hAnsiTheme="minorHAnsi" w:cstheme="minorHAnsi"/>
              </w:rPr>
              <w:t>4</w:t>
            </w:r>
            <w:r w:rsidR="003F778C">
              <w:rPr>
                <w:rFonts w:asciiTheme="minorHAnsi" w:hAnsiTheme="minorHAnsi" w:cstheme="minorHAnsi"/>
              </w:rPr>
              <w:t xml:space="preserve"> and </w:t>
            </w:r>
            <w:r w:rsidR="00C01263">
              <w:rPr>
                <w:rFonts w:asciiTheme="minorHAnsi" w:hAnsiTheme="minorHAnsi" w:cstheme="minorHAnsi"/>
              </w:rPr>
              <w:t>D</w:t>
            </w:r>
            <w:r w:rsidR="003F778C">
              <w:rPr>
                <w:rFonts w:asciiTheme="minorHAnsi" w:hAnsiTheme="minorHAnsi" w:cstheme="minorHAnsi"/>
              </w:rPr>
              <w:t>348)</w:t>
            </w:r>
            <w:r w:rsidR="009B76D7">
              <w:rPr>
                <w:rFonts w:asciiTheme="minorHAnsi" w:hAnsiTheme="minorHAnsi" w:cstheme="minorHAnsi"/>
              </w:rPr>
              <w:t>.</w:t>
            </w:r>
          </w:p>
          <w:p w14:paraId="1889F611" w14:textId="77777777" w:rsidR="00234E84" w:rsidRPr="00517746" w:rsidRDefault="008F1947" w:rsidP="00275892">
            <w:pPr>
              <w:spacing w:before="100" w:beforeAutospacing="1" w:after="100" w:afterAutospacing="1"/>
              <w:rPr>
                <w:rFonts w:asciiTheme="minorHAnsi" w:hAnsiTheme="minorHAnsi" w:cstheme="minorHAnsi"/>
              </w:rPr>
            </w:pPr>
            <w:r>
              <w:rPr>
                <w:rFonts w:asciiTheme="minorHAnsi" w:hAnsiTheme="minorHAnsi" w:cstheme="minorHAnsi"/>
              </w:rPr>
              <w:t xml:space="preserve">2) </w:t>
            </w:r>
            <w:r w:rsidR="00234E84">
              <w:rPr>
                <w:rFonts w:asciiTheme="minorHAnsi" w:hAnsiTheme="minorHAnsi" w:cstheme="minorHAnsi"/>
              </w:rPr>
              <w:t>Wait until the task</w:t>
            </w:r>
            <w:r w:rsidR="00517746">
              <w:rPr>
                <w:rFonts w:asciiTheme="minorHAnsi" w:hAnsiTheme="minorHAnsi" w:cstheme="minorHAnsi"/>
              </w:rPr>
              <w:t>’s</w:t>
            </w:r>
            <w:r w:rsidR="00234E84">
              <w:rPr>
                <w:rFonts w:asciiTheme="minorHAnsi" w:hAnsiTheme="minorHAnsi" w:cstheme="minorHAnsi"/>
              </w:rPr>
              <w:t xml:space="preserve"> </w:t>
            </w:r>
            <w:r w:rsidR="00517746">
              <w:rPr>
                <w:rFonts w:asciiTheme="minorHAnsi" w:hAnsiTheme="minorHAnsi" w:cstheme="minorHAnsi"/>
              </w:rPr>
              <w:t>status changes to “Complete</w:t>
            </w:r>
            <w:r w:rsidR="00D17602">
              <w:rPr>
                <w:rFonts w:asciiTheme="minorHAnsi" w:hAnsiTheme="minorHAnsi" w:cstheme="minorHAnsi"/>
              </w:rPr>
              <w:t>d</w:t>
            </w:r>
            <w:r w:rsidR="00517746">
              <w:rPr>
                <w:rFonts w:asciiTheme="minorHAnsi" w:hAnsiTheme="minorHAnsi" w:cstheme="minorHAnsi"/>
              </w:rPr>
              <w:t>”</w:t>
            </w:r>
            <w:r w:rsidR="00C401A3">
              <w:rPr>
                <w:rFonts w:asciiTheme="minorHAnsi" w:hAnsiTheme="minorHAnsi" w:cstheme="minorHAnsi"/>
              </w:rPr>
              <w:t xml:space="preserve"> then check </w:t>
            </w:r>
            <w:r w:rsidR="00275892">
              <w:rPr>
                <w:rFonts w:asciiTheme="minorHAnsi" w:hAnsiTheme="minorHAnsi" w:cstheme="minorHAnsi"/>
              </w:rPr>
              <w:t xml:space="preserve">the </w:t>
            </w:r>
            <w:r w:rsidR="00C401A3">
              <w:rPr>
                <w:rFonts w:asciiTheme="minorHAnsi" w:hAnsiTheme="minorHAnsi" w:cstheme="minorHAnsi"/>
              </w:rPr>
              <w:t>inventory</w:t>
            </w:r>
            <w:r w:rsidR="00275892">
              <w:rPr>
                <w:rFonts w:asciiTheme="minorHAnsi" w:hAnsiTheme="minorHAnsi" w:cstheme="minorHAnsi"/>
              </w:rPr>
              <w:t xml:space="preserve"> and task’s statistics</w:t>
            </w:r>
            <w:r w:rsidR="00C401A3">
              <w:rPr>
                <w:rFonts w:asciiTheme="minorHAnsi" w:hAnsiTheme="minorHAnsi" w:cstheme="minorHAnsi"/>
              </w:rPr>
              <w:t>.</w:t>
            </w:r>
          </w:p>
        </w:tc>
        <w:tc>
          <w:tcPr>
            <w:tcW w:w="3510" w:type="dxa"/>
          </w:tcPr>
          <w:p w14:paraId="7FB1B806" w14:textId="77777777" w:rsidR="00B17C03" w:rsidRDefault="0071753B" w:rsidP="00584670">
            <w:pPr>
              <w:spacing w:before="100" w:beforeAutospacing="1" w:after="100" w:afterAutospacing="1"/>
              <w:rPr>
                <w:rFonts w:asciiTheme="minorHAnsi" w:hAnsiTheme="minorHAnsi" w:cstheme="minorHAnsi"/>
              </w:rPr>
            </w:pPr>
            <w:r>
              <w:rPr>
                <w:rFonts w:asciiTheme="minorHAnsi" w:hAnsiTheme="minorHAnsi" w:cstheme="minorHAnsi"/>
              </w:rPr>
              <w:t xml:space="preserve">1) </w:t>
            </w:r>
            <w:r w:rsidR="00584670">
              <w:rPr>
                <w:rFonts w:asciiTheme="minorHAnsi" w:hAnsiTheme="minorHAnsi" w:cstheme="minorHAnsi"/>
              </w:rPr>
              <w:t>Inventory</w:t>
            </w:r>
            <w:r w:rsidR="00B2104E">
              <w:rPr>
                <w:rFonts w:asciiTheme="minorHAnsi" w:hAnsiTheme="minorHAnsi" w:cstheme="minorHAnsi"/>
              </w:rPr>
              <w:t xml:space="preserve"> for MH101</w:t>
            </w:r>
            <w:r w:rsidR="00584670">
              <w:rPr>
                <w:rFonts w:asciiTheme="minorHAnsi" w:hAnsiTheme="minorHAnsi" w:cstheme="minorHAnsi"/>
              </w:rPr>
              <w:t xml:space="preserve"> does not exist </w:t>
            </w:r>
            <w:r w:rsidR="00B17C03">
              <w:rPr>
                <w:rFonts w:asciiTheme="minorHAnsi" w:hAnsiTheme="minorHAnsi" w:cstheme="minorHAnsi"/>
              </w:rPr>
              <w:t>on</w:t>
            </w:r>
            <w:r w:rsidR="00AA4BEA">
              <w:rPr>
                <w:rFonts w:asciiTheme="minorHAnsi" w:hAnsiTheme="minorHAnsi" w:cstheme="minorHAnsi"/>
              </w:rPr>
              <w:t xml:space="preserve"> D</w:t>
            </w:r>
            <w:r w:rsidR="00500C2C">
              <w:rPr>
                <w:rFonts w:asciiTheme="minorHAnsi" w:hAnsiTheme="minorHAnsi" w:cstheme="minorHAnsi"/>
              </w:rPr>
              <w:t>1</w:t>
            </w:r>
            <w:r w:rsidR="00AA4BEA">
              <w:rPr>
                <w:rFonts w:asciiTheme="minorHAnsi" w:hAnsiTheme="minorHAnsi" w:cstheme="minorHAnsi"/>
              </w:rPr>
              <w:t xml:space="preserve"> and</w:t>
            </w:r>
            <w:r w:rsidR="00B17C03">
              <w:rPr>
                <w:rFonts w:asciiTheme="minorHAnsi" w:hAnsiTheme="minorHAnsi" w:cstheme="minorHAnsi"/>
              </w:rPr>
              <w:t xml:space="preserve"> </w:t>
            </w:r>
            <w:r w:rsidR="008C502C">
              <w:rPr>
                <w:rFonts w:asciiTheme="minorHAnsi" w:hAnsiTheme="minorHAnsi" w:cstheme="minorHAnsi"/>
              </w:rPr>
              <w:t>D</w:t>
            </w:r>
            <w:r w:rsidR="00500C2C">
              <w:rPr>
                <w:rFonts w:asciiTheme="minorHAnsi" w:hAnsiTheme="minorHAnsi" w:cstheme="minorHAnsi"/>
              </w:rPr>
              <w:t>2</w:t>
            </w:r>
            <w:r w:rsidR="00B17C03">
              <w:rPr>
                <w:rFonts w:asciiTheme="minorHAnsi" w:hAnsiTheme="minorHAnsi" w:cstheme="minorHAnsi"/>
              </w:rPr>
              <w:t>.</w:t>
            </w:r>
          </w:p>
          <w:p w14:paraId="5FEDB3D1" w14:textId="77777777" w:rsidR="002F49D6" w:rsidRDefault="0071753B" w:rsidP="00584670">
            <w:pPr>
              <w:spacing w:before="100" w:beforeAutospacing="1" w:after="100" w:afterAutospacing="1"/>
              <w:rPr>
                <w:rFonts w:asciiTheme="minorHAnsi" w:hAnsiTheme="minorHAnsi" w:cstheme="minorHAnsi"/>
              </w:rPr>
            </w:pPr>
            <w:r>
              <w:rPr>
                <w:rFonts w:asciiTheme="minorHAnsi" w:hAnsiTheme="minorHAnsi" w:cstheme="minorHAnsi"/>
              </w:rPr>
              <w:t xml:space="preserve">2) </w:t>
            </w:r>
            <w:r w:rsidR="00B17C03">
              <w:rPr>
                <w:rFonts w:asciiTheme="minorHAnsi" w:hAnsiTheme="minorHAnsi" w:cstheme="minorHAnsi"/>
              </w:rPr>
              <w:t xml:space="preserve">Inventory </w:t>
            </w:r>
            <w:r w:rsidR="00B2104E">
              <w:rPr>
                <w:rFonts w:asciiTheme="minorHAnsi" w:hAnsiTheme="minorHAnsi" w:cstheme="minorHAnsi"/>
              </w:rPr>
              <w:t xml:space="preserve">for MH101 </w:t>
            </w:r>
            <w:r w:rsidR="00584670">
              <w:rPr>
                <w:rFonts w:asciiTheme="minorHAnsi" w:hAnsiTheme="minorHAnsi" w:cstheme="minorHAnsi"/>
              </w:rPr>
              <w:t xml:space="preserve">exists on </w:t>
            </w:r>
            <w:r w:rsidR="008C502C">
              <w:rPr>
                <w:rFonts w:asciiTheme="minorHAnsi" w:hAnsiTheme="minorHAnsi" w:cstheme="minorHAnsi"/>
              </w:rPr>
              <w:t>D</w:t>
            </w:r>
            <w:r w:rsidR="00500C2C">
              <w:rPr>
                <w:rFonts w:asciiTheme="minorHAnsi" w:hAnsiTheme="minorHAnsi" w:cstheme="minorHAnsi"/>
              </w:rPr>
              <w:t>3</w:t>
            </w:r>
            <w:r w:rsidR="00665244">
              <w:rPr>
                <w:rFonts w:asciiTheme="minorHAnsi" w:hAnsiTheme="minorHAnsi" w:cstheme="minorHAnsi"/>
              </w:rPr>
              <w:t xml:space="preserve"> </w:t>
            </w:r>
            <w:r w:rsidR="00500C2C">
              <w:rPr>
                <w:rFonts w:asciiTheme="minorHAnsi" w:hAnsiTheme="minorHAnsi" w:cstheme="minorHAnsi"/>
              </w:rPr>
              <w:t xml:space="preserve">through D7 </w:t>
            </w:r>
            <w:r w:rsidR="00665244">
              <w:rPr>
                <w:rFonts w:asciiTheme="minorHAnsi" w:hAnsiTheme="minorHAnsi" w:cstheme="minorHAnsi"/>
              </w:rPr>
              <w:t xml:space="preserve">(this is because the lower boundary of the window is </w:t>
            </w:r>
            <w:r w:rsidR="00855872">
              <w:rPr>
                <w:rFonts w:asciiTheme="minorHAnsi" w:hAnsiTheme="minorHAnsi" w:cstheme="minorHAnsi"/>
              </w:rPr>
              <w:t>applied against the departure of the flight’s last leg,</w:t>
            </w:r>
            <w:r w:rsidR="00665244">
              <w:rPr>
                <w:rFonts w:asciiTheme="minorHAnsi" w:hAnsiTheme="minorHAnsi" w:cstheme="minorHAnsi"/>
              </w:rPr>
              <w:t xml:space="preserve"> which </w:t>
            </w:r>
            <w:r w:rsidR="00855872">
              <w:rPr>
                <w:rFonts w:asciiTheme="minorHAnsi" w:hAnsiTheme="minorHAnsi" w:cstheme="minorHAnsi"/>
              </w:rPr>
              <w:t>is +1</w:t>
            </w:r>
            <w:r w:rsidR="00500C2C">
              <w:rPr>
                <w:rFonts w:asciiTheme="minorHAnsi" w:hAnsiTheme="minorHAnsi" w:cstheme="minorHAnsi"/>
              </w:rPr>
              <w:t xml:space="preserve"> day</w:t>
            </w:r>
            <w:r w:rsidR="00665244">
              <w:rPr>
                <w:rFonts w:asciiTheme="minorHAnsi" w:hAnsiTheme="minorHAnsi" w:cstheme="minorHAnsi"/>
              </w:rPr>
              <w:t xml:space="preserve"> for MH</w:t>
            </w:r>
            <w:r w:rsidR="00AA4BEA">
              <w:rPr>
                <w:rFonts w:asciiTheme="minorHAnsi" w:hAnsiTheme="minorHAnsi" w:cstheme="minorHAnsi"/>
              </w:rPr>
              <w:t>1</w:t>
            </w:r>
            <w:r w:rsidR="00665244">
              <w:rPr>
                <w:rFonts w:asciiTheme="minorHAnsi" w:hAnsiTheme="minorHAnsi" w:cstheme="minorHAnsi"/>
              </w:rPr>
              <w:t>0</w:t>
            </w:r>
            <w:r w:rsidR="00AA4BEA">
              <w:rPr>
                <w:rFonts w:asciiTheme="minorHAnsi" w:hAnsiTheme="minorHAnsi" w:cstheme="minorHAnsi"/>
              </w:rPr>
              <w:t>1</w:t>
            </w:r>
            <w:r w:rsidR="00665244">
              <w:rPr>
                <w:rFonts w:asciiTheme="minorHAnsi" w:hAnsiTheme="minorHAnsi" w:cstheme="minorHAnsi"/>
              </w:rPr>
              <w:t>)</w:t>
            </w:r>
            <w:r w:rsidR="00B17C03">
              <w:rPr>
                <w:rFonts w:asciiTheme="minorHAnsi" w:hAnsiTheme="minorHAnsi" w:cstheme="minorHAnsi"/>
              </w:rPr>
              <w:t>.</w:t>
            </w:r>
          </w:p>
          <w:p w14:paraId="3D1839A9" w14:textId="77777777" w:rsidR="009E0E26" w:rsidRDefault="009E0E26" w:rsidP="00584670">
            <w:pPr>
              <w:spacing w:before="100" w:beforeAutospacing="1" w:after="100" w:afterAutospacing="1"/>
              <w:rPr>
                <w:rFonts w:asciiTheme="minorHAnsi" w:hAnsiTheme="minorHAnsi" w:cstheme="minorHAnsi"/>
              </w:rPr>
            </w:pPr>
            <w:r>
              <w:rPr>
                <w:rFonts w:asciiTheme="minorHAnsi" w:hAnsiTheme="minorHAnsi" w:cstheme="minorHAnsi"/>
              </w:rPr>
              <w:t xml:space="preserve">3) Inventory </w:t>
            </w:r>
            <w:r w:rsidR="00B2104E">
              <w:rPr>
                <w:rFonts w:asciiTheme="minorHAnsi" w:hAnsiTheme="minorHAnsi" w:cstheme="minorHAnsi"/>
              </w:rPr>
              <w:t xml:space="preserve">for MH303 </w:t>
            </w:r>
            <w:r>
              <w:rPr>
                <w:rFonts w:asciiTheme="minorHAnsi" w:hAnsiTheme="minorHAnsi" w:cstheme="minorHAnsi"/>
              </w:rPr>
              <w:t>does not exist between D349 and D356</w:t>
            </w:r>
            <w:r w:rsidR="00E666B9">
              <w:rPr>
                <w:rFonts w:asciiTheme="minorHAnsi" w:hAnsiTheme="minorHAnsi" w:cstheme="minorHAnsi"/>
              </w:rPr>
              <w:t>.</w:t>
            </w:r>
          </w:p>
          <w:p w14:paraId="6568CEFA" w14:textId="77777777" w:rsidR="00B17C03" w:rsidRDefault="009E0E26" w:rsidP="00584670">
            <w:pPr>
              <w:spacing w:before="100" w:beforeAutospacing="1" w:after="100" w:afterAutospacing="1"/>
              <w:rPr>
                <w:rFonts w:asciiTheme="minorHAnsi" w:hAnsiTheme="minorHAnsi" w:cstheme="minorHAnsi"/>
              </w:rPr>
            </w:pPr>
            <w:r>
              <w:rPr>
                <w:rFonts w:asciiTheme="minorHAnsi" w:hAnsiTheme="minorHAnsi" w:cstheme="minorHAnsi"/>
              </w:rPr>
              <w:t>4</w:t>
            </w:r>
            <w:r w:rsidR="0071753B">
              <w:rPr>
                <w:rFonts w:asciiTheme="minorHAnsi" w:hAnsiTheme="minorHAnsi" w:cstheme="minorHAnsi"/>
              </w:rPr>
              <w:t xml:space="preserve">) </w:t>
            </w:r>
            <w:r w:rsidR="00B17C03" w:rsidRPr="00AA4BEA">
              <w:rPr>
                <w:rFonts w:asciiTheme="minorHAnsi" w:hAnsiTheme="minorHAnsi" w:cstheme="minorHAnsi"/>
                <w:b/>
              </w:rPr>
              <w:t>Two</w:t>
            </w:r>
            <w:r w:rsidR="00B17C03">
              <w:rPr>
                <w:rFonts w:asciiTheme="minorHAnsi" w:hAnsiTheme="minorHAnsi" w:cstheme="minorHAnsi"/>
              </w:rPr>
              <w:t xml:space="preserve"> inventory records </w:t>
            </w:r>
            <w:r w:rsidR="00B2104E">
              <w:rPr>
                <w:rFonts w:asciiTheme="minorHAnsi" w:hAnsiTheme="minorHAnsi" w:cstheme="minorHAnsi"/>
              </w:rPr>
              <w:t>for MH202</w:t>
            </w:r>
            <w:r w:rsidR="00B17C03">
              <w:rPr>
                <w:rFonts w:asciiTheme="minorHAnsi" w:hAnsiTheme="minorHAnsi" w:cstheme="minorHAnsi"/>
              </w:rPr>
              <w:t xml:space="preserve"> exist in between D339 and D</w:t>
            </w:r>
            <w:r w:rsidR="0071753B">
              <w:rPr>
                <w:rFonts w:asciiTheme="minorHAnsi" w:hAnsiTheme="minorHAnsi" w:cstheme="minorHAnsi"/>
              </w:rPr>
              <w:t>348, one of them is Monday and the other is Wednesday.</w:t>
            </w:r>
          </w:p>
          <w:p w14:paraId="00D92AB6" w14:textId="77777777" w:rsidR="00F8706B" w:rsidRDefault="009E0E26" w:rsidP="004F0897">
            <w:pPr>
              <w:spacing w:before="100" w:beforeAutospacing="1" w:after="100" w:afterAutospacing="1"/>
              <w:rPr>
                <w:rFonts w:asciiTheme="minorHAnsi" w:hAnsiTheme="minorHAnsi" w:cstheme="minorHAnsi"/>
              </w:rPr>
            </w:pPr>
            <w:r>
              <w:rPr>
                <w:rFonts w:asciiTheme="minorHAnsi" w:hAnsiTheme="minorHAnsi" w:cstheme="minorHAnsi"/>
              </w:rPr>
              <w:t>5</w:t>
            </w:r>
            <w:r w:rsidR="0071753B">
              <w:rPr>
                <w:rFonts w:asciiTheme="minorHAnsi" w:hAnsiTheme="minorHAnsi" w:cstheme="minorHAnsi"/>
              </w:rPr>
              <w:t xml:space="preserve">) </w:t>
            </w:r>
            <w:r w:rsidR="00452DD9">
              <w:rPr>
                <w:rFonts w:asciiTheme="minorHAnsi" w:hAnsiTheme="minorHAnsi" w:cstheme="minorHAnsi"/>
              </w:rPr>
              <w:t>The task’s statistics are as follows:</w:t>
            </w:r>
            <w:r w:rsidR="00452DD9">
              <w:rPr>
                <w:rFonts w:asciiTheme="minorHAnsi" w:hAnsiTheme="minorHAnsi" w:cstheme="minorHAnsi"/>
              </w:rPr>
              <w:br/>
              <w:t>Flights created: 2</w:t>
            </w:r>
            <w:r w:rsidR="00452DD9">
              <w:rPr>
                <w:rFonts w:asciiTheme="minorHAnsi" w:hAnsiTheme="minorHAnsi" w:cstheme="minorHAnsi"/>
              </w:rPr>
              <w:br/>
              <w:t>Flights deleted: 2</w:t>
            </w:r>
            <w:r w:rsidR="00452DD9">
              <w:rPr>
                <w:rFonts w:asciiTheme="minorHAnsi" w:hAnsiTheme="minorHAnsi" w:cstheme="minorHAnsi"/>
              </w:rPr>
              <w:br/>
              <w:t>Flights failed: 1</w:t>
            </w:r>
            <w:r w:rsidR="00452DD9">
              <w:rPr>
                <w:rFonts w:asciiTheme="minorHAnsi" w:hAnsiTheme="minorHAnsi" w:cstheme="minorHAnsi"/>
              </w:rPr>
              <w:br/>
              <w:t xml:space="preserve">Legs created: </w:t>
            </w:r>
            <w:r w:rsidR="00F8706B">
              <w:rPr>
                <w:rFonts w:asciiTheme="minorHAnsi" w:hAnsiTheme="minorHAnsi" w:cstheme="minorHAnsi"/>
              </w:rPr>
              <w:t>4</w:t>
            </w:r>
            <w:r w:rsidR="00F8706B">
              <w:rPr>
                <w:rFonts w:asciiTheme="minorHAnsi" w:hAnsiTheme="minorHAnsi" w:cstheme="minorHAnsi"/>
              </w:rPr>
              <w:br/>
              <w:t>Legs deleted: 4</w:t>
            </w:r>
            <w:r w:rsidR="00F8706B">
              <w:rPr>
                <w:rFonts w:asciiTheme="minorHAnsi" w:hAnsiTheme="minorHAnsi" w:cstheme="minorHAnsi"/>
              </w:rPr>
              <w:br/>
              <w:t>Legs failed: 2</w:t>
            </w:r>
            <w:r w:rsidR="00F8706B">
              <w:rPr>
                <w:rFonts w:asciiTheme="minorHAnsi" w:hAnsiTheme="minorHAnsi" w:cstheme="minorHAnsi"/>
              </w:rPr>
              <w:br/>
              <w:t>Segments created: 6</w:t>
            </w:r>
            <w:r w:rsidR="00F8706B">
              <w:rPr>
                <w:rFonts w:asciiTheme="minorHAnsi" w:hAnsiTheme="minorHAnsi" w:cstheme="minorHAnsi"/>
              </w:rPr>
              <w:br/>
              <w:t>Segments deleted: 6</w:t>
            </w:r>
            <w:r w:rsidR="00F8706B">
              <w:rPr>
                <w:rFonts w:asciiTheme="minorHAnsi" w:hAnsiTheme="minorHAnsi" w:cstheme="minorHAnsi"/>
              </w:rPr>
              <w:br/>
              <w:t>Segments failed: 3</w:t>
            </w:r>
            <w:r w:rsidR="004F0897">
              <w:rPr>
                <w:rFonts w:asciiTheme="minorHAnsi" w:hAnsiTheme="minorHAnsi" w:cstheme="minorHAnsi"/>
              </w:rPr>
              <w:br/>
            </w:r>
            <w:r w:rsidR="003872A8">
              <w:rPr>
                <w:rFonts w:asciiTheme="minorHAnsi" w:hAnsiTheme="minorHAnsi" w:cstheme="minorHAnsi"/>
              </w:rPr>
              <w:lastRenderedPageBreak/>
              <w:t>The task’s processing start and finish times are returned.</w:t>
            </w:r>
          </w:p>
        </w:tc>
      </w:tr>
      <w:tr w:rsidR="008F1947" w:rsidRPr="00023CC9" w14:paraId="093BA4FF" w14:textId="77777777" w:rsidTr="0071753B">
        <w:tc>
          <w:tcPr>
            <w:tcW w:w="540" w:type="dxa"/>
          </w:tcPr>
          <w:p w14:paraId="39D002AA" w14:textId="77777777" w:rsidR="008F1947" w:rsidRPr="00023CC9" w:rsidRDefault="008F1947" w:rsidP="00691B2F">
            <w:pPr>
              <w:numPr>
                <w:ilvl w:val="0"/>
                <w:numId w:val="39"/>
              </w:numPr>
              <w:spacing w:before="40" w:after="40"/>
              <w:ind w:left="360"/>
              <w:jc w:val="center"/>
              <w:rPr>
                <w:rFonts w:asciiTheme="minorHAnsi" w:hAnsiTheme="minorHAnsi" w:cstheme="minorHAnsi"/>
                <w:bCs/>
                <w:szCs w:val="20"/>
              </w:rPr>
            </w:pPr>
          </w:p>
        </w:tc>
        <w:tc>
          <w:tcPr>
            <w:tcW w:w="1710" w:type="dxa"/>
          </w:tcPr>
          <w:p w14:paraId="7C02FB59" w14:textId="77777777" w:rsidR="008F1947" w:rsidRDefault="008F1947" w:rsidP="00B10023">
            <w:pPr>
              <w:spacing w:before="100" w:beforeAutospacing="1" w:after="100" w:afterAutospacing="1"/>
              <w:rPr>
                <w:rFonts w:asciiTheme="minorHAnsi" w:hAnsiTheme="minorHAnsi" w:cstheme="minorHAnsi"/>
              </w:rPr>
            </w:pPr>
            <w:r>
              <w:rPr>
                <w:rFonts w:asciiTheme="minorHAnsi" w:hAnsiTheme="minorHAnsi" w:cstheme="minorHAnsi"/>
              </w:rPr>
              <w:t>The previous test has executed successfully.</w:t>
            </w:r>
          </w:p>
        </w:tc>
        <w:tc>
          <w:tcPr>
            <w:tcW w:w="3780" w:type="dxa"/>
          </w:tcPr>
          <w:p w14:paraId="197187B6" w14:textId="77777777" w:rsidR="008F1947" w:rsidRDefault="008F1947" w:rsidP="008F1947">
            <w:pPr>
              <w:spacing w:before="100" w:beforeAutospacing="1" w:after="100" w:afterAutospacing="1"/>
              <w:rPr>
                <w:rFonts w:asciiTheme="minorHAnsi" w:hAnsiTheme="minorHAnsi" w:cstheme="minorHAnsi"/>
              </w:rPr>
            </w:pPr>
            <w:r>
              <w:rPr>
                <w:rFonts w:asciiTheme="minorHAnsi" w:hAnsiTheme="minorHAnsi" w:cstheme="minorHAnsi"/>
              </w:rPr>
              <w:t>1) Modify the “Assign nesting template” MICT rule created in test A1 to extend its departure date range by 1 day into the future.</w:t>
            </w:r>
            <w:r w:rsidR="00DD60EE">
              <w:rPr>
                <w:rFonts w:asciiTheme="minorHAnsi" w:hAnsiTheme="minorHAnsi" w:cstheme="minorHAnsi"/>
              </w:rPr>
              <w:t xml:space="preserve"> This change should fix the dressing error for Thursday’s operation of MH202.</w:t>
            </w:r>
          </w:p>
          <w:p w14:paraId="337006B1" w14:textId="77777777" w:rsidR="008F1947" w:rsidRDefault="008F1947" w:rsidP="008F1947">
            <w:pPr>
              <w:spacing w:before="100" w:beforeAutospacing="1" w:after="100" w:afterAutospacing="1"/>
              <w:rPr>
                <w:rFonts w:asciiTheme="minorHAnsi" w:hAnsiTheme="minorHAnsi" w:cstheme="minorHAnsi"/>
              </w:rPr>
            </w:pPr>
            <w:r>
              <w:rPr>
                <w:rFonts w:asciiTheme="minorHAnsi" w:hAnsiTheme="minorHAnsi" w:cstheme="minorHAnsi"/>
              </w:rPr>
              <w:t xml:space="preserve">2) </w:t>
            </w:r>
            <w:r w:rsidR="00011773">
              <w:rPr>
                <w:rFonts w:asciiTheme="minorHAnsi" w:hAnsiTheme="minorHAnsi" w:cstheme="minorHAnsi"/>
              </w:rPr>
              <w:t>Create “</w:t>
            </w:r>
            <w:r w:rsidR="00430033">
              <w:rPr>
                <w:rFonts w:asciiTheme="minorHAnsi" w:hAnsiTheme="minorHAnsi" w:cstheme="minorHAnsi"/>
              </w:rPr>
              <w:t>Advance</w:t>
            </w:r>
            <w:r w:rsidR="00011773">
              <w:rPr>
                <w:rFonts w:asciiTheme="minorHAnsi" w:hAnsiTheme="minorHAnsi" w:cstheme="minorHAnsi"/>
              </w:rPr>
              <w:t xml:space="preserve"> inventory window” task with the same settings as in the previous test.</w:t>
            </w:r>
          </w:p>
          <w:p w14:paraId="6BBD8944" w14:textId="77777777" w:rsidR="00011773" w:rsidRDefault="00011773" w:rsidP="008F1947">
            <w:pPr>
              <w:spacing w:before="100" w:beforeAutospacing="1" w:after="100" w:afterAutospacing="1"/>
              <w:rPr>
                <w:rFonts w:asciiTheme="minorHAnsi" w:hAnsiTheme="minorHAnsi" w:cstheme="minorHAnsi"/>
              </w:rPr>
            </w:pPr>
            <w:r>
              <w:rPr>
                <w:rFonts w:asciiTheme="minorHAnsi" w:hAnsiTheme="minorHAnsi" w:cstheme="minorHAnsi"/>
              </w:rPr>
              <w:t>3) Wait until the task’s status changes to “Complete</w:t>
            </w:r>
            <w:r w:rsidR="00D17602">
              <w:rPr>
                <w:rFonts w:asciiTheme="minorHAnsi" w:hAnsiTheme="minorHAnsi" w:cstheme="minorHAnsi"/>
              </w:rPr>
              <w:t>d</w:t>
            </w:r>
            <w:r>
              <w:rPr>
                <w:rFonts w:asciiTheme="minorHAnsi" w:hAnsiTheme="minorHAnsi" w:cstheme="minorHAnsi"/>
              </w:rPr>
              <w:t>” then check the inventory and the new task’s statistics.</w:t>
            </w:r>
          </w:p>
        </w:tc>
        <w:tc>
          <w:tcPr>
            <w:tcW w:w="3510" w:type="dxa"/>
          </w:tcPr>
          <w:p w14:paraId="6147F528" w14:textId="77777777" w:rsidR="008F1947" w:rsidRDefault="00011773" w:rsidP="00011773">
            <w:pPr>
              <w:spacing w:before="100" w:beforeAutospacing="1" w:after="100" w:afterAutospacing="1"/>
              <w:rPr>
                <w:rFonts w:asciiTheme="minorHAnsi" w:hAnsiTheme="minorHAnsi" w:cstheme="minorHAnsi"/>
              </w:rPr>
            </w:pPr>
            <w:r>
              <w:rPr>
                <w:rFonts w:asciiTheme="minorHAnsi" w:hAnsiTheme="minorHAnsi" w:cstheme="minorHAnsi"/>
              </w:rPr>
              <w:t xml:space="preserve">1) </w:t>
            </w:r>
            <w:r w:rsidRPr="00AA4BEA">
              <w:rPr>
                <w:rFonts w:asciiTheme="minorHAnsi" w:hAnsiTheme="minorHAnsi" w:cstheme="minorHAnsi"/>
                <w:b/>
              </w:rPr>
              <w:t>Three</w:t>
            </w:r>
            <w:r>
              <w:rPr>
                <w:rFonts w:asciiTheme="minorHAnsi" w:hAnsiTheme="minorHAnsi" w:cstheme="minorHAnsi"/>
              </w:rPr>
              <w:t xml:space="preserve"> inventory records</w:t>
            </w:r>
            <w:r w:rsidR="00B2104E">
              <w:rPr>
                <w:rFonts w:asciiTheme="minorHAnsi" w:hAnsiTheme="minorHAnsi" w:cstheme="minorHAnsi"/>
              </w:rPr>
              <w:t xml:space="preserve"> for MH202</w:t>
            </w:r>
            <w:r>
              <w:rPr>
                <w:rFonts w:asciiTheme="minorHAnsi" w:hAnsiTheme="minorHAnsi" w:cstheme="minorHAnsi"/>
              </w:rPr>
              <w:t xml:space="preserve"> exist between D</w:t>
            </w:r>
            <w:r w:rsidR="004F0897">
              <w:rPr>
                <w:rFonts w:asciiTheme="minorHAnsi" w:hAnsiTheme="minorHAnsi" w:cstheme="minorHAnsi"/>
              </w:rPr>
              <w:t>339 and D</w:t>
            </w:r>
            <w:r>
              <w:rPr>
                <w:rFonts w:asciiTheme="minorHAnsi" w:hAnsiTheme="minorHAnsi" w:cstheme="minorHAnsi"/>
              </w:rPr>
              <w:t>348.</w:t>
            </w:r>
          </w:p>
          <w:p w14:paraId="2094D853" w14:textId="77777777" w:rsidR="00011773" w:rsidRDefault="00011773" w:rsidP="00011773">
            <w:pPr>
              <w:spacing w:before="100" w:beforeAutospacing="1" w:after="100" w:afterAutospacing="1"/>
              <w:rPr>
                <w:rFonts w:asciiTheme="minorHAnsi" w:hAnsiTheme="minorHAnsi" w:cstheme="minorHAnsi"/>
              </w:rPr>
            </w:pPr>
            <w:r>
              <w:rPr>
                <w:rFonts w:asciiTheme="minorHAnsi" w:hAnsiTheme="minorHAnsi" w:cstheme="minorHAnsi"/>
              </w:rPr>
              <w:t>2) The task’s statistics are as follows:</w:t>
            </w:r>
            <w:r>
              <w:rPr>
                <w:rFonts w:asciiTheme="minorHAnsi" w:hAnsiTheme="minorHAnsi" w:cstheme="minorHAnsi"/>
              </w:rPr>
              <w:br/>
              <w:t>Flights created: 1</w:t>
            </w:r>
            <w:r>
              <w:rPr>
                <w:rFonts w:asciiTheme="minorHAnsi" w:hAnsiTheme="minorHAnsi" w:cstheme="minorHAnsi"/>
              </w:rPr>
              <w:br/>
              <w:t>Legs created: 2</w:t>
            </w:r>
            <w:r>
              <w:rPr>
                <w:rFonts w:asciiTheme="minorHAnsi" w:hAnsiTheme="minorHAnsi" w:cstheme="minorHAnsi"/>
              </w:rPr>
              <w:br/>
              <w:t>Segments created: 3</w:t>
            </w:r>
          </w:p>
        </w:tc>
      </w:tr>
    </w:tbl>
    <w:p w14:paraId="503590FE" w14:textId="77777777" w:rsidR="002F49D6" w:rsidRDefault="002F49D6" w:rsidP="002F49D6">
      <w:pPr>
        <w:pStyle w:val="BodyText"/>
        <w:rPr>
          <w:lang w:val="en-US"/>
        </w:rPr>
      </w:pPr>
    </w:p>
    <w:p w14:paraId="32084F9E" w14:textId="77777777" w:rsidR="005608C0" w:rsidRDefault="005608C0">
      <w:pPr>
        <w:spacing w:before="0" w:after="0"/>
        <w:rPr>
          <w:rFonts w:cs="Arial"/>
          <w:b/>
          <w:iCs/>
          <w:sz w:val="24"/>
          <w:szCs w:val="28"/>
          <w:lang w:val="en-GB"/>
        </w:rPr>
      </w:pPr>
      <w:bookmarkStart w:id="215" w:name="_Toc382488686"/>
      <w:r>
        <w:rPr>
          <w:bCs/>
          <w:lang w:val="en-GB"/>
        </w:rPr>
        <w:br w:type="page"/>
      </w:r>
    </w:p>
    <w:p w14:paraId="03E33718" w14:textId="77777777" w:rsidR="005608C0" w:rsidRPr="00C334D8" w:rsidRDefault="005608C0" w:rsidP="005608C0">
      <w:pPr>
        <w:pStyle w:val="Heading2"/>
        <w:numPr>
          <w:ilvl w:val="1"/>
          <w:numId w:val="1"/>
        </w:numPr>
        <w:rPr>
          <w:bCs w:val="0"/>
          <w:lang w:val="en-GB"/>
        </w:rPr>
      </w:pPr>
      <w:bookmarkStart w:id="216" w:name="_Toc401324247"/>
      <w:r w:rsidRPr="00606809">
        <w:rPr>
          <w:bCs w:val="0"/>
          <w:lang w:val="en-GB"/>
        </w:rPr>
        <w:lastRenderedPageBreak/>
        <w:t>INV.29a-2</w:t>
      </w:r>
      <w:r w:rsidRPr="00C334D8">
        <w:rPr>
          <w:bCs w:val="0"/>
          <w:lang w:val="en-GB"/>
        </w:rPr>
        <w:t xml:space="preserve"> </w:t>
      </w:r>
      <w:r w:rsidR="00E73328">
        <w:rPr>
          <w:bCs w:val="0"/>
          <w:lang w:val="en-GB"/>
        </w:rPr>
        <w:t xml:space="preserve">- </w:t>
      </w:r>
      <w:r w:rsidRPr="00C334D8">
        <w:rPr>
          <w:bCs w:val="0"/>
          <w:lang w:val="en-GB"/>
        </w:rPr>
        <w:t>Flight Dressing – Rework</w:t>
      </w:r>
      <w:bookmarkEnd w:id="215"/>
      <w:bookmarkEnd w:id="216"/>
      <w:r w:rsidRPr="00C334D8">
        <w:rPr>
          <w:bCs w:val="0"/>
          <w:lang w:val="en-GB"/>
        </w:rPr>
        <w:t xml:space="preserve"> </w:t>
      </w:r>
    </w:p>
    <w:p w14:paraId="3EC54D44" w14:textId="77777777" w:rsidR="005608C0" w:rsidRPr="00C334D8" w:rsidRDefault="005608C0" w:rsidP="005608C0">
      <w:pPr>
        <w:pStyle w:val="Heading3"/>
        <w:rPr>
          <w:iCs/>
          <w:lang w:val="en-GB"/>
        </w:rPr>
      </w:pPr>
      <w:bookmarkStart w:id="217" w:name="_Toc382488687"/>
      <w:bookmarkStart w:id="218" w:name="_Toc401324248"/>
      <w:r w:rsidRPr="00C334D8">
        <w:rPr>
          <w:lang w:val="en-GB"/>
        </w:rPr>
        <w:t>Overview</w:t>
      </w:r>
      <w:bookmarkEnd w:id="217"/>
      <w:bookmarkEnd w:id="218"/>
    </w:p>
    <w:p w14:paraId="3231F05D" w14:textId="77777777" w:rsidR="005608C0" w:rsidRPr="00C334D8" w:rsidRDefault="005608C0" w:rsidP="005608C0">
      <w:pPr>
        <w:pStyle w:val="BodyText"/>
        <w:jc w:val="both"/>
        <w:rPr>
          <w:lang w:val="en-GB"/>
        </w:rPr>
      </w:pPr>
      <w:r w:rsidRPr="00C334D8">
        <w:rPr>
          <w:lang w:val="en-GB"/>
        </w:rPr>
        <w:t>This rework task to flight dressing includes;</w:t>
      </w:r>
    </w:p>
    <w:p w14:paraId="40DEDE47" w14:textId="77777777" w:rsidR="005608C0" w:rsidRPr="00C334D8" w:rsidRDefault="005608C0" w:rsidP="005608C0">
      <w:pPr>
        <w:pStyle w:val="BodyText"/>
        <w:numPr>
          <w:ilvl w:val="0"/>
          <w:numId w:val="51"/>
        </w:numPr>
        <w:jc w:val="both"/>
        <w:rPr>
          <w:lang w:val="en-GB"/>
        </w:rPr>
      </w:pPr>
      <w:r w:rsidRPr="00C334D8">
        <w:rPr>
          <w:lang w:val="en-GB"/>
        </w:rPr>
        <w:t>Applying the correct logic when assigning nesting template to segments during dressing of segment ICRs.</w:t>
      </w:r>
    </w:p>
    <w:p w14:paraId="41021000" w14:textId="77777777" w:rsidR="005608C0" w:rsidRPr="00C334D8" w:rsidRDefault="005608C0" w:rsidP="005608C0">
      <w:pPr>
        <w:pStyle w:val="BodyText"/>
        <w:numPr>
          <w:ilvl w:val="0"/>
          <w:numId w:val="51"/>
        </w:numPr>
        <w:jc w:val="both"/>
        <w:rPr>
          <w:lang w:val="en-GB"/>
        </w:rPr>
      </w:pPr>
      <w:r w:rsidRPr="00C334D8">
        <w:rPr>
          <w:lang w:val="en-GB"/>
        </w:rPr>
        <w:t>Validating the manner by which segment cabin</w:t>
      </w:r>
      <w:r>
        <w:rPr>
          <w:lang w:val="en-GB"/>
        </w:rPr>
        <w:t xml:space="preserve"> inventory capacities</w:t>
      </w:r>
      <w:r w:rsidRPr="00C334D8">
        <w:rPr>
          <w:lang w:val="en-GB"/>
        </w:rPr>
        <w:t xml:space="preserve"> are determined.</w:t>
      </w:r>
    </w:p>
    <w:p w14:paraId="072CB169" w14:textId="77777777" w:rsidR="005608C0" w:rsidRPr="00C334D8" w:rsidRDefault="005608C0" w:rsidP="005608C0">
      <w:pPr>
        <w:pStyle w:val="BodyText"/>
        <w:numPr>
          <w:ilvl w:val="0"/>
          <w:numId w:val="51"/>
        </w:numPr>
        <w:jc w:val="both"/>
        <w:rPr>
          <w:lang w:val="en-GB"/>
        </w:rPr>
      </w:pPr>
      <w:r w:rsidRPr="00C334D8">
        <w:rPr>
          <w:lang w:val="en-GB"/>
        </w:rPr>
        <w:t xml:space="preserve">Inventory Retention methodology will need to be modified to cater to different subscriber parameter, viz., </w:t>
      </w:r>
      <w:r w:rsidRPr="00C334D8">
        <w:rPr>
          <w:b/>
          <w:lang w:val="en-GB"/>
        </w:rPr>
        <w:t>Inventory_Bucket_Control_Type</w:t>
      </w:r>
      <w:r w:rsidRPr="00C334D8">
        <w:rPr>
          <w:lang w:val="en-GB"/>
        </w:rPr>
        <w:t xml:space="preserve"> (AU or PLs)</w:t>
      </w:r>
    </w:p>
    <w:p w14:paraId="589EC1B7" w14:textId="77777777" w:rsidR="005608C0" w:rsidRPr="00C334D8" w:rsidRDefault="005608C0" w:rsidP="005608C0">
      <w:pPr>
        <w:pStyle w:val="Heading3"/>
        <w:jc w:val="both"/>
        <w:rPr>
          <w:iCs/>
          <w:lang w:val="en-GB"/>
        </w:rPr>
      </w:pPr>
      <w:bookmarkStart w:id="219" w:name="_Toc382488688"/>
      <w:bookmarkStart w:id="220" w:name="_Toc401324249"/>
      <w:r>
        <w:rPr>
          <w:lang w:val="en-GB"/>
        </w:rPr>
        <w:t xml:space="preserve">Rework </w:t>
      </w:r>
      <w:r w:rsidRPr="00C334D8">
        <w:rPr>
          <w:lang w:val="en-GB"/>
        </w:rPr>
        <w:t>Details</w:t>
      </w:r>
      <w:bookmarkEnd w:id="219"/>
      <w:bookmarkEnd w:id="220"/>
    </w:p>
    <w:p w14:paraId="5D7A68A3" w14:textId="77777777" w:rsidR="005608C0" w:rsidRDefault="005608C0" w:rsidP="005608C0">
      <w:pPr>
        <w:pStyle w:val="BodyText"/>
        <w:jc w:val="both"/>
        <w:rPr>
          <w:lang w:val="en-GB"/>
        </w:rPr>
      </w:pPr>
      <w:r w:rsidRPr="00C334D8">
        <w:rPr>
          <w:lang w:val="en-GB"/>
        </w:rPr>
        <w:t xml:space="preserve">The framework for dressing an ICR is already covered under INV.29a task. </w:t>
      </w:r>
      <w:r>
        <w:rPr>
          <w:lang w:val="en-GB"/>
        </w:rPr>
        <w:t xml:space="preserve">However prior to taking up this rework task, it is assumed that the changes to </w:t>
      </w:r>
      <w:r w:rsidRPr="007B1A07">
        <w:rPr>
          <w:i/>
          <w:lang w:val="en-GB"/>
        </w:rPr>
        <w:t>FlightInventoryControlsManager</w:t>
      </w:r>
      <w:r>
        <w:rPr>
          <w:lang w:val="en-GB"/>
        </w:rPr>
        <w:t xml:space="preserve"> interface as defined in </w:t>
      </w:r>
      <w:r w:rsidRPr="00392160">
        <w:rPr>
          <w:b/>
        </w:rPr>
        <w:fldChar w:fldCharType="begin"/>
      </w:r>
      <w:r w:rsidRPr="00392160">
        <w:rPr>
          <w:b/>
        </w:rPr>
        <w:instrText xml:space="preserve"> REF _Ref382485378 \r \h  \* MERGEFORMAT </w:instrText>
      </w:r>
      <w:r w:rsidRPr="00392160">
        <w:rPr>
          <w:b/>
        </w:rPr>
      </w:r>
      <w:r w:rsidRPr="00392160">
        <w:rPr>
          <w:b/>
        </w:rPr>
        <w:fldChar w:fldCharType="separate"/>
      </w:r>
      <w:r w:rsidR="00392160" w:rsidRPr="00392160">
        <w:rPr>
          <w:b/>
          <w:bCs/>
          <w:lang w:val="en-US"/>
        </w:rPr>
        <w:fldChar w:fldCharType="begin"/>
      </w:r>
      <w:r w:rsidR="00392160" w:rsidRPr="00392160">
        <w:rPr>
          <w:b/>
        </w:rPr>
        <w:instrText xml:space="preserve"> REF _Ref384052543 \r \h </w:instrText>
      </w:r>
      <w:r w:rsidR="00392160">
        <w:rPr>
          <w:b/>
          <w:bCs/>
          <w:lang w:val="en-US"/>
        </w:rPr>
        <w:instrText xml:space="preserve"> \* MERGEFORMAT </w:instrText>
      </w:r>
      <w:r w:rsidR="00392160" w:rsidRPr="00392160">
        <w:rPr>
          <w:b/>
          <w:bCs/>
          <w:lang w:val="en-US"/>
        </w:rPr>
      </w:r>
      <w:r w:rsidR="00392160" w:rsidRPr="00392160">
        <w:rPr>
          <w:b/>
          <w:bCs/>
          <w:lang w:val="en-US"/>
        </w:rPr>
        <w:fldChar w:fldCharType="separate"/>
      </w:r>
      <w:r w:rsidR="00392160" w:rsidRPr="00392160">
        <w:rPr>
          <w:b/>
        </w:rPr>
        <w:t>[11]</w:t>
      </w:r>
      <w:r w:rsidR="00392160" w:rsidRPr="00392160">
        <w:rPr>
          <w:b/>
          <w:bCs/>
          <w:lang w:val="en-US"/>
        </w:rPr>
        <w:fldChar w:fldCharType="end"/>
      </w:r>
      <w:r w:rsidRPr="00392160">
        <w:rPr>
          <w:b/>
        </w:rPr>
        <w:fldChar w:fldCharType="end"/>
      </w:r>
      <w:r>
        <w:rPr>
          <w:lang w:val="en-GB"/>
        </w:rPr>
        <w:t xml:space="preserve"> is already delivered. </w:t>
      </w:r>
    </w:p>
    <w:p w14:paraId="3C0D2948" w14:textId="77777777" w:rsidR="005608C0" w:rsidRPr="00C334D8" w:rsidRDefault="005608C0" w:rsidP="005608C0">
      <w:pPr>
        <w:pStyle w:val="BodyText"/>
        <w:jc w:val="both"/>
        <w:rPr>
          <w:lang w:val="en-GB"/>
        </w:rPr>
      </w:pPr>
      <w:r w:rsidRPr="00C334D8">
        <w:rPr>
          <w:lang w:val="en-GB"/>
        </w:rPr>
        <w:t>The following modifications need to be addressed as part of this story:</w:t>
      </w:r>
    </w:p>
    <w:p w14:paraId="5FF5707E" w14:textId="77777777" w:rsidR="005608C0" w:rsidRPr="00C334D8" w:rsidRDefault="005608C0" w:rsidP="005608C0">
      <w:pPr>
        <w:pStyle w:val="BodyText"/>
        <w:numPr>
          <w:ilvl w:val="0"/>
          <w:numId w:val="52"/>
        </w:numPr>
        <w:jc w:val="both"/>
        <w:rPr>
          <w:lang w:val="en-GB"/>
        </w:rPr>
      </w:pPr>
      <w:r w:rsidRPr="00C334D8">
        <w:rPr>
          <w:lang w:val="en-GB"/>
        </w:rPr>
        <w:t>While assigning nesting templates to segments (Step 3 of Basic Flow 1</w:t>
      </w:r>
      <w:r w:rsidRPr="00C334D8">
        <w:rPr>
          <w:b/>
          <w:lang w:val="en-GB"/>
        </w:rPr>
        <w:t xml:space="preserve">, </w:t>
      </w:r>
      <w:r>
        <w:fldChar w:fldCharType="begin"/>
      </w:r>
      <w:r>
        <w:instrText xml:space="preserve"> REF _Ref366770429 \r \h  \* MERGEFORMAT </w:instrText>
      </w:r>
      <w:r>
        <w:fldChar w:fldCharType="separate"/>
      </w:r>
      <w:r w:rsidRPr="00C334D8">
        <w:rPr>
          <w:b/>
          <w:lang w:val="en-GB"/>
        </w:rPr>
        <w:t>[3]</w:t>
      </w:r>
      <w:r>
        <w:fldChar w:fldCharType="end"/>
      </w:r>
      <w:r w:rsidRPr="00C334D8">
        <w:rPr>
          <w:lang w:val="en-GB"/>
        </w:rPr>
        <w:t>), the cabins of the nesting template must exactly match</w:t>
      </w:r>
      <w:r>
        <w:rPr>
          <w:lang w:val="en-GB"/>
        </w:rPr>
        <w:t xml:space="preserve"> cabins of the segments longest leg by total kilometres</w:t>
      </w:r>
      <w:r w:rsidDel="007A3B0F">
        <w:rPr>
          <w:lang w:val="en-GB"/>
        </w:rPr>
        <w:t xml:space="preserve"> </w:t>
      </w:r>
      <w:r>
        <w:rPr>
          <w:lang w:val="en-GB"/>
        </w:rPr>
        <w:t xml:space="preserve">  </w:t>
      </w:r>
    </w:p>
    <w:p w14:paraId="65E97A99" w14:textId="77777777" w:rsidR="005608C0" w:rsidRPr="00C334D8" w:rsidRDefault="005608C0" w:rsidP="005608C0">
      <w:pPr>
        <w:pStyle w:val="BodyText"/>
        <w:ind w:left="1152"/>
        <w:jc w:val="both"/>
        <w:rPr>
          <w:lang w:val="en-GB"/>
        </w:rPr>
      </w:pPr>
      <w:r w:rsidRPr="00C334D8">
        <w:rPr>
          <w:lang w:val="en-GB"/>
        </w:rPr>
        <w:t xml:space="preserve">Eg: If there are three legs for a flight, where leg 1 is F/Y, leg 2 is C/Y &amp; leg 3 is C/Y. Suppose Leg 1 is the longest leg but the sum of leg 2 and leg 3 miles are more, then the segment will have C/Y assigned (whereas, </w:t>
      </w:r>
      <w:r>
        <w:rPr>
          <w:lang w:val="en-GB"/>
        </w:rPr>
        <w:t>in</w:t>
      </w:r>
      <w:r w:rsidRPr="00C334D8">
        <w:rPr>
          <w:lang w:val="en-GB"/>
        </w:rPr>
        <w:t xml:space="preserve"> current implement Leg 1 cabin F/Y is getting applied to the segment)</w:t>
      </w:r>
    </w:p>
    <w:p w14:paraId="49111DD7" w14:textId="77777777" w:rsidR="005608C0" w:rsidRPr="00C334D8" w:rsidRDefault="005608C0" w:rsidP="005608C0">
      <w:pPr>
        <w:pStyle w:val="BodyText"/>
        <w:ind w:left="1152"/>
        <w:jc w:val="both"/>
        <w:rPr>
          <w:lang w:val="en-GB"/>
        </w:rPr>
      </w:pPr>
      <w:r w:rsidRPr="00C334D8">
        <w:rPr>
          <w:lang w:val="en-GB"/>
        </w:rPr>
        <w:t>Even though this is a part of INV.07c implementation, the above validation must be addressed within the scope of this task.</w:t>
      </w:r>
    </w:p>
    <w:p w14:paraId="30B2AE47" w14:textId="77777777" w:rsidR="005608C0" w:rsidRPr="00C334D8" w:rsidRDefault="005608C0" w:rsidP="005608C0">
      <w:pPr>
        <w:pStyle w:val="BodyText"/>
        <w:numPr>
          <w:ilvl w:val="0"/>
          <w:numId w:val="52"/>
        </w:numPr>
        <w:jc w:val="both"/>
        <w:rPr>
          <w:lang w:val="en-GB"/>
        </w:rPr>
      </w:pPr>
      <w:r>
        <w:rPr>
          <w:lang w:val="en-GB"/>
        </w:rPr>
        <w:t>The d</w:t>
      </w:r>
      <w:r w:rsidRPr="00C334D8">
        <w:rPr>
          <w:lang w:val="en-GB"/>
        </w:rPr>
        <w:t xml:space="preserve">efault Inventory Capacity </w:t>
      </w:r>
      <w:r>
        <w:rPr>
          <w:lang w:val="en-GB"/>
        </w:rPr>
        <w:t xml:space="preserve">assigned to </w:t>
      </w:r>
      <w:r w:rsidRPr="00C334D8">
        <w:rPr>
          <w:lang w:val="en-GB"/>
        </w:rPr>
        <w:t>segments (Step 4 of Basic Flow 1</w:t>
      </w:r>
      <w:r w:rsidRPr="00C334D8">
        <w:rPr>
          <w:b/>
          <w:lang w:val="en-GB"/>
        </w:rPr>
        <w:t xml:space="preserve">, </w:t>
      </w:r>
      <w:r>
        <w:fldChar w:fldCharType="begin"/>
      </w:r>
      <w:r>
        <w:instrText xml:space="preserve"> REF _Ref366770429 \r \h  \* MERGEFORMAT </w:instrText>
      </w:r>
      <w:r>
        <w:fldChar w:fldCharType="separate"/>
      </w:r>
      <w:r w:rsidRPr="00C334D8">
        <w:rPr>
          <w:b/>
          <w:lang w:val="en-GB"/>
        </w:rPr>
        <w:t>[3]</w:t>
      </w:r>
      <w:r>
        <w:fldChar w:fldCharType="end"/>
      </w:r>
      <w:r w:rsidRPr="00C334D8">
        <w:rPr>
          <w:lang w:val="en-GB"/>
        </w:rPr>
        <w:t xml:space="preserve">), prior to applying MICT rule 'Inventory Capacity Adjustment', should be the smallest </w:t>
      </w:r>
      <w:r>
        <w:rPr>
          <w:lang w:val="en-GB"/>
        </w:rPr>
        <w:t>capacity for the same cabin type across (i.e. common cabins)  all</w:t>
      </w:r>
      <w:r w:rsidRPr="00C334D8">
        <w:rPr>
          <w:lang w:val="en-GB"/>
        </w:rPr>
        <w:t xml:space="preserve"> legs.</w:t>
      </w:r>
    </w:p>
    <w:p w14:paraId="51D4A638" w14:textId="77777777" w:rsidR="005608C0" w:rsidRDefault="005608C0" w:rsidP="005608C0">
      <w:pPr>
        <w:pStyle w:val="BodyText"/>
        <w:ind w:left="1152"/>
        <w:jc w:val="both"/>
      </w:pPr>
      <w:r w:rsidRPr="00C334D8">
        <w:rPr>
          <w:lang w:val="en-GB"/>
        </w:rPr>
        <w:t xml:space="preserve">Eg: </w:t>
      </w:r>
      <w:r w:rsidRPr="00C334D8">
        <w:t xml:space="preserve">if leg AB is F10Y200 and BC is F20Y100, then Seg AC should take smaller common cabin cap ie F10Y100. Some more scenarios are provided in section </w:t>
      </w:r>
      <w:r>
        <w:fldChar w:fldCharType="begin"/>
      </w:r>
      <w:r>
        <w:instrText xml:space="preserve"> REF _Ref382471890 \r \h  \* MERGEFORMAT </w:instrText>
      </w:r>
      <w:r>
        <w:fldChar w:fldCharType="separate"/>
      </w:r>
      <w:r w:rsidR="00775870">
        <w:t>12.8.3</w:t>
      </w:r>
      <w:r>
        <w:fldChar w:fldCharType="end"/>
      </w:r>
      <w:r w:rsidRPr="00C334D8">
        <w:t>:</w:t>
      </w:r>
    </w:p>
    <w:p w14:paraId="65F996AC" w14:textId="77777777" w:rsidR="005608C0" w:rsidRDefault="005608C0" w:rsidP="005608C0">
      <w:pPr>
        <w:pStyle w:val="BodyText"/>
        <w:numPr>
          <w:ilvl w:val="0"/>
          <w:numId w:val="52"/>
        </w:numPr>
        <w:jc w:val="both"/>
        <w:rPr>
          <w:lang w:val="en-GB"/>
        </w:rPr>
      </w:pPr>
      <w:r w:rsidRPr="00C334D8">
        <w:rPr>
          <w:lang w:val="en-GB"/>
        </w:rPr>
        <w:t>Inventory Retention needs to support subscriber parameter '</w:t>
      </w:r>
      <w:r w:rsidRPr="004E00E4">
        <w:rPr>
          <w:b/>
          <w:lang w:val="en-GB"/>
        </w:rPr>
        <w:t>Inventory_Bucket_Control_Type'</w:t>
      </w:r>
      <w:r w:rsidRPr="00C334D8">
        <w:rPr>
          <w:lang w:val="en-GB"/>
        </w:rPr>
        <w:t xml:space="preserve">, which defines how the nested bucket </w:t>
      </w:r>
      <w:r>
        <w:rPr>
          <w:lang w:val="en-GB"/>
        </w:rPr>
        <w:t>controls</w:t>
      </w:r>
      <w:r w:rsidRPr="00C334D8">
        <w:rPr>
          <w:lang w:val="en-GB"/>
        </w:rPr>
        <w:t xml:space="preserve"> are used to calculate effected bucket authorization. Sub Flow 1 of</w:t>
      </w:r>
      <w:r w:rsidRPr="00C334D8">
        <w:rPr>
          <w:b/>
          <w:lang w:val="en-GB"/>
        </w:rPr>
        <w:t xml:space="preserve"> </w:t>
      </w:r>
      <w:r>
        <w:fldChar w:fldCharType="begin"/>
      </w:r>
      <w:r>
        <w:instrText xml:space="preserve"> REF _Ref366770429 \r \h  \* MERGEFORMAT </w:instrText>
      </w:r>
      <w:r>
        <w:fldChar w:fldCharType="separate"/>
      </w:r>
      <w:r w:rsidRPr="00C334D8">
        <w:rPr>
          <w:b/>
          <w:lang w:val="en-GB"/>
        </w:rPr>
        <w:t>[3]</w:t>
      </w:r>
      <w:r>
        <w:fldChar w:fldCharType="end"/>
      </w:r>
      <w:r w:rsidRPr="00C334D8">
        <w:rPr>
          <w:b/>
          <w:lang w:val="en-GB"/>
        </w:rPr>
        <w:t xml:space="preserve">, </w:t>
      </w:r>
      <w:r>
        <w:rPr>
          <w:lang w:val="en-GB"/>
        </w:rPr>
        <w:t xml:space="preserve">is updated to cater </w:t>
      </w:r>
      <w:r w:rsidRPr="00C334D8">
        <w:rPr>
          <w:lang w:val="en-GB"/>
        </w:rPr>
        <w:t xml:space="preserve">to the </w:t>
      </w:r>
      <w:r>
        <w:rPr>
          <w:lang w:val="en-GB"/>
        </w:rPr>
        <w:t>changed definition</w:t>
      </w:r>
      <w:r w:rsidRPr="00C334D8">
        <w:rPr>
          <w:lang w:val="en-GB"/>
        </w:rPr>
        <w:t xml:space="preserve">. </w:t>
      </w:r>
    </w:p>
    <w:p w14:paraId="331626A4" w14:textId="77777777" w:rsidR="005608C0" w:rsidRDefault="005608C0" w:rsidP="005608C0">
      <w:pPr>
        <w:pStyle w:val="BodyText"/>
        <w:numPr>
          <w:ilvl w:val="1"/>
          <w:numId w:val="52"/>
        </w:numPr>
        <w:jc w:val="both"/>
        <w:rPr>
          <w:lang w:val="en-GB"/>
        </w:rPr>
      </w:pPr>
      <w:r>
        <w:rPr>
          <w:lang w:val="en-GB"/>
        </w:rPr>
        <w:t xml:space="preserve">During retention, when an RBD is missing in the leg/seg of Retention Target flight the system </w:t>
      </w:r>
      <w:r w:rsidRPr="00882CE7">
        <w:rPr>
          <w:b/>
          <w:lang w:val="en-GB"/>
        </w:rPr>
        <w:t>should not</w:t>
      </w:r>
      <w:r>
        <w:rPr>
          <w:b/>
          <w:lang w:val="en-GB"/>
        </w:rPr>
        <w:t xml:space="preserve"> </w:t>
      </w:r>
      <w:r w:rsidRPr="00882CE7">
        <w:rPr>
          <w:lang w:val="en-GB"/>
        </w:rPr>
        <w:t>add</w:t>
      </w:r>
      <w:r>
        <w:rPr>
          <w:lang w:val="en-GB"/>
        </w:rPr>
        <w:t xml:space="preserve"> its protection limits (PL) to parent bucket RBD (This may involve removal of existing logic already implemented).</w:t>
      </w:r>
    </w:p>
    <w:p w14:paraId="73D53977" w14:textId="77777777" w:rsidR="007A757A" w:rsidRDefault="005608C0" w:rsidP="005608C0">
      <w:pPr>
        <w:pStyle w:val="BodyText"/>
        <w:numPr>
          <w:ilvl w:val="1"/>
          <w:numId w:val="52"/>
        </w:numPr>
        <w:jc w:val="both"/>
        <w:rPr>
          <w:ins w:id="221" w:author="Krisna Pawan" w:date="2014-06-23T13:14:00Z"/>
          <w:lang w:val="en-GB"/>
        </w:rPr>
      </w:pPr>
      <w:r>
        <w:rPr>
          <w:lang w:val="en-GB"/>
        </w:rPr>
        <w:t xml:space="preserve">Likewise when there are more RBDs in leg/seg of retention target flight than its retention source (vice versa case), the system must simply retain the </w:t>
      </w:r>
      <w:commentRangeStart w:id="222"/>
      <w:r>
        <w:rPr>
          <w:lang w:val="en-GB"/>
        </w:rPr>
        <w:t xml:space="preserve">PLs </w:t>
      </w:r>
      <w:commentRangeEnd w:id="222"/>
      <w:r>
        <w:rPr>
          <w:rStyle w:val="CommentReference"/>
          <w:lang w:val="en-US"/>
        </w:rPr>
        <w:commentReference w:id="222"/>
      </w:r>
      <w:r>
        <w:rPr>
          <w:lang w:val="en-GB"/>
        </w:rPr>
        <w:t>that were assigned to them by nesting template.</w:t>
      </w:r>
      <w:r w:rsidR="007A757A">
        <w:rPr>
          <w:lang w:val="en-GB"/>
        </w:rPr>
        <w:t xml:space="preserve"> </w:t>
      </w:r>
    </w:p>
    <w:p w14:paraId="560A8CE8" w14:textId="38E1482F" w:rsidR="007A757A" w:rsidDel="00AD0DC7" w:rsidRDefault="007A757A" w:rsidP="007A757A">
      <w:pPr>
        <w:pStyle w:val="BodyText"/>
        <w:ind w:left="1512"/>
        <w:jc w:val="both"/>
        <w:rPr>
          <w:del w:id="223" w:author="Pawan" w:date="2015-11-13T16:01:00Z"/>
          <w:vertAlign w:val="subscript"/>
          <w:lang w:val="en-GB"/>
        </w:rPr>
      </w:pPr>
      <w:del w:id="224" w:author="Pawan" w:date="2015-11-13T16:01:00Z">
        <w:r w:rsidDel="009548D1">
          <w:rPr>
            <w:lang w:val="en-GB"/>
          </w:rPr>
          <w:delText xml:space="preserve">Note: Retention when RBDs are different in source and target flight is out-of-scope. In crux Retention Source </w:delText>
        </w:r>
        <w:r w:rsidDel="009548D1">
          <w:rPr>
            <w:vertAlign w:val="subscript"/>
            <w:lang w:val="en-GB"/>
          </w:rPr>
          <w:delText xml:space="preserve">nested bucket </w:delText>
        </w:r>
        <w:r w:rsidDel="009548D1">
          <w:rPr>
            <w:lang w:val="en-GB"/>
          </w:rPr>
          <w:delText xml:space="preserve">= Retention Target </w:delText>
        </w:r>
        <w:r w:rsidDel="009548D1">
          <w:rPr>
            <w:vertAlign w:val="subscript"/>
            <w:lang w:val="en-GB"/>
          </w:rPr>
          <w:delText>nested buckets</w:delText>
        </w:r>
      </w:del>
    </w:p>
    <w:p w14:paraId="1F0FD21B" w14:textId="62454D31" w:rsidR="00A403C1" w:rsidRDefault="00AD0DC7" w:rsidP="00AD0DC7">
      <w:pPr>
        <w:pStyle w:val="BodyText"/>
        <w:numPr>
          <w:ilvl w:val="1"/>
          <w:numId w:val="52"/>
        </w:numPr>
        <w:jc w:val="both"/>
        <w:rPr>
          <w:ins w:id="225" w:author="Pawan" w:date="2015-12-09T15:17:00Z"/>
          <w:lang w:val="en-GB"/>
        </w:rPr>
      </w:pPr>
      <w:ins w:id="226" w:author="Pawan" w:date="2015-12-09T15:06:00Z">
        <w:r>
          <w:rPr>
            <w:lang w:val="en-GB"/>
          </w:rPr>
          <w:t>T</w:t>
        </w:r>
      </w:ins>
      <w:ins w:id="227" w:author="Pawan" w:date="2015-12-09T15:04:00Z">
        <w:r>
          <w:rPr>
            <w:lang w:val="en-GB"/>
          </w:rPr>
          <w:t xml:space="preserve">he hierarchy of </w:t>
        </w:r>
      </w:ins>
      <w:ins w:id="228" w:author="Pawan" w:date="2015-12-09T14:58:00Z">
        <w:r>
          <w:rPr>
            <w:lang w:val="en-GB"/>
          </w:rPr>
          <w:t>bucket</w:t>
        </w:r>
      </w:ins>
      <w:ins w:id="229" w:author="Pawan" w:date="2015-12-09T15:06:00Z">
        <w:r>
          <w:rPr>
            <w:lang w:val="en-GB"/>
          </w:rPr>
          <w:t xml:space="preserve"> is based on its</w:t>
        </w:r>
      </w:ins>
      <w:ins w:id="230" w:author="Pawan" w:date="2015-12-09T15:02:00Z">
        <w:r w:rsidR="00A403C1">
          <w:rPr>
            <w:lang w:val="en-GB"/>
          </w:rPr>
          <w:t xml:space="preserve"> serial number</w:t>
        </w:r>
      </w:ins>
      <w:ins w:id="231" w:author="Pawan" w:date="2015-12-09T15:12:00Z">
        <w:r w:rsidR="00A403C1">
          <w:rPr>
            <w:lang w:val="en-GB"/>
          </w:rPr>
          <w:t xml:space="preserve">. Higher the </w:t>
        </w:r>
      </w:ins>
      <w:ins w:id="232" w:author="Pawan" w:date="2015-12-09T15:02:00Z">
        <w:r w:rsidR="00A403C1">
          <w:rPr>
            <w:lang w:val="en-GB"/>
          </w:rPr>
          <w:t xml:space="preserve">numeric value, </w:t>
        </w:r>
      </w:ins>
      <w:ins w:id="233" w:author="Pawan" w:date="2015-12-09T15:12:00Z">
        <w:r w:rsidR="00A403C1">
          <w:rPr>
            <w:lang w:val="en-GB"/>
          </w:rPr>
          <w:t>lower the level of the bucket</w:t>
        </w:r>
      </w:ins>
      <w:ins w:id="234" w:author="Pawan" w:date="2015-12-09T15:03:00Z">
        <w:r>
          <w:rPr>
            <w:lang w:val="en-GB"/>
          </w:rPr>
          <w:t>.</w:t>
        </w:r>
      </w:ins>
      <w:ins w:id="235" w:author="Pawan" w:date="2015-12-09T15:12:00Z">
        <w:r w:rsidR="00A403C1">
          <w:rPr>
            <w:lang w:val="en-GB"/>
          </w:rPr>
          <w:t xml:space="preserve"> </w:t>
        </w:r>
      </w:ins>
      <w:ins w:id="236" w:author="Pawan" w:date="2015-12-09T15:14:00Z">
        <w:r w:rsidR="00A403C1">
          <w:rPr>
            <w:lang w:val="en-GB"/>
          </w:rPr>
          <w:t xml:space="preserve">For </w:t>
        </w:r>
      </w:ins>
      <w:ins w:id="237" w:author="Pawan" w:date="2015-12-09T15:12:00Z">
        <w:r w:rsidR="00A403C1">
          <w:rPr>
            <w:lang w:val="en-GB"/>
          </w:rPr>
          <w:t>parallel/dual</w:t>
        </w:r>
      </w:ins>
      <w:ins w:id="238" w:author="Pawan" w:date="2015-12-09T15:13:00Z">
        <w:r w:rsidR="00A403C1">
          <w:rPr>
            <w:lang w:val="en-GB"/>
          </w:rPr>
          <w:t>/hybrid</w:t>
        </w:r>
      </w:ins>
      <w:ins w:id="239" w:author="Pawan" w:date="2015-12-09T15:12:00Z">
        <w:r w:rsidR="00A403C1">
          <w:rPr>
            <w:lang w:val="en-GB"/>
          </w:rPr>
          <w:t xml:space="preserve"> nesting structure, in addition to numeric value the alphabetic order will apply to determine level of buckets,</w:t>
        </w:r>
      </w:ins>
      <w:ins w:id="240" w:author="Pawan" w:date="2015-12-09T15:16:00Z">
        <w:r w:rsidR="00A403C1">
          <w:rPr>
            <w:lang w:val="en-GB"/>
          </w:rPr>
          <w:t xml:space="preserve"> </w:t>
        </w:r>
      </w:ins>
      <w:ins w:id="241" w:author="Pawan" w:date="2015-12-09T15:19:00Z">
        <w:r w:rsidR="00A403C1">
          <w:rPr>
            <w:lang w:val="en-GB"/>
          </w:rPr>
          <w:lastRenderedPageBreak/>
          <w:t xml:space="preserve">Depending on the hierarchy/level of the buckets, system must adjust </w:t>
        </w:r>
      </w:ins>
      <w:ins w:id="242" w:author="Pawan" w:date="2015-12-09T15:20:00Z">
        <w:r w:rsidR="00A403C1">
          <w:rPr>
            <w:lang w:val="en-GB"/>
          </w:rPr>
          <w:t>excess seats</w:t>
        </w:r>
      </w:ins>
      <w:ins w:id="243" w:author="Pawan" w:date="2015-12-09T15:21:00Z">
        <w:r w:rsidR="00A403C1" w:rsidRPr="00A403C1">
          <w:rPr>
            <w:lang w:val="en-GB"/>
          </w:rPr>
          <w:t xml:space="preserve"> </w:t>
        </w:r>
        <w:r w:rsidR="00A403C1">
          <w:rPr>
            <w:lang w:val="en-GB"/>
          </w:rPr>
          <w:t>accordingly</w:t>
        </w:r>
      </w:ins>
      <w:ins w:id="244" w:author="Pawan" w:date="2015-12-09T15:20:00Z">
        <w:r w:rsidR="00A403C1">
          <w:rPr>
            <w:lang w:val="en-GB"/>
          </w:rPr>
          <w:t xml:space="preserve"> (when capacity is reduced)</w:t>
        </w:r>
      </w:ins>
      <w:ins w:id="245" w:author="Pawan" w:date="2015-12-09T15:21:00Z">
        <w:r w:rsidR="00A403C1">
          <w:rPr>
            <w:lang w:val="en-GB"/>
          </w:rPr>
          <w:t>. Same when capacity increases.</w:t>
        </w:r>
      </w:ins>
    </w:p>
    <w:p w14:paraId="54670E7D" w14:textId="70753C31" w:rsidR="00AD0DC7" w:rsidRDefault="00A403C1" w:rsidP="00A403C1">
      <w:pPr>
        <w:pStyle w:val="BodyText"/>
        <w:numPr>
          <w:ilvl w:val="2"/>
          <w:numId w:val="52"/>
        </w:numPr>
        <w:jc w:val="both"/>
        <w:rPr>
          <w:ins w:id="246" w:author="Pawan" w:date="2015-12-14T10:50:00Z"/>
          <w:lang w:val="en-GB"/>
        </w:rPr>
      </w:pPr>
      <w:ins w:id="247" w:author="Pawan" w:date="2015-12-09T15:16:00Z">
        <w:r>
          <w:rPr>
            <w:lang w:val="en-GB"/>
          </w:rPr>
          <w:t>eg: Y01.</w:t>
        </w:r>
      </w:ins>
      <w:ins w:id="248" w:author="Pawan" w:date="2015-12-09T15:17:00Z">
        <w:r>
          <w:rPr>
            <w:lang w:val="en-GB"/>
          </w:rPr>
          <w:t>A</w:t>
        </w:r>
      </w:ins>
      <w:ins w:id="249" w:author="Pawan" w:date="2015-12-09T15:16:00Z">
        <w:r>
          <w:rPr>
            <w:lang w:val="en-GB"/>
          </w:rPr>
          <w:t>03 is lower than Y01.</w:t>
        </w:r>
      </w:ins>
      <w:ins w:id="250" w:author="Pawan" w:date="2015-12-09T15:17:00Z">
        <w:r>
          <w:rPr>
            <w:lang w:val="en-GB"/>
          </w:rPr>
          <w:t>C</w:t>
        </w:r>
      </w:ins>
      <w:ins w:id="251" w:author="Pawan" w:date="2015-12-09T15:16:00Z">
        <w:r>
          <w:rPr>
            <w:lang w:val="en-GB"/>
          </w:rPr>
          <w:t>0</w:t>
        </w:r>
      </w:ins>
      <w:ins w:id="252" w:author="Pawan" w:date="2015-12-09T15:18:00Z">
        <w:r>
          <w:rPr>
            <w:lang w:val="en-GB"/>
          </w:rPr>
          <w:t>2</w:t>
        </w:r>
      </w:ins>
      <w:ins w:id="253" w:author="Pawan" w:date="2015-12-09T15:16:00Z">
        <w:r>
          <w:rPr>
            <w:lang w:val="en-GB"/>
          </w:rPr>
          <w:t>.</w:t>
        </w:r>
      </w:ins>
      <w:ins w:id="254" w:author="Pawan" w:date="2015-12-09T15:12:00Z">
        <w:r>
          <w:rPr>
            <w:lang w:val="en-GB"/>
          </w:rPr>
          <w:t xml:space="preserve"> </w:t>
        </w:r>
      </w:ins>
      <w:ins w:id="255" w:author="Pawan" w:date="2015-12-09T15:03:00Z">
        <w:r w:rsidR="00AD0DC7">
          <w:rPr>
            <w:lang w:val="en-GB"/>
          </w:rPr>
          <w:t xml:space="preserve"> </w:t>
        </w:r>
      </w:ins>
      <w:ins w:id="256" w:author="Pawan" w:date="2015-12-09T15:17:00Z">
        <w:r>
          <w:rPr>
            <w:lang w:val="en-GB"/>
          </w:rPr>
          <w:t>But Y01.C03 will be lower than Y01.B03</w:t>
        </w:r>
      </w:ins>
      <w:ins w:id="257" w:author="Pawan" w:date="2015-12-09T15:18:00Z">
        <w:r>
          <w:rPr>
            <w:lang w:val="en-GB"/>
          </w:rPr>
          <w:t xml:space="preserve"> and Y01.A03. Similarly Y01.B03 is lower than Y01.A03.</w:t>
        </w:r>
      </w:ins>
    </w:p>
    <w:p w14:paraId="26E929DB" w14:textId="5481DD1B" w:rsidR="003643EE" w:rsidRDefault="003643EE" w:rsidP="003643EE">
      <w:pPr>
        <w:pStyle w:val="BodyText"/>
        <w:ind w:left="1440"/>
        <w:jc w:val="both"/>
        <w:rPr>
          <w:ins w:id="258" w:author="Pawan" w:date="2015-12-09T14:58:00Z"/>
          <w:lang w:val="en-GB"/>
        </w:rPr>
      </w:pPr>
      <w:ins w:id="259" w:author="Pawan" w:date="2015-12-14T10:51:00Z">
        <w:r>
          <w:rPr>
            <w:lang w:val="en-GB"/>
          </w:rPr>
          <w:t xml:space="preserve">Note: </w:t>
        </w:r>
      </w:ins>
      <w:ins w:id="260" w:author="Pawan" w:date="2015-12-14T10:59:00Z">
        <w:r>
          <w:rPr>
            <w:lang w:val="en-GB"/>
          </w:rPr>
          <w:t>Each tree has its own hierarchy. When there are multiple treetops, then seat adjustments are carried out within each tree</w:t>
        </w:r>
      </w:ins>
      <w:ins w:id="261" w:author="Pawan" w:date="2015-12-14T11:00:00Z">
        <w:r>
          <w:rPr>
            <w:lang w:val="en-GB"/>
          </w:rPr>
          <w:t xml:space="preserve"> independent to the others</w:t>
        </w:r>
      </w:ins>
      <w:ins w:id="262" w:author="Pawan" w:date="2015-12-14T10:59:00Z">
        <w:r>
          <w:rPr>
            <w:lang w:val="en-GB"/>
          </w:rPr>
          <w:t>.</w:t>
        </w:r>
      </w:ins>
    </w:p>
    <w:p w14:paraId="4ADB26A9" w14:textId="77777777" w:rsidR="00AD0DC7" w:rsidRPr="007A757A" w:rsidRDefault="00AD0DC7" w:rsidP="007A757A">
      <w:pPr>
        <w:pStyle w:val="BodyText"/>
        <w:ind w:left="1512"/>
        <w:jc w:val="both"/>
        <w:rPr>
          <w:ins w:id="263" w:author="Pawan" w:date="2015-12-09T14:58:00Z"/>
          <w:vertAlign w:val="subscript"/>
          <w:lang w:val="en-GB"/>
        </w:rPr>
      </w:pPr>
    </w:p>
    <w:p w14:paraId="6DCC71BA" w14:textId="77777777" w:rsidR="005608C0" w:rsidRDefault="005608C0" w:rsidP="005608C0">
      <w:pPr>
        <w:pStyle w:val="BodyText"/>
        <w:numPr>
          <w:ilvl w:val="0"/>
          <w:numId w:val="52"/>
        </w:numPr>
        <w:jc w:val="both"/>
        <w:rPr>
          <w:lang w:val="en-GB"/>
        </w:rPr>
      </w:pPr>
      <w:r>
        <w:rPr>
          <w:lang w:val="en-GB"/>
        </w:rPr>
        <w:t>C</w:t>
      </w:r>
      <w:r w:rsidRPr="00EF479F">
        <w:rPr>
          <w:lang w:val="en-GB"/>
        </w:rPr>
        <w:t>apping child controls by its corresponding parent controls is not required and in case this is implemented it must be amended</w:t>
      </w:r>
      <w:r w:rsidRPr="00EF479F">
        <w:rPr>
          <w:b/>
          <w:lang w:val="en-GB"/>
        </w:rPr>
        <w:t>.</w:t>
      </w:r>
      <w:r>
        <w:rPr>
          <w:b/>
          <w:lang w:val="en-GB"/>
        </w:rPr>
        <w:t xml:space="preserve"> </w:t>
      </w:r>
      <w:r w:rsidRPr="00EF479F">
        <w:rPr>
          <w:lang w:val="en-GB"/>
        </w:rPr>
        <w:t>All</w:t>
      </w:r>
      <w:r>
        <w:rPr>
          <w:b/>
          <w:lang w:val="en-GB"/>
        </w:rPr>
        <w:t xml:space="preserve"> </w:t>
      </w:r>
      <w:r w:rsidRPr="00EF479F">
        <w:rPr>
          <w:lang w:val="en-GB"/>
        </w:rPr>
        <w:t>capping</w:t>
      </w:r>
      <w:r>
        <w:rPr>
          <w:b/>
          <w:lang w:val="en-GB"/>
        </w:rPr>
        <w:t xml:space="preserve"> </w:t>
      </w:r>
      <w:r>
        <w:rPr>
          <w:lang w:val="en-GB"/>
        </w:rPr>
        <w:t xml:space="preserve">is addressed as a part of UC for Full Inventory Adjustment, which is invoked during dressing by UC for Dress Flight. </w:t>
      </w:r>
    </w:p>
    <w:p w14:paraId="5733D76B" w14:textId="77777777" w:rsidR="005608C0" w:rsidRDefault="005608C0" w:rsidP="005608C0">
      <w:pPr>
        <w:pStyle w:val="BodyText"/>
        <w:numPr>
          <w:ilvl w:val="0"/>
          <w:numId w:val="52"/>
        </w:numPr>
        <w:jc w:val="both"/>
        <w:rPr>
          <w:lang w:val="en-GB"/>
        </w:rPr>
      </w:pPr>
      <w:r>
        <w:rPr>
          <w:lang w:val="en-GB"/>
        </w:rPr>
        <w:t>Booking Limit buckets should be dressed using most specific 'Inventory Capacity Adjustment' MICT rule, else by Inventory Capacity from schedules.</w:t>
      </w:r>
    </w:p>
    <w:p w14:paraId="7ADBFE9B" w14:textId="77777777" w:rsidR="005608C0" w:rsidRPr="00EF479F" w:rsidRDefault="005608C0" w:rsidP="005608C0">
      <w:pPr>
        <w:pStyle w:val="BodyText"/>
        <w:ind w:left="1152"/>
        <w:jc w:val="both"/>
        <w:rPr>
          <w:lang w:val="en-GB"/>
        </w:rPr>
      </w:pPr>
    </w:p>
    <w:p w14:paraId="64C37F3C" w14:textId="77777777" w:rsidR="005608C0" w:rsidRPr="00C334D8" w:rsidRDefault="005608C0" w:rsidP="005608C0">
      <w:pPr>
        <w:pStyle w:val="Heading3"/>
        <w:jc w:val="both"/>
        <w:rPr>
          <w:iCs/>
          <w:lang w:val="en-GB"/>
        </w:rPr>
      </w:pPr>
      <w:bookmarkStart w:id="264" w:name="_Ref382471890"/>
      <w:bookmarkStart w:id="265" w:name="_Toc382488689"/>
      <w:bookmarkStart w:id="266" w:name="_Toc401324250"/>
      <w:r w:rsidRPr="00C334D8">
        <w:rPr>
          <w:iCs/>
          <w:lang w:val="en-GB"/>
        </w:rPr>
        <w:t xml:space="preserve">Additional examples </w:t>
      </w:r>
      <w:r>
        <w:rPr>
          <w:iCs/>
          <w:lang w:val="en-GB"/>
        </w:rPr>
        <w:t xml:space="preserve">for </w:t>
      </w:r>
      <w:r w:rsidRPr="00C334D8">
        <w:rPr>
          <w:iCs/>
          <w:lang w:val="en-GB"/>
        </w:rPr>
        <w:t>assigning segment inventory capacity</w:t>
      </w:r>
      <w:bookmarkEnd w:id="264"/>
      <w:bookmarkEnd w:id="265"/>
      <w:bookmarkEnd w:id="266"/>
    </w:p>
    <w:p w14:paraId="3AF5159C" w14:textId="77777777" w:rsidR="005608C0" w:rsidRDefault="005608C0" w:rsidP="005608C0">
      <w:pPr>
        <w:pStyle w:val="BodyText"/>
        <w:jc w:val="both"/>
        <w:rPr>
          <w:lang w:val="en-GB"/>
        </w:rPr>
      </w:pPr>
      <w:r>
        <w:rPr>
          <w:lang w:val="en-GB"/>
        </w:rPr>
        <w:t xml:space="preserve">Few examples of how cabins are assigned to segments (based on nesting template) and the subsequent cabin inventory capacity that needs to be allocated to the segment (with multi-legs) is provided below. </w:t>
      </w:r>
    </w:p>
    <w:p w14:paraId="674AE254" w14:textId="77777777" w:rsidR="005608C0" w:rsidRPr="00FD3DAD" w:rsidRDefault="005608C0" w:rsidP="005608C0">
      <w:pPr>
        <w:pStyle w:val="BodyText"/>
        <w:jc w:val="both"/>
        <w:rPr>
          <w:lang w:val="en-GB"/>
        </w:rPr>
      </w:pPr>
      <w:r>
        <w:rPr>
          <w:lang w:val="en-GB"/>
        </w:rPr>
        <w:t>The leg distance (total kilometers) influences what cabins a segment will get assigned and in the next step the smallest capacity (of the common cabins) will then get assigned to the segment.</w:t>
      </w:r>
    </w:p>
    <w:tbl>
      <w:tblPr>
        <w:tblStyle w:val="TableGrid"/>
        <w:tblW w:w="8177" w:type="dxa"/>
        <w:tblInd w:w="72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483"/>
        <w:gridCol w:w="1108"/>
        <w:gridCol w:w="1677"/>
        <w:gridCol w:w="1130"/>
        <w:gridCol w:w="1535"/>
        <w:gridCol w:w="2244"/>
      </w:tblGrid>
      <w:tr w:rsidR="005608C0" w:rsidRPr="000A159E" w14:paraId="57E41427" w14:textId="77777777" w:rsidTr="003D18EE">
        <w:trPr>
          <w:tblHeader/>
        </w:trPr>
        <w:tc>
          <w:tcPr>
            <w:tcW w:w="483" w:type="dxa"/>
            <w:shd w:val="clear" w:color="auto" w:fill="31849B" w:themeFill="accent5" w:themeFillShade="BF"/>
          </w:tcPr>
          <w:p w14:paraId="3ED9967E" w14:textId="77777777" w:rsidR="005608C0" w:rsidRPr="000A159E" w:rsidRDefault="005608C0" w:rsidP="003D18EE">
            <w:pPr>
              <w:pStyle w:val="BodyText"/>
              <w:ind w:left="0"/>
              <w:jc w:val="both"/>
              <w:rPr>
                <w:rFonts w:cs="Arial"/>
                <w:b/>
                <w:color w:val="FFFFFF" w:themeColor="background1"/>
                <w:sz w:val="18"/>
                <w:szCs w:val="18"/>
                <w:lang w:val="en-GB"/>
              </w:rPr>
            </w:pPr>
            <w:r w:rsidRPr="000A159E">
              <w:rPr>
                <w:rFonts w:cs="Arial"/>
                <w:b/>
                <w:color w:val="FFFFFF" w:themeColor="background1"/>
                <w:sz w:val="18"/>
                <w:szCs w:val="18"/>
                <w:lang w:val="en-GB"/>
              </w:rPr>
              <w:t>No</w:t>
            </w:r>
          </w:p>
        </w:tc>
        <w:tc>
          <w:tcPr>
            <w:tcW w:w="1108" w:type="dxa"/>
            <w:shd w:val="clear" w:color="auto" w:fill="31849B" w:themeFill="accent5" w:themeFillShade="BF"/>
          </w:tcPr>
          <w:p w14:paraId="3C6F41C8" w14:textId="77777777" w:rsidR="005608C0" w:rsidRPr="000A159E" w:rsidRDefault="005608C0" w:rsidP="003D18EE">
            <w:pPr>
              <w:pStyle w:val="BodyText"/>
              <w:ind w:left="0"/>
              <w:jc w:val="both"/>
              <w:rPr>
                <w:rFonts w:cs="Arial"/>
                <w:b/>
                <w:color w:val="FFFFFF" w:themeColor="background1"/>
                <w:sz w:val="18"/>
                <w:szCs w:val="18"/>
                <w:lang w:val="en-GB"/>
              </w:rPr>
            </w:pPr>
            <w:r w:rsidRPr="000A159E">
              <w:rPr>
                <w:rFonts w:cs="Arial"/>
                <w:b/>
                <w:color w:val="FFFFFF" w:themeColor="background1"/>
                <w:sz w:val="18"/>
                <w:szCs w:val="18"/>
                <w:lang w:val="en-GB"/>
              </w:rPr>
              <w:t>Leg</w:t>
            </w:r>
          </w:p>
        </w:tc>
        <w:tc>
          <w:tcPr>
            <w:tcW w:w="1677" w:type="dxa"/>
            <w:shd w:val="clear" w:color="auto" w:fill="31849B" w:themeFill="accent5" w:themeFillShade="BF"/>
          </w:tcPr>
          <w:p w14:paraId="133B5F9D" w14:textId="77777777" w:rsidR="005608C0" w:rsidRPr="000A159E" w:rsidRDefault="005608C0" w:rsidP="003D18EE">
            <w:pPr>
              <w:pStyle w:val="BodyText"/>
              <w:ind w:left="0"/>
              <w:jc w:val="both"/>
              <w:rPr>
                <w:rFonts w:cs="Arial"/>
                <w:b/>
                <w:color w:val="FFFFFF" w:themeColor="background1"/>
                <w:sz w:val="18"/>
                <w:szCs w:val="18"/>
                <w:lang w:val="en-GB"/>
              </w:rPr>
            </w:pPr>
            <w:r w:rsidRPr="000A159E">
              <w:rPr>
                <w:rFonts w:cs="Arial"/>
                <w:b/>
                <w:color w:val="FFFFFF" w:themeColor="background1"/>
                <w:sz w:val="18"/>
                <w:szCs w:val="18"/>
                <w:lang w:val="en-GB"/>
              </w:rPr>
              <w:t>Leg Cabin Config/Cap.</w:t>
            </w:r>
          </w:p>
        </w:tc>
        <w:tc>
          <w:tcPr>
            <w:tcW w:w="1130" w:type="dxa"/>
            <w:shd w:val="clear" w:color="auto" w:fill="31849B" w:themeFill="accent5" w:themeFillShade="BF"/>
          </w:tcPr>
          <w:p w14:paraId="67CFC839" w14:textId="77777777" w:rsidR="005608C0" w:rsidRPr="000A159E" w:rsidRDefault="005608C0" w:rsidP="003D18EE">
            <w:pPr>
              <w:pStyle w:val="BodyText"/>
              <w:ind w:left="0"/>
              <w:jc w:val="both"/>
              <w:rPr>
                <w:rFonts w:cs="Arial"/>
                <w:b/>
                <w:color w:val="FFFFFF" w:themeColor="background1"/>
                <w:sz w:val="18"/>
                <w:szCs w:val="18"/>
                <w:lang w:val="en-GB"/>
              </w:rPr>
            </w:pPr>
            <w:r w:rsidRPr="000A159E">
              <w:rPr>
                <w:rFonts w:cs="Arial"/>
                <w:b/>
                <w:color w:val="FFFFFF" w:themeColor="background1"/>
                <w:sz w:val="18"/>
                <w:szCs w:val="18"/>
                <w:lang w:val="en-GB"/>
              </w:rPr>
              <w:t>Distance</w:t>
            </w:r>
          </w:p>
        </w:tc>
        <w:tc>
          <w:tcPr>
            <w:tcW w:w="1535" w:type="dxa"/>
            <w:shd w:val="clear" w:color="auto" w:fill="31849B" w:themeFill="accent5" w:themeFillShade="BF"/>
          </w:tcPr>
          <w:p w14:paraId="294129C5" w14:textId="77777777" w:rsidR="005608C0" w:rsidRPr="000A159E" w:rsidRDefault="005608C0" w:rsidP="003D18EE">
            <w:pPr>
              <w:pStyle w:val="BodyText"/>
              <w:ind w:left="0"/>
              <w:jc w:val="both"/>
              <w:rPr>
                <w:rFonts w:cs="Arial"/>
                <w:b/>
                <w:color w:val="FFFFFF" w:themeColor="background1"/>
                <w:sz w:val="18"/>
                <w:szCs w:val="18"/>
                <w:lang w:val="en-GB"/>
              </w:rPr>
            </w:pPr>
            <w:r w:rsidRPr="000A159E">
              <w:rPr>
                <w:rFonts w:cs="Arial"/>
                <w:b/>
                <w:color w:val="FFFFFF" w:themeColor="background1"/>
                <w:sz w:val="18"/>
                <w:szCs w:val="18"/>
                <w:lang w:val="en-GB"/>
              </w:rPr>
              <w:t xml:space="preserve">Segment </w:t>
            </w:r>
          </w:p>
        </w:tc>
        <w:tc>
          <w:tcPr>
            <w:tcW w:w="2244" w:type="dxa"/>
            <w:shd w:val="clear" w:color="auto" w:fill="31849B" w:themeFill="accent5" w:themeFillShade="BF"/>
          </w:tcPr>
          <w:p w14:paraId="43EC3618" w14:textId="77777777" w:rsidR="005608C0" w:rsidRPr="000A159E" w:rsidRDefault="005608C0" w:rsidP="003D18EE">
            <w:pPr>
              <w:pStyle w:val="BodyText"/>
              <w:ind w:left="0"/>
              <w:jc w:val="both"/>
              <w:rPr>
                <w:rFonts w:cs="Arial"/>
                <w:b/>
                <w:color w:val="FFFFFF" w:themeColor="background1"/>
                <w:sz w:val="18"/>
                <w:szCs w:val="18"/>
                <w:lang w:val="en-GB"/>
              </w:rPr>
            </w:pPr>
            <w:r w:rsidRPr="000A159E">
              <w:rPr>
                <w:rFonts w:cs="Arial"/>
                <w:b/>
                <w:color w:val="FFFFFF" w:themeColor="background1"/>
                <w:sz w:val="18"/>
                <w:szCs w:val="18"/>
                <w:lang w:val="en-GB"/>
              </w:rPr>
              <w:t xml:space="preserve">Seg. Cabin/capacity assigned </w:t>
            </w:r>
          </w:p>
        </w:tc>
      </w:tr>
      <w:tr w:rsidR="005608C0" w:rsidRPr="00FD3DAD" w14:paraId="32321672" w14:textId="77777777" w:rsidTr="003D18EE">
        <w:trPr>
          <w:trHeight w:val="307"/>
        </w:trPr>
        <w:tc>
          <w:tcPr>
            <w:tcW w:w="483" w:type="dxa"/>
            <w:vMerge w:val="restart"/>
          </w:tcPr>
          <w:p w14:paraId="63E60969" w14:textId="77777777" w:rsidR="005608C0" w:rsidRPr="003562F0" w:rsidRDefault="005608C0" w:rsidP="003D18EE">
            <w:pPr>
              <w:pStyle w:val="BodyText"/>
              <w:ind w:left="0"/>
              <w:jc w:val="both"/>
              <w:rPr>
                <w:rFonts w:cs="Arial"/>
                <w:sz w:val="18"/>
                <w:szCs w:val="18"/>
                <w:lang w:val="en-GB"/>
              </w:rPr>
            </w:pPr>
            <w:r w:rsidRPr="003562F0">
              <w:rPr>
                <w:rFonts w:cs="Arial"/>
                <w:sz w:val="18"/>
                <w:szCs w:val="18"/>
                <w:lang w:val="en-GB"/>
              </w:rPr>
              <w:t>1</w:t>
            </w:r>
          </w:p>
        </w:tc>
        <w:tc>
          <w:tcPr>
            <w:tcW w:w="1108" w:type="dxa"/>
            <w:vAlign w:val="bottom"/>
          </w:tcPr>
          <w:p w14:paraId="0B03FAE8" w14:textId="77777777" w:rsidR="005608C0" w:rsidRPr="003562F0" w:rsidRDefault="005608C0" w:rsidP="003D18EE">
            <w:pPr>
              <w:rPr>
                <w:rFonts w:cs="Arial"/>
                <w:color w:val="000000"/>
                <w:sz w:val="18"/>
                <w:szCs w:val="18"/>
              </w:rPr>
            </w:pPr>
            <w:r w:rsidRPr="003562F0">
              <w:rPr>
                <w:rFonts w:cs="Arial"/>
                <w:color w:val="000000"/>
                <w:sz w:val="18"/>
                <w:szCs w:val="18"/>
              </w:rPr>
              <w:t>Leg A-B</w:t>
            </w:r>
          </w:p>
        </w:tc>
        <w:tc>
          <w:tcPr>
            <w:tcW w:w="1677" w:type="dxa"/>
            <w:vAlign w:val="bottom"/>
          </w:tcPr>
          <w:p w14:paraId="32BD5021" w14:textId="77777777" w:rsidR="005608C0" w:rsidRPr="003562F0" w:rsidRDefault="005608C0" w:rsidP="003D18EE">
            <w:pPr>
              <w:rPr>
                <w:rFonts w:cs="Arial"/>
                <w:color w:val="000000"/>
                <w:sz w:val="18"/>
                <w:szCs w:val="18"/>
              </w:rPr>
            </w:pPr>
            <w:r w:rsidRPr="003562F0">
              <w:rPr>
                <w:rFonts w:cs="Arial"/>
                <w:color w:val="000000"/>
                <w:sz w:val="18"/>
                <w:szCs w:val="18"/>
              </w:rPr>
              <w:t xml:space="preserve">F </w:t>
            </w:r>
            <w:r w:rsidRPr="003562F0">
              <w:rPr>
                <w:rFonts w:cs="Arial"/>
                <w:color w:val="FF0000"/>
                <w:sz w:val="18"/>
                <w:szCs w:val="18"/>
              </w:rPr>
              <w:t>10</w:t>
            </w:r>
            <w:r w:rsidRPr="003562F0">
              <w:rPr>
                <w:rFonts w:cs="Arial"/>
                <w:color w:val="000000"/>
                <w:sz w:val="18"/>
                <w:szCs w:val="18"/>
              </w:rPr>
              <w:t xml:space="preserve"> Y </w:t>
            </w:r>
            <w:r w:rsidRPr="003562F0">
              <w:rPr>
                <w:rFonts w:cs="Arial"/>
                <w:color w:val="FF0000"/>
                <w:sz w:val="18"/>
                <w:szCs w:val="18"/>
              </w:rPr>
              <w:t>100</w:t>
            </w:r>
          </w:p>
        </w:tc>
        <w:tc>
          <w:tcPr>
            <w:tcW w:w="1130" w:type="dxa"/>
            <w:vAlign w:val="bottom"/>
          </w:tcPr>
          <w:p w14:paraId="23B7BE28" w14:textId="77777777" w:rsidR="005608C0" w:rsidRPr="003562F0" w:rsidRDefault="005608C0" w:rsidP="003D18EE">
            <w:pPr>
              <w:rPr>
                <w:rFonts w:cs="Arial"/>
                <w:sz w:val="18"/>
                <w:szCs w:val="18"/>
              </w:rPr>
            </w:pPr>
            <w:r w:rsidRPr="003562F0">
              <w:rPr>
                <w:rFonts w:cs="Arial"/>
                <w:sz w:val="18"/>
                <w:szCs w:val="18"/>
              </w:rPr>
              <w:t>100</w:t>
            </w:r>
          </w:p>
        </w:tc>
        <w:tc>
          <w:tcPr>
            <w:tcW w:w="1535" w:type="dxa"/>
            <w:vAlign w:val="bottom"/>
          </w:tcPr>
          <w:p w14:paraId="5B06D8E6" w14:textId="77777777" w:rsidR="005608C0" w:rsidRPr="003562F0" w:rsidRDefault="005608C0" w:rsidP="003D18EE">
            <w:pPr>
              <w:rPr>
                <w:rFonts w:cs="Arial"/>
                <w:color w:val="000000"/>
                <w:sz w:val="18"/>
                <w:szCs w:val="18"/>
              </w:rPr>
            </w:pPr>
            <w:r w:rsidRPr="003562F0">
              <w:rPr>
                <w:rFonts w:cs="Arial"/>
                <w:color w:val="000000"/>
                <w:sz w:val="18"/>
                <w:szCs w:val="18"/>
              </w:rPr>
              <w:t>Seg A-B</w:t>
            </w:r>
          </w:p>
        </w:tc>
        <w:tc>
          <w:tcPr>
            <w:tcW w:w="2244" w:type="dxa"/>
            <w:vAlign w:val="bottom"/>
          </w:tcPr>
          <w:p w14:paraId="30BBDDA0" w14:textId="77777777" w:rsidR="005608C0" w:rsidRPr="003562F0" w:rsidRDefault="005608C0" w:rsidP="003D18EE">
            <w:pPr>
              <w:rPr>
                <w:rFonts w:cs="Arial"/>
                <w:color w:val="000000"/>
                <w:sz w:val="18"/>
                <w:szCs w:val="18"/>
              </w:rPr>
            </w:pPr>
            <w:r w:rsidRPr="003562F0">
              <w:rPr>
                <w:rFonts w:cs="Arial"/>
                <w:color w:val="000000"/>
                <w:sz w:val="18"/>
                <w:szCs w:val="18"/>
              </w:rPr>
              <w:t>F 10 Y 100</w:t>
            </w:r>
          </w:p>
        </w:tc>
      </w:tr>
      <w:tr w:rsidR="005608C0" w:rsidRPr="00FD3DAD" w14:paraId="77290281" w14:textId="77777777" w:rsidTr="003D18EE">
        <w:tc>
          <w:tcPr>
            <w:tcW w:w="483" w:type="dxa"/>
            <w:vMerge/>
          </w:tcPr>
          <w:p w14:paraId="4693ECA7" w14:textId="77777777" w:rsidR="005608C0" w:rsidRPr="003562F0" w:rsidRDefault="005608C0" w:rsidP="003D18EE">
            <w:pPr>
              <w:pStyle w:val="BodyText"/>
              <w:ind w:left="0"/>
              <w:jc w:val="both"/>
              <w:rPr>
                <w:rFonts w:cs="Arial"/>
                <w:sz w:val="18"/>
                <w:szCs w:val="18"/>
                <w:lang w:val="en-GB"/>
              </w:rPr>
            </w:pPr>
          </w:p>
        </w:tc>
        <w:tc>
          <w:tcPr>
            <w:tcW w:w="1108" w:type="dxa"/>
            <w:vAlign w:val="bottom"/>
          </w:tcPr>
          <w:p w14:paraId="33EAA952" w14:textId="77777777" w:rsidR="005608C0" w:rsidRPr="003562F0" w:rsidRDefault="005608C0" w:rsidP="003D18EE">
            <w:pPr>
              <w:rPr>
                <w:rFonts w:cs="Arial"/>
                <w:color w:val="000000"/>
                <w:sz w:val="18"/>
                <w:szCs w:val="18"/>
              </w:rPr>
            </w:pPr>
            <w:r w:rsidRPr="003562F0">
              <w:rPr>
                <w:rFonts w:cs="Arial"/>
                <w:color w:val="000000"/>
                <w:sz w:val="18"/>
                <w:szCs w:val="18"/>
              </w:rPr>
              <w:t>Leg B-C</w:t>
            </w:r>
          </w:p>
        </w:tc>
        <w:tc>
          <w:tcPr>
            <w:tcW w:w="1677" w:type="dxa"/>
            <w:vAlign w:val="bottom"/>
          </w:tcPr>
          <w:p w14:paraId="4C6E82C9" w14:textId="77777777" w:rsidR="005608C0" w:rsidRPr="003562F0" w:rsidRDefault="005608C0" w:rsidP="003D18EE">
            <w:pPr>
              <w:rPr>
                <w:rFonts w:cs="Arial"/>
                <w:color w:val="000000"/>
                <w:sz w:val="18"/>
                <w:szCs w:val="18"/>
              </w:rPr>
            </w:pPr>
            <w:r w:rsidRPr="003562F0">
              <w:rPr>
                <w:rFonts w:cs="Arial"/>
                <w:b/>
                <w:bCs/>
                <w:color w:val="00B0F0"/>
                <w:sz w:val="18"/>
                <w:szCs w:val="18"/>
              </w:rPr>
              <w:t>F</w:t>
            </w:r>
            <w:r w:rsidRPr="003562F0">
              <w:rPr>
                <w:rFonts w:cs="Arial"/>
                <w:color w:val="000000"/>
                <w:sz w:val="18"/>
                <w:szCs w:val="18"/>
              </w:rPr>
              <w:t xml:space="preserve"> 10 </w:t>
            </w:r>
            <w:r w:rsidRPr="003562F0">
              <w:rPr>
                <w:rFonts w:cs="Arial"/>
                <w:b/>
                <w:bCs/>
                <w:color w:val="00B0F0"/>
                <w:sz w:val="18"/>
                <w:szCs w:val="18"/>
              </w:rPr>
              <w:t>Y</w:t>
            </w:r>
            <w:r w:rsidRPr="003562F0">
              <w:rPr>
                <w:rFonts w:cs="Arial"/>
                <w:color w:val="000000"/>
                <w:sz w:val="18"/>
                <w:szCs w:val="18"/>
              </w:rPr>
              <w:t xml:space="preserve"> 200</w:t>
            </w:r>
          </w:p>
        </w:tc>
        <w:tc>
          <w:tcPr>
            <w:tcW w:w="1130" w:type="dxa"/>
            <w:vAlign w:val="bottom"/>
          </w:tcPr>
          <w:p w14:paraId="469C243F" w14:textId="77777777" w:rsidR="005608C0" w:rsidRPr="003562F0" w:rsidRDefault="005608C0" w:rsidP="003D18EE">
            <w:pPr>
              <w:rPr>
                <w:rFonts w:cs="Arial"/>
                <w:color w:val="00B0F0"/>
                <w:sz w:val="18"/>
                <w:szCs w:val="18"/>
              </w:rPr>
            </w:pPr>
            <w:r w:rsidRPr="003562F0">
              <w:rPr>
                <w:rFonts w:cs="Arial"/>
                <w:color w:val="00B0F0"/>
                <w:sz w:val="18"/>
                <w:szCs w:val="18"/>
              </w:rPr>
              <w:t>200</w:t>
            </w:r>
          </w:p>
        </w:tc>
        <w:tc>
          <w:tcPr>
            <w:tcW w:w="1535" w:type="dxa"/>
            <w:vAlign w:val="bottom"/>
          </w:tcPr>
          <w:p w14:paraId="6F276CCF" w14:textId="77777777" w:rsidR="005608C0" w:rsidRPr="003562F0" w:rsidRDefault="005608C0" w:rsidP="003D18EE">
            <w:pPr>
              <w:rPr>
                <w:rFonts w:cs="Arial"/>
                <w:color w:val="000000"/>
                <w:sz w:val="18"/>
                <w:szCs w:val="18"/>
              </w:rPr>
            </w:pPr>
            <w:r w:rsidRPr="003562F0">
              <w:rPr>
                <w:rFonts w:cs="Arial"/>
                <w:color w:val="000000"/>
                <w:sz w:val="18"/>
                <w:szCs w:val="18"/>
              </w:rPr>
              <w:t>Seg B-C</w:t>
            </w:r>
          </w:p>
        </w:tc>
        <w:tc>
          <w:tcPr>
            <w:tcW w:w="2244" w:type="dxa"/>
            <w:vAlign w:val="bottom"/>
          </w:tcPr>
          <w:p w14:paraId="56863EEE" w14:textId="77777777" w:rsidR="005608C0" w:rsidRPr="003562F0" w:rsidRDefault="005608C0" w:rsidP="003D18EE">
            <w:pPr>
              <w:rPr>
                <w:rFonts w:cs="Arial"/>
                <w:color w:val="000000"/>
                <w:sz w:val="18"/>
                <w:szCs w:val="18"/>
              </w:rPr>
            </w:pPr>
            <w:r w:rsidRPr="003562F0">
              <w:rPr>
                <w:rFonts w:cs="Arial"/>
                <w:color w:val="000000"/>
                <w:sz w:val="18"/>
                <w:szCs w:val="18"/>
              </w:rPr>
              <w:t>F 10 Y 200</w:t>
            </w:r>
          </w:p>
        </w:tc>
      </w:tr>
      <w:tr w:rsidR="005608C0" w:rsidRPr="00FD3DAD" w14:paraId="3B97B9AF" w14:textId="77777777" w:rsidTr="003D18EE">
        <w:tc>
          <w:tcPr>
            <w:tcW w:w="483" w:type="dxa"/>
            <w:vMerge/>
          </w:tcPr>
          <w:p w14:paraId="7B520B17" w14:textId="77777777" w:rsidR="005608C0" w:rsidRPr="003562F0" w:rsidRDefault="005608C0" w:rsidP="003D18EE">
            <w:pPr>
              <w:pStyle w:val="BodyText"/>
              <w:ind w:left="0"/>
              <w:jc w:val="both"/>
              <w:rPr>
                <w:rFonts w:cs="Arial"/>
                <w:sz w:val="18"/>
                <w:szCs w:val="18"/>
                <w:lang w:val="en-GB"/>
              </w:rPr>
            </w:pPr>
          </w:p>
        </w:tc>
        <w:tc>
          <w:tcPr>
            <w:tcW w:w="1108" w:type="dxa"/>
          </w:tcPr>
          <w:p w14:paraId="158077DB" w14:textId="77777777" w:rsidR="005608C0" w:rsidRPr="003562F0" w:rsidRDefault="005608C0" w:rsidP="003D18EE">
            <w:pPr>
              <w:pStyle w:val="BodyText"/>
              <w:ind w:left="0"/>
              <w:rPr>
                <w:rFonts w:cs="Arial"/>
                <w:color w:val="548DD4" w:themeColor="text2" w:themeTint="99"/>
                <w:sz w:val="18"/>
                <w:szCs w:val="18"/>
                <w:lang w:val="en-GB"/>
              </w:rPr>
            </w:pPr>
          </w:p>
        </w:tc>
        <w:tc>
          <w:tcPr>
            <w:tcW w:w="1677" w:type="dxa"/>
          </w:tcPr>
          <w:p w14:paraId="7C82C1D4" w14:textId="77777777" w:rsidR="005608C0" w:rsidRPr="003562F0" w:rsidRDefault="005608C0" w:rsidP="003D18EE">
            <w:pPr>
              <w:pStyle w:val="BodyText"/>
              <w:ind w:left="0"/>
              <w:rPr>
                <w:rFonts w:cs="Arial"/>
                <w:color w:val="548DD4" w:themeColor="text2" w:themeTint="99"/>
                <w:sz w:val="18"/>
                <w:szCs w:val="18"/>
                <w:lang w:val="en-GB"/>
              </w:rPr>
            </w:pPr>
          </w:p>
        </w:tc>
        <w:tc>
          <w:tcPr>
            <w:tcW w:w="1130" w:type="dxa"/>
          </w:tcPr>
          <w:p w14:paraId="3F52E7D7" w14:textId="77777777" w:rsidR="005608C0" w:rsidRPr="003562F0" w:rsidRDefault="005608C0" w:rsidP="003D18EE">
            <w:pPr>
              <w:pStyle w:val="BodyText"/>
              <w:ind w:left="0"/>
              <w:rPr>
                <w:rFonts w:cs="Arial"/>
                <w:color w:val="548DD4" w:themeColor="text2" w:themeTint="99"/>
                <w:sz w:val="18"/>
                <w:szCs w:val="18"/>
                <w:lang w:val="en-GB"/>
              </w:rPr>
            </w:pPr>
          </w:p>
        </w:tc>
        <w:tc>
          <w:tcPr>
            <w:tcW w:w="1535" w:type="dxa"/>
            <w:vAlign w:val="bottom"/>
          </w:tcPr>
          <w:p w14:paraId="6A94E677" w14:textId="77777777" w:rsidR="005608C0" w:rsidRPr="003562F0" w:rsidRDefault="005608C0" w:rsidP="003D18EE">
            <w:pPr>
              <w:rPr>
                <w:rFonts w:cs="Arial"/>
                <w:b/>
                <w:color w:val="000000"/>
                <w:sz w:val="18"/>
                <w:szCs w:val="18"/>
              </w:rPr>
            </w:pPr>
            <w:r w:rsidRPr="003562F0">
              <w:rPr>
                <w:rFonts w:cs="Arial"/>
                <w:b/>
                <w:color w:val="000000"/>
                <w:sz w:val="18"/>
                <w:szCs w:val="18"/>
              </w:rPr>
              <w:t>Seg A-C</w:t>
            </w:r>
          </w:p>
        </w:tc>
        <w:tc>
          <w:tcPr>
            <w:tcW w:w="2244" w:type="dxa"/>
            <w:vAlign w:val="bottom"/>
          </w:tcPr>
          <w:p w14:paraId="6D5A4862" w14:textId="77777777" w:rsidR="005608C0" w:rsidRPr="003562F0" w:rsidRDefault="005608C0" w:rsidP="003D18EE">
            <w:pPr>
              <w:rPr>
                <w:rFonts w:cs="Arial"/>
                <w:b/>
                <w:color w:val="000000"/>
                <w:sz w:val="18"/>
                <w:szCs w:val="18"/>
              </w:rPr>
            </w:pPr>
            <w:r w:rsidRPr="003562F0">
              <w:rPr>
                <w:rFonts w:cs="Arial"/>
                <w:b/>
                <w:color w:val="00B0F0"/>
                <w:sz w:val="18"/>
                <w:szCs w:val="18"/>
              </w:rPr>
              <w:t>F</w:t>
            </w:r>
            <w:r w:rsidRPr="003562F0">
              <w:rPr>
                <w:rFonts w:cs="Arial"/>
                <w:b/>
                <w:color w:val="000000"/>
                <w:sz w:val="18"/>
                <w:szCs w:val="18"/>
              </w:rPr>
              <w:t xml:space="preserve"> </w:t>
            </w:r>
            <w:r w:rsidRPr="003562F0">
              <w:rPr>
                <w:rFonts w:cs="Arial"/>
                <w:b/>
                <w:color w:val="FF0000"/>
                <w:sz w:val="18"/>
                <w:szCs w:val="18"/>
              </w:rPr>
              <w:t>10</w:t>
            </w:r>
            <w:r w:rsidRPr="003562F0">
              <w:rPr>
                <w:rFonts w:cs="Arial"/>
                <w:b/>
                <w:color w:val="000000"/>
                <w:sz w:val="18"/>
                <w:szCs w:val="18"/>
              </w:rPr>
              <w:t xml:space="preserve"> </w:t>
            </w:r>
            <w:r w:rsidRPr="003562F0">
              <w:rPr>
                <w:rFonts w:cs="Arial"/>
                <w:b/>
                <w:color w:val="00B0F0"/>
                <w:sz w:val="18"/>
                <w:szCs w:val="18"/>
              </w:rPr>
              <w:t>Y</w:t>
            </w:r>
            <w:r w:rsidRPr="003562F0">
              <w:rPr>
                <w:rFonts w:cs="Arial"/>
                <w:b/>
                <w:color w:val="000000"/>
                <w:sz w:val="18"/>
                <w:szCs w:val="18"/>
              </w:rPr>
              <w:t xml:space="preserve"> </w:t>
            </w:r>
            <w:r w:rsidRPr="003562F0">
              <w:rPr>
                <w:rFonts w:cs="Arial"/>
                <w:b/>
                <w:color w:val="FF0000"/>
                <w:sz w:val="18"/>
                <w:szCs w:val="18"/>
              </w:rPr>
              <w:t>100</w:t>
            </w:r>
          </w:p>
        </w:tc>
      </w:tr>
      <w:tr w:rsidR="005608C0" w:rsidRPr="003562F0" w14:paraId="1A74A860" w14:textId="77777777" w:rsidTr="003D18EE">
        <w:tc>
          <w:tcPr>
            <w:tcW w:w="483" w:type="dxa"/>
            <w:vMerge w:val="restart"/>
          </w:tcPr>
          <w:p w14:paraId="46BB3F92" w14:textId="77777777" w:rsidR="005608C0" w:rsidRPr="003562F0" w:rsidRDefault="005608C0" w:rsidP="003D18EE">
            <w:pPr>
              <w:pStyle w:val="BodyText"/>
              <w:ind w:left="0"/>
              <w:rPr>
                <w:rFonts w:cs="Arial"/>
                <w:sz w:val="18"/>
                <w:szCs w:val="18"/>
                <w:lang w:val="en-GB"/>
              </w:rPr>
            </w:pPr>
            <w:r w:rsidRPr="003562F0">
              <w:rPr>
                <w:rFonts w:cs="Arial"/>
                <w:sz w:val="18"/>
                <w:szCs w:val="18"/>
                <w:lang w:val="en-GB"/>
              </w:rPr>
              <w:t>2</w:t>
            </w:r>
          </w:p>
        </w:tc>
        <w:tc>
          <w:tcPr>
            <w:tcW w:w="1108" w:type="dxa"/>
            <w:vAlign w:val="bottom"/>
          </w:tcPr>
          <w:p w14:paraId="1882AB71" w14:textId="77777777" w:rsidR="005608C0" w:rsidRPr="003562F0" w:rsidRDefault="005608C0" w:rsidP="003D18EE">
            <w:pPr>
              <w:rPr>
                <w:rFonts w:cs="Arial"/>
                <w:color w:val="000000"/>
                <w:sz w:val="18"/>
                <w:szCs w:val="18"/>
              </w:rPr>
            </w:pPr>
            <w:r w:rsidRPr="003562F0">
              <w:rPr>
                <w:rFonts w:cs="Arial"/>
                <w:color w:val="000000"/>
                <w:sz w:val="18"/>
                <w:szCs w:val="18"/>
              </w:rPr>
              <w:t>Leg A-B</w:t>
            </w:r>
          </w:p>
        </w:tc>
        <w:tc>
          <w:tcPr>
            <w:tcW w:w="1677" w:type="dxa"/>
            <w:vAlign w:val="bottom"/>
          </w:tcPr>
          <w:p w14:paraId="67F7DB00" w14:textId="77777777" w:rsidR="005608C0" w:rsidRPr="003562F0" w:rsidRDefault="005608C0" w:rsidP="003D18EE">
            <w:pPr>
              <w:rPr>
                <w:rFonts w:cs="Arial"/>
                <w:sz w:val="18"/>
                <w:szCs w:val="18"/>
              </w:rPr>
            </w:pPr>
            <w:r w:rsidRPr="003562F0">
              <w:rPr>
                <w:rFonts w:cs="Arial"/>
                <w:sz w:val="18"/>
                <w:szCs w:val="18"/>
              </w:rPr>
              <w:t xml:space="preserve">F </w:t>
            </w:r>
            <w:r w:rsidRPr="003562F0">
              <w:rPr>
                <w:rFonts w:cs="Arial"/>
                <w:color w:val="FF0000"/>
                <w:sz w:val="18"/>
                <w:szCs w:val="18"/>
              </w:rPr>
              <w:t>10</w:t>
            </w:r>
            <w:r w:rsidRPr="003562F0">
              <w:rPr>
                <w:rFonts w:cs="Arial"/>
                <w:sz w:val="18"/>
                <w:szCs w:val="18"/>
              </w:rPr>
              <w:t xml:space="preserve"> Y 100</w:t>
            </w:r>
          </w:p>
        </w:tc>
        <w:tc>
          <w:tcPr>
            <w:tcW w:w="1130" w:type="dxa"/>
            <w:vAlign w:val="bottom"/>
          </w:tcPr>
          <w:p w14:paraId="2A997DBF" w14:textId="77777777" w:rsidR="005608C0" w:rsidRPr="003562F0" w:rsidRDefault="005608C0" w:rsidP="003D18EE">
            <w:pPr>
              <w:rPr>
                <w:rFonts w:cs="Arial"/>
                <w:sz w:val="18"/>
                <w:szCs w:val="18"/>
              </w:rPr>
            </w:pPr>
            <w:r w:rsidRPr="003562F0">
              <w:rPr>
                <w:rFonts w:cs="Arial"/>
                <w:sz w:val="18"/>
                <w:szCs w:val="18"/>
              </w:rPr>
              <w:t>100</w:t>
            </w:r>
          </w:p>
        </w:tc>
        <w:tc>
          <w:tcPr>
            <w:tcW w:w="1535" w:type="dxa"/>
            <w:vAlign w:val="bottom"/>
          </w:tcPr>
          <w:p w14:paraId="5D79CDB2" w14:textId="77777777" w:rsidR="005608C0" w:rsidRPr="003562F0" w:rsidRDefault="005608C0" w:rsidP="003D18EE">
            <w:pPr>
              <w:rPr>
                <w:rFonts w:cs="Arial"/>
                <w:color w:val="000000"/>
                <w:sz w:val="18"/>
                <w:szCs w:val="18"/>
              </w:rPr>
            </w:pPr>
            <w:r w:rsidRPr="003562F0">
              <w:rPr>
                <w:rFonts w:cs="Arial"/>
                <w:color w:val="000000"/>
                <w:sz w:val="18"/>
                <w:szCs w:val="18"/>
              </w:rPr>
              <w:t>Seg A-B</w:t>
            </w:r>
          </w:p>
        </w:tc>
        <w:tc>
          <w:tcPr>
            <w:tcW w:w="2244" w:type="dxa"/>
            <w:vAlign w:val="bottom"/>
          </w:tcPr>
          <w:p w14:paraId="24D5002E" w14:textId="77777777" w:rsidR="005608C0" w:rsidRPr="003562F0" w:rsidRDefault="005608C0" w:rsidP="003D18EE">
            <w:pPr>
              <w:rPr>
                <w:rFonts w:cs="Arial"/>
                <w:color w:val="000000"/>
                <w:sz w:val="18"/>
                <w:szCs w:val="18"/>
              </w:rPr>
            </w:pPr>
            <w:r w:rsidRPr="003562F0">
              <w:rPr>
                <w:rFonts w:cs="Arial"/>
                <w:color w:val="000000"/>
                <w:sz w:val="18"/>
                <w:szCs w:val="18"/>
              </w:rPr>
              <w:t>F 10 Y 100</w:t>
            </w:r>
          </w:p>
        </w:tc>
      </w:tr>
      <w:tr w:rsidR="005608C0" w:rsidRPr="003562F0" w14:paraId="1DB160BC" w14:textId="77777777" w:rsidTr="003D18EE">
        <w:tc>
          <w:tcPr>
            <w:tcW w:w="483" w:type="dxa"/>
            <w:vMerge/>
          </w:tcPr>
          <w:p w14:paraId="086C1F2E" w14:textId="77777777" w:rsidR="005608C0" w:rsidRPr="003562F0" w:rsidRDefault="005608C0" w:rsidP="003D18EE">
            <w:pPr>
              <w:pStyle w:val="BodyText"/>
              <w:ind w:left="0"/>
              <w:rPr>
                <w:rFonts w:cs="Arial"/>
                <w:sz w:val="18"/>
                <w:szCs w:val="18"/>
                <w:lang w:val="en-GB"/>
              </w:rPr>
            </w:pPr>
          </w:p>
        </w:tc>
        <w:tc>
          <w:tcPr>
            <w:tcW w:w="1108" w:type="dxa"/>
            <w:vAlign w:val="bottom"/>
          </w:tcPr>
          <w:p w14:paraId="36F4D2F2" w14:textId="77777777" w:rsidR="005608C0" w:rsidRPr="003562F0" w:rsidRDefault="005608C0" w:rsidP="003D18EE">
            <w:pPr>
              <w:rPr>
                <w:rFonts w:cs="Arial"/>
                <w:color w:val="000000"/>
                <w:sz w:val="18"/>
                <w:szCs w:val="18"/>
              </w:rPr>
            </w:pPr>
            <w:r w:rsidRPr="003562F0">
              <w:rPr>
                <w:rFonts w:cs="Arial"/>
                <w:color w:val="000000"/>
                <w:sz w:val="18"/>
                <w:szCs w:val="18"/>
              </w:rPr>
              <w:t>Leg B-C</w:t>
            </w:r>
          </w:p>
        </w:tc>
        <w:tc>
          <w:tcPr>
            <w:tcW w:w="1677" w:type="dxa"/>
            <w:vAlign w:val="bottom"/>
          </w:tcPr>
          <w:p w14:paraId="694D6055" w14:textId="77777777" w:rsidR="005608C0" w:rsidRPr="003562F0" w:rsidRDefault="005608C0" w:rsidP="003D18EE">
            <w:pPr>
              <w:rPr>
                <w:rFonts w:cs="Arial"/>
                <w:sz w:val="18"/>
                <w:szCs w:val="18"/>
              </w:rPr>
            </w:pPr>
            <w:r w:rsidRPr="003562F0">
              <w:rPr>
                <w:rFonts w:cs="Arial"/>
                <w:b/>
                <w:bCs/>
                <w:color w:val="00B0F0"/>
                <w:sz w:val="18"/>
                <w:szCs w:val="18"/>
              </w:rPr>
              <w:t>F</w:t>
            </w:r>
            <w:r w:rsidRPr="003562F0">
              <w:rPr>
                <w:rFonts w:cs="Arial"/>
                <w:sz w:val="18"/>
                <w:szCs w:val="18"/>
              </w:rPr>
              <w:t xml:space="preserve"> 20 </w:t>
            </w:r>
            <w:r w:rsidRPr="003562F0">
              <w:rPr>
                <w:rFonts w:cs="Arial"/>
                <w:b/>
                <w:bCs/>
                <w:color w:val="00B0F0"/>
                <w:sz w:val="18"/>
                <w:szCs w:val="18"/>
              </w:rPr>
              <w:t>Y</w:t>
            </w:r>
            <w:r w:rsidRPr="003562F0">
              <w:rPr>
                <w:rFonts w:cs="Arial"/>
                <w:sz w:val="18"/>
                <w:szCs w:val="18"/>
              </w:rPr>
              <w:t xml:space="preserve"> </w:t>
            </w:r>
            <w:r w:rsidRPr="003562F0">
              <w:rPr>
                <w:rFonts w:cs="Arial"/>
                <w:color w:val="FF0000"/>
                <w:sz w:val="18"/>
                <w:szCs w:val="18"/>
              </w:rPr>
              <w:t>75</w:t>
            </w:r>
          </w:p>
        </w:tc>
        <w:tc>
          <w:tcPr>
            <w:tcW w:w="1130" w:type="dxa"/>
            <w:vAlign w:val="bottom"/>
          </w:tcPr>
          <w:p w14:paraId="58759596" w14:textId="77777777" w:rsidR="005608C0" w:rsidRPr="003562F0" w:rsidRDefault="005608C0" w:rsidP="003D18EE">
            <w:pPr>
              <w:rPr>
                <w:rFonts w:cs="Arial"/>
                <w:color w:val="00B0F0"/>
                <w:sz w:val="18"/>
                <w:szCs w:val="18"/>
              </w:rPr>
            </w:pPr>
            <w:r w:rsidRPr="003562F0">
              <w:rPr>
                <w:rFonts w:cs="Arial"/>
                <w:color w:val="00B0F0"/>
                <w:sz w:val="18"/>
                <w:szCs w:val="18"/>
              </w:rPr>
              <w:t>200</w:t>
            </w:r>
          </w:p>
        </w:tc>
        <w:tc>
          <w:tcPr>
            <w:tcW w:w="1535" w:type="dxa"/>
            <w:vAlign w:val="bottom"/>
          </w:tcPr>
          <w:p w14:paraId="31F88D3C" w14:textId="77777777" w:rsidR="005608C0" w:rsidRPr="003562F0" w:rsidRDefault="005608C0" w:rsidP="003D18EE">
            <w:pPr>
              <w:rPr>
                <w:rFonts w:cs="Arial"/>
                <w:color w:val="000000"/>
                <w:sz w:val="18"/>
                <w:szCs w:val="18"/>
              </w:rPr>
            </w:pPr>
            <w:r w:rsidRPr="003562F0">
              <w:rPr>
                <w:rFonts w:cs="Arial"/>
                <w:color w:val="000000"/>
                <w:sz w:val="18"/>
                <w:szCs w:val="18"/>
              </w:rPr>
              <w:t>Seg B-C</w:t>
            </w:r>
          </w:p>
        </w:tc>
        <w:tc>
          <w:tcPr>
            <w:tcW w:w="2244" w:type="dxa"/>
            <w:vAlign w:val="bottom"/>
          </w:tcPr>
          <w:p w14:paraId="274F064C" w14:textId="77777777" w:rsidR="005608C0" w:rsidRPr="003562F0" w:rsidRDefault="005608C0" w:rsidP="003D18EE">
            <w:pPr>
              <w:rPr>
                <w:rFonts w:cs="Arial"/>
                <w:color w:val="000000"/>
                <w:sz w:val="18"/>
                <w:szCs w:val="18"/>
              </w:rPr>
            </w:pPr>
            <w:r w:rsidRPr="003562F0">
              <w:rPr>
                <w:rFonts w:cs="Arial"/>
                <w:color w:val="000000"/>
                <w:sz w:val="18"/>
                <w:szCs w:val="18"/>
              </w:rPr>
              <w:t>F 20 Y 75</w:t>
            </w:r>
          </w:p>
        </w:tc>
      </w:tr>
      <w:tr w:rsidR="005608C0" w:rsidRPr="003562F0" w14:paraId="43B1331D" w14:textId="77777777" w:rsidTr="003D18EE">
        <w:tc>
          <w:tcPr>
            <w:tcW w:w="483" w:type="dxa"/>
            <w:vMerge/>
          </w:tcPr>
          <w:p w14:paraId="38D8DEF2" w14:textId="77777777" w:rsidR="005608C0" w:rsidRPr="003562F0" w:rsidRDefault="005608C0" w:rsidP="003D18EE">
            <w:pPr>
              <w:pStyle w:val="BodyText"/>
              <w:ind w:left="0"/>
              <w:rPr>
                <w:rFonts w:cs="Arial"/>
                <w:sz w:val="18"/>
                <w:szCs w:val="18"/>
                <w:lang w:val="en-GB"/>
              </w:rPr>
            </w:pPr>
          </w:p>
        </w:tc>
        <w:tc>
          <w:tcPr>
            <w:tcW w:w="1108" w:type="dxa"/>
            <w:vAlign w:val="bottom"/>
          </w:tcPr>
          <w:p w14:paraId="72EDAACD" w14:textId="77777777" w:rsidR="005608C0" w:rsidRPr="003562F0" w:rsidRDefault="005608C0" w:rsidP="003D18EE">
            <w:pPr>
              <w:rPr>
                <w:rFonts w:cs="Arial"/>
                <w:color w:val="000000"/>
                <w:sz w:val="18"/>
                <w:szCs w:val="18"/>
              </w:rPr>
            </w:pPr>
          </w:p>
        </w:tc>
        <w:tc>
          <w:tcPr>
            <w:tcW w:w="1677" w:type="dxa"/>
            <w:vAlign w:val="bottom"/>
          </w:tcPr>
          <w:p w14:paraId="22BE5FDA" w14:textId="77777777" w:rsidR="005608C0" w:rsidRPr="003562F0" w:rsidRDefault="005608C0" w:rsidP="003D18EE">
            <w:pPr>
              <w:rPr>
                <w:rFonts w:cs="Arial"/>
                <w:b/>
                <w:bCs/>
                <w:color w:val="00B0F0"/>
                <w:sz w:val="18"/>
                <w:szCs w:val="18"/>
              </w:rPr>
            </w:pPr>
          </w:p>
        </w:tc>
        <w:tc>
          <w:tcPr>
            <w:tcW w:w="1130" w:type="dxa"/>
            <w:vAlign w:val="bottom"/>
          </w:tcPr>
          <w:p w14:paraId="7C6FFEE4" w14:textId="77777777" w:rsidR="005608C0" w:rsidRPr="003562F0" w:rsidRDefault="005608C0" w:rsidP="003D18EE">
            <w:pPr>
              <w:rPr>
                <w:rFonts w:cs="Arial"/>
                <w:color w:val="00B0F0"/>
                <w:sz w:val="18"/>
                <w:szCs w:val="18"/>
              </w:rPr>
            </w:pPr>
          </w:p>
        </w:tc>
        <w:tc>
          <w:tcPr>
            <w:tcW w:w="1535" w:type="dxa"/>
            <w:vAlign w:val="bottom"/>
          </w:tcPr>
          <w:p w14:paraId="6F9262B7" w14:textId="77777777" w:rsidR="005608C0" w:rsidRPr="003562F0" w:rsidRDefault="005608C0" w:rsidP="003D18EE">
            <w:pPr>
              <w:rPr>
                <w:rFonts w:cs="Arial"/>
                <w:b/>
                <w:color w:val="000000"/>
                <w:sz w:val="18"/>
                <w:szCs w:val="18"/>
              </w:rPr>
            </w:pPr>
            <w:r w:rsidRPr="003562F0">
              <w:rPr>
                <w:rFonts w:cs="Arial"/>
                <w:b/>
                <w:color w:val="000000"/>
                <w:sz w:val="18"/>
                <w:szCs w:val="18"/>
              </w:rPr>
              <w:t>Seg A-C</w:t>
            </w:r>
          </w:p>
        </w:tc>
        <w:tc>
          <w:tcPr>
            <w:tcW w:w="2244" w:type="dxa"/>
            <w:vAlign w:val="bottom"/>
          </w:tcPr>
          <w:p w14:paraId="5DE20A47" w14:textId="77777777" w:rsidR="005608C0" w:rsidRPr="003562F0" w:rsidRDefault="005608C0" w:rsidP="003D18EE">
            <w:pPr>
              <w:rPr>
                <w:rFonts w:cs="Arial"/>
                <w:b/>
                <w:color w:val="000000"/>
                <w:sz w:val="18"/>
                <w:szCs w:val="18"/>
              </w:rPr>
            </w:pPr>
            <w:r w:rsidRPr="003562F0">
              <w:rPr>
                <w:rFonts w:cs="Arial"/>
                <w:b/>
                <w:color w:val="00B0F0"/>
                <w:sz w:val="18"/>
                <w:szCs w:val="18"/>
              </w:rPr>
              <w:t>F</w:t>
            </w:r>
            <w:r w:rsidRPr="003562F0">
              <w:rPr>
                <w:rFonts w:cs="Arial"/>
                <w:b/>
                <w:color w:val="000000"/>
                <w:sz w:val="18"/>
                <w:szCs w:val="18"/>
              </w:rPr>
              <w:t xml:space="preserve"> </w:t>
            </w:r>
            <w:r w:rsidRPr="003562F0">
              <w:rPr>
                <w:rFonts w:cs="Arial"/>
                <w:b/>
                <w:color w:val="FF0000"/>
                <w:sz w:val="18"/>
                <w:szCs w:val="18"/>
              </w:rPr>
              <w:t>10</w:t>
            </w:r>
            <w:r w:rsidRPr="003562F0">
              <w:rPr>
                <w:rFonts w:cs="Arial"/>
                <w:b/>
                <w:color w:val="000000"/>
                <w:sz w:val="18"/>
                <w:szCs w:val="18"/>
              </w:rPr>
              <w:t xml:space="preserve"> </w:t>
            </w:r>
            <w:r w:rsidRPr="003562F0">
              <w:rPr>
                <w:rFonts w:cs="Arial"/>
                <w:b/>
                <w:color w:val="00B0F0"/>
                <w:sz w:val="18"/>
                <w:szCs w:val="18"/>
              </w:rPr>
              <w:t>Y</w:t>
            </w:r>
            <w:r w:rsidRPr="003562F0">
              <w:rPr>
                <w:rFonts w:cs="Arial"/>
                <w:b/>
                <w:color w:val="000000"/>
                <w:sz w:val="18"/>
                <w:szCs w:val="18"/>
              </w:rPr>
              <w:t xml:space="preserve"> </w:t>
            </w:r>
            <w:r w:rsidRPr="003562F0">
              <w:rPr>
                <w:rFonts w:cs="Arial"/>
                <w:b/>
                <w:color w:val="FF0000"/>
                <w:sz w:val="18"/>
                <w:szCs w:val="18"/>
              </w:rPr>
              <w:t>75</w:t>
            </w:r>
          </w:p>
        </w:tc>
      </w:tr>
      <w:tr w:rsidR="005608C0" w:rsidRPr="003562F0" w14:paraId="7246EDE6" w14:textId="77777777" w:rsidTr="003D18EE">
        <w:tc>
          <w:tcPr>
            <w:tcW w:w="483" w:type="dxa"/>
            <w:vMerge w:val="restart"/>
          </w:tcPr>
          <w:p w14:paraId="0002B9E7" w14:textId="77777777" w:rsidR="005608C0" w:rsidRPr="003562F0" w:rsidRDefault="005608C0" w:rsidP="003D18EE">
            <w:pPr>
              <w:pStyle w:val="BodyText"/>
              <w:ind w:left="0"/>
              <w:rPr>
                <w:rFonts w:cs="Arial"/>
                <w:sz w:val="18"/>
                <w:szCs w:val="18"/>
                <w:lang w:val="en-GB"/>
              </w:rPr>
            </w:pPr>
            <w:r w:rsidRPr="003562F0">
              <w:rPr>
                <w:rFonts w:cs="Arial"/>
                <w:sz w:val="18"/>
                <w:szCs w:val="18"/>
                <w:lang w:val="en-GB"/>
              </w:rPr>
              <w:t>3</w:t>
            </w:r>
          </w:p>
        </w:tc>
        <w:tc>
          <w:tcPr>
            <w:tcW w:w="1108" w:type="dxa"/>
            <w:vAlign w:val="bottom"/>
          </w:tcPr>
          <w:p w14:paraId="03A288A5" w14:textId="77777777" w:rsidR="005608C0" w:rsidRPr="003562F0" w:rsidRDefault="005608C0" w:rsidP="003D18EE">
            <w:pPr>
              <w:rPr>
                <w:rFonts w:cs="Arial"/>
                <w:color w:val="000000"/>
                <w:sz w:val="18"/>
                <w:szCs w:val="18"/>
              </w:rPr>
            </w:pPr>
            <w:r w:rsidRPr="003562F0">
              <w:rPr>
                <w:rFonts w:cs="Arial"/>
                <w:color w:val="000000"/>
                <w:sz w:val="18"/>
                <w:szCs w:val="18"/>
              </w:rPr>
              <w:t>Leg A-B</w:t>
            </w:r>
          </w:p>
        </w:tc>
        <w:tc>
          <w:tcPr>
            <w:tcW w:w="1677" w:type="dxa"/>
            <w:vAlign w:val="bottom"/>
          </w:tcPr>
          <w:p w14:paraId="0D60DE7D" w14:textId="77777777" w:rsidR="005608C0" w:rsidRPr="003562F0" w:rsidRDefault="005608C0" w:rsidP="003D18EE">
            <w:pPr>
              <w:rPr>
                <w:rFonts w:cs="Arial"/>
                <w:color w:val="000000"/>
                <w:sz w:val="18"/>
                <w:szCs w:val="18"/>
              </w:rPr>
            </w:pPr>
            <w:r w:rsidRPr="003562F0">
              <w:rPr>
                <w:rFonts w:cs="Arial"/>
                <w:b/>
                <w:bCs/>
                <w:color w:val="00B0F0"/>
                <w:sz w:val="18"/>
                <w:szCs w:val="18"/>
              </w:rPr>
              <w:t>F</w:t>
            </w:r>
            <w:r w:rsidRPr="003562F0">
              <w:rPr>
                <w:rFonts w:cs="Arial"/>
                <w:color w:val="000000"/>
                <w:sz w:val="18"/>
                <w:szCs w:val="18"/>
              </w:rPr>
              <w:t xml:space="preserve"> </w:t>
            </w:r>
            <w:r w:rsidRPr="003562F0">
              <w:rPr>
                <w:rFonts w:cs="Arial"/>
                <w:color w:val="FF0000"/>
                <w:sz w:val="18"/>
                <w:szCs w:val="18"/>
              </w:rPr>
              <w:t>10</w:t>
            </w:r>
            <w:r w:rsidRPr="003562F0">
              <w:rPr>
                <w:rFonts w:cs="Arial"/>
                <w:color w:val="000000"/>
                <w:sz w:val="18"/>
                <w:szCs w:val="18"/>
              </w:rPr>
              <w:t xml:space="preserve"> </w:t>
            </w:r>
            <w:r w:rsidRPr="003562F0">
              <w:rPr>
                <w:rFonts w:cs="Arial"/>
                <w:b/>
                <w:bCs/>
                <w:color w:val="00B0F0"/>
                <w:sz w:val="18"/>
                <w:szCs w:val="18"/>
              </w:rPr>
              <w:t>C</w:t>
            </w:r>
            <w:r w:rsidRPr="003562F0">
              <w:rPr>
                <w:rFonts w:cs="Arial"/>
                <w:color w:val="000000"/>
                <w:sz w:val="18"/>
                <w:szCs w:val="18"/>
              </w:rPr>
              <w:t xml:space="preserve">30 </w:t>
            </w:r>
            <w:r w:rsidRPr="003562F0">
              <w:rPr>
                <w:rFonts w:cs="Arial"/>
                <w:b/>
                <w:bCs/>
                <w:color w:val="00B0F0"/>
                <w:sz w:val="18"/>
                <w:szCs w:val="18"/>
              </w:rPr>
              <w:t>Y</w:t>
            </w:r>
            <w:r w:rsidRPr="003562F0">
              <w:rPr>
                <w:rFonts w:cs="Arial"/>
                <w:color w:val="000000"/>
                <w:sz w:val="18"/>
                <w:szCs w:val="18"/>
              </w:rPr>
              <w:t xml:space="preserve"> </w:t>
            </w:r>
            <w:r w:rsidRPr="003562F0">
              <w:rPr>
                <w:rFonts w:cs="Arial"/>
                <w:color w:val="FF0000"/>
                <w:sz w:val="18"/>
                <w:szCs w:val="18"/>
              </w:rPr>
              <w:t>100</w:t>
            </w:r>
          </w:p>
        </w:tc>
        <w:tc>
          <w:tcPr>
            <w:tcW w:w="1130" w:type="dxa"/>
            <w:vAlign w:val="bottom"/>
          </w:tcPr>
          <w:p w14:paraId="584419BA" w14:textId="77777777" w:rsidR="005608C0" w:rsidRPr="003562F0" w:rsidRDefault="005608C0" w:rsidP="003D18EE">
            <w:pPr>
              <w:rPr>
                <w:rFonts w:cs="Arial"/>
                <w:color w:val="00B0F0"/>
                <w:sz w:val="18"/>
                <w:szCs w:val="18"/>
              </w:rPr>
            </w:pPr>
            <w:r w:rsidRPr="003562F0">
              <w:rPr>
                <w:rFonts w:cs="Arial"/>
                <w:color w:val="00B0F0"/>
                <w:sz w:val="18"/>
                <w:szCs w:val="18"/>
              </w:rPr>
              <w:t>200</w:t>
            </w:r>
          </w:p>
        </w:tc>
        <w:tc>
          <w:tcPr>
            <w:tcW w:w="1535" w:type="dxa"/>
            <w:vAlign w:val="bottom"/>
          </w:tcPr>
          <w:p w14:paraId="479BDDC5" w14:textId="77777777" w:rsidR="005608C0" w:rsidRPr="003562F0" w:rsidRDefault="005608C0" w:rsidP="003D18EE">
            <w:pPr>
              <w:rPr>
                <w:rFonts w:cs="Arial"/>
                <w:color w:val="000000"/>
                <w:sz w:val="18"/>
                <w:szCs w:val="18"/>
              </w:rPr>
            </w:pPr>
            <w:r w:rsidRPr="003562F0">
              <w:rPr>
                <w:rFonts w:cs="Arial"/>
                <w:color w:val="000000"/>
                <w:sz w:val="18"/>
                <w:szCs w:val="18"/>
              </w:rPr>
              <w:t>Seg A-B</w:t>
            </w:r>
          </w:p>
        </w:tc>
        <w:tc>
          <w:tcPr>
            <w:tcW w:w="2244" w:type="dxa"/>
            <w:vAlign w:val="bottom"/>
          </w:tcPr>
          <w:p w14:paraId="4197A94E" w14:textId="77777777" w:rsidR="005608C0" w:rsidRPr="003562F0" w:rsidRDefault="005608C0" w:rsidP="003D18EE">
            <w:pPr>
              <w:rPr>
                <w:rFonts w:cs="Arial"/>
                <w:color w:val="000000"/>
                <w:sz w:val="18"/>
                <w:szCs w:val="18"/>
              </w:rPr>
            </w:pPr>
            <w:r w:rsidRPr="003562F0">
              <w:rPr>
                <w:rFonts w:cs="Arial"/>
                <w:color w:val="000000"/>
                <w:sz w:val="18"/>
                <w:szCs w:val="18"/>
              </w:rPr>
              <w:t>F 10 C30 Y 100</w:t>
            </w:r>
          </w:p>
        </w:tc>
      </w:tr>
      <w:tr w:rsidR="005608C0" w:rsidRPr="003562F0" w14:paraId="38DEEE9C" w14:textId="77777777" w:rsidTr="003D18EE">
        <w:tc>
          <w:tcPr>
            <w:tcW w:w="483" w:type="dxa"/>
            <w:vMerge/>
          </w:tcPr>
          <w:p w14:paraId="26218538" w14:textId="77777777" w:rsidR="005608C0" w:rsidRPr="003562F0" w:rsidRDefault="005608C0" w:rsidP="003D18EE">
            <w:pPr>
              <w:pStyle w:val="BodyText"/>
              <w:ind w:left="0"/>
              <w:rPr>
                <w:rFonts w:cs="Arial"/>
                <w:sz w:val="18"/>
                <w:szCs w:val="18"/>
                <w:lang w:val="en-GB"/>
              </w:rPr>
            </w:pPr>
          </w:p>
        </w:tc>
        <w:tc>
          <w:tcPr>
            <w:tcW w:w="1108" w:type="dxa"/>
            <w:vAlign w:val="bottom"/>
          </w:tcPr>
          <w:p w14:paraId="6F008823" w14:textId="77777777" w:rsidR="005608C0" w:rsidRPr="003562F0" w:rsidRDefault="005608C0" w:rsidP="003D18EE">
            <w:pPr>
              <w:rPr>
                <w:rFonts w:cs="Arial"/>
                <w:color w:val="000000"/>
                <w:sz w:val="18"/>
                <w:szCs w:val="18"/>
              </w:rPr>
            </w:pPr>
            <w:r w:rsidRPr="003562F0">
              <w:rPr>
                <w:rFonts w:cs="Arial"/>
                <w:color w:val="000000"/>
                <w:sz w:val="18"/>
                <w:szCs w:val="18"/>
              </w:rPr>
              <w:t>Leg B-C</w:t>
            </w:r>
          </w:p>
        </w:tc>
        <w:tc>
          <w:tcPr>
            <w:tcW w:w="1677" w:type="dxa"/>
            <w:vAlign w:val="bottom"/>
          </w:tcPr>
          <w:p w14:paraId="02739BE8" w14:textId="77777777" w:rsidR="005608C0" w:rsidRPr="003562F0" w:rsidRDefault="005608C0" w:rsidP="003D18EE">
            <w:pPr>
              <w:rPr>
                <w:rFonts w:cs="Arial"/>
                <w:color w:val="000000"/>
                <w:sz w:val="18"/>
                <w:szCs w:val="18"/>
              </w:rPr>
            </w:pPr>
            <w:r w:rsidRPr="003562F0">
              <w:rPr>
                <w:rFonts w:cs="Arial"/>
                <w:color w:val="000000"/>
                <w:sz w:val="18"/>
                <w:szCs w:val="18"/>
              </w:rPr>
              <w:t xml:space="preserve">C </w:t>
            </w:r>
            <w:r w:rsidRPr="003562F0">
              <w:rPr>
                <w:rFonts w:cs="Arial"/>
                <w:color w:val="FF0000"/>
                <w:sz w:val="18"/>
                <w:szCs w:val="18"/>
              </w:rPr>
              <w:t>20</w:t>
            </w:r>
            <w:r w:rsidRPr="003562F0">
              <w:rPr>
                <w:rFonts w:cs="Arial"/>
                <w:color w:val="000000"/>
                <w:sz w:val="18"/>
                <w:szCs w:val="18"/>
              </w:rPr>
              <w:t xml:space="preserve"> Y 200</w:t>
            </w:r>
          </w:p>
        </w:tc>
        <w:tc>
          <w:tcPr>
            <w:tcW w:w="1130" w:type="dxa"/>
            <w:vAlign w:val="bottom"/>
          </w:tcPr>
          <w:p w14:paraId="2830CA0E" w14:textId="77777777" w:rsidR="005608C0" w:rsidRPr="003562F0" w:rsidRDefault="005608C0" w:rsidP="003D18EE">
            <w:pPr>
              <w:rPr>
                <w:rFonts w:cs="Arial"/>
                <w:sz w:val="18"/>
                <w:szCs w:val="18"/>
              </w:rPr>
            </w:pPr>
            <w:r w:rsidRPr="003562F0">
              <w:rPr>
                <w:rFonts w:cs="Arial"/>
                <w:sz w:val="18"/>
                <w:szCs w:val="18"/>
              </w:rPr>
              <w:t>100</w:t>
            </w:r>
          </w:p>
        </w:tc>
        <w:tc>
          <w:tcPr>
            <w:tcW w:w="1535" w:type="dxa"/>
            <w:vAlign w:val="bottom"/>
          </w:tcPr>
          <w:p w14:paraId="72C44C75" w14:textId="77777777" w:rsidR="005608C0" w:rsidRPr="003562F0" w:rsidRDefault="005608C0" w:rsidP="003D18EE">
            <w:pPr>
              <w:rPr>
                <w:rFonts w:cs="Arial"/>
                <w:color w:val="000000"/>
                <w:sz w:val="18"/>
                <w:szCs w:val="18"/>
              </w:rPr>
            </w:pPr>
            <w:r w:rsidRPr="003562F0">
              <w:rPr>
                <w:rFonts w:cs="Arial"/>
                <w:color w:val="000000"/>
                <w:sz w:val="18"/>
                <w:szCs w:val="18"/>
              </w:rPr>
              <w:t>Seg B-C</w:t>
            </w:r>
          </w:p>
        </w:tc>
        <w:tc>
          <w:tcPr>
            <w:tcW w:w="2244" w:type="dxa"/>
            <w:vAlign w:val="bottom"/>
          </w:tcPr>
          <w:p w14:paraId="6FB61F62" w14:textId="77777777" w:rsidR="005608C0" w:rsidRPr="003562F0" w:rsidRDefault="005608C0" w:rsidP="003D18EE">
            <w:pPr>
              <w:rPr>
                <w:rFonts w:cs="Arial"/>
                <w:color w:val="000000"/>
                <w:sz w:val="18"/>
                <w:szCs w:val="18"/>
              </w:rPr>
            </w:pPr>
            <w:r w:rsidRPr="003562F0">
              <w:rPr>
                <w:rFonts w:cs="Arial"/>
                <w:color w:val="000000"/>
                <w:sz w:val="18"/>
                <w:szCs w:val="18"/>
              </w:rPr>
              <w:t>C 20 Y 200</w:t>
            </w:r>
          </w:p>
        </w:tc>
      </w:tr>
      <w:tr w:rsidR="005608C0" w:rsidRPr="003562F0" w14:paraId="45CE96C4" w14:textId="77777777" w:rsidTr="003D18EE">
        <w:tc>
          <w:tcPr>
            <w:tcW w:w="483" w:type="dxa"/>
            <w:vMerge/>
          </w:tcPr>
          <w:p w14:paraId="5B74A1D3" w14:textId="77777777" w:rsidR="005608C0" w:rsidRPr="003562F0" w:rsidRDefault="005608C0" w:rsidP="003D18EE">
            <w:pPr>
              <w:pStyle w:val="BodyText"/>
              <w:ind w:left="0"/>
              <w:rPr>
                <w:rFonts w:cs="Arial"/>
                <w:sz w:val="18"/>
                <w:szCs w:val="18"/>
                <w:lang w:val="en-GB"/>
              </w:rPr>
            </w:pPr>
          </w:p>
        </w:tc>
        <w:tc>
          <w:tcPr>
            <w:tcW w:w="1108" w:type="dxa"/>
            <w:vAlign w:val="bottom"/>
          </w:tcPr>
          <w:p w14:paraId="2470FC9D" w14:textId="77777777" w:rsidR="005608C0" w:rsidRPr="003562F0" w:rsidRDefault="005608C0" w:rsidP="003D18EE">
            <w:pPr>
              <w:rPr>
                <w:rFonts w:cs="Arial"/>
                <w:color w:val="000000"/>
                <w:sz w:val="18"/>
                <w:szCs w:val="18"/>
              </w:rPr>
            </w:pPr>
          </w:p>
        </w:tc>
        <w:tc>
          <w:tcPr>
            <w:tcW w:w="1677" w:type="dxa"/>
            <w:vAlign w:val="bottom"/>
          </w:tcPr>
          <w:p w14:paraId="1D97C829" w14:textId="77777777" w:rsidR="005608C0" w:rsidRPr="003562F0" w:rsidRDefault="005608C0" w:rsidP="003D18EE">
            <w:pPr>
              <w:rPr>
                <w:rFonts w:cs="Arial"/>
                <w:b/>
                <w:bCs/>
                <w:color w:val="00B0F0"/>
                <w:sz w:val="18"/>
                <w:szCs w:val="18"/>
              </w:rPr>
            </w:pPr>
          </w:p>
        </w:tc>
        <w:tc>
          <w:tcPr>
            <w:tcW w:w="1130" w:type="dxa"/>
            <w:vAlign w:val="bottom"/>
          </w:tcPr>
          <w:p w14:paraId="62E69E6A" w14:textId="77777777" w:rsidR="005608C0" w:rsidRPr="003562F0" w:rsidRDefault="005608C0" w:rsidP="003D18EE">
            <w:pPr>
              <w:rPr>
                <w:rFonts w:cs="Arial"/>
                <w:color w:val="00B0F0"/>
                <w:sz w:val="18"/>
                <w:szCs w:val="18"/>
              </w:rPr>
            </w:pPr>
          </w:p>
        </w:tc>
        <w:tc>
          <w:tcPr>
            <w:tcW w:w="1535" w:type="dxa"/>
            <w:vAlign w:val="bottom"/>
          </w:tcPr>
          <w:p w14:paraId="44583A53" w14:textId="77777777" w:rsidR="005608C0" w:rsidRPr="003562F0" w:rsidRDefault="005608C0" w:rsidP="003D18EE">
            <w:pPr>
              <w:rPr>
                <w:rFonts w:cs="Arial"/>
                <w:b/>
                <w:color w:val="000000"/>
                <w:sz w:val="18"/>
                <w:szCs w:val="18"/>
              </w:rPr>
            </w:pPr>
            <w:r w:rsidRPr="003562F0">
              <w:rPr>
                <w:rFonts w:cs="Arial"/>
                <w:b/>
                <w:color w:val="000000"/>
                <w:sz w:val="18"/>
                <w:szCs w:val="18"/>
              </w:rPr>
              <w:t>Seg A-C</w:t>
            </w:r>
          </w:p>
        </w:tc>
        <w:tc>
          <w:tcPr>
            <w:tcW w:w="2244" w:type="dxa"/>
            <w:vAlign w:val="bottom"/>
          </w:tcPr>
          <w:p w14:paraId="07C258A0" w14:textId="77777777" w:rsidR="005608C0" w:rsidRPr="003562F0" w:rsidRDefault="005608C0" w:rsidP="003D18EE">
            <w:pPr>
              <w:rPr>
                <w:rFonts w:cs="Arial"/>
                <w:b/>
                <w:color w:val="000000"/>
                <w:sz w:val="18"/>
                <w:szCs w:val="18"/>
              </w:rPr>
            </w:pPr>
            <w:r w:rsidRPr="003562F0">
              <w:rPr>
                <w:rFonts w:cs="Arial"/>
                <w:b/>
                <w:color w:val="00B0F0"/>
                <w:sz w:val="18"/>
                <w:szCs w:val="18"/>
              </w:rPr>
              <w:t>F</w:t>
            </w:r>
            <w:r w:rsidRPr="003562F0">
              <w:rPr>
                <w:rFonts w:cs="Arial"/>
                <w:b/>
                <w:color w:val="000000"/>
                <w:sz w:val="18"/>
                <w:szCs w:val="18"/>
              </w:rPr>
              <w:t xml:space="preserve"> </w:t>
            </w:r>
            <w:r w:rsidRPr="003562F0">
              <w:rPr>
                <w:rFonts w:cs="Arial"/>
                <w:b/>
                <w:color w:val="FF0000"/>
                <w:sz w:val="18"/>
                <w:szCs w:val="18"/>
              </w:rPr>
              <w:t>10</w:t>
            </w:r>
            <w:r w:rsidRPr="003562F0">
              <w:rPr>
                <w:rFonts w:cs="Arial"/>
                <w:b/>
                <w:color w:val="000000"/>
                <w:sz w:val="18"/>
                <w:szCs w:val="18"/>
              </w:rPr>
              <w:t xml:space="preserve"> </w:t>
            </w:r>
            <w:r w:rsidRPr="003562F0">
              <w:rPr>
                <w:rFonts w:cs="Arial"/>
                <w:b/>
                <w:color w:val="00B0F0"/>
                <w:sz w:val="18"/>
                <w:szCs w:val="18"/>
              </w:rPr>
              <w:t>C</w:t>
            </w:r>
            <w:r w:rsidRPr="003562F0">
              <w:rPr>
                <w:rFonts w:cs="Arial"/>
                <w:b/>
                <w:color w:val="FF0000"/>
                <w:sz w:val="18"/>
                <w:szCs w:val="18"/>
              </w:rPr>
              <w:t>20</w:t>
            </w:r>
            <w:r w:rsidRPr="003562F0">
              <w:rPr>
                <w:rFonts w:cs="Arial"/>
                <w:b/>
                <w:color w:val="000000"/>
                <w:sz w:val="18"/>
                <w:szCs w:val="18"/>
              </w:rPr>
              <w:t xml:space="preserve"> </w:t>
            </w:r>
            <w:r w:rsidRPr="003562F0">
              <w:rPr>
                <w:rFonts w:cs="Arial"/>
                <w:b/>
                <w:color w:val="00B0F0"/>
                <w:sz w:val="18"/>
                <w:szCs w:val="18"/>
              </w:rPr>
              <w:t>Y</w:t>
            </w:r>
            <w:r w:rsidRPr="003562F0">
              <w:rPr>
                <w:rFonts w:cs="Arial"/>
                <w:b/>
                <w:color w:val="000000"/>
                <w:sz w:val="18"/>
                <w:szCs w:val="18"/>
              </w:rPr>
              <w:t xml:space="preserve"> </w:t>
            </w:r>
            <w:r w:rsidRPr="003562F0">
              <w:rPr>
                <w:rFonts w:cs="Arial"/>
                <w:b/>
                <w:color w:val="FF0000"/>
                <w:sz w:val="18"/>
                <w:szCs w:val="18"/>
              </w:rPr>
              <w:t>100</w:t>
            </w:r>
          </w:p>
        </w:tc>
      </w:tr>
      <w:tr w:rsidR="005608C0" w:rsidRPr="003562F0" w14:paraId="48772AAB" w14:textId="77777777" w:rsidTr="003D18EE">
        <w:tc>
          <w:tcPr>
            <w:tcW w:w="483" w:type="dxa"/>
            <w:vMerge w:val="restart"/>
          </w:tcPr>
          <w:p w14:paraId="217AB03A" w14:textId="77777777" w:rsidR="005608C0" w:rsidRPr="003562F0" w:rsidRDefault="005608C0" w:rsidP="003D18EE">
            <w:pPr>
              <w:pStyle w:val="BodyText"/>
              <w:ind w:left="0"/>
              <w:rPr>
                <w:rFonts w:cs="Arial"/>
                <w:sz w:val="18"/>
                <w:szCs w:val="18"/>
                <w:lang w:val="en-GB"/>
              </w:rPr>
            </w:pPr>
            <w:r w:rsidRPr="003562F0">
              <w:rPr>
                <w:rFonts w:cs="Arial"/>
                <w:sz w:val="18"/>
                <w:szCs w:val="18"/>
                <w:lang w:val="en-GB"/>
              </w:rPr>
              <w:t>4</w:t>
            </w:r>
          </w:p>
        </w:tc>
        <w:tc>
          <w:tcPr>
            <w:tcW w:w="1108" w:type="dxa"/>
            <w:vAlign w:val="bottom"/>
          </w:tcPr>
          <w:p w14:paraId="7AC75E6F" w14:textId="77777777" w:rsidR="005608C0" w:rsidRPr="003562F0" w:rsidRDefault="005608C0" w:rsidP="003D18EE">
            <w:pPr>
              <w:rPr>
                <w:rFonts w:cs="Arial"/>
                <w:color w:val="000000"/>
                <w:sz w:val="18"/>
                <w:szCs w:val="18"/>
              </w:rPr>
            </w:pPr>
            <w:r w:rsidRPr="003562F0">
              <w:rPr>
                <w:rFonts w:cs="Arial"/>
                <w:color w:val="000000"/>
                <w:sz w:val="18"/>
                <w:szCs w:val="18"/>
              </w:rPr>
              <w:t>Leg A-B</w:t>
            </w:r>
          </w:p>
        </w:tc>
        <w:tc>
          <w:tcPr>
            <w:tcW w:w="1677" w:type="dxa"/>
            <w:vAlign w:val="bottom"/>
          </w:tcPr>
          <w:p w14:paraId="4D7EBF76" w14:textId="77777777" w:rsidR="005608C0" w:rsidRPr="003562F0" w:rsidRDefault="005608C0" w:rsidP="003D18EE">
            <w:pPr>
              <w:rPr>
                <w:rFonts w:cs="Arial"/>
                <w:color w:val="000000"/>
                <w:sz w:val="18"/>
                <w:szCs w:val="18"/>
              </w:rPr>
            </w:pPr>
            <w:r w:rsidRPr="003562F0">
              <w:rPr>
                <w:rFonts w:cs="Arial"/>
                <w:b/>
                <w:bCs/>
                <w:color w:val="00B0F0"/>
                <w:sz w:val="18"/>
                <w:szCs w:val="18"/>
              </w:rPr>
              <w:t>F</w:t>
            </w:r>
            <w:r w:rsidRPr="003562F0">
              <w:rPr>
                <w:rFonts w:cs="Arial"/>
                <w:color w:val="000000"/>
                <w:sz w:val="18"/>
                <w:szCs w:val="18"/>
              </w:rPr>
              <w:t xml:space="preserve"> </w:t>
            </w:r>
            <w:r w:rsidRPr="003562F0">
              <w:rPr>
                <w:rFonts w:cs="Arial"/>
                <w:color w:val="FF0000"/>
                <w:sz w:val="18"/>
                <w:szCs w:val="18"/>
              </w:rPr>
              <w:t>10</w:t>
            </w:r>
            <w:r w:rsidRPr="003562F0">
              <w:rPr>
                <w:rFonts w:cs="Arial"/>
                <w:color w:val="000000"/>
                <w:sz w:val="18"/>
                <w:szCs w:val="18"/>
              </w:rPr>
              <w:t xml:space="preserve"> </w:t>
            </w:r>
            <w:r w:rsidRPr="003562F0">
              <w:rPr>
                <w:rFonts w:cs="Arial"/>
                <w:b/>
                <w:bCs/>
                <w:color w:val="00B0F0"/>
                <w:sz w:val="18"/>
                <w:szCs w:val="18"/>
              </w:rPr>
              <w:t>Y</w:t>
            </w:r>
            <w:r w:rsidRPr="003562F0">
              <w:rPr>
                <w:rFonts w:cs="Arial"/>
                <w:color w:val="000000"/>
                <w:sz w:val="18"/>
                <w:szCs w:val="18"/>
              </w:rPr>
              <w:t xml:space="preserve"> </w:t>
            </w:r>
            <w:r w:rsidRPr="003562F0">
              <w:rPr>
                <w:rFonts w:cs="Arial"/>
                <w:color w:val="FF0000"/>
                <w:sz w:val="18"/>
                <w:szCs w:val="18"/>
              </w:rPr>
              <w:t>100</w:t>
            </w:r>
          </w:p>
        </w:tc>
        <w:tc>
          <w:tcPr>
            <w:tcW w:w="1130" w:type="dxa"/>
            <w:vAlign w:val="bottom"/>
          </w:tcPr>
          <w:p w14:paraId="1283E484" w14:textId="77777777" w:rsidR="005608C0" w:rsidRPr="003562F0" w:rsidRDefault="005608C0" w:rsidP="003D18EE">
            <w:pPr>
              <w:rPr>
                <w:rFonts w:cs="Arial"/>
                <w:color w:val="00B0F0"/>
                <w:sz w:val="18"/>
                <w:szCs w:val="18"/>
              </w:rPr>
            </w:pPr>
            <w:r w:rsidRPr="003562F0">
              <w:rPr>
                <w:rFonts w:cs="Arial"/>
                <w:color w:val="00B0F0"/>
                <w:sz w:val="18"/>
                <w:szCs w:val="18"/>
              </w:rPr>
              <w:t>200</w:t>
            </w:r>
          </w:p>
        </w:tc>
        <w:tc>
          <w:tcPr>
            <w:tcW w:w="1535" w:type="dxa"/>
            <w:vAlign w:val="bottom"/>
          </w:tcPr>
          <w:p w14:paraId="68E25CD7" w14:textId="77777777" w:rsidR="005608C0" w:rsidRPr="003562F0" w:rsidRDefault="005608C0" w:rsidP="003D18EE">
            <w:pPr>
              <w:rPr>
                <w:rFonts w:cs="Arial"/>
                <w:color w:val="000000"/>
                <w:sz w:val="18"/>
                <w:szCs w:val="18"/>
              </w:rPr>
            </w:pPr>
            <w:r w:rsidRPr="003562F0">
              <w:rPr>
                <w:rFonts w:cs="Arial"/>
                <w:color w:val="000000"/>
                <w:sz w:val="18"/>
                <w:szCs w:val="18"/>
              </w:rPr>
              <w:t>Seg A-B</w:t>
            </w:r>
          </w:p>
        </w:tc>
        <w:tc>
          <w:tcPr>
            <w:tcW w:w="2244" w:type="dxa"/>
            <w:vAlign w:val="bottom"/>
          </w:tcPr>
          <w:p w14:paraId="4F10897C" w14:textId="77777777" w:rsidR="005608C0" w:rsidRPr="003562F0" w:rsidRDefault="005608C0" w:rsidP="003D18EE">
            <w:pPr>
              <w:rPr>
                <w:rFonts w:cs="Arial"/>
                <w:color w:val="000000"/>
                <w:sz w:val="18"/>
                <w:szCs w:val="18"/>
              </w:rPr>
            </w:pPr>
            <w:r w:rsidRPr="003562F0">
              <w:rPr>
                <w:rFonts w:cs="Arial"/>
                <w:color w:val="000000"/>
                <w:sz w:val="18"/>
                <w:szCs w:val="18"/>
              </w:rPr>
              <w:t>F 10 Y 100</w:t>
            </w:r>
          </w:p>
        </w:tc>
      </w:tr>
      <w:tr w:rsidR="005608C0" w:rsidRPr="003562F0" w14:paraId="50B2667C" w14:textId="77777777" w:rsidTr="003D18EE">
        <w:tc>
          <w:tcPr>
            <w:tcW w:w="483" w:type="dxa"/>
            <w:vMerge/>
          </w:tcPr>
          <w:p w14:paraId="1EACCD0C" w14:textId="77777777" w:rsidR="005608C0" w:rsidRPr="003562F0" w:rsidRDefault="005608C0" w:rsidP="003D18EE">
            <w:pPr>
              <w:pStyle w:val="BodyText"/>
              <w:ind w:left="0"/>
              <w:rPr>
                <w:rFonts w:cs="Arial"/>
                <w:sz w:val="18"/>
                <w:szCs w:val="18"/>
                <w:lang w:val="en-GB"/>
              </w:rPr>
            </w:pPr>
          </w:p>
        </w:tc>
        <w:tc>
          <w:tcPr>
            <w:tcW w:w="1108" w:type="dxa"/>
            <w:vAlign w:val="bottom"/>
          </w:tcPr>
          <w:p w14:paraId="6643008D" w14:textId="77777777" w:rsidR="005608C0" w:rsidRPr="003562F0" w:rsidRDefault="005608C0" w:rsidP="003D18EE">
            <w:pPr>
              <w:rPr>
                <w:rFonts w:cs="Arial"/>
                <w:color w:val="000000"/>
                <w:sz w:val="18"/>
                <w:szCs w:val="18"/>
              </w:rPr>
            </w:pPr>
            <w:r w:rsidRPr="003562F0">
              <w:rPr>
                <w:rFonts w:cs="Arial"/>
                <w:color w:val="000000"/>
                <w:sz w:val="18"/>
                <w:szCs w:val="18"/>
              </w:rPr>
              <w:t>Leg B-C</w:t>
            </w:r>
          </w:p>
        </w:tc>
        <w:tc>
          <w:tcPr>
            <w:tcW w:w="1677" w:type="dxa"/>
            <w:vAlign w:val="bottom"/>
          </w:tcPr>
          <w:p w14:paraId="33790E18" w14:textId="77777777" w:rsidR="005608C0" w:rsidRPr="003562F0" w:rsidRDefault="005608C0" w:rsidP="003D18EE">
            <w:pPr>
              <w:rPr>
                <w:rFonts w:cs="Arial"/>
                <w:color w:val="000000"/>
                <w:sz w:val="18"/>
                <w:szCs w:val="18"/>
              </w:rPr>
            </w:pPr>
            <w:r w:rsidRPr="003562F0">
              <w:rPr>
                <w:rFonts w:cs="Arial"/>
                <w:color w:val="000000"/>
                <w:sz w:val="18"/>
                <w:szCs w:val="18"/>
              </w:rPr>
              <w:t>C 20 Y 200</w:t>
            </w:r>
          </w:p>
        </w:tc>
        <w:tc>
          <w:tcPr>
            <w:tcW w:w="1130" w:type="dxa"/>
            <w:vAlign w:val="bottom"/>
          </w:tcPr>
          <w:p w14:paraId="461E85A3" w14:textId="77777777" w:rsidR="005608C0" w:rsidRPr="003562F0" w:rsidRDefault="005608C0" w:rsidP="003D18EE">
            <w:pPr>
              <w:rPr>
                <w:rFonts w:cs="Arial"/>
                <w:sz w:val="18"/>
                <w:szCs w:val="18"/>
              </w:rPr>
            </w:pPr>
            <w:r w:rsidRPr="003562F0">
              <w:rPr>
                <w:rFonts w:cs="Arial"/>
                <w:sz w:val="18"/>
                <w:szCs w:val="18"/>
              </w:rPr>
              <w:t>100</w:t>
            </w:r>
          </w:p>
        </w:tc>
        <w:tc>
          <w:tcPr>
            <w:tcW w:w="1535" w:type="dxa"/>
            <w:vAlign w:val="bottom"/>
          </w:tcPr>
          <w:p w14:paraId="1BF98CAB" w14:textId="77777777" w:rsidR="005608C0" w:rsidRPr="003562F0" w:rsidRDefault="005608C0" w:rsidP="003D18EE">
            <w:pPr>
              <w:rPr>
                <w:rFonts w:cs="Arial"/>
                <w:color w:val="000000"/>
                <w:sz w:val="18"/>
                <w:szCs w:val="18"/>
              </w:rPr>
            </w:pPr>
            <w:r w:rsidRPr="003562F0">
              <w:rPr>
                <w:rFonts w:cs="Arial"/>
                <w:color w:val="000000"/>
                <w:sz w:val="18"/>
                <w:szCs w:val="18"/>
              </w:rPr>
              <w:t>Seg B-C</w:t>
            </w:r>
          </w:p>
        </w:tc>
        <w:tc>
          <w:tcPr>
            <w:tcW w:w="2244" w:type="dxa"/>
            <w:vAlign w:val="bottom"/>
          </w:tcPr>
          <w:p w14:paraId="4F96366A" w14:textId="77777777" w:rsidR="005608C0" w:rsidRPr="003562F0" w:rsidRDefault="005608C0" w:rsidP="003D18EE">
            <w:pPr>
              <w:rPr>
                <w:rFonts w:cs="Arial"/>
                <w:color w:val="000000"/>
                <w:sz w:val="18"/>
                <w:szCs w:val="18"/>
              </w:rPr>
            </w:pPr>
            <w:r w:rsidRPr="003562F0">
              <w:rPr>
                <w:rFonts w:cs="Arial"/>
                <w:color w:val="000000"/>
                <w:sz w:val="18"/>
                <w:szCs w:val="18"/>
              </w:rPr>
              <w:t>C 20 Y 200</w:t>
            </w:r>
          </w:p>
        </w:tc>
      </w:tr>
      <w:tr w:rsidR="005608C0" w:rsidRPr="003562F0" w14:paraId="5E24E523" w14:textId="77777777" w:rsidTr="003D18EE">
        <w:tc>
          <w:tcPr>
            <w:tcW w:w="483" w:type="dxa"/>
            <w:vMerge/>
          </w:tcPr>
          <w:p w14:paraId="6712850D" w14:textId="77777777" w:rsidR="005608C0" w:rsidRPr="003562F0" w:rsidRDefault="005608C0" w:rsidP="003D18EE">
            <w:pPr>
              <w:pStyle w:val="BodyText"/>
              <w:ind w:left="0"/>
              <w:rPr>
                <w:rFonts w:cs="Arial"/>
                <w:sz w:val="18"/>
                <w:szCs w:val="18"/>
                <w:lang w:val="en-GB"/>
              </w:rPr>
            </w:pPr>
          </w:p>
        </w:tc>
        <w:tc>
          <w:tcPr>
            <w:tcW w:w="1108" w:type="dxa"/>
            <w:vAlign w:val="bottom"/>
          </w:tcPr>
          <w:p w14:paraId="4C87340A" w14:textId="77777777" w:rsidR="005608C0" w:rsidRPr="003562F0" w:rsidRDefault="005608C0" w:rsidP="003D18EE">
            <w:pPr>
              <w:rPr>
                <w:rFonts w:cs="Arial"/>
                <w:color w:val="000000"/>
                <w:sz w:val="18"/>
                <w:szCs w:val="18"/>
              </w:rPr>
            </w:pPr>
          </w:p>
        </w:tc>
        <w:tc>
          <w:tcPr>
            <w:tcW w:w="1677" w:type="dxa"/>
            <w:vAlign w:val="bottom"/>
          </w:tcPr>
          <w:p w14:paraId="79E4482F" w14:textId="77777777" w:rsidR="005608C0" w:rsidRPr="003562F0" w:rsidRDefault="005608C0" w:rsidP="003D18EE">
            <w:pPr>
              <w:rPr>
                <w:rFonts w:cs="Arial"/>
                <w:b/>
                <w:bCs/>
                <w:color w:val="00B0F0"/>
                <w:sz w:val="18"/>
                <w:szCs w:val="18"/>
              </w:rPr>
            </w:pPr>
          </w:p>
        </w:tc>
        <w:tc>
          <w:tcPr>
            <w:tcW w:w="1130" w:type="dxa"/>
            <w:vAlign w:val="bottom"/>
          </w:tcPr>
          <w:p w14:paraId="45B22A23" w14:textId="77777777" w:rsidR="005608C0" w:rsidRPr="003562F0" w:rsidRDefault="005608C0" w:rsidP="003D18EE">
            <w:pPr>
              <w:rPr>
                <w:rFonts w:cs="Arial"/>
                <w:color w:val="00B0F0"/>
                <w:sz w:val="18"/>
                <w:szCs w:val="18"/>
              </w:rPr>
            </w:pPr>
          </w:p>
        </w:tc>
        <w:tc>
          <w:tcPr>
            <w:tcW w:w="1535" w:type="dxa"/>
            <w:vAlign w:val="bottom"/>
          </w:tcPr>
          <w:p w14:paraId="5F074C51" w14:textId="77777777" w:rsidR="005608C0" w:rsidRPr="003562F0" w:rsidRDefault="005608C0" w:rsidP="003D18EE">
            <w:pPr>
              <w:rPr>
                <w:rFonts w:cs="Arial"/>
                <w:b/>
                <w:color w:val="000000"/>
                <w:sz w:val="18"/>
                <w:szCs w:val="18"/>
              </w:rPr>
            </w:pPr>
            <w:r w:rsidRPr="003562F0">
              <w:rPr>
                <w:rFonts w:cs="Arial"/>
                <w:b/>
                <w:color w:val="000000"/>
                <w:sz w:val="18"/>
                <w:szCs w:val="18"/>
              </w:rPr>
              <w:t>Seg A-C</w:t>
            </w:r>
          </w:p>
        </w:tc>
        <w:tc>
          <w:tcPr>
            <w:tcW w:w="2244" w:type="dxa"/>
            <w:vAlign w:val="bottom"/>
          </w:tcPr>
          <w:p w14:paraId="3607A3D5" w14:textId="77777777" w:rsidR="005608C0" w:rsidRPr="003562F0" w:rsidRDefault="005608C0" w:rsidP="003D18EE">
            <w:pPr>
              <w:rPr>
                <w:rFonts w:cs="Arial"/>
                <w:b/>
                <w:color w:val="000000"/>
                <w:sz w:val="18"/>
                <w:szCs w:val="18"/>
              </w:rPr>
            </w:pPr>
            <w:r w:rsidRPr="003562F0">
              <w:rPr>
                <w:rFonts w:cs="Arial"/>
                <w:b/>
                <w:color w:val="00B0F0"/>
                <w:sz w:val="18"/>
                <w:szCs w:val="18"/>
              </w:rPr>
              <w:t>F</w:t>
            </w:r>
            <w:r w:rsidRPr="003562F0">
              <w:rPr>
                <w:rFonts w:cs="Arial"/>
                <w:b/>
                <w:color w:val="000000"/>
                <w:sz w:val="18"/>
                <w:szCs w:val="18"/>
              </w:rPr>
              <w:t xml:space="preserve"> </w:t>
            </w:r>
            <w:r w:rsidRPr="003562F0">
              <w:rPr>
                <w:rFonts w:cs="Arial"/>
                <w:b/>
                <w:color w:val="FF0000"/>
                <w:sz w:val="18"/>
                <w:szCs w:val="18"/>
              </w:rPr>
              <w:t>10</w:t>
            </w:r>
            <w:r w:rsidRPr="003562F0">
              <w:rPr>
                <w:rFonts w:cs="Arial"/>
                <w:b/>
                <w:color w:val="000000"/>
                <w:sz w:val="18"/>
                <w:szCs w:val="18"/>
              </w:rPr>
              <w:t xml:space="preserve"> </w:t>
            </w:r>
            <w:r w:rsidRPr="003562F0">
              <w:rPr>
                <w:rFonts w:cs="Arial"/>
                <w:b/>
                <w:color w:val="00B0F0"/>
                <w:sz w:val="18"/>
                <w:szCs w:val="18"/>
              </w:rPr>
              <w:t>Y</w:t>
            </w:r>
            <w:r w:rsidRPr="003562F0">
              <w:rPr>
                <w:rFonts w:cs="Arial"/>
                <w:b/>
                <w:color w:val="000000"/>
                <w:sz w:val="18"/>
                <w:szCs w:val="18"/>
              </w:rPr>
              <w:t xml:space="preserve"> </w:t>
            </w:r>
            <w:r w:rsidRPr="003562F0">
              <w:rPr>
                <w:rFonts w:cs="Arial"/>
                <w:b/>
                <w:color w:val="FF0000"/>
                <w:sz w:val="18"/>
                <w:szCs w:val="18"/>
              </w:rPr>
              <w:t>100</w:t>
            </w:r>
          </w:p>
        </w:tc>
      </w:tr>
      <w:tr w:rsidR="005608C0" w:rsidRPr="003562F0" w14:paraId="41F219AF" w14:textId="77777777" w:rsidTr="003D18EE">
        <w:tc>
          <w:tcPr>
            <w:tcW w:w="483" w:type="dxa"/>
            <w:vMerge w:val="restart"/>
          </w:tcPr>
          <w:p w14:paraId="487769D9" w14:textId="77777777" w:rsidR="005608C0" w:rsidRPr="003562F0" w:rsidRDefault="005608C0" w:rsidP="003D18EE">
            <w:pPr>
              <w:pStyle w:val="BodyText"/>
              <w:ind w:left="0"/>
              <w:rPr>
                <w:rFonts w:cs="Arial"/>
                <w:sz w:val="18"/>
                <w:szCs w:val="18"/>
                <w:lang w:val="en-GB"/>
              </w:rPr>
            </w:pPr>
            <w:r w:rsidRPr="003562F0">
              <w:rPr>
                <w:rFonts w:cs="Arial"/>
                <w:sz w:val="18"/>
                <w:szCs w:val="18"/>
                <w:lang w:val="en-GB"/>
              </w:rPr>
              <w:t>5</w:t>
            </w:r>
          </w:p>
        </w:tc>
        <w:tc>
          <w:tcPr>
            <w:tcW w:w="1108" w:type="dxa"/>
            <w:vAlign w:val="bottom"/>
          </w:tcPr>
          <w:p w14:paraId="28248685" w14:textId="77777777" w:rsidR="005608C0" w:rsidRPr="003562F0" w:rsidRDefault="005608C0" w:rsidP="003D18EE">
            <w:pPr>
              <w:rPr>
                <w:rFonts w:cs="Arial"/>
                <w:color w:val="000000"/>
                <w:sz w:val="18"/>
                <w:szCs w:val="18"/>
              </w:rPr>
            </w:pPr>
            <w:r w:rsidRPr="003562F0">
              <w:rPr>
                <w:rFonts w:cs="Arial"/>
                <w:color w:val="000000"/>
                <w:sz w:val="18"/>
                <w:szCs w:val="18"/>
              </w:rPr>
              <w:t>Leg A-B</w:t>
            </w:r>
          </w:p>
        </w:tc>
        <w:tc>
          <w:tcPr>
            <w:tcW w:w="1677" w:type="dxa"/>
            <w:vAlign w:val="bottom"/>
          </w:tcPr>
          <w:p w14:paraId="1C496A3F" w14:textId="77777777" w:rsidR="005608C0" w:rsidRPr="003562F0" w:rsidRDefault="005608C0" w:rsidP="003D18EE">
            <w:pPr>
              <w:rPr>
                <w:rFonts w:cs="Arial"/>
                <w:color w:val="000000"/>
                <w:sz w:val="18"/>
                <w:szCs w:val="18"/>
              </w:rPr>
            </w:pPr>
            <w:r w:rsidRPr="003562F0">
              <w:rPr>
                <w:rFonts w:cs="Arial"/>
                <w:color w:val="000000"/>
                <w:sz w:val="18"/>
                <w:szCs w:val="18"/>
              </w:rPr>
              <w:t xml:space="preserve">F </w:t>
            </w:r>
            <w:r w:rsidRPr="003562F0">
              <w:rPr>
                <w:rFonts w:cs="Arial"/>
                <w:sz w:val="18"/>
                <w:szCs w:val="18"/>
              </w:rPr>
              <w:t>10</w:t>
            </w:r>
            <w:r w:rsidRPr="003562F0">
              <w:rPr>
                <w:rFonts w:cs="Arial"/>
                <w:color w:val="000000"/>
                <w:sz w:val="18"/>
                <w:szCs w:val="18"/>
              </w:rPr>
              <w:t xml:space="preserve"> Y </w:t>
            </w:r>
            <w:r w:rsidRPr="003562F0">
              <w:rPr>
                <w:rFonts w:cs="Arial"/>
                <w:color w:val="FF0000"/>
                <w:sz w:val="18"/>
                <w:szCs w:val="18"/>
              </w:rPr>
              <w:t>100</w:t>
            </w:r>
          </w:p>
        </w:tc>
        <w:tc>
          <w:tcPr>
            <w:tcW w:w="1130" w:type="dxa"/>
            <w:vAlign w:val="bottom"/>
          </w:tcPr>
          <w:p w14:paraId="477DA2C4" w14:textId="77777777" w:rsidR="005608C0" w:rsidRPr="003562F0" w:rsidRDefault="005608C0" w:rsidP="003D18EE">
            <w:pPr>
              <w:rPr>
                <w:rFonts w:cs="Arial"/>
                <w:sz w:val="18"/>
                <w:szCs w:val="18"/>
              </w:rPr>
            </w:pPr>
            <w:r w:rsidRPr="003562F0">
              <w:rPr>
                <w:rFonts w:cs="Arial"/>
                <w:sz w:val="18"/>
                <w:szCs w:val="18"/>
              </w:rPr>
              <w:t>100</w:t>
            </w:r>
          </w:p>
        </w:tc>
        <w:tc>
          <w:tcPr>
            <w:tcW w:w="1535" w:type="dxa"/>
            <w:vAlign w:val="bottom"/>
          </w:tcPr>
          <w:p w14:paraId="39DA15AA" w14:textId="77777777" w:rsidR="005608C0" w:rsidRPr="003562F0" w:rsidRDefault="005608C0" w:rsidP="003D18EE">
            <w:pPr>
              <w:rPr>
                <w:rFonts w:cs="Arial"/>
                <w:color w:val="000000"/>
                <w:sz w:val="18"/>
                <w:szCs w:val="18"/>
              </w:rPr>
            </w:pPr>
            <w:r w:rsidRPr="003562F0">
              <w:rPr>
                <w:rFonts w:cs="Arial"/>
                <w:color w:val="000000"/>
                <w:sz w:val="18"/>
                <w:szCs w:val="18"/>
              </w:rPr>
              <w:t>Seg A-B</w:t>
            </w:r>
          </w:p>
        </w:tc>
        <w:tc>
          <w:tcPr>
            <w:tcW w:w="2244" w:type="dxa"/>
            <w:vAlign w:val="bottom"/>
          </w:tcPr>
          <w:p w14:paraId="7E7DFA23" w14:textId="77777777" w:rsidR="005608C0" w:rsidRPr="003562F0" w:rsidRDefault="005608C0" w:rsidP="003D18EE">
            <w:pPr>
              <w:rPr>
                <w:rFonts w:cs="Arial"/>
                <w:color w:val="000000"/>
                <w:sz w:val="18"/>
                <w:szCs w:val="18"/>
              </w:rPr>
            </w:pPr>
            <w:r w:rsidRPr="003562F0">
              <w:rPr>
                <w:rFonts w:cs="Arial"/>
                <w:color w:val="000000"/>
                <w:sz w:val="18"/>
                <w:szCs w:val="18"/>
              </w:rPr>
              <w:t>F 10 Y 100</w:t>
            </w:r>
          </w:p>
        </w:tc>
      </w:tr>
      <w:tr w:rsidR="005608C0" w:rsidRPr="003562F0" w14:paraId="6D41DC5E" w14:textId="77777777" w:rsidTr="003D18EE">
        <w:tc>
          <w:tcPr>
            <w:tcW w:w="483" w:type="dxa"/>
            <w:vMerge/>
          </w:tcPr>
          <w:p w14:paraId="7FD029E9" w14:textId="77777777" w:rsidR="005608C0" w:rsidRPr="003562F0" w:rsidRDefault="005608C0" w:rsidP="003D18EE">
            <w:pPr>
              <w:pStyle w:val="BodyText"/>
              <w:ind w:left="0"/>
              <w:rPr>
                <w:rFonts w:cs="Arial"/>
                <w:sz w:val="18"/>
                <w:szCs w:val="18"/>
                <w:lang w:val="en-GB"/>
              </w:rPr>
            </w:pPr>
          </w:p>
        </w:tc>
        <w:tc>
          <w:tcPr>
            <w:tcW w:w="1108" w:type="dxa"/>
            <w:vAlign w:val="bottom"/>
          </w:tcPr>
          <w:p w14:paraId="6FE4B997" w14:textId="77777777" w:rsidR="005608C0" w:rsidRPr="003562F0" w:rsidRDefault="005608C0" w:rsidP="003D18EE">
            <w:pPr>
              <w:rPr>
                <w:rFonts w:cs="Arial"/>
                <w:color w:val="000000"/>
                <w:sz w:val="18"/>
                <w:szCs w:val="18"/>
              </w:rPr>
            </w:pPr>
            <w:r w:rsidRPr="003562F0">
              <w:rPr>
                <w:rFonts w:cs="Arial"/>
                <w:color w:val="000000"/>
                <w:sz w:val="18"/>
                <w:szCs w:val="18"/>
              </w:rPr>
              <w:t>Leg B-C</w:t>
            </w:r>
          </w:p>
        </w:tc>
        <w:tc>
          <w:tcPr>
            <w:tcW w:w="1677" w:type="dxa"/>
            <w:vAlign w:val="bottom"/>
          </w:tcPr>
          <w:p w14:paraId="34B0D011" w14:textId="77777777" w:rsidR="005608C0" w:rsidRPr="003562F0" w:rsidRDefault="005608C0" w:rsidP="003D18EE">
            <w:pPr>
              <w:rPr>
                <w:rFonts w:cs="Arial"/>
                <w:color w:val="000000"/>
                <w:sz w:val="18"/>
                <w:szCs w:val="18"/>
              </w:rPr>
            </w:pPr>
            <w:r w:rsidRPr="003562F0">
              <w:rPr>
                <w:rFonts w:cs="Arial"/>
                <w:b/>
                <w:bCs/>
                <w:color w:val="00B0F0"/>
                <w:sz w:val="18"/>
                <w:szCs w:val="18"/>
              </w:rPr>
              <w:t>C</w:t>
            </w:r>
            <w:r w:rsidRPr="003562F0">
              <w:rPr>
                <w:rFonts w:cs="Arial"/>
                <w:color w:val="000000"/>
                <w:sz w:val="18"/>
                <w:szCs w:val="18"/>
              </w:rPr>
              <w:t xml:space="preserve"> </w:t>
            </w:r>
            <w:r w:rsidRPr="003562F0">
              <w:rPr>
                <w:rFonts w:cs="Arial"/>
                <w:color w:val="FF0000"/>
                <w:sz w:val="18"/>
                <w:szCs w:val="18"/>
              </w:rPr>
              <w:t>20</w:t>
            </w:r>
            <w:r w:rsidRPr="003562F0">
              <w:rPr>
                <w:rFonts w:cs="Arial"/>
                <w:color w:val="000000"/>
                <w:sz w:val="18"/>
                <w:szCs w:val="18"/>
              </w:rPr>
              <w:t xml:space="preserve"> </w:t>
            </w:r>
            <w:r w:rsidRPr="003562F0">
              <w:rPr>
                <w:rFonts w:cs="Arial"/>
                <w:b/>
                <w:bCs/>
                <w:color w:val="00B0F0"/>
                <w:sz w:val="18"/>
                <w:szCs w:val="18"/>
              </w:rPr>
              <w:t>Y</w:t>
            </w:r>
            <w:r w:rsidRPr="003562F0">
              <w:rPr>
                <w:rFonts w:cs="Arial"/>
                <w:color w:val="000000"/>
                <w:sz w:val="18"/>
                <w:szCs w:val="18"/>
              </w:rPr>
              <w:t xml:space="preserve"> 200</w:t>
            </w:r>
          </w:p>
        </w:tc>
        <w:tc>
          <w:tcPr>
            <w:tcW w:w="1130" w:type="dxa"/>
            <w:vAlign w:val="bottom"/>
          </w:tcPr>
          <w:p w14:paraId="7E2AD98A" w14:textId="77777777" w:rsidR="005608C0" w:rsidRPr="003562F0" w:rsidRDefault="005608C0" w:rsidP="003D18EE">
            <w:pPr>
              <w:rPr>
                <w:rFonts w:cs="Arial"/>
                <w:color w:val="00B0F0"/>
                <w:sz w:val="18"/>
                <w:szCs w:val="18"/>
              </w:rPr>
            </w:pPr>
            <w:r w:rsidRPr="003562F0">
              <w:rPr>
                <w:rFonts w:cs="Arial"/>
                <w:color w:val="00B0F0"/>
                <w:sz w:val="18"/>
                <w:szCs w:val="18"/>
              </w:rPr>
              <w:t>200</w:t>
            </w:r>
          </w:p>
        </w:tc>
        <w:tc>
          <w:tcPr>
            <w:tcW w:w="1535" w:type="dxa"/>
            <w:vAlign w:val="bottom"/>
          </w:tcPr>
          <w:p w14:paraId="4CE87A45" w14:textId="77777777" w:rsidR="005608C0" w:rsidRPr="003562F0" w:rsidRDefault="005608C0" w:rsidP="003D18EE">
            <w:pPr>
              <w:rPr>
                <w:rFonts w:cs="Arial"/>
                <w:color w:val="000000"/>
                <w:sz w:val="18"/>
                <w:szCs w:val="18"/>
              </w:rPr>
            </w:pPr>
            <w:r w:rsidRPr="003562F0">
              <w:rPr>
                <w:rFonts w:cs="Arial"/>
                <w:color w:val="000000"/>
                <w:sz w:val="18"/>
                <w:szCs w:val="18"/>
              </w:rPr>
              <w:t>Seg B-C</w:t>
            </w:r>
          </w:p>
        </w:tc>
        <w:tc>
          <w:tcPr>
            <w:tcW w:w="2244" w:type="dxa"/>
            <w:vAlign w:val="bottom"/>
          </w:tcPr>
          <w:p w14:paraId="0DA77BB7" w14:textId="77777777" w:rsidR="005608C0" w:rsidRPr="003562F0" w:rsidRDefault="005608C0" w:rsidP="003D18EE">
            <w:pPr>
              <w:rPr>
                <w:rFonts w:cs="Arial"/>
                <w:color w:val="000000"/>
                <w:sz w:val="18"/>
                <w:szCs w:val="18"/>
              </w:rPr>
            </w:pPr>
            <w:r w:rsidRPr="003562F0">
              <w:rPr>
                <w:rFonts w:cs="Arial"/>
                <w:color w:val="000000"/>
                <w:sz w:val="18"/>
                <w:szCs w:val="18"/>
              </w:rPr>
              <w:t>C 20 Y 200</w:t>
            </w:r>
          </w:p>
        </w:tc>
      </w:tr>
      <w:tr w:rsidR="005608C0" w:rsidRPr="003562F0" w14:paraId="032537EC" w14:textId="77777777" w:rsidTr="003D18EE">
        <w:tc>
          <w:tcPr>
            <w:tcW w:w="483" w:type="dxa"/>
            <w:vMerge/>
          </w:tcPr>
          <w:p w14:paraId="12AFE788" w14:textId="77777777" w:rsidR="005608C0" w:rsidRPr="003562F0" w:rsidRDefault="005608C0" w:rsidP="003D18EE">
            <w:pPr>
              <w:pStyle w:val="BodyText"/>
              <w:ind w:left="0"/>
              <w:rPr>
                <w:rFonts w:cs="Arial"/>
                <w:sz w:val="18"/>
                <w:szCs w:val="18"/>
                <w:lang w:val="en-GB"/>
              </w:rPr>
            </w:pPr>
          </w:p>
        </w:tc>
        <w:tc>
          <w:tcPr>
            <w:tcW w:w="1108" w:type="dxa"/>
            <w:vAlign w:val="bottom"/>
          </w:tcPr>
          <w:p w14:paraId="0151F6BF" w14:textId="77777777" w:rsidR="005608C0" w:rsidRPr="003562F0" w:rsidRDefault="005608C0" w:rsidP="003D18EE">
            <w:pPr>
              <w:rPr>
                <w:rFonts w:cs="Arial"/>
                <w:color w:val="000000"/>
                <w:sz w:val="18"/>
                <w:szCs w:val="18"/>
              </w:rPr>
            </w:pPr>
          </w:p>
        </w:tc>
        <w:tc>
          <w:tcPr>
            <w:tcW w:w="1677" w:type="dxa"/>
            <w:vAlign w:val="bottom"/>
          </w:tcPr>
          <w:p w14:paraId="4073A28D" w14:textId="77777777" w:rsidR="005608C0" w:rsidRPr="003562F0" w:rsidRDefault="005608C0" w:rsidP="003D18EE">
            <w:pPr>
              <w:rPr>
                <w:rFonts w:cs="Arial"/>
                <w:b/>
                <w:bCs/>
                <w:color w:val="00B0F0"/>
                <w:sz w:val="18"/>
                <w:szCs w:val="18"/>
              </w:rPr>
            </w:pPr>
          </w:p>
        </w:tc>
        <w:tc>
          <w:tcPr>
            <w:tcW w:w="1130" w:type="dxa"/>
            <w:vAlign w:val="bottom"/>
          </w:tcPr>
          <w:p w14:paraId="2F2FD8A9" w14:textId="77777777" w:rsidR="005608C0" w:rsidRPr="003562F0" w:rsidRDefault="005608C0" w:rsidP="003D18EE">
            <w:pPr>
              <w:rPr>
                <w:rFonts w:cs="Arial"/>
                <w:color w:val="00B0F0"/>
                <w:sz w:val="18"/>
                <w:szCs w:val="18"/>
              </w:rPr>
            </w:pPr>
          </w:p>
        </w:tc>
        <w:tc>
          <w:tcPr>
            <w:tcW w:w="1535" w:type="dxa"/>
            <w:vAlign w:val="bottom"/>
          </w:tcPr>
          <w:p w14:paraId="59979DBD" w14:textId="77777777" w:rsidR="005608C0" w:rsidRPr="003562F0" w:rsidRDefault="005608C0" w:rsidP="003D18EE">
            <w:pPr>
              <w:rPr>
                <w:rFonts w:cs="Arial"/>
                <w:b/>
                <w:color w:val="000000"/>
                <w:sz w:val="18"/>
                <w:szCs w:val="18"/>
              </w:rPr>
            </w:pPr>
            <w:r w:rsidRPr="003562F0">
              <w:rPr>
                <w:rFonts w:cs="Arial"/>
                <w:b/>
                <w:color w:val="000000"/>
                <w:sz w:val="18"/>
                <w:szCs w:val="18"/>
              </w:rPr>
              <w:t>Seg A-C</w:t>
            </w:r>
          </w:p>
        </w:tc>
        <w:tc>
          <w:tcPr>
            <w:tcW w:w="2244" w:type="dxa"/>
            <w:vAlign w:val="bottom"/>
          </w:tcPr>
          <w:p w14:paraId="288B4D67" w14:textId="77777777" w:rsidR="005608C0" w:rsidRPr="003562F0" w:rsidRDefault="005608C0" w:rsidP="003D18EE">
            <w:pPr>
              <w:rPr>
                <w:rFonts w:cs="Arial"/>
                <w:b/>
                <w:color w:val="000000"/>
                <w:sz w:val="18"/>
                <w:szCs w:val="18"/>
              </w:rPr>
            </w:pPr>
            <w:r w:rsidRPr="003562F0">
              <w:rPr>
                <w:rFonts w:cs="Arial"/>
                <w:b/>
                <w:color w:val="00B0F0"/>
                <w:sz w:val="18"/>
                <w:szCs w:val="18"/>
              </w:rPr>
              <w:t>C</w:t>
            </w:r>
            <w:r w:rsidRPr="003562F0">
              <w:rPr>
                <w:rFonts w:cs="Arial"/>
                <w:b/>
                <w:color w:val="000000"/>
                <w:sz w:val="18"/>
                <w:szCs w:val="18"/>
              </w:rPr>
              <w:t xml:space="preserve"> </w:t>
            </w:r>
            <w:r w:rsidRPr="003562F0">
              <w:rPr>
                <w:rFonts w:cs="Arial"/>
                <w:b/>
                <w:color w:val="FF0000"/>
                <w:sz w:val="18"/>
                <w:szCs w:val="18"/>
              </w:rPr>
              <w:t>20</w:t>
            </w:r>
            <w:r w:rsidRPr="003562F0">
              <w:rPr>
                <w:rFonts w:cs="Arial"/>
                <w:b/>
                <w:color w:val="000000"/>
                <w:sz w:val="18"/>
                <w:szCs w:val="18"/>
              </w:rPr>
              <w:t xml:space="preserve"> </w:t>
            </w:r>
            <w:r w:rsidRPr="003562F0">
              <w:rPr>
                <w:rFonts w:cs="Arial"/>
                <w:b/>
                <w:color w:val="00B0F0"/>
                <w:sz w:val="18"/>
                <w:szCs w:val="18"/>
              </w:rPr>
              <w:t>Y</w:t>
            </w:r>
            <w:r w:rsidRPr="003562F0">
              <w:rPr>
                <w:rFonts w:cs="Arial"/>
                <w:b/>
                <w:color w:val="000000"/>
                <w:sz w:val="18"/>
                <w:szCs w:val="18"/>
              </w:rPr>
              <w:t xml:space="preserve"> </w:t>
            </w:r>
            <w:r w:rsidRPr="003562F0">
              <w:rPr>
                <w:rFonts w:cs="Arial"/>
                <w:b/>
                <w:color w:val="FF0000"/>
                <w:sz w:val="18"/>
                <w:szCs w:val="18"/>
              </w:rPr>
              <w:t>100</w:t>
            </w:r>
          </w:p>
        </w:tc>
      </w:tr>
      <w:tr w:rsidR="005608C0" w:rsidRPr="003562F0" w14:paraId="4AE009B7" w14:textId="77777777" w:rsidTr="003D18EE">
        <w:tc>
          <w:tcPr>
            <w:tcW w:w="483" w:type="dxa"/>
            <w:vMerge w:val="restart"/>
          </w:tcPr>
          <w:p w14:paraId="45DF017F" w14:textId="77777777" w:rsidR="005608C0" w:rsidRPr="003562F0" w:rsidRDefault="005608C0" w:rsidP="003D18EE">
            <w:pPr>
              <w:pStyle w:val="BodyText"/>
              <w:ind w:left="0"/>
              <w:rPr>
                <w:rFonts w:cs="Arial"/>
                <w:sz w:val="18"/>
                <w:szCs w:val="18"/>
                <w:lang w:val="en-GB"/>
              </w:rPr>
            </w:pPr>
            <w:r w:rsidRPr="003562F0">
              <w:rPr>
                <w:rFonts w:cs="Arial"/>
                <w:sz w:val="18"/>
                <w:szCs w:val="18"/>
                <w:lang w:val="en-GB"/>
              </w:rPr>
              <w:lastRenderedPageBreak/>
              <w:t>6</w:t>
            </w:r>
          </w:p>
        </w:tc>
        <w:tc>
          <w:tcPr>
            <w:tcW w:w="1108" w:type="dxa"/>
            <w:vAlign w:val="bottom"/>
          </w:tcPr>
          <w:p w14:paraId="174937CA" w14:textId="77777777" w:rsidR="005608C0" w:rsidRPr="003562F0" w:rsidRDefault="005608C0" w:rsidP="003D18EE">
            <w:pPr>
              <w:rPr>
                <w:rFonts w:cs="Arial"/>
                <w:color w:val="000000"/>
                <w:sz w:val="18"/>
                <w:szCs w:val="18"/>
              </w:rPr>
            </w:pPr>
            <w:r w:rsidRPr="003562F0">
              <w:rPr>
                <w:rFonts w:cs="Arial"/>
                <w:color w:val="000000"/>
                <w:sz w:val="18"/>
                <w:szCs w:val="18"/>
              </w:rPr>
              <w:t>Leg A-B</w:t>
            </w:r>
          </w:p>
        </w:tc>
        <w:tc>
          <w:tcPr>
            <w:tcW w:w="1677" w:type="dxa"/>
            <w:vAlign w:val="bottom"/>
          </w:tcPr>
          <w:p w14:paraId="6EEDF1E8" w14:textId="77777777" w:rsidR="005608C0" w:rsidRPr="003562F0" w:rsidRDefault="005608C0" w:rsidP="003D18EE">
            <w:pPr>
              <w:rPr>
                <w:rFonts w:cs="Arial"/>
                <w:color w:val="000000"/>
                <w:sz w:val="18"/>
                <w:szCs w:val="18"/>
              </w:rPr>
            </w:pPr>
            <w:r w:rsidRPr="00C0602C">
              <w:rPr>
                <w:rFonts w:cs="Arial"/>
                <w:b/>
                <w:bCs/>
                <w:color w:val="E26B0A"/>
                <w:sz w:val="18"/>
                <w:szCs w:val="18"/>
              </w:rPr>
              <w:t>F</w:t>
            </w:r>
            <w:r w:rsidRPr="003562F0">
              <w:rPr>
                <w:rFonts w:cs="Arial"/>
                <w:color w:val="000000"/>
                <w:sz w:val="18"/>
                <w:szCs w:val="18"/>
              </w:rPr>
              <w:t xml:space="preserve"> </w:t>
            </w:r>
            <w:r w:rsidRPr="00C0602C">
              <w:rPr>
                <w:rFonts w:cs="Arial"/>
                <w:color w:val="984806" w:themeColor="accent6" w:themeShade="80"/>
                <w:sz w:val="18"/>
                <w:szCs w:val="18"/>
              </w:rPr>
              <w:t>10</w:t>
            </w:r>
            <w:r w:rsidRPr="003562F0">
              <w:rPr>
                <w:rFonts w:cs="Arial"/>
                <w:color w:val="000000"/>
                <w:sz w:val="18"/>
                <w:szCs w:val="18"/>
              </w:rPr>
              <w:t xml:space="preserve"> </w:t>
            </w:r>
            <w:r w:rsidRPr="00C0602C">
              <w:rPr>
                <w:rFonts w:cs="Arial"/>
                <w:b/>
                <w:bCs/>
                <w:color w:val="E26B0A"/>
                <w:sz w:val="18"/>
                <w:szCs w:val="18"/>
              </w:rPr>
              <w:t>Y</w:t>
            </w:r>
            <w:r w:rsidRPr="003562F0">
              <w:rPr>
                <w:rFonts w:cs="Arial"/>
                <w:color w:val="000000"/>
                <w:sz w:val="18"/>
                <w:szCs w:val="18"/>
              </w:rPr>
              <w:t xml:space="preserve"> </w:t>
            </w:r>
            <w:r w:rsidRPr="003562F0">
              <w:rPr>
                <w:rFonts w:cs="Arial"/>
                <w:color w:val="FF0000"/>
                <w:sz w:val="18"/>
                <w:szCs w:val="18"/>
              </w:rPr>
              <w:t>100</w:t>
            </w:r>
          </w:p>
        </w:tc>
        <w:tc>
          <w:tcPr>
            <w:tcW w:w="1130" w:type="dxa"/>
            <w:vAlign w:val="bottom"/>
          </w:tcPr>
          <w:p w14:paraId="396653F5" w14:textId="77777777" w:rsidR="005608C0" w:rsidRPr="003562F0" w:rsidRDefault="005608C0" w:rsidP="003D18EE">
            <w:pPr>
              <w:rPr>
                <w:rFonts w:cs="Arial"/>
                <w:sz w:val="18"/>
                <w:szCs w:val="18"/>
              </w:rPr>
            </w:pPr>
            <w:r w:rsidRPr="003562F0">
              <w:rPr>
                <w:rFonts w:cs="Arial"/>
                <w:sz w:val="18"/>
                <w:szCs w:val="18"/>
              </w:rPr>
              <w:t>200</w:t>
            </w:r>
          </w:p>
        </w:tc>
        <w:tc>
          <w:tcPr>
            <w:tcW w:w="1535" w:type="dxa"/>
            <w:vAlign w:val="bottom"/>
          </w:tcPr>
          <w:p w14:paraId="25AFAF74" w14:textId="77777777" w:rsidR="005608C0" w:rsidRPr="003562F0" w:rsidRDefault="005608C0" w:rsidP="003D18EE">
            <w:pPr>
              <w:rPr>
                <w:rFonts w:cs="Arial"/>
                <w:color w:val="000000"/>
                <w:sz w:val="18"/>
                <w:szCs w:val="18"/>
              </w:rPr>
            </w:pPr>
            <w:r w:rsidRPr="003562F0">
              <w:rPr>
                <w:rFonts w:cs="Arial"/>
                <w:color w:val="000000"/>
                <w:sz w:val="18"/>
                <w:szCs w:val="18"/>
              </w:rPr>
              <w:t>Seg A-B</w:t>
            </w:r>
          </w:p>
        </w:tc>
        <w:tc>
          <w:tcPr>
            <w:tcW w:w="2244" w:type="dxa"/>
            <w:vAlign w:val="bottom"/>
          </w:tcPr>
          <w:p w14:paraId="5FEAB9A0" w14:textId="77777777" w:rsidR="005608C0" w:rsidRPr="003562F0" w:rsidRDefault="005608C0" w:rsidP="003D18EE">
            <w:pPr>
              <w:rPr>
                <w:rFonts w:cs="Arial"/>
                <w:color w:val="000000"/>
                <w:sz w:val="18"/>
                <w:szCs w:val="18"/>
              </w:rPr>
            </w:pPr>
            <w:r w:rsidRPr="003562F0">
              <w:rPr>
                <w:rFonts w:cs="Arial"/>
                <w:color w:val="000000"/>
                <w:sz w:val="18"/>
                <w:szCs w:val="18"/>
              </w:rPr>
              <w:t>F 10 Y 100</w:t>
            </w:r>
          </w:p>
        </w:tc>
      </w:tr>
      <w:tr w:rsidR="005608C0" w:rsidRPr="003562F0" w14:paraId="08784DCB" w14:textId="77777777" w:rsidTr="003D18EE">
        <w:tc>
          <w:tcPr>
            <w:tcW w:w="483" w:type="dxa"/>
            <w:vMerge/>
          </w:tcPr>
          <w:p w14:paraId="0FE17C1D" w14:textId="77777777" w:rsidR="005608C0" w:rsidRPr="003562F0" w:rsidRDefault="005608C0" w:rsidP="003D18EE">
            <w:pPr>
              <w:pStyle w:val="BodyText"/>
              <w:ind w:left="0"/>
              <w:rPr>
                <w:rFonts w:cs="Arial"/>
                <w:sz w:val="18"/>
                <w:szCs w:val="18"/>
                <w:lang w:val="en-GB"/>
              </w:rPr>
            </w:pPr>
          </w:p>
        </w:tc>
        <w:tc>
          <w:tcPr>
            <w:tcW w:w="1108" w:type="dxa"/>
            <w:vAlign w:val="bottom"/>
          </w:tcPr>
          <w:p w14:paraId="586314B6" w14:textId="77777777" w:rsidR="005608C0" w:rsidRPr="003562F0" w:rsidRDefault="005608C0" w:rsidP="003D18EE">
            <w:pPr>
              <w:rPr>
                <w:rFonts w:cs="Arial"/>
                <w:color w:val="000000"/>
                <w:sz w:val="18"/>
                <w:szCs w:val="18"/>
              </w:rPr>
            </w:pPr>
            <w:r w:rsidRPr="003562F0">
              <w:rPr>
                <w:rFonts w:cs="Arial"/>
                <w:color w:val="000000"/>
                <w:sz w:val="18"/>
                <w:szCs w:val="18"/>
              </w:rPr>
              <w:t>Leg B-C</w:t>
            </w:r>
          </w:p>
        </w:tc>
        <w:tc>
          <w:tcPr>
            <w:tcW w:w="1677" w:type="dxa"/>
            <w:vAlign w:val="bottom"/>
          </w:tcPr>
          <w:p w14:paraId="6C1E8273" w14:textId="77777777" w:rsidR="005608C0" w:rsidRPr="003562F0" w:rsidRDefault="005608C0" w:rsidP="003D18EE">
            <w:pPr>
              <w:rPr>
                <w:rFonts w:cs="Arial"/>
                <w:color w:val="000000"/>
                <w:sz w:val="18"/>
                <w:szCs w:val="18"/>
              </w:rPr>
            </w:pPr>
            <w:r w:rsidRPr="003562F0">
              <w:rPr>
                <w:rFonts w:cs="Arial"/>
                <w:b/>
                <w:bCs/>
                <w:color w:val="00B0F0"/>
                <w:sz w:val="18"/>
                <w:szCs w:val="18"/>
              </w:rPr>
              <w:t>C</w:t>
            </w:r>
            <w:r w:rsidRPr="003562F0">
              <w:rPr>
                <w:rFonts w:cs="Arial"/>
                <w:color w:val="000000"/>
                <w:sz w:val="18"/>
                <w:szCs w:val="18"/>
              </w:rPr>
              <w:t xml:space="preserve"> </w:t>
            </w:r>
            <w:r w:rsidRPr="003562F0">
              <w:rPr>
                <w:rFonts w:cs="Arial"/>
                <w:color w:val="FF0000"/>
                <w:sz w:val="18"/>
                <w:szCs w:val="18"/>
              </w:rPr>
              <w:t>20</w:t>
            </w:r>
            <w:r w:rsidRPr="003562F0">
              <w:rPr>
                <w:rFonts w:cs="Arial"/>
                <w:color w:val="000000"/>
                <w:sz w:val="18"/>
                <w:szCs w:val="18"/>
              </w:rPr>
              <w:t xml:space="preserve"> </w:t>
            </w:r>
            <w:r w:rsidRPr="003562F0">
              <w:rPr>
                <w:rFonts w:cs="Arial"/>
                <w:b/>
                <w:bCs/>
                <w:color w:val="00B0F0"/>
                <w:sz w:val="18"/>
                <w:szCs w:val="18"/>
              </w:rPr>
              <w:t>Y</w:t>
            </w:r>
            <w:r w:rsidRPr="003562F0">
              <w:rPr>
                <w:rFonts w:cs="Arial"/>
                <w:color w:val="000000"/>
                <w:sz w:val="18"/>
                <w:szCs w:val="18"/>
              </w:rPr>
              <w:t xml:space="preserve"> 200</w:t>
            </w:r>
          </w:p>
        </w:tc>
        <w:tc>
          <w:tcPr>
            <w:tcW w:w="1130" w:type="dxa"/>
            <w:vAlign w:val="bottom"/>
          </w:tcPr>
          <w:p w14:paraId="697F6B0A" w14:textId="77777777" w:rsidR="005608C0" w:rsidRPr="003562F0" w:rsidRDefault="005608C0" w:rsidP="003D18EE">
            <w:pPr>
              <w:rPr>
                <w:rFonts w:cs="Arial"/>
                <w:color w:val="00B0F0"/>
                <w:sz w:val="18"/>
                <w:szCs w:val="18"/>
              </w:rPr>
            </w:pPr>
            <w:r w:rsidRPr="003562F0">
              <w:rPr>
                <w:rFonts w:cs="Arial"/>
                <w:color w:val="00B0F0"/>
                <w:sz w:val="18"/>
                <w:szCs w:val="18"/>
              </w:rPr>
              <w:t>150</w:t>
            </w:r>
          </w:p>
        </w:tc>
        <w:tc>
          <w:tcPr>
            <w:tcW w:w="1535" w:type="dxa"/>
            <w:vAlign w:val="bottom"/>
          </w:tcPr>
          <w:p w14:paraId="583A42D0" w14:textId="77777777" w:rsidR="005608C0" w:rsidRPr="003562F0" w:rsidRDefault="005608C0" w:rsidP="003D18EE">
            <w:pPr>
              <w:rPr>
                <w:rFonts w:cs="Arial"/>
                <w:color w:val="000000"/>
                <w:sz w:val="18"/>
                <w:szCs w:val="18"/>
              </w:rPr>
            </w:pPr>
            <w:r w:rsidRPr="003562F0">
              <w:rPr>
                <w:rFonts w:cs="Arial"/>
                <w:color w:val="000000"/>
                <w:sz w:val="18"/>
                <w:szCs w:val="18"/>
              </w:rPr>
              <w:t>Seg B-C</w:t>
            </w:r>
          </w:p>
        </w:tc>
        <w:tc>
          <w:tcPr>
            <w:tcW w:w="2244" w:type="dxa"/>
            <w:vAlign w:val="bottom"/>
          </w:tcPr>
          <w:p w14:paraId="4E21F9C8" w14:textId="77777777" w:rsidR="005608C0" w:rsidRPr="003562F0" w:rsidRDefault="005608C0" w:rsidP="003D18EE">
            <w:pPr>
              <w:rPr>
                <w:rFonts w:cs="Arial"/>
                <w:color w:val="000000"/>
                <w:sz w:val="18"/>
                <w:szCs w:val="18"/>
              </w:rPr>
            </w:pPr>
            <w:r w:rsidRPr="003562F0">
              <w:rPr>
                <w:rFonts w:cs="Arial"/>
                <w:color w:val="000000"/>
                <w:sz w:val="18"/>
                <w:szCs w:val="18"/>
              </w:rPr>
              <w:t>C 20 Y 200</w:t>
            </w:r>
          </w:p>
        </w:tc>
      </w:tr>
      <w:tr w:rsidR="005608C0" w:rsidRPr="003562F0" w14:paraId="4FC96341" w14:textId="77777777" w:rsidTr="003D18EE">
        <w:tc>
          <w:tcPr>
            <w:tcW w:w="483" w:type="dxa"/>
            <w:vMerge/>
          </w:tcPr>
          <w:p w14:paraId="0A4D19F3" w14:textId="77777777" w:rsidR="005608C0" w:rsidRPr="003562F0" w:rsidRDefault="005608C0" w:rsidP="003D18EE">
            <w:pPr>
              <w:pStyle w:val="BodyText"/>
              <w:ind w:left="0"/>
              <w:rPr>
                <w:rFonts w:cs="Arial"/>
                <w:sz w:val="18"/>
                <w:szCs w:val="18"/>
                <w:lang w:val="en-GB"/>
              </w:rPr>
            </w:pPr>
          </w:p>
        </w:tc>
        <w:tc>
          <w:tcPr>
            <w:tcW w:w="1108" w:type="dxa"/>
            <w:vAlign w:val="bottom"/>
          </w:tcPr>
          <w:p w14:paraId="4AE93167" w14:textId="77777777" w:rsidR="005608C0" w:rsidRPr="003562F0" w:rsidRDefault="005608C0" w:rsidP="003D18EE">
            <w:pPr>
              <w:rPr>
                <w:rFonts w:cs="Arial"/>
                <w:color w:val="000000"/>
                <w:sz w:val="18"/>
                <w:szCs w:val="18"/>
              </w:rPr>
            </w:pPr>
            <w:r w:rsidRPr="003562F0">
              <w:rPr>
                <w:rFonts w:cs="Arial"/>
                <w:color w:val="000000"/>
                <w:sz w:val="18"/>
                <w:szCs w:val="18"/>
              </w:rPr>
              <w:t>Leg C-D</w:t>
            </w:r>
          </w:p>
        </w:tc>
        <w:tc>
          <w:tcPr>
            <w:tcW w:w="1677" w:type="dxa"/>
            <w:vAlign w:val="bottom"/>
          </w:tcPr>
          <w:p w14:paraId="6F192A1C" w14:textId="77777777" w:rsidR="005608C0" w:rsidRPr="003562F0" w:rsidRDefault="005608C0" w:rsidP="003D18EE">
            <w:pPr>
              <w:rPr>
                <w:rFonts w:cs="Arial"/>
                <w:color w:val="000000"/>
                <w:sz w:val="18"/>
                <w:szCs w:val="18"/>
              </w:rPr>
            </w:pPr>
            <w:r w:rsidRPr="003562F0">
              <w:rPr>
                <w:rFonts w:cs="Arial"/>
                <w:b/>
                <w:bCs/>
                <w:color w:val="00B0F0"/>
                <w:sz w:val="18"/>
                <w:szCs w:val="18"/>
              </w:rPr>
              <w:t>C</w:t>
            </w:r>
            <w:r w:rsidRPr="003562F0">
              <w:rPr>
                <w:rFonts w:cs="Arial"/>
                <w:color w:val="000000"/>
                <w:sz w:val="18"/>
                <w:szCs w:val="18"/>
              </w:rPr>
              <w:t xml:space="preserve"> </w:t>
            </w:r>
            <w:r w:rsidRPr="003562F0">
              <w:rPr>
                <w:rFonts w:cs="Arial"/>
                <w:color w:val="FF0000"/>
                <w:sz w:val="18"/>
                <w:szCs w:val="18"/>
              </w:rPr>
              <w:t>20</w:t>
            </w:r>
            <w:r w:rsidRPr="003562F0">
              <w:rPr>
                <w:rFonts w:cs="Arial"/>
                <w:color w:val="000000"/>
                <w:sz w:val="18"/>
                <w:szCs w:val="18"/>
              </w:rPr>
              <w:t xml:space="preserve"> </w:t>
            </w:r>
            <w:r w:rsidRPr="003562F0">
              <w:rPr>
                <w:rFonts w:cs="Arial"/>
                <w:b/>
                <w:bCs/>
                <w:color w:val="00B0F0"/>
                <w:sz w:val="18"/>
                <w:szCs w:val="18"/>
              </w:rPr>
              <w:t>Y</w:t>
            </w:r>
            <w:r w:rsidRPr="003562F0">
              <w:rPr>
                <w:rFonts w:cs="Arial"/>
                <w:color w:val="000000"/>
                <w:sz w:val="18"/>
                <w:szCs w:val="18"/>
              </w:rPr>
              <w:t xml:space="preserve"> 200</w:t>
            </w:r>
          </w:p>
        </w:tc>
        <w:tc>
          <w:tcPr>
            <w:tcW w:w="1130" w:type="dxa"/>
            <w:vAlign w:val="bottom"/>
          </w:tcPr>
          <w:p w14:paraId="33717161" w14:textId="77777777" w:rsidR="005608C0" w:rsidRPr="003562F0" w:rsidRDefault="005608C0" w:rsidP="003D18EE">
            <w:pPr>
              <w:rPr>
                <w:rFonts w:cs="Arial"/>
                <w:color w:val="00B0F0"/>
                <w:sz w:val="18"/>
                <w:szCs w:val="18"/>
              </w:rPr>
            </w:pPr>
            <w:r w:rsidRPr="003562F0">
              <w:rPr>
                <w:rFonts w:cs="Arial"/>
                <w:color w:val="00B0F0"/>
                <w:sz w:val="18"/>
                <w:szCs w:val="18"/>
              </w:rPr>
              <w:t>150</w:t>
            </w:r>
          </w:p>
        </w:tc>
        <w:tc>
          <w:tcPr>
            <w:tcW w:w="1535" w:type="dxa"/>
            <w:vAlign w:val="bottom"/>
          </w:tcPr>
          <w:p w14:paraId="22175DCC" w14:textId="77777777" w:rsidR="005608C0" w:rsidRPr="003562F0" w:rsidRDefault="005608C0" w:rsidP="003D18EE">
            <w:pPr>
              <w:rPr>
                <w:rFonts w:cs="Arial"/>
                <w:b/>
                <w:color w:val="000000"/>
                <w:sz w:val="18"/>
                <w:szCs w:val="18"/>
              </w:rPr>
            </w:pPr>
            <w:r w:rsidRPr="003562F0">
              <w:rPr>
                <w:rFonts w:cs="Arial"/>
                <w:b/>
                <w:color w:val="000000"/>
                <w:sz w:val="18"/>
                <w:szCs w:val="18"/>
              </w:rPr>
              <w:t>Seg A-C</w:t>
            </w:r>
          </w:p>
        </w:tc>
        <w:tc>
          <w:tcPr>
            <w:tcW w:w="2244" w:type="dxa"/>
            <w:vAlign w:val="bottom"/>
          </w:tcPr>
          <w:p w14:paraId="7576207D" w14:textId="77777777" w:rsidR="005608C0" w:rsidRPr="003562F0" w:rsidRDefault="005608C0" w:rsidP="003D18EE">
            <w:pPr>
              <w:rPr>
                <w:rFonts w:cs="Arial"/>
                <w:b/>
                <w:color w:val="00B0F0"/>
                <w:sz w:val="18"/>
                <w:szCs w:val="18"/>
              </w:rPr>
            </w:pPr>
            <w:r w:rsidRPr="002958E9">
              <w:rPr>
                <w:rFonts w:cs="Arial"/>
                <w:b/>
                <w:color w:val="E26B0A"/>
                <w:sz w:val="18"/>
                <w:szCs w:val="18"/>
              </w:rPr>
              <w:t>F</w:t>
            </w:r>
            <w:r w:rsidRPr="003562F0">
              <w:rPr>
                <w:rFonts w:cs="Arial"/>
                <w:b/>
                <w:color w:val="00B0F0"/>
                <w:sz w:val="18"/>
                <w:szCs w:val="18"/>
              </w:rPr>
              <w:t xml:space="preserve"> </w:t>
            </w:r>
            <w:r w:rsidRPr="00C0602C">
              <w:rPr>
                <w:rFonts w:cs="Arial"/>
                <w:b/>
                <w:color w:val="984806" w:themeColor="accent6" w:themeShade="80"/>
                <w:sz w:val="18"/>
                <w:szCs w:val="18"/>
              </w:rPr>
              <w:t>10</w:t>
            </w:r>
            <w:r w:rsidRPr="003562F0">
              <w:rPr>
                <w:rFonts w:cs="Arial"/>
                <w:b/>
                <w:color w:val="00B0F0"/>
                <w:sz w:val="18"/>
                <w:szCs w:val="18"/>
              </w:rPr>
              <w:t xml:space="preserve"> </w:t>
            </w:r>
            <w:r w:rsidRPr="00C0602C">
              <w:rPr>
                <w:rFonts w:cs="Arial"/>
                <w:b/>
                <w:color w:val="E26B0A"/>
                <w:sz w:val="18"/>
                <w:szCs w:val="18"/>
              </w:rPr>
              <w:t>Y</w:t>
            </w:r>
            <w:r w:rsidRPr="003562F0">
              <w:rPr>
                <w:rFonts w:cs="Arial"/>
                <w:b/>
                <w:color w:val="00B0F0"/>
                <w:sz w:val="18"/>
                <w:szCs w:val="18"/>
              </w:rPr>
              <w:t xml:space="preserve"> </w:t>
            </w:r>
            <w:r w:rsidRPr="003562F0">
              <w:rPr>
                <w:rFonts w:cs="Arial"/>
                <w:b/>
                <w:color w:val="FF0000"/>
                <w:sz w:val="18"/>
                <w:szCs w:val="18"/>
              </w:rPr>
              <w:t>100</w:t>
            </w:r>
          </w:p>
        </w:tc>
      </w:tr>
      <w:tr w:rsidR="005608C0" w:rsidRPr="003562F0" w14:paraId="62DA1ACC" w14:textId="77777777" w:rsidTr="003D18EE">
        <w:tc>
          <w:tcPr>
            <w:tcW w:w="483" w:type="dxa"/>
            <w:vMerge/>
          </w:tcPr>
          <w:p w14:paraId="7BF19A96" w14:textId="77777777" w:rsidR="005608C0" w:rsidRPr="003562F0" w:rsidRDefault="005608C0" w:rsidP="003D18EE">
            <w:pPr>
              <w:pStyle w:val="BodyText"/>
              <w:ind w:left="0"/>
              <w:rPr>
                <w:rFonts w:cs="Arial"/>
                <w:sz w:val="18"/>
                <w:szCs w:val="18"/>
                <w:lang w:val="en-GB"/>
              </w:rPr>
            </w:pPr>
          </w:p>
        </w:tc>
        <w:tc>
          <w:tcPr>
            <w:tcW w:w="1108" w:type="dxa"/>
            <w:vAlign w:val="bottom"/>
          </w:tcPr>
          <w:p w14:paraId="7EC474DC" w14:textId="77777777" w:rsidR="005608C0" w:rsidRPr="003562F0" w:rsidRDefault="005608C0" w:rsidP="003D18EE">
            <w:pPr>
              <w:rPr>
                <w:rFonts w:cs="Arial"/>
                <w:color w:val="000000"/>
                <w:sz w:val="18"/>
                <w:szCs w:val="18"/>
              </w:rPr>
            </w:pPr>
          </w:p>
        </w:tc>
        <w:tc>
          <w:tcPr>
            <w:tcW w:w="1677" w:type="dxa"/>
            <w:vAlign w:val="bottom"/>
          </w:tcPr>
          <w:p w14:paraId="51C40C3D" w14:textId="77777777" w:rsidR="005608C0" w:rsidRPr="003562F0" w:rsidRDefault="005608C0" w:rsidP="003D18EE">
            <w:pPr>
              <w:rPr>
                <w:rFonts w:cs="Arial"/>
                <w:b/>
                <w:bCs/>
                <w:color w:val="00B0F0"/>
                <w:sz w:val="18"/>
                <w:szCs w:val="18"/>
              </w:rPr>
            </w:pPr>
          </w:p>
        </w:tc>
        <w:tc>
          <w:tcPr>
            <w:tcW w:w="1130" w:type="dxa"/>
            <w:vAlign w:val="bottom"/>
          </w:tcPr>
          <w:p w14:paraId="691664C9" w14:textId="77777777" w:rsidR="005608C0" w:rsidRPr="003562F0" w:rsidRDefault="005608C0" w:rsidP="003D18EE">
            <w:pPr>
              <w:rPr>
                <w:rFonts w:cs="Arial"/>
                <w:color w:val="00B0F0"/>
                <w:sz w:val="18"/>
                <w:szCs w:val="18"/>
              </w:rPr>
            </w:pPr>
          </w:p>
        </w:tc>
        <w:tc>
          <w:tcPr>
            <w:tcW w:w="1535" w:type="dxa"/>
            <w:vAlign w:val="bottom"/>
          </w:tcPr>
          <w:p w14:paraId="1B25710D" w14:textId="77777777" w:rsidR="005608C0" w:rsidRPr="003562F0" w:rsidRDefault="005608C0" w:rsidP="003D18EE">
            <w:pPr>
              <w:rPr>
                <w:rFonts w:cs="Arial"/>
                <w:b/>
                <w:color w:val="000000"/>
                <w:sz w:val="18"/>
                <w:szCs w:val="18"/>
              </w:rPr>
            </w:pPr>
            <w:r w:rsidRPr="003562F0">
              <w:rPr>
                <w:rFonts w:cs="Arial"/>
                <w:b/>
                <w:color w:val="000000"/>
                <w:sz w:val="18"/>
                <w:szCs w:val="18"/>
              </w:rPr>
              <w:t>Seg A-D</w:t>
            </w:r>
          </w:p>
        </w:tc>
        <w:tc>
          <w:tcPr>
            <w:tcW w:w="2244" w:type="dxa"/>
            <w:vAlign w:val="bottom"/>
          </w:tcPr>
          <w:p w14:paraId="066EC722" w14:textId="77777777" w:rsidR="005608C0" w:rsidRPr="003562F0" w:rsidRDefault="005608C0" w:rsidP="003D18EE">
            <w:pPr>
              <w:rPr>
                <w:rFonts w:cs="Arial"/>
                <w:b/>
                <w:color w:val="000000"/>
                <w:sz w:val="18"/>
                <w:szCs w:val="18"/>
              </w:rPr>
            </w:pPr>
            <w:r w:rsidRPr="003562F0">
              <w:rPr>
                <w:rFonts w:cs="Arial"/>
                <w:b/>
                <w:color w:val="00B0F0"/>
                <w:sz w:val="18"/>
                <w:szCs w:val="18"/>
              </w:rPr>
              <w:t xml:space="preserve">C </w:t>
            </w:r>
            <w:r w:rsidRPr="003562F0">
              <w:rPr>
                <w:rFonts w:cs="Arial"/>
                <w:b/>
                <w:color w:val="FF0000"/>
                <w:sz w:val="18"/>
                <w:szCs w:val="18"/>
              </w:rPr>
              <w:t>20</w:t>
            </w:r>
            <w:r w:rsidRPr="003562F0">
              <w:rPr>
                <w:rFonts w:cs="Arial"/>
                <w:b/>
                <w:color w:val="000000"/>
                <w:sz w:val="18"/>
                <w:szCs w:val="18"/>
              </w:rPr>
              <w:t xml:space="preserve"> </w:t>
            </w:r>
            <w:r w:rsidRPr="003562F0">
              <w:rPr>
                <w:rFonts w:cs="Arial"/>
                <w:b/>
                <w:color w:val="00B0F0"/>
                <w:sz w:val="18"/>
                <w:szCs w:val="18"/>
              </w:rPr>
              <w:t>Y</w:t>
            </w:r>
            <w:r w:rsidRPr="003562F0">
              <w:rPr>
                <w:rFonts w:cs="Arial"/>
                <w:b/>
                <w:color w:val="000000"/>
                <w:sz w:val="18"/>
                <w:szCs w:val="18"/>
              </w:rPr>
              <w:t xml:space="preserve"> </w:t>
            </w:r>
            <w:r w:rsidRPr="003562F0">
              <w:rPr>
                <w:rFonts w:cs="Arial"/>
                <w:b/>
                <w:color w:val="FF0000"/>
                <w:sz w:val="18"/>
                <w:szCs w:val="18"/>
              </w:rPr>
              <w:t>100</w:t>
            </w:r>
          </w:p>
        </w:tc>
      </w:tr>
      <w:tr w:rsidR="005608C0" w:rsidRPr="003562F0" w14:paraId="2E6A95ED" w14:textId="77777777" w:rsidTr="003D18EE">
        <w:tc>
          <w:tcPr>
            <w:tcW w:w="483" w:type="dxa"/>
            <w:vMerge w:val="restart"/>
          </w:tcPr>
          <w:p w14:paraId="6442EDD5" w14:textId="77777777" w:rsidR="005608C0" w:rsidRPr="003562F0" w:rsidRDefault="005608C0" w:rsidP="003D18EE">
            <w:pPr>
              <w:pStyle w:val="BodyText"/>
              <w:ind w:left="0"/>
              <w:rPr>
                <w:rFonts w:cs="Arial"/>
                <w:sz w:val="18"/>
                <w:szCs w:val="18"/>
                <w:lang w:val="en-GB"/>
              </w:rPr>
            </w:pPr>
            <w:r w:rsidRPr="003562F0">
              <w:rPr>
                <w:rFonts w:cs="Arial"/>
                <w:sz w:val="18"/>
                <w:szCs w:val="18"/>
                <w:lang w:val="en-GB"/>
              </w:rPr>
              <w:t>7</w:t>
            </w:r>
          </w:p>
        </w:tc>
        <w:tc>
          <w:tcPr>
            <w:tcW w:w="1108" w:type="dxa"/>
            <w:vAlign w:val="bottom"/>
          </w:tcPr>
          <w:p w14:paraId="76AAE987" w14:textId="77777777" w:rsidR="005608C0" w:rsidRPr="003562F0" w:rsidRDefault="005608C0" w:rsidP="003D18EE">
            <w:pPr>
              <w:rPr>
                <w:rFonts w:cs="Arial"/>
                <w:color w:val="000000"/>
                <w:sz w:val="18"/>
                <w:szCs w:val="18"/>
              </w:rPr>
            </w:pPr>
            <w:r w:rsidRPr="003562F0">
              <w:rPr>
                <w:rFonts w:cs="Arial"/>
                <w:color w:val="000000"/>
                <w:sz w:val="18"/>
                <w:szCs w:val="18"/>
              </w:rPr>
              <w:t>Leg A-B</w:t>
            </w:r>
          </w:p>
        </w:tc>
        <w:tc>
          <w:tcPr>
            <w:tcW w:w="1677" w:type="dxa"/>
            <w:vAlign w:val="bottom"/>
          </w:tcPr>
          <w:p w14:paraId="15CDE87E" w14:textId="77777777" w:rsidR="005608C0" w:rsidRPr="003562F0" w:rsidRDefault="005608C0" w:rsidP="003D18EE">
            <w:pPr>
              <w:rPr>
                <w:rFonts w:cs="Arial"/>
                <w:color w:val="000000"/>
                <w:sz w:val="18"/>
                <w:szCs w:val="18"/>
              </w:rPr>
            </w:pPr>
            <w:r w:rsidRPr="003562F0">
              <w:rPr>
                <w:rFonts w:cs="Arial"/>
                <w:color w:val="000000"/>
                <w:sz w:val="18"/>
                <w:szCs w:val="18"/>
              </w:rPr>
              <w:t xml:space="preserve">Y </w:t>
            </w:r>
            <w:r w:rsidRPr="003562F0">
              <w:rPr>
                <w:rFonts w:cs="Arial"/>
                <w:color w:val="FF0000"/>
                <w:sz w:val="18"/>
                <w:szCs w:val="18"/>
              </w:rPr>
              <w:t>100</w:t>
            </w:r>
          </w:p>
        </w:tc>
        <w:tc>
          <w:tcPr>
            <w:tcW w:w="1130" w:type="dxa"/>
            <w:vAlign w:val="bottom"/>
          </w:tcPr>
          <w:p w14:paraId="175CD469" w14:textId="77777777" w:rsidR="005608C0" w:rsidRPr="003562F0" w:rsidRDefault="005608C0" w:rsidP="003D18EE">
            <w:pPr>
              <w:rPr>
                <w:rFonts w:cs="Arial"/>
                <w:color w:val="000000"/>
                <w:sz w:val="18"/>
                <w:szCs w:val="18"/>
              </w:rPr>
            </w:pPr>
            <w:r w:rsidRPr="003562F0">
              <w:rPr>
                <w:rFonts w:cs="Arial"/>
                <w:color w:val="000000"/>
                <w:sz w:val="18"/>
                <w:szCs w:val="18"/>
              </w:rPr>
              <w:t>150</w:t>
            </w:r>
          </w:p>
        </w:tc>
        <w:tc>
          <w:tcPr>
            <w:tcW w:w="1535" w:type="dxa"/>
            <w:vAlign w:val="bottom"/>
          </w:tcPr>
          <w:p w14:paraId="5F4D812E" w14:textId="77777777" w:rsidR="005608C0" w:rsidRPr="003562F0" w:rsidRDefault="005608C0" w:rsidP="003D18EE">
            <w:pPr>
              <w:rPr>
                <w:rFonts w:cs="Arial"/>
                <w:color w:val="000000"/>
                <w:sz w:val="18"/>
                <w:szCs w:val="18"/>
              </w:rPr>
            </w:pPr>
            <w:r w:rsidRPr="003562F0">
              <w:rPr>
                <w:rFonts w:cs="Arial"/>
                <w:color w:val="000000"/>
                <w:sz w:val="18"/>
                <w:szCs w:val="18"/>
              </w:rPr>
              <w:t>Seg A-B</w:t>
            </w:r>
          </w:p>
        </w:tc>
        <w:tc>
          <w:tcPr>
            <w:tcW w:w="2244" w:type="dxa"/>
            <w:vAlign w:val="bottom"/>
          </w:tcPr>
          <w:p w14:paraId="3B61B507" w14:textId="77777777" w:rsidR="005608C0" w:rsidRPr="003562F0" w:rsidRDefault="005608C0" w:rsidP="003D18EE">
            <w:pPr>
              <w:rPr>
                <w:rFonts w:cs="Arial"/>
                <w:color w:val="000000"/>
                <w:sz w:val="18"/>
                <w:szCs w:val="18"/>
              </w:rPr>
            </w:pPr>
            <w:r w:rsidRPr="003562F0">
              <w:rPr>
                <w:rFonts w:cs="Arial"/>
                <w:color w:val="000000"/>
                <w:sz w:val="18"/>
                <w:szCs w:val="18"/>
              </w:rPr>
              <w:t>Y 100</w:t>
            </w:r>
          </w:p>
        </w:tc>
      </w:tr>
      <w:tr w:rsidR="005608C0" w:rsidRPr="003562F0" w14:paraId="275F1391" w14:textId="77777777" w:rsidTr="003D18EE">
        <w:tc>
          <w:tcPr>
            <w:tcW w:w="483" w:type="dxa"/>
            <w:vMerge/>
          </w:tcPr>
          <w:p w14:paraId="4A066A68" w14:textId="77777777" w:rsidR="005608C0" w:rsidRPr="003562F0" w:rsidRDefault="005608C0" w:rsidP="003D18EE">
            <w:pPr>
              <w:pStyle w:val="BodyText"/>
              <w:ind w:left="0"/>
              <w:rPr>
                <w:rFonts w:cs="Arial"/>
                <w:sz w:val="18"/>
                <w:szCs w:val="18"/>
                <w:lang w:val="en-GB"/>
              </w:rPr>
            </w:pPr>
          </w:p>
        </w:tc>
        <w:tc>
          <w:tcPr>
            <w:tcW w:w="1108" w:type="dxa"/>
            <w:vAlign w:val="bottom"/>
          </w:tcPr>
          <w:p w14:paraId="732CF24B" w14:textId="77777777" w:rsidR="005608C0" w:rsidRPr="003562F0" w:rsidRDefault="005608C0" w:rsidP="003D18EE">
            <w:pPr>
              <w:rPr>
                <w:rFonts w:cs="Arial"/>
                <w:color w:val="000000"/>
                <w:sz w:val="18"/>
                <w:szCs w:val="18"/>
              </w:rPr>
            </w:pPr>
            <w:r w:rsidRPr="003562F0">
              <w:rPr>
                <w:rFonts w:cs="Arial"/>
                <w:color w:val="000000"/>
                <w:sz w:val="18"/>
                <w:szCs w:val="18"/>
              </w:rPr>
              <w:t>Leg B-C</w:t>
            </w:r>
          </w:p>
        </w:tc>
        <w:tc>
          <w:tcPr>
            <w:tcW w:w="1677" w:type="dxa"/>
            <w:vAlign w:val="bottom"/>
          </w:tcPr>
          <w:p w14:paraId="1E581146" w14:textId="77777777" w:rsidR="005608C0" w:rsidRPr="003562F0" w:rsidRDefault="005608C0" w:rsidP="003D18EE">
            <w:pPr>
              <w:rPr>
                <w:rFonts w:cs="Arial"/>
                <w:color w:val="000000"/>
                <w:sz w:val="18"/>
                <w:szCs w:val="18"/>
              </w:rPr>
            </w:pPr>
            <w:r w:rsidRPr="003562F0">
              <w:rPr>
                <w:rFonts w:cs="Arial"/>
                <w:b/>
                <w:bCs/>
                <w:color w:val="E26B0A"/>
                <w:sz w:val="18"/>
                <w:szCs w:val="18"/>
              </w:rPr>
              <w:t>C</w:t>
            </w:r>
            <w:r w:rsidRPr="003562F0">
              <w:rPr>
                <w:rFonts w:cs="Arial"/>
                <w:color w:val="000000"/>
                <w:sz w:val="18"/>
                <w:szCs w:val="18"/>
              </w:rPr>
              <w:t xml:space="preserve"> </w:t>
            </w:r>
            <w:r w:rsidRPr="003562F0">
              <w:rPr>
                <w:rFonts w:cs="Arial"/>
                <w:color w:val="C00000"/>
                <w:sz w:val="18"/>
                <w:szCs w:val="18"/>
              </w:rPr>
              <w:t>20</w:t>
            </w:r>
            <w:r w:rsidRPr="003562F0">
              <w:rPr>
                <w:rFonts w:cs="Arial"/>
                <w:color w:val="000000"/>
                <w:sz w:val="18"/>
                <w:szCs w:val="18"/>
              </w:rPr>
              <w:t xml:space="preserve"> </w:t>
            </w:r>
            <w:r w:rsidRPr="003562F0">
              <w:rPr>
                <w:rFonts w:cs="Arial"/>
                <w:b/>
                <w:bCs/>
                <w:color w:val="E26B0A"/>
                <w:sz w:val="18"/>
                <w:szCs w:val="18"/>
              </w:rPr>
              <w:t>Y</w:t>
            </w:r>
            <w:r w:rsidRPr="003562F0">
              <w:rPr>
                <w:rFonts w:cs="Arial"/>
                <w:color w:val="000000"/>
                <w:sz w:val="18"/>
                <w:szCs w:val="18"/>
              </w:rPr>
              <w:t xml:space="preserve"> </w:t>
            </w:r>
            <w:r w:rsidRPr="003562F0">
              <w:rPr>
                <w:rFonts w:cs="Arial"/>
                <w:color w:val="C00000"/>
                <w:sz w:val="18"/>
                <w:szCs w:val="18"/>
              </w:rPr>
              <w:t>150</w:t>
            </w:r>
          </w:p>
        </w:tc>
        <w:tc>
          <w:tcPr>
            <w:tcW w:w="1130" w:type="dxa"/>
            <w:vAlign w:val="bottom"/>
          </w:tcPr>
          <w:p w14:paraId="339B5ECE" w14:textId="77777777" w:rsidR="005608C0" w:rsidRPr="003562F0" w:rsidRDefault="005608C0" w:rsidP="003D18EE">
            <w:pPr>
              <w:rPr>
                <w:rFonts w:cs="Arial"/>
                <w:color w:val="000000"/>
                <w:sz w:val="18"/>
                <w:szCs w:val="18"/>
              </w:rPr>
            </w:pPr>
            <w:r w:rsidRPr="003562F0">
              <w:rPr>
                <w:rFonts w:cs="Arial"/>
                <w:color w:val="000000"/>
                <w:sz w:val="18"/>
                <w:szCs w:val="18"/>
              </w:rPr>
              <w:t>250</w:t>
            </w:r>
          </w:p>
        </w:tc>
        <w:tc>
          <w:tcPr>
            <w:tcW w:w="1535" w:type="dxa"/>
            <w:vAlign w:val="bottom"/>
          </w:tcPr>
          <w:p w14:paraId="6A90DD66" w14:textId="77777777" w:rsidR="005608C0" w:rsidRPr="003562F0" w:rsidRDefault="005608C0" w:rsidP="003D18EE">
            <w:pPr>
              <w:rPr>
                <w:rFonts w:cs="Arial"/>
                <w:color w:val="000000"/>
                <w:sz w:val="18"/>
                <w:szCs w:val="18"/>
              </w:rPr>
            </w:pPr>
            <w:r w:rsidRPr="003562F0">
              <w:rPr>
                <w:rFonts w:cs="Arial"/>
                <w:color w:val="000000"/>
                <w:sz w:val="18"/>
                <w:szCs w:val="18"/>
              </w:rPr>
              <w:t>Seg B-C</w:t>
            </w:r>
          </w:p>
        </w:tc>
        <w:tc>
          <w:tcPr>
            <w:tcW w:w="2244" w:type="dxa"/>
            <w:vAlign w:val="bottom"/>
          </w:tcPr>
          <w:p w14:paraId="528A86B8" w14:textId="77777777" w:rsidR="005608C0" w:rsidRPr="003562F0" w:rsidRDefault="005608C0" w:rsidP="003D18EE">
            <w:pPr>
              <w:rPr>
                <w:rFonts w:cs="Arial"/>
                <w:color w:val="000000"/>
                <w:sz w:val="18"/>
                <w:szCs w:val="18"/>
              </w:rPr>
            </w:pPr>
            <w:r w:rsidRPr="003562F0">
              <w:rPr>
                <w:rFonts w:cs="Arial"/>
                <w:color w:val="000000"/>
                <w:sz w:val="18"/>
                <w:szCs w:val="18"/>
              </w:rPr>
              <w:t>C 20 Y 150</w:t>
            </w:r>
          </w:p>
        </w:tc>
      </w:tr>
      <w:tr w:rsidR="005608C0" w:rsidRPr="003562F0" w14:paraId="71A83310" w14:textId="77777777" w:rsidTr="003D18EE">
        <w:tc>
          <w:tcPr>
            <w:tcW w:w="483" w:type="dxa"/>
            <w:vMerge/>
          </w:tcPr>
          <w:p w14:paraId="057E6989" w14:textId="77777777" w:rsidR="005608C0" w:rsidRPr="003562F0" w:rsidRDefault="005608C0" w:rsidP="003D18EE">
            <w:pPr>
              <w:pStyle w:val="BodyText"/>
              <w:ind w:left="0"/>
              <w:rPr>
                <w:rFonts w:cs="Arial"/>
                <w:sz w:val="18"/>
                <w:szCs w:val="18"/>
                <w:lang w:val="en-GB"/>
              </w:rPr>
            </w:pPr>
          </w:p>
        </w:tc>
        <w:tc>
          <w:tcPr>
            <w:tcW w:w="1108" w:type="dxa"/>
            <w:vAlign w:val="bottom"/>
          </w:tcPr>
          <w:p w14:paraId="5DA367A9" w14:textId="77777777" w:rsidR="005608C0" w:rsidRPr="003562F0" w:rsidRDefault="005608C0" w:rsidP="003D18EE">
            <w:pPr>
              <w:rPr>
                <w:rFonts w:cs="Arial"/>
                <w:color w:val="000000"/>
                <w:sz w:val="18"/>
                <w:szCs w:val="18"/>
              </w:rPr>
            </w:pPr>
            <w:r w:rsidRPr="003562F0">
              <w:rPr>
                <w:rFonts w:cs="Arial"/>
                <w:color w:val="000000"/>
                <w:sz w:val="18"/>
                <w:szCs w:val="18"/>
              </w:rPr>
              <w:t>Leg C-D</w:t>
            </w:r>
          </w:p>
        </w:tc>
        <w:tc>
          <w:tcPr>
            <w:tcW w:w="1677" w:type="dxa"/>
            <w:vAlign w:val="bottom"/>
          </w:tcPr>
          <w:p w14:paraId="60CCB5C1" w14:textId="77777777" w:rsidR="005608C0" w:rsidRPr="003562F0" w:rsidRDefault="005608C0" w:rsidP="003D18EE">
            <w:pPr>
              <w:rPr>
                <w:rFonts w:cs="Arial"/>
                <w:color w:val="000000"/>
                <w:sz w:val="18"/>
                <w:szCs w:val="18"/>
              </w:rPr>
            </w:pPr>
            <w:r w:rsidRPr="003562F0">
              <w:rPr>
                <w:rFonts w:cs="Arial"/>
                <w:b/>
                <w:bCs/>
                <w:color w:val="00B0F0"/>
                <w:sz w:val="18"/>
                <w:szCs w:val="18"/>
              </w:rPr>
              <w:t>F</w:t>
            </w:r>
            <w:r w:rsidRPr="003562F0">
              <w:rPr>
                <w:rFonts w:cs="Arial"/>
                <w:color w:val="000000"/>
                <w:sz w:val="18"/>
                <w:szCs w:val="18"/>
              </w:rPr>
              <w:t xml:space="preserve"> </w:t>
            </w:r>
            <w:r w:rsidRPr="003562F0">
              <w:rPr>
                <w:rFonts w:cs="Arial"/>
                <w:color w:val="FF0000"/>
                <w:sz w:val="18"/>
                <w:szCs w:val="18"/>
              </w:rPr>
              <w:t>20</w:t>
            </w:r>
            <w:r w:rsidRPr="003562F0">
              <w:rPr>
                <w:rFonts w:cs="Arial"/>
                <w:color w:val="000000"/>
                <w:sz w:val="18"/>
                <w:szCs w:val="18"/>
              </w:rPr>
              <w:t xml:space="preserve"> </w:t>
            </w:r>
            <w:r w:rsidRPr="003562F0">
              <w:rPr>
                <w:rFonts w:cs="Arial"/>
                <w:b/>
                <w:bCs/>
                <w:color w:val="00B0F0"/>
                <w:sz w:val="18"/>
                <w:szCs w:val="18"/>
              </w:rPr>
              <w:t>Y</w:t>
            </w:r>
            <w:r w:rsidRPr="003562F0">
              <w:rPr>
                <w:rFonts w:cs="Arial"/>
                <w:color w:val="000000"/>
                <w:sz w:val="18"/>
                <w:szCs w:val="18"/>
              </w:rPr>
              <w:t xml:space="preserve"> 200</w:t>
            </w:r>
          </w:p>
        </w:tc>
        <w:tc>
          <w:tcPr>
            <w:tcW w:w="1130" w:type="dxa"/>
            <w:vAlign w:val="bottom"/>
          </w:tcPr>
          <w:p w14:paraId="28659484" w14:textId="77777777" w:rsidR="005608C0" w:rsidRPr="003562F0" w:rsidRDefault="005608C0" w:rsidP="003D18EE">
            <w:pPr>
              <w:rPr>
                <w:rFonts w:cs="Arial"/>
                <w:color w:val="000000"/>
                <w:sz w:val="18"/>
                <w:szCs w:val="18"/>
              </w:rPr>
            </w:pPr>
            <w:r w:rsidRPr="003562F0">
              <w:rPr>
                <w:rFonts w:cs="Arial"/>
                <w:color w:val="000000"/>
                <w:sz w:val="18"/>
                <w:szCs w:val="18"/>
              </w:rPr>
              <w:t>350</w:t>
            </w:r>
          </w:p>
        </w:tc>
        <w:tc>
          <w:tcPr>
            <w:tcW w:w="1535" w:type="dxa"/>
            <w:vAlign w:val="bottom"/>
          </w:tcPr>
          <w:p w14:paraId="5BFF58E7" w14:textId="77777777" w:rsidR="005608C0" w:rsidRPr="003562F0" w:rsidRDefault="005608C0" w:rsidP="003D18EE">
            <w:pPr>
              <w:rPr>
                <w:rFonts w:cs="Arial"/>
                <w:color w:val="000000"/>
                <w:sz w:val="18"/>
                <w:szCs w:val="18"/>
              </w:rPr>
            </w:pPr>
            <w:r w:rsidRPr="003562F0">
              <w:rPr>
                <w:rFonts w:cs="Arial"/>
                <w:color w:val="000000"/>
                <w:sz w:val="18"/>
                <w:szCs w:val="18"/>
              </w:rPr>
              <w:t>Seg C-D</w:t>
            </w:r>
          </w:p>
        </w:tc>
        <w:tc>
          <w:tcPr>
            <w:tcW w:w="2244" w:type="dxa"/>
            <w:vAlign w:val="bottom"/>
          </w:tcPr>
          <w:p w14:paraId="6E0284A9" w14:textId="77777777" w:rsidR="005608C0" w:rsidRPr="003562F0" w:rsidRDefault="005608C0" w:rsidP="003D18EE">
            <w:pPr>
              <w:rPr>
                <w:rFonts w:cs="Arial"/>
                <w:color w:val="000000"/>
                <w:sz w:val="18"/>
                <w:szCs w:val="18"/>
              </w:rPr>
            </w:pPr>
            <w:r w:rsidRPr="003562F0">
              <w:rPr>
                <w:rFonts w:cs="Arial"/>
                <w:color w:val="000000"/>
                <w:sz w:val="18"/>
                <w:szCs w:val="18"/>
              </w:rPr>
              <w:t>F 20 Y 200</w:t>
            </w:r>
          </w:p>
        </w:tc>
      </w:tr>
      <w:tr w:rsidR="005608C0" w:rsidRPr="003562F0" w14:paraId="550A3216" w14:textId="77777777" w:rsidTr="003D18EE">
        <w:tc>
          <w:tcPr>
            <w:tcW w:w="483" w:type="dxa"/>
            <w:vMerge/>
          </w:tcPr>
          <w:p w14:paraId="5CBBEDC3" w14:textId="77777777" w:rsidR="005608C0" w:rsidRPr="003562F0" w:rsidRDefault="005608C0" w:rsidP="003D18EE">
            <w:pPr>
              <w:pStyle w:val="BodyText"/>
              <w:ind w:left="0"/>
              <w:rPr>
                <w:rFonts w:cs="Arial"/>
                <w:sz w:val="18"/>
                <w:szCs w:val="18"/>
                <w:lang w:val="en-GB"/>
              </w:rPr>
            </w:pPr>
          </w:p>
        </w:tc>
        <w:tc>
          <w:tcPr>
            <w:tcW w:w="1108" w:type="dxa"/>
            <w:vAlign w:val="bottom"/>
          </w:tcPr>
          <w:p w14:paraId="309D42E8" w14:textId="77777777" w:rsidR="005608C0" w:rsidRPr="003562F0" w:rsidRDefault="005608C0" w:rsidP="003D18EE">
            <w:pPr>
              <w:rPr>
                <w:rFonts w:cs="Arial"/>
                <w:color w:val="000000"/>
                <w:sz w:val="18"/>
                <w:szCs w:val="18"/>
              </w:rPr>
            </w:pPr>
          </w:p>
        </w:tc>
        <w:tc>
          <w:tcPr>
            <w:tcW w:w="1677" w:type="dxa"/>
            <w:vAlign w:val="bottom"/>
          </w:tcPr>
          <w:p w14:paraId="1C1C9BCB" w14:textId="77777777" w:rsidR="005608C0" w:rsidRPr="003562F0" w:rsidRDefault="005608C0" w:rsidP="003D18EE">
            <w:pPr>
              <w:rPr>
                <w:rFonts w:cs="Arial"/>
                <w:b/>
                <w:bCs/>
                <w:color w:val="00B0F0"/>
                <w:sz w:val="18"/>
                <w:szCs w:val="18"/>
              </w:rPr>
            </w:pPr>
          </w:p>
        </w:tc>
        <w:tc>
          <w:tcPr>
            <w:tcW w:w="1130" w:type="dxa"/>
            <w:vAlign w:val="bottom"/>
          </w:tcPr>
          <w:p w14:paraId="1091889A" w14:textId="77777777" w:rsidR="005608C0" w:rsidRPr="003562F0" w:rsidRDefault="005608C0" w:rsidP="003D18EE">
            <w:pPr>
              <w:rPr>
                <w:rFonts w:cs="Arial"/>
                <w:color w:val="00B0F0"/>
                <w:sz w:val="18"/>
                <w:szCs w:val="18"/>
              </w:rPr>
            </w:pPr>
          </w:p>
        </w:tc>
        <w:tc>
          <w:tcPr>
            <w:tcW w:w="1535" w:type="dxa"/>
            <w:vAlign w:val="bottom"/>
          </w:tcPr>
          <w:p w14:paraId="3A3224DB" w14:textId="77777777" w:rsidR="005608C0" w:rsidRPr="003562F0" w:rsidRDefault="005608C0" w:rsidP="003D18EE">
            <w:pPr>
              <w:rPr>
                <w:rFonts w:cs="Arial"/>
                <w:b/>
                <w:color w:val="000000"/>
                <w:sz w:val="18"/>
                <w:szCs w:val="18"/>
              </w:rPr>
            </w:pPr>
            <w:r w:rsidRPr="003562F0">
              <w:rPr>
                <w:rFonts w:cs="Arial"/>
                <w:b/>
                <w:color w:val="000000"/>
                <w:sz w:val="18"/>
                <w:szCs w:val="18"/>
              </w:rPr>
              <w:t>Seg A-D</w:t>
            </w:r>
          </w:p>
        </w:tc>
        <w:tc>
          <w:tcPr>
            <w:tcW w:w="2244" w:type="dxa"/>
            <w:vAlign w:val="bottom"/>
          </w:tcPr>
          <w:p w14:paraId="30BCC624" w14:textId="77777777" w:rsidR="005608C0" w:rsidRPr="003562F0" w:rsidRDefault="005608C0" w:rsidP="003D18EE">
            <w:pPr>
              <w:rPr>
                <w:rFonts w:cs="Arial"/>
                <w:b/>
                <w:color w:val="000000"/>
                <w:sz w:val="18"/>
                <w:szCs w:val="18"/>
              </w:rPr>
            </w:pPr>
            <w:r w:rsidRPr="003562F0">
              <w:rPr>
                <w:rFonts w:cs="Arial"/>
                <w:b/>
                <w:color w:val="00B0F0"/>
                <w:sz w:val="18"/>
                <w:szCs w:val="18"/>
              </w:rPr>
              <w:t>F</w:t>
            </w:r>
            <w:r w:rsidRPr="003562F0">
              <w:rPr>
                <w:rFonts w:cs="Arial"/>
                <w:b/>
                <w:color w:val="000000"/>
                <w:sz w:val="18"/>
                <w:szCs w:val="18"/>
              </w:rPr>
              <w:t xml:space="preserve"> </w:t>
            </w:r>
            <w:r w:rsidRPr="003562F0">
              <w:rPr>
                <w:rFonts w:cs="Arial"/>
                <w:b/>
                <w:color w:val="FF0000"/>
                <w:sz w:val="18"/>
                <w:szCs w:val="18"/>
              </w:rPr>
              <w:t>20</w:t>
            </w:r>
            <w:r w:rsidRPr="003562F0">
              <w:rPr>
                <w:rFonts w:cs="Arial"/>
                <w:b/>
                <w:color w:val="000000"/>
                <w:sz w:val="18"/>
                <w:szCs w:val="18"/>
              </w:rPr>
              <w:t xml:space="preserve"> </w:t>
            </w:r>
            <w:r w:rsidRPr="003562F0">
              <w:rPr>
                <w:rFonts w:cs="Arial"/>
                <w:b/>
                <w:color w:val="00B0F0"/>
                <w:sz w:val="18"/>
                <w:szCs w:val="18"/>
              </w:rPr>
              <w:t>Y</w:t>
            </w:r>
            <w:r w:rsidRPr="003562F0">
              <w:rPr>
                <w:rFonts w:cs="Arial"/>
                <w:b/>
                <w:color w:val="000000"/>
                <w:sz w:val="18"/>
                <w:szCs w:val="18"/>
              </w:rPr>
              <w:t xml:space="preserve"> </w:t>
            </w:r>
            <w:r w:rsidRPr="003562F0">
              <w:rPr>
                <w:rFonts w:cs="Arial"/>
                <w:b/>
                <w:color w:val="FF0000"/>
                <w:sz w:val="18"/>
                <w:szCs w:val="18"/>
              </w:rPr>
              <w:t>100</w:t>
            </w:r>
          </w:p>
        </w:tc>
      </w:tr>
      <w:tr w:rsidR="005608C0" w:rsidRPr="003562F0" w14:paraId="3FE02BA0" w14:textId="77777777" w:rsidTr="003D18EE">
        <w:tc>
          <w:tcPr>
            <w:tcW w:w="483" w:type="dxa"/>
            <w:vMerge/>
          </w:tcPr>
          <w:p w14:paraId="03305C20" w14:textId="77777777" w:rsidR="005608C0" w:rsidRPr="003562F0" w:rsidRDefault="005608C0" w:rsidP="003D18EE">
            <w:pPr>
              <w:pStyle w:val="BodyText"/>
              <w:ind w:left="0"/>
              <w:rPr>
                <w:rFonts w:cs="Arial"/>
                <w:sz w:val="18"/>
                <w:szCs w:val="18"/>
                <w:lang w:val="en-GB"/>
              </w:rPr>
            </w:pPr>
          </w:p>
        </w:tc>
        <w:tc>
          <w:tcPr>
            <w:tcW w:w="1108" w:type="dxa"/>
            <w:vAlign w:val="bottom"/>
          </w:tcPr>
          <w:p w14:paraId="714ADAD7" w14:textId="77777777" w:rsidR="005608C0" w:rsidRPr="003562F0" w:rsidRDefault="005608C0" w:rsidP="003D18EE">
            <w:pPr>
              <w:rPr>
                <w:rFonts w:cs="Arial"/>
                <w:color w:val="000000"/>
                <w:sz w:val="18"/>
                <w:szCs w:val="18"/>
              </w:rPr>
            </w:pPr>
          </w:p>
        </w:tc>
        <w:tc>
          <w:tcPr>
            <w:tcW w:w="1677" w:type="dxa"/>
            <w:vAlign w:val="bottom"/>
          </w:tcPr>
          <w:p w14:paraId="5FBA522E" w14:textId="77777777" w:rsidR="005608C0" w:rsidRPr="003562F0" w:rsidRDefault="005608C0" w:rsidP="003D18EE">
            <w:pPr>
              <w:rPr>
                <w:rFonts w:cs="Arial"/>
                <w:b/>
                <w:bCs/>
                <w:color w:val="00B0F0"/>
                <w:sz w:val="18"/>
                <w:szCs w:val="18"/>
              </w:rPr>
            </w:pPr>
          </w:p>
        </w:tc>
        <w:tc>
          <w:tcPr>
            <w:tcW w:w="1130" w:type="dxa"/>
            <w:vAlign w:val="bottom"/>
          </w:tcPr>
          <w:p w14:paraId="09EFAB05" w14:textId="77777777" w:rsidR="005608C0" w:rsidRPr="003562F0" w:rsidRDefault="005608C0" w:rsidP="003D18EE">
            <w:pPr>
              <w:rPr>
                <w:rFonts w:cs="Arial"/>
                <w:color w:val="00B0F0"/>
                <w:sz w:val="18"/>
                <w:szCs w:val="18"/>
              </w:rPr>
            </w:pPr>
          </w:p>
        </w:tc>
        <w:tc>
          <w:tcPr>
            <w:tcW w:w="1535" w:type="dxa"/>
            <w:vAlign w:val="bottom"/>
          </w:tcPr>
          <w:p w14:paraId="4A809F67" w14:textId="77777777" w:rsidR="005608C0" w:rsidRPr="003562F0" w:rsidRDefault="005608C0" w:rsidP="003D18EE">
            <w:pPr>
              <w:rPr>
                <w:rFonts w:cs="Arial"/>
                <w:b/>
                <w:color w:val="000000"/>
                <w:sz w:val="18"/>
                <w:szCs w:val="18"/>
              </w:rPr>
            </w:pPr>
            <w:r w:rsidRPr="003562F0">
              <w:rPr>
                <w:rFonts w:cs="Arial"/>
                <w:b/>
                <w:color w:val="000000"/>
                <w:sz w:val="18"/>
                <w:szCs w:val="18"/>
              </w:rPr>
              <w:t>Seg A-C</w:t>
            </w:r>
          </w:p>
        </w:tc>
        <w:tc>
          <w:tcPr>
            <w:tcW w:w="2244" w:type="dxa"/>
            <w:vAlign w:val="bottom"/>
          </w:tcPr>
          <w:p w14:paraId="43702249" w14:textId="77777777" w:rsidR="005608C0" w:rsidRPr="003562F0" w:rsidRDefault="005608C0" w:rsidP="003D18EE">
            <w:pPr>
              <w:rPr>
                <w:rFonts w:cs="Arial"/>
                <w:b/>
                <w:color w:val="000000"/>
                <w:sz w:val="18"/>
                <w:szCs w:val="18"/>
              </w:rPr>
            </w:pPr>
            <w:r w:rsidRPr="003562F0">
              <w:rPr>
                <w:rFonts w:cs="Arial"/>
                <w:b/>
                <w:color w:val="E26B0A"/>
                <w:sz w:val="18"/>
                <w:szCs w:val="18"/>
              </w:rPr>
              <w:t>C</w:t>
            </w:r>
            <w:r w:rsidRPr="003562F0">
              <w:rPr>
                <w:rFonts w:cs="Arial"/>
                <w:b/>
                <w:color w:val="000000"/>
                <w:sz w:val="18"/>
                <w:szCs w:val="18"/>
              </w:rPr>
              <w:t xml:space="preserve"> </w:t>
            </w:r>
            <w:r w:rsidRPr="003562F0">
              <w:rPr>
                <w:rFonts w:cs="Arial"/>
                <w:b/>
                <w:color w:val="C00000"/>
                <w:sz w:val="18"/>
                <w:szCs w:val="18"/>
              </w:rPr>
              <w:t>20</w:t>
            </w:r>
            <w:r w:rsidRPr="003562F0">
              <w:rPr>
                <w:rFonts w:cs="Arial"/>
                <w:b/>
                <w:color w:val="000000"/>
                <w:sz w:val="18"/>
                <w:szCs w:val="18"/>
              </w:rPr>
              <w:t xml:space="preserve"> </w:t>
            </w:r>
            <w:r w:rsidRPr="003562F0">
              <w:rPr>
                <w:rFonts w:cs="Arial"/>
                <w:b/>
                <w:color w:val="E26B0A"/>
                <w:sz w:val="18"/>
                <w:szCs w:val="18"/>
              </w:rPr>
              <w:t xml:space="preserve">Y </w:t>
            </w:r>
            <w:r w:rsidRPr="003562F0">
              <w:rPr>
                <w:rFonts w:cs="Arial"/>
                <w:b/>
                <w:color w:val="FF0000"/>
                <w:sz w:val="18"/>
                <w:szCs w:val="18"/>
              </w:rPr>
              <w:t>100</w:t>
            </w:r>
          </w:p>
        </w:tc>
      </w:tr>
      <w:tr w:rsidR="005608C0" w:rsidRPr="003562F0" w14:paraId="1D7C127F" w14:textId="77777777" w:rsidTr="003D18EE">
        <w:tc>
          <w:tcPr>
            <w:tcW w:w="483" w:type="dxa"/>
            <w:vMerge/>
          </w:tcPr>
          <w:p w14:paraId="15F6828D" w14:textId="77777777" w:rsidR="005608C0" w:rsidRPr="003562F0" w:rsidRDefault="005608C0" w:rsidP="003D18EE">
            <w:pPr>
              <w:pStyle w:val="BodyText"/>
              <w:ind w:left="0"/>
              <w:rPr>
                <w:rFonts w:cs="Arial"/>
                <w:sz w:val="18"/>
                <w:szCs w:val="18"/>
                <w:lang w:val="en-GB"/>
              </w:rPr>
            </w:pPr>
          </w:p>
        </w:tc>
        <w:tc>
          <w:tcPr>
            <w:tcW w:w="1108" w:type="dxa"/>
            <w:vAlign w:val="bottom"/>
          </w:tcPr>
          <w:p w14:paraId="2CFB2481" w14:textId="77777777" w:rsidR="005608C0" w:rsidRPr="003562F0" w:rsidRDefault="005608C0" w:rsidP="003D18EE">
            <w:pPr>
              <w:rPr>
                <w:rFonts w:cs="Arial"/>
                <w:color w:val="000000"/>
                <w:sz w:val="18"/>
                <w:szCs w:val="18"/>
              </w:rPr>
            </w:pPr>
          </w:p>
        </w:tc>
        <w:tc>
          <w:tcPr>
            <w:tcW w:w="1677" w:type="dxa"/>
            <w:vAlign w:val="bottom"/>
          </w:tcPr>
          <w:p w14:paraId="39B43511" w14:textId="77777777" w:rsidR="005608C0" w:rsidRPr="003562F0" w:rsidRDefault="005608C0" w:rsidP="003D18EE">
            <w:pPr>
              <w:rPr>
                <w:rFonts w:cs="Arial"/>
                <w:b/>
                <w:bCs/>
                <w:color w:val="00B0F0"/>
                <w:sz w:val="18"/>
                <w:szCs w:val="18"/>
              </w:rPr>
            </w:pPr>
          </w:p>
        </w:tc>
        <w:tc>
          <w:tcPr>
            <w:tcW w:w="1130" w:type="dxa"/>
            <w:vAlign w:val="bottom"/>
          </w:tcPr>
          <w:p w14:paraId="51649C99" w14:textId="77777777" w:rsidR="005608C0" w:rsidRPr="003562F0" w:rsidRDefault="005608C0" w:rsidP="003D18EE">
            <w:pPr>
              <w:rPr>
                <w:rFonts w:cs="Arial"/>
                <w:color w:val="00B0F0"/>
                <w:sz w:val="18"/>
                <w:szCs w:val="18"/>
              </w:rPr>
            </w:pPr>
          </w:p>
        </w:tc>
        <w:tc>
          <w:tcPr>
            <w:tcW w:w="1535" w:type="dxa"/>
            <w:vAlign w:val="bottom"/>
          </w:tcPr>
          <w:p w14:paraId="1BD8881B" w14:textId="77777777" w:rsidR="005608C0" w:rsidRPr="003562F0" w:rsidRDefault="005608C0" w:rsidP="003D18EE">
            <w:pPr>
              <w:rPr>
                <w:rFonts w:cs="Arial"/>
                <w:b/>
                <w:color w:val="000000"/>
                <w:sz w:val="18"/>
                <w:szCs w:val="18"/>
              </w:rPr>
            </w:pPr>
            <w:r w:rsidRPr="003562F0">
              <w:rPr>
                <w:rFonts w:cs="Arial"/>
                <w:b/>
                <w:color w:val="000000"/>
                <w:sz w:val="18"/>
                <w:szCs w:val="18"/>
              </w:rPr>
              <w:t>Seg B-D</w:t>
            </w:r>
          </w:p>
        </w:tc>
        <w:tc>
          <w:tcPr>
            <w:tcW w:w="2244" w:type="dxa"/>
            <w:vAlign w:val="bottom"/>
          </w:tcPr>
          <w:p w14:paraId="5CEA2436" w14:textId="77777777" w:rsidR="005608C0" w:rsidRPr="003562F0" w:rsidRDefault="005608C0" w:rsidP="003D18EE">
            <w:pPr>
              <w:rPr>
                <w:rFonts w:cs="Arial"/>
                <w:b/>
                <w:color w:val="000000"/>
                <w:sz w:val="18"/>
                <w:szCs w:val="18"/>
              </w:rPr>
            </w:pPr>
            <w:r w:rsidRPr="003562F0">
              <w:rPr>
                <w:rFonts w:cs="Arial"/>
                <w:b/>
                <w:color w:val="00B0F0"/>
                <w:sz w:val="18"/>
                <w:szCs w:val="18"/>
              </w:rPr>
              <w:t>F</w:t>
            </w:r>
            <w:r w:rsidRPr="003562F0">
              <w:rPr>
                <w:rFonts w:cs="Arial"/>
                <w:b/>
                <w:color w:val="000000"/>
                <w:sz w:val="18"/>
                <w:szCs w:val="18"/>
              </w:rPr>
              <w:t xml:space="preserve"> </w:t>
            </w:r>
            <w:r w:rsidRPr="003562F0">
              <w:rPr>
                <w:rFonts w:cs="Arial"/>
                <w:b/>
                <w:color w:val="FF0000"/>
                <w:sz w:val="18"/>
                <w:szCs w:val="18"/>
              </w:rPr>
              <w:t>20</w:t>
            </w:r>
            <w:r w:rsidRPr="003562F0">
              <w:rPr>
                <w:rFonts w:cs="Arial"/>
                <w:b/>
                <w:color w:val="000000"/>
                <w:sz w:val="18"/>
                <w:szCs w:val="18"/>
              </w:rPr>
              <w:t xml:space="preserve"> </w:t>
            </w:r>
            <w:r w:rsidRPr="003562F0">
              <w:rPr>
                <w:rFonts w:cs="Arial"/>
                <w:b/>
                <w:color w:val="00B0F0"/>
                <w:sz w:val="18"/>
                <w:szCs w:val="18"/>
              </w:rPr>
              <w:t>Y</w:t>
            </w:r>
            <w:r w:rsidRPr="003562F0">
              <w:rPr>
                <w:rFonts w:cs="Arial"/>
                <w:b/>
                <w:color w:val="000000"/>
                <w:sz w:val="18"/>
                <w:szCs w:val="18"/>
              </w:rPr>
              <w:t xml:space="preserve"> </w:t>
            </w:r>
            <w:r w:rsidRPr="003562F0">
              <w:rPr>
                <w:rFonts w:cs="Arial"/>
                <w:b/>
                <w:color w:val="C00000"/>
                <w:sz w:val="18"/>
                <w:szCs w:val="18"/>
              </w:rPr>
              <w:t>150</w:t>
            </w:r>
          </w:p>
        </w:tc>
      </w:tr>
    </w:tbl>
    <w:p w14:paraId="3BDE54AC" w14:textId="77777777" w:rsidR="005608C0" w:rsidRDefault="005608C0" w:rsidP="005608C0">
      <w:pPr>
        <w:pStyle w:val="BodyText"/>
        <w:rPr>
          <w:lang w:val="en-GB"/>
        </w:rPr>
      </w:pPr>
    </w:p>
    <w:p w14:paraId="5B632FB6" w14:textId="77777777" w:rsidR="005608C0" w:rsidRPr="00C33082" w:rsidRDefault="005608C0" w:rsidP="005608C0">
      <w:pPr>
        <w:pStyle w:val="Heading3"/>
        <w:jc w:val="both"/>
        <w:rPr>
          <w:iCs/>
          <w:lang w:val="en-GB"/>
        </w:rPr>
      </w:pPr>
      <w:bookmarkStart w:id="267" w:name="_Toc382488690"/>
      <w:bookmarkStart w:id="268" w:name="_Toc401324251"/>
      <w:r w:rsidRPr="00C33082">
        <w:rPr>
          <w:lang w:val="en-GB"/>
        </w:rPr>
        <w:t>Acceptance Tests</w:t>
      </w:r>
      <w:bookmarkEnd w:id="267"/>
      <w:bookmarkEnd w:id="268"/>
    </w:p>
    <w:p w14:paraId="072A422C" w14:textId="77777777" w:rsidR="005608C0" w:rsidRPr="00C33082" w:rsidRDefault="005608C0" w:rsidP="005608C0">
      <w:pPr>
        <w:pStyle w:val="BodyText"/>
        <w:jc w:val="both"/>
        <w:rPr>
          <w:lang w:val="en-GB"/>
        </w:rPr>
      </w:pPr>
      <w:r w:rsidRPr="00C33082">
        <w:rPr>
          <w:lang w:val="en-GB"/>
        </w:rPr>
        <w:t>Definition of done requires that all test scenarios are satisfied; furthermore it is expected that the development team will identify additional scenarios to add the test pack.</w:t>
      </w:r>
      <w:r w:rsidRPr="00C33082">
        <w:rPr>
          <w:lang w:val="en-GB"/>
        </w:rPr>
        <w:br/>
        <w:t>Changes made to inventory should be demonstrated via ICR GUI.</w:t>
      </w:r>
    </w:p>
    <w:tbl>
      <w:tblPr>
        <w:tblW w:w="9876" w:type="dxa"/>
        <w:tblInd w:w="86"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ayout w:type="fixed"/>
        <w:tblCellMar>
          <w:top w:w="58" w:type="dxa"/>
          <w:left w:w="86" w:type="dxa"/>
          <w:bottom w:w="58" w:type="dxa"/>
          <w:right w:w="86" w:type="dxa"/>
        </w:tblCellMar>
        <w:tblLook w:val="01E0" w:firstRow="1" w:lastRow="1" w:firstColumn="1" w:lastColumn="1" w:noHBand="0" w:noVBand="0"/>
      </w:tblPr>
      <w:tblGrid>
        <w:gridCol w:w="810"/>
        <w:gridCol w:w="1146"/>
        <w:gridCol w:w="2160"/>
        <w:gridCol w:w="1890"/>
        <w:gridCol w:w="3870"/>
      </w:tblGrid>
      <w:tr w:rsidR="005608C0" w:rsidRPr="00C33082" w14:paraId="77167186" w14:textId="77777777" w:rsidTr="003D18EE">
        <w:trPr>
          <w:tblHeader/>
        </w:trPr>
        <w:tc>
          <w:tcPr>
            <w:tcW w:w="810" w:type="dxa"/>
            <w:shd w:val="clear" w:color="auto" w:fill="DBE5F1" w:themeFill="accent1" w:themeFillTint="33"/>
          </w:tcPr>
          <w:p w14:paraId="7B39386B" w14:textId="77777777" w:rsidR="005608C0" w:rsidRPr="00C33082" w:rsidRDefault="005608C0" w:rsidP="003D18EE">
            <w:pPr>
              <w:rPr>
                <w:rFonts w:asciiTheme="minorHAnsi" w:hAnsiTheme="minorHAnsi" w:cstheme="minorHAnsi"/>
                <w:b/>
                <w:szCs w:val="20"/>
              </w:rPr>
            </w:pPr>
            <w:r w:rsidRPr="00C33082">
              <w:rPr>
                <w:rFonts w:asciiTheme="minorHAnsi" w:hAnsiTheme="minorHAnsi" w:cstheme="minorHAnsi"/>
                <w:b/>
                <w:szCs w:val="20"/>
              </w:rPr>
              <w:t>Nr.</w:t>
            </w:r>
          </w:p>
        </w:tc>
        <w:tc>
          <w:tcPr>
            <w:tcW w:w="1146" w:type="dxa"/>
            <w:shd w:val="clear" w:color="auto" w:fill="DBE5F1" w:themeFill="accent1" w:themeFillTint="33"/>
          </w:tcPr>
          <w:p w14:paraId="5D36680A" w14:textId="77777777" w:rsidR="005608C0" w:rsidRPr="00C33082" w:rsidRDefault="005608C0" w:rsidP="003D18EE">
            <w:pPr>
              <w:rPr>
                <w:rFonts w:asciiTheme="minorHAnsi" w:hAnsiTheme="minorHAnsi" w:cstheme="minorHAnsi"/>
                <w:b/>
                <w:szCs w:val="20"/>
              </w:rPr>
            </w:pPr>
            <w:r w:rsidRPr="00C33082">
              <w:rPr>
                <w:rFonts w:asciiTheme="minorHAnsi" w:hAnsiTheme="minorHAnsi" w:cstheme="minorHAnsi"/>
                <w:b/>
                <w:szCs w:val="20"/>
              </w:rPr>
              <w:t>Test</w:t>
            </w:r>
          </w:p>
        </w:tc>
        <w:tc>
          <w:tcPr>
            <w:tcW w:w="2160" w:type="dxa"/>
            <w:shd w:val="clear" w:color="auto" w:fill="DBE5F1" w:themeFill="accent1" w:themeFillTint="33"/>
          </w:tcPr>
          <w:p w14:paraId="0B423B8D" w14:textId="77777777" w:rsidR="005608C0" w:rsidRPr="00C33082" w:rsidRDefault="005608C0" w:rsidP="003D18EE">
            <w:pPr>
              <w:rPr>
                <w:rFonts w:asciiTheme="minorHAnsi" w:hAnsiTheme="minorHAnsi" w:cstheme="minorHAnsi"/>
                <w:b/>
                <w:szCs w:val="20"/>
              </w:rPr>
            </w:pPr>
            <w:r w:rsidRPr="00C33082">
              <w:rPr>
                <w:rFonts w:asciiTheme="minorHAnsi" w:hAnsiTheme="minorHAnsi" w:cstheme="minorHAnsi"/>
                <w:b/>
                <w:szCs w:val="20"/>
              </w:rPr>
              <w:t>Pre-conditions</w:t>
            </w:r>
          </w:p>
        </w:tc>
        <w:tc>
          <w:tcPr>
            <w:tcW w:w="1890" w:type="dxa"/>
            <w:shd w:val="clear" w:color="auto" w:fill="DBE5F1" w:themeFill="accent1" w:themeFillTint="33"/>
          </w:tcPr>
          <w:p w14:paraId="06F343A1" w14:textId="77777777" w:rsidR="005608C0" w:rsidRPr="00C33082" w:rsidRDefault="005608C0" w:rsidP="003D18EE">
            <w:pPr>
              <w:rPr>
                <w:rFonts w:asciiTheme="minorHAnsi" w:hAnsiTheme="minorHAnsi" w:cstheme="minorHAnsi"/>
                <w:b/>
                <w:szCs w:val="20"/>
              </w:rPr>
            </w:pPr>
            <w:r w:rsidRPr="00C33082">
              <w:rPr>
                <w:rFonts w:asciiTheme="minorHAnsi" w:hAnsiTheme="minorHAnsi" w:cstheme="minorHAnsi"/>
                <w:b/>
                <w:szCs w:val="20"/>
              </w:rPr>
              <w:t>Action</w:t>
            </w:r>
          </w:p>
        </w:tc>
        <w:tc>
          <w:tcPr>
            <w:tcW w:w="3870" w:type="dxa"/>
            <w:shd w:val="clear" w:color="auto" w:fill="DBE5F1" w:themeFill="accent1" w:themeFillTint="33"/>
          </w:tcPr>
          <w:p w14:paraId="3D761BD4" w14:textId="77777777" w:rsidR="005608C0" w:rsidRPr="00C33082" w:rsidRDefault="005608C0" w:rsidP="003D18EE">
            <w:pPr>
              <w:rPr>
                <w:rFonts w:asciiTheme="minorHAnsi" w:hAnsiTheme="minorHAnsi" w:cstheme="minorHAnsi"/>
                <w:b/>
                <w:szCs w:val="20"/>
              </w:rPr>
            </w:pPr>
            <w:r w:rsidRPr="00C33082">
              <w:rPr>
                <w:rFonts w:asciiTheme="minorHAnsi" w:hAnsiTheme="minorHAnsi" w:cstheme="minorHAnsi"/>
                <w:b/>
                <w:szCs w:val="20"/>
              </w:rPr>
              <w:t>Post-condition</w:t>
            </w:r>
          </w:p>
        </w:tc>
      </w:tr>
      <w:tr w:rsidR="005608C0" w:rsidRPr="00C33082" w14:paraId="09B2F018" w14:textId="77777777" w:rsidTr="003D18EE">
        <w:tc>
          <w:tcPr>
            <w:tcW w:w="810" w:type="dxa"/>
            <w:vAlign w:val="center"/>
          </w:tcPr>
          <w:p w14:paraId="330E15E5" w14:textId="77777777" w:rsidR="005608C0" w:rsidRPr="00C33082" w:rsidRDefault="005608C0" w:rsidP="005608C0">
            <w:pPr>
              <w:numPr>
                <w:ilvl w:val="0"/>
                <w:numId w:val="53"/>
              </w:numPr>
              <w:spacing w:before="40" w:after="40"/>
              <w:rPr>
                <w:rFonts w:asciiTheme="minorHAnsi" w:hAnsiTheme="minorHAnsi" w:cstheme="minorHAnsi"/>
                <w:bCs/>
                <w:szCs w:val="20"/>
              </w:rPr>
            </w:pPr>
          </w:p>
        </w:tc>
        <w:tc>
          <w:tcPr>
            <w:tcW w:w="1146" w:type="dxa"/>
          </w:tcPr>
          <w:p w14:paraId="3E6AC18A" w14:textId="77777777" w:rsidR="005608C0" w:rsidRPr="00C33082" w:rsidRDefault="005608C0" w:rsidP="003D18EE">
            <w:pPr>
              <w:spacing w:before="100" w:beforeAutospacing="1" w:after="100" w:afterAutospacing="1"/>
              <w:rPr>
                <w:rFonts w:asciiTheme="minorHAnsi" w:hAnsiTheme="minorHAnsi" w:cstheme="minorHAnsi"/>
              </w:rPr>
            </w:pPr>
            <w:r w:rsidRPr="00C33082">
              <w:rPr>
                <w:rFonts w:asciiTheme="minorHAnsi" w:hAnsiTheme="minorHAnsi" w:cstheme="minorHAnsi"/>
              </w:rPr>
              <w:t>Dress New ICR</w:t>
            </w:r>
          </w:p>
        </w:tc>
        <w:tc>
          <w:tcPr>
            <w:tcW w:w="2160" w:type="dxa"/>
          </w:tcPr>
          <w:p w14:paraId="208FB2B0" w14:textId="77777777" w:rsidR="005608C0" w:rsidRPr="00C33082" w:rsidRDefault="005608C0" w:rsidP="003D18EE">
            <w:pPr>
              <w:spacing w:before="100" w:beforeAutospacing="1" w:after="100" w:afterAutospacing="1"/>
              <w:rPr>
                <w:rFonts w:asciiTheme="minorHAnsi" w:hAnsiTheme="minorHAnsi" w:cstheme="minorHAnsi"/>
              </w:rPr>
            </w:pPr>
            <w:r w:rsidRPr="00C33082">
              <w:rPr>
                <w:rFonts w:asciiTheme="minorHAnsi" w:hAnsiTheme="minorHAnsi" w:cstheme="minorHAnsi"/>
              </w:rPr>
              <w:t>Schedule as shown in sl.no.7 of section 12.</w:t>
            </w:r>
            <w:r w:rsidR="00775870">
              <w:rPr>
                <w:rFonts w:asciiTheme="minorHAnsi" w:hAnsiTheme="minorHAnsi" w:cstheme="minorHAnsi"/>
              </w:rPr>
              <w:t>8</w:t>
            </w:r>
            <w:r w:rsidRPr="00C33082">
              <w:rPr>
                <w:rFonts w:asciiTheme="minorHAnsi" w:hAnsiTheme="minorHAnsi" w:cstheme="minorHAnsi"/>
              </w:rPr>
              <w:t>.3 exists in the system in Draft status</w:t>
            </w:r>
          </w:p>
          <w:p w14:paraId="43C6BE76" w14:textId="77777777" w:rsidR="005608C0" w:rsidRPr="00C33082" w:rsidRDefault="005608C0" w:rsidP="003D18EE">
            <w:pPr>
              <w:spacing w:before="100" w:beforeAutospacing="1" w:after="100" w:afterAutospacing="1"/>
              <w:rPr>
                <w:rFonts w:asciiTheme="minorHAnsi" w:hAnsiTheme="minorHAnsi" w:cstheme="minorHAnsi"/>
              </w:rPr>
            </w:pPr>
            <w:r w:rsidRPr="00C33082">
              <w:rPr>
                <w:rFonts w:asciiTheme="minorHAnsi" w:hAnsiTheme="minorHAnsi" w:cstheme="minorHAnsi"/>
              </w:rPr>
              <w:t>Subscriber parameter for 'Inventory_Bucket_Control_Type' is set</w:t>
            </w:r>
            <w:r>
              <w:rPr>
                <w:rFonts w:asciiTheme="minorHAnsi" w:hAnsiTheme="minorHAnsi" w:cstheme="minorHAnsi"/>
              </w:rPr>
              <w:t xml:space="preserve"> to 'Authorization' or 'Protection limits'</w:t>
            </w:r>
          </w:p>
          <w:p w14:paraId="3A859B5F" w14:textId="77777777" w:rsidR="005608C0" w:rsidRPr="00C33082" w:rsidRDefault="005608C0" w:rsidP="003D18EE">
            <w:pPr>
              <w:spacing w:before="100" w:beforeAutospacing="1" w:after="100" w:afterAutospacing="1"/>
              <w:rPr>
                <w:rFonts w:asciiTheme="minorHAnsi" w:hAnsiTheme="minorHAnsi" w:cstheme="minorHAnsi"/>
              </w:rPr>
            </w:pPr>
            <w:r w:rsidRPr="00C33082">
              <w:rPr>
                <w:rFonts w:asciiTheme="minorHAnsi" w:hAnsiTheme="minorHAnsi" w:cstheme="minorHAnsi"/>
              </w:rPr>
              <w:t>MICT actions exists which would result in applying different nesting templates to different legs/segments of the new flight.</w:t>
            </w:r>
          </w:p>
        </w:tc>
        <w:tc>
          <w:tcPr>
            <w:tcW w:w="1890" w:type="dxa"/>
          </w:tcPr>
          <w:p w14:paraId="32A65192" w14:textId="77777777" w:rsidR="005608C0" w:rsidRPr="00C33082" w:rsidRDefault="005608C0" w:rsidP="003D18EE">
            <w:pPr>
              <w:spacing w:before="100" w:beforeAutospacing="1" w:after="100" w:afterAutospacing="1"/>
              <w:rPr>
                <w:rFonts w:asciiTheme="minorHAnsi" w:hAnsiTheme="minorHAnsi" w:cstheme="minorHAnsi"/>
              </w:rPr>
            </w:pPr>
            <w:r w:rsidRPr="00C33082">
              <w:rPr>
                <w:rFonts w:asciiTheme="minorHAnsi" w:hAnsiTheme="minorHAnsi" w:cstheme="minorHAnsi"/>
              </w:rPr>
              <w:t>Activate schedule</w:t>
            </w:r>
          </w:p>
        </w:tc>
        <w:tc>
          <w:tcPr>
            <w:tcW w:w="3870" w:type="dxa"/>
          </w:tcPr>
          <w:p w14:paraId="31942183" w14:textId="77777777" w:rsidR="005608C0" w:rsidRDefault="005608C0" w:rsidP="003D18EE">
            <w:pPr>
              <w:spacing w:before="100" w:beforeAutospacing="1" w:after="100" w:afterAutospacing="1"/>
              <w:rPr>
                <w:rFonts w:asciiTheme="minorHAnsi" w:hAnsiTheme="minorHAnsi" w:cstheme="minorHAnsi"/>
              </w:rPr>
            </w:pPr>
            <w:r w:rsidRPr="00C33082">
              <w:rPr>
                <w:rFonts w:asciiTheme="minorHAnsi" w:hAnsiTheme="minorHAnsi" w:cstheme="minorHAnsi"/>
              </w:rPr>
              <w:t>The new ICR is created in the grid, all legs and segments are dressed.</w:t>
            </w:r>
          </w:p>
          <w:p w14:paraId="1AD65F68" w14:textId="77777777" w:rsidR="005608C0" w:rsidRPr="00C33082" w:rsidRDefault="005608C0" w:rsidP="003D18EE">
            <w:pPr>
              <w:spacing w:before="100" w:beforeAutospacing="1" w:after="100" w:afterAutospacing="1"/>
              <w:rPr>
                <w:rFonts w:asciiTheme="minorHAnsi" w:hAnsiTheme="minorHAnsi" w:cstheme="minorHAnsi"/>
              </w:rPr>
            </w:pPr>
            <w:r w:rsidRPr="00C33082">
              <w:rPr>
                <w:rFonts w:asciiTheme="minorHAnsi" w:hAnsiTheme="minorHAnsi" w:cstheme="minorHAnsi"/>
              </w:rPr>
              <w:t>Need to demonstrate:</w:t>
            </w:r>
          </w:p>
          <w:p w14:paraId="2D16D0D4" w14:textId="77777777" w:rsidR="005608C0" w:rsidRPr="00C33082" w:rsidRDefault="005608C0" w:rsidP="005608C0">
            <w:pPr>
              <w:pStyle w:val="ListParagraph"/>
              <w:numPr>
                <w:ilvl w:val="0"/>
                <w:numId w:val="27"/>
              </w:numPr>
              <w:spacing w:before="100" w:beforeAutospacing="1" w:after="100" w:afterAutospacing="1"/>
              <w:ind w:left="287" w:hanging="283"/>
              <w:rPr>
                <w:rFonts w:asciiTheme="minorHAnsi" w:hAnsiTheme="minorHAnsi" w:cstheme="minorHAnsi"/>
              </w:rPr>
            </w:pPr>
            <w:r w:rsidRPr="00C33082">
              <w:rPr>
                <w:rFonts w:asciiTheme="minorHAnsi" w:hAnsiTheme="minorHAnsi" w:cstheme="minorHAnsi"/>
              </w:rPr>
              <w:t xml:space="preserve">Segments are assigned correct nesting template </w:t>
            </w:r>
            <w:r>
              <w:rPr>
                <w:rFonts w:asciiTheme="minorHAnsi" w:hAnsiTheme="minorHAnsi" w:cstheme="minorHAnsi"/>
              </w:rPr>
              <w:t>as per new logic</w:t>
            </w:r>
          </w:p>
          <w:p w14:paraId="5F5629C2" w14:textId="77777777" w:rsidR="005608C0" w:rsidRDefault="005608C0" w:rsidP="005608C0">
            <w:pPr>
              <w:pStyle w:val="ListParagraph"/>
              <w:numPr>
                <w:ilvl w:val="0"/>
                <w:numId w:val="27"/>
              </w:numPr>
              <w:spacing w:before="100" w:beforeAutospacing="1" w:after="100" w:afterAutospacing="1"/>
              <w:ind w:left="287" w:hanging="283"/>
              <w:rPr>
                <w:rFonts w:asciiTheme="minorHAnsi" w:hAnsiTheme="minorHAnsi" w:cstheme="minorHAnsi"/>
              </w:rPr>
            </w:pPr>
            <w:r w:rsidRPr="00C33082">
              <w:rPr>
                <w:rFonts w:asciiTheme="minorHAnsi" w:hAnsiTheme="minorHAnsi" w:cstheme="minorHAnsi"/>
              </w:rPr>
              <w:t>Cabin capacities allocated to segments are as per smallest common cabin capacity of its legs.</w:t>
            </w:r>
          </w:p>
          <w:p w14:paraId="078CE207" w14:textId="77777777" w:rsidR="005608C0" w:rsidRPr="00C33082" w:rsidRDefault="005608C0" w:rsidP="005608C0">
            <w:pPr>
              <w:pStyle w:val="ListParagraph"/>
              <w:numPr>
                <w:ilvl w:val="0"/>
                <w:numId w:val="27"/>
              </w:numPr>
              <w:spacing w:before="100" w:beforeAutospacing="1" w:after="100" w:afterAutospacing="1"/>
              <w:ind w:left="287" w:hanging="283"/>
              <w:rPr>
                <w:rFonts w:asciiTheme="minorHAnsi" w:hAnsiTheme="minorHAnsi" w:cstheme="minorHAnsi"/>
              </w:rPr>
            </w:pPr>
            <w:r>
              <w:rPr>
                <w:rFonts w:asciiTheme="minorHAnsi" w:hAnsiTheme="minorHAnsi" w:cstheme="minorHAnsi"/>
              </w:rPr>
              <w:t>Depending on Subscriber parameter the PLs and effective AUs for nested buckets, are correctly populated</w:t>
            </w:r>
          </w:p>
          <w:p w14:paraId="42C7E542" w14:textId="77777777" w:rsidR="005608C0" w:rsidRPr="00C33082" w:rsidRDefault="005608C0" w:rsidP="003D18EE">
            <w:pPr>
              <w:spacing w:before="100" w:beforeAutospacing="1" w:after="100" w:afterAutospacing="1"/>
              <w:rPr>
                <w:rFonts w:asciiTheme="minorHAnsi" w:hAnsiTheme="minorHAnsi" w:cstheme="minorHAnsi"/>
              </w:rPr>
            </w:pPr>
          </w:p>
        </w:tc>
      </w:tr>
      <w:tr w:rsidR="005608C0" w:rsidRPr="00C33082" w14:paraId="6F1E024A" w14:textId="77777777" w:rsidTr="003D18EE">
        <w:trPr>
          <w:trHeight w:val="380"/>
        </w:trPr>
        <w:tc>
          <w:tcPr>
            <w:tcW w:w="810" w:type="dxa"/>
            <w:vAlign w:val="center"/>
          </w:tcPr>
          <w:p w14:paraId="30B17766" w14:textId="77777777" w:rsidR="005608C0" w:rsidRPr="00C33082" w:rsidRDefault="005608C0" w:rsidP="005608C0">
            <w:pPr>
              <w:numPr>
                <w:ilvl w:val="0"/>
                <w:numId w:val="53"/>
              </w:numPr>
              <w:spacing w:before="40" w:after="40"/>
              <w:rPr>
                <w:rFonts w:asciiTheme="minorHAnsi" w:hAnsiTheme="minorHAnsi" w:cstheme="minorHAnsi"/>
                <w:bCs/>
                <w:szCs w:val="20"/>
              </w:rPr>
            </w:pPr>
          </w:p>
        </w:tc>
        <w:tc>
          <w:tcPr>
            <w:tcW w:w="1146" w:type="dxa"/>
          </w:tcPr>
          <w:p w14:paraId="233E641D" w14:textId="77777777" w:rsidR="005608C0" w:rsidRPr="00C33082" w:rsidRDefault="005608C0" w:rsidP="003D18EE">
            <w:pPr>
              <w:spacing w:before="100" w:beforeAutospacing="1" w:after="100" w:afterAutospacing="1"/>
              <w:rPr>
                <w:rFonts w:asciiTheme="minorHAnsi" w:hAnsiTheme="minorHAnsi" w:cstheme="minorHAnsi"/>
              </w:rPr>
            </w:pPr>
            <w:r w:rsidRPr="00C33082">
              <w:rPr>
                <w:rFonts w:asciiTheme="minorHAnsi" w:hAnsiTheme="minorHAnsi" w:cstheme="minorHAnsi"/>
              </w:rPr>
              <w:t>Dress New ICR</w:t>
            </w:r>
            <w:r>
              <w:rPr>
                <w:rFonts w:asciiTheme="minorHAnsi" w:hAnsiTheme="minorHAnsi" w:cstheme="minorHAnsi"/>
              </w:rPr>
              <w:t xml:space="preserve"> with Retention</w:t>
            </w:r>
          </w:p>
        </w:tc>
        <w:tc>
          <w:tcPr>
            <w:tcW w:w="2160" w:type="dxa"/>
          </w:tcPr>
          <w:p w14:paraId="2B938121" w14:textId="77777777" w:rsidR="005608C0" w:rsidRPr="00C33082" w:rsidRDefault="005608C0" w:rsidP="003D18EE">
            <w:pPr>
              <w:spacing w:before="100" w:beforeAutospacing="1" w:after="100" w:afterAutospacing="1"/>
              <w:rPr>
                <w:rFonts w:asciiTheme="minorHAnsi" w:hAnsiTheme="minorHAnsi" w:cstheme="minorHAnsi"/>
              </w:rPr>
            </w:pPr>
            <w:r w:rsidRPr="00C33082">
              <w:rPr>
                <w:rFonts w:asciiTheme="minorHAnsi" w:hAnsiTheme="minorHAnsi" w:cstheme="minorHAnsi"/>
              </w:rPr>
              <w:t xml:space="preserve">An ICR, which is the source of retained inventory controls, </w:t>
            </w:r>
            <w:r w:rsidRPr="00C33082">
              <w:rPr>
                <w:rFonts w:asciiTheme="minorHAnsi" w:hAnsiTheme="minorHAnsi" w:cstheme="minorHAnsi"/>
              </w:rPr>
              <w:lastRenderedPageBreak/>
              <w:t>exists in grid.</w:t>
            </w:r>
          </w:p>
          <w:p w14:paraId="54CDAB99" w14:textId="77777777" w:rsidR="005608C0" w:rsidRPr="00C33082" w:rsidRDefault="005608C0" w:rsidP="003D18EE">
            <w:pPr>
              <w:spacing w:before="100" w:beforeAutospacing="1" w:after="100" w:afterAutospacing="1"/>
              <w:rPr>
                <w:rFonts w:asciiTheme="minorHAnsi" w:hAnsiTheme="minorHAnsi" w:cstheme="minorHAnsi"/>
              </w:rPr>
            </w:pPr>
            <w:r w:rsidRPr="00C33082">
              <w:rPr>
                <w:rFonts w:asciiTheme="minorHAnsi" w:hAnsiTheme="minorHAnsi" w:cstheme="minorHAnsi"/>
              </w:rPr>
              <w:t>Subscriber parameter for 'Inventory_Bucket_Control_Type' is set.</w:t>
            </w:r>
          </w:p>
          <w:p w14:paraId="713CF9E6" w14:textId="77777777" w:rsidR="005608C0" w:rsidRPr="00C33082" w:rsidRDefault="005608C0" w:rsidP="003D18EE">
            <w:pPr>
              <w:spacing w:before="100" w:beforeAutospacing="1" w:after="100" w:afterAutospacing="1"/>
              <w:rPr>
                <w:rFonts w:asciiTheme="minorHAnsi" w:hAnsiTheme="minorHAnsi" w:cstheme="minorHAnsi"/>
              </w:rPr>
            </w:pPr>
            <w:r w:rsidRPr="00C33082">
              <w:rPr>
                <w:rFonts w:asciiTheme="minorHAnsi" w:hAnsiTheme="minorHAnsi" w:cstheme="minorHAnsi"/>
              </w:rPr>
              <w:t xml:space="preserve">MICT actions exists which would result in applying different nesting templates to different legs/segments of the new flight. </w:t>
            </w:r>
            <w:r w:rsidRPr="00C33082">
              <w:rPr>
                <w:rFonts w:asciiTheme="minorHAnsi" w:hAnsiTheme="minorHAnsi" w:cstheme="minorHAnsi"/>
              </w:rPr>
              <w:br/>
            </w:r>
          </w:p>
        </w:tc>
        <w:tc>
          <w:tcPr>
            <w:tcW w:w="1890" w:type="dxa"/>
          </w:tcPr>
          <w:p w14:paraId="4B4BED48" w14:textId="77777777" w:rsidR="005608C0" w:rsidRPr="00C33082" w:rsidRDefault="005608C0" w:rsidP="003D18EE">
            <w:pPr>
              <w:spacing w:before="100" w:beforeAutospacing="1" w:after="100" w:afterAutospacing="1"/>
              <w:rPr>
                <w:rFonts w:asciiTheme="minorHAnsi" w:hAnsiTheme="minorHAnsi" w:cstheme="minorHAnsi"/>
              </w:rPr>
            </w:pPr>
            <w:r w:rsidRPr="00C33082">
              <w:rPr>
                <w:rFonts w:asciiTheme="minorHAnsi" w:hAnsiTheme="minorHAnsi" w:cstheme="minorHAnsi"/>
              </w:rPr>
              <w:lastRenderedPageBreak/>
              <w:t xml:space="preserve">Inventory Activation interface of </w:t>
            </w:r>
            <w:r w:rsidRPr="00C33082">
              <w:rPr>
                <w:rFonts w:asciiTheme="minorHAnsi" w:hAnsiTheme="minorHAnsi" w:cstheme="minorHAnsi"/>
                <w:i/>
              </w:rPr>
              <w:t>FlightManager</w:t>
            </w:r>
            <w:r w:rsidRPr="00C33082">
              <w:rPr>
                <w:rFonts w:asciiTheme="minorHAnsi" w:hAnsiTheme="minorHAnsi" w:cstheme="minorHAnsi"/>
              </w:rPr>
              <w:t xml:space="preserve"> is </w:t>
            </w:r>
            <w:r w:rsidRPr="00C33082">
              <w:rPr>
                <w:rFonts w:asciiTheme="minorHAnsi" w:hAnsiTheme="minorHAnsi" w:cstheme="minorHAnsi"/>
              </w:rPr>
              <w:lastRenderedPageBreak/>
              <w:t>invoked with the details of a new multi-leg ICR, and retention source is specified for its segments. Protection of ICR is requested.</w:t>
            </w:r>
          </w:p>
        </w:tc>
        <w:tc>
          <w:tcPr>
            <w:tcW w:w="3870" w:type="dxa"/>
          </w:tcPr>
          <w:p w14:paraId="3ADABF65" w14:textId="77777777" w:rsidR="005608C0" w:rsidRPr="00C33082" w:rsidRDefault="005608C0" w:rsidP="003D18EE">
            <w:pPr>
              <w:spacing w:before="100" w:beforeAutospacing="1" w:after="100" w:afterAutospacing="1"/>
              <w:rPr>
                <w:rFonts w:asciiTheme="minorHAnsi" w:hAnsiTheme="minorHAnsi" w:cstheme="minorHAnsi"/>
              </w:rPr>
            </w:pPr>
            <w:r w:rsidRPr="00C33082">
              <w:rPr>
                <w:rFonts w:asciiTheme="minorHAnsi" w:hAnsiTheme="minorHAnsi" w:cstheme="minorHAnsi"/>
              </w:rPr>
              <w:lastRenderedPageBreak/>
              <w:t xml:space="preserve">The new ICR is created in the grid, all legs and segments are dressed, and controls are retained onto some of its legs/segments in </w:t>
            </w:r>
            <w:r w:rsidRPr="00C33082">
              <w:rPr>
                <w:rFonts w:asciiTheme="minorHAnsi" w:hAnsiTheme="minorHAnsi" w:cstheme="minorHAnsi"/>
              </w:rPr>
              <w:lastRenderedPageBreak/>
              <w:t>accordance with the request.</w:t>
            </w:r>
          </w:p>
          <w:p w14:paraId="74ED502B" w14:textId="77777777" w:rsidR="005608C0" w:rsidRPr="00C33082" w:rsidRDefault="005608C0" w:rsidP="003D18EE">
            <w:pPr>
              <w:spacing w:before="100" w:beforeAutospacing="1" w:after="100" w:afterAutospacing="1"/>
              <w:rPr>
                <w:rFonts w:asciiTheme="minorHAnsi" w:hAnsiTheme="minorHAnsi" w:cstheme="minorHAnsi"/>
              </w:rPr>
            </w:pPr>
            <w:r w:rsidRPr="00C33082">
              <w:rPr>
                <w:rFonts w:asciiTheme="minorHAnsi" w:hAnsiTheme="minorHAnsi" w:cstheme="minorHAnsi"/>
              </w:rPr>
              <w:t>Need to demonstrate:</w:t>
            </w:r>
          </w:p>
          <w:p w14:paraId="4F297097" w14:textId="77777777" w:rsidR="005608C0" w:rsidRPr="00C33082" w:rsidRDefault="005608C0" w:rsidP="005608C0">
            <w:pPr>
              <w:pStyle w:val="ListParagraph"/>
              <w:numPr>
                <w:ilvl w:val="0"/>
                <w:numId w:val="27"/>
              </w:numPr>
              <w:spacing w:before="100" w:beforeAutospacing="1" w:after="100" w:afterAutospacing="1"/>
              <w:ind w:left="364"/>
              <w:rPr>
                <w:rFonts w:asciiTheme="minorHAnsi" w:hAnsiTheme="minorHAnsi" w:cstheme="minorHAnsi"/>
              </w:rPr>
            </w:pPr>
            <w:r w:rsidRPr="00C33082">
              <w:rPr>
                <w:rFonts w:asciiTheme="minorHAnsi" w:hAnsiTheme="minorHAnsi" w:cstheme="minorHAnsi"/>
              </w:rPr>
              <w:t xml:space="preserve">Inventory retention </w:t>
            </w:r>
            <w:r>
              <w:rPr>
                <w:rFonts w:asciiTheme="minorHAnsi" w:hAnsiTheme="minorHAnsi" w:cstheme="minorHAnsi"/>
              </w:rPr>
              <w:t>for missing RBDs is as per new logic</w:t>
            </w:r>
            <w:r w:rsidRPr="00C33082">
              <w:rPr>
                <w:rFonts w:asciiTheme="minorHAnsi" w:hAnsiTheme="minorHAnsi" w:cstheme="minorHAnsi"/>
              </w:rPr>
              <w:t>.</w:t>
            </w:r>
          </w:p>
          <w:p w14:paraId="03D12B26" w14:textId="77777777" w:rsidR="005608C0" w:rsidRPr="00C33082" w:rsidRDefault="005608C0" w:rsidP="005608C0">
            <w:pPr>
              <w:pStyle w:val="ListParagraph"/>
              <w:numPr>
                <w:ilvl w:val="0"/>
                <w:numId w:val="27"/>
              </w:numPr>
              <w:spacing w:before="100" w:beforeAutospacing="1" w:after="100" w:afterAutospacing="1"/>
              <w:ind w:left="364"/>
              <w:rPr>
                <w:rFonts w:asciiTheme="minorHAnsi" w:hAnsiTheme="minorHAnsi" w:cstheme="minorHAnsi"/>
              </w:rPr>
            </w:pPr>
            <w:r w:rsidRPr="00C33082">
              <w:rPr>
                <w:rFonts w:asciiTheme="minorHAnsi" w:hAnsiTheme="minorHAnsi" w:cstheme="minorHAnsi"/>
              </w:rPr>
              <w:t>Inventory retention is performed in all other cases when instructed by the request, and retained controls overwrite those assigned during dressing.</w:t>
            </w:r>
          </w:p>
          <w:p w14:paraId="0A70FF90" w14:textId="77777777" w:rsidR="005608C0" w:rsidRDefault="005608C0" w:rsidP="005608C0">
            <w:pPr>
              <w:pStyle w:val="ListParagraph"/>
              <w:numPr>
                <w:ilvl w:val="0"/>
                <w:numId w:val="27"/>
              </w:numPr>
              <w:spacing w:before="100" w:beforeAutospacing="1" w:after="100" w:afterAutospacing="1"/>
              <w:ind w:left="364"/>
              <w:rPr>
                <w:rFonts w:asciiTheme="minorHAnsi" w:hAnsiTheme="minorHAnsi" w:cstheme="minorHAnsi"/>
              </w:rPr>
            </w:pPr>
            <w:r w:rsidRPr="00C33082">
              <w:rPr>
                <w:rFonts w:asciiTheme="minorHAnsi" w:hAnsiTheme="minorHAnsi" w:cstheme="minorHAnsi"/>
              </w:rPr>
              <w:t xml:space="preserve">Subscriber parameter influences how nested bucket controls are retained (AUs or PLs) </w:t>
            </w:r>
          </w:p>
          <w:p w14:paraId="2C08F7FA" w14:textId="77777777" w:rsidR="005608C0" w:rsidRPr="005608C0" w:rsidRDefault="005608C0" w:rsidP="005608C0">
            <w:pPr>
              <w:pStyle w:val="ListParagraph"/>
              <w:numPr>
                <w:ilvl w:val="0"/>
                <w:numId w:val="27"/>
              </w:numPr>
              <w:spacing w:before="100" w:beforeAutospacing="1" w:after="100" w:afterAutospacing="1"/>
              <w:ind w:left="364"/>
              <w:rPr>
                <w:rFonts w:asciiTheme="minorHAnsi" w:hAnsiTheme="minorHAnsi" w:cstheme="minorHAnsi"/>
                <w:strike/>
              </w:rPr>
            </w:pPr>
            <w:r w:rsidRPr="00E47452">
              <w:rPr>
                <w:rFonts w:asciiTheme="minorHAnsi" w:hAnsiTheme="minorHAnsi" w:cstheme="minorHAnsi"/>
                <w:strike/>
              </w:rPr>
              <w:t>AUs of children in the nesting structure are capped with AUs of its parents.</w:t>
            </w:r>
          </w:p>
        </w:tc>
      </w:tr>
      <w:tr w:rsidR="005608C0" w:rsidRPr="0097608A" w14:paraId="1AD3D004" w14:textId="77777777" w:rsidTr="003D18EE">
        <w:tc>
          <w:tcPr>
            <w:tcW w:w="810" w:type="dxa"/>
            <w:vAlign w:val="center"/>
          </w:tcPr>
          <w:p w14:paraId="6D4AD43B" w14:textId="6877C0D0" w:rsidR="005608C0" w:rsidRPr="0097608A" w:rsidRDefault="009548D1" w:rsidP="00750610">
            <w:pPr>
              <w:numPr>
                <w:ilvl w:val="0"/>
                <w:numId w:val="53"/>
              </w:numPr>
              <w:spacing w:before="40" w:after="40"/>
              <w:rPr>
                <w:rFonts w:asciiTheme="minorHAnsi" w:hAnsiTheme="minorHAnsi" w:cstheme="minorHAnsi"/>
                <w:bCs/>
                <w:szCs w:val="20"/>
              </w:rPr>
            </w:pPr>
            <w:ins w:id="269" w:author="Pawan" w:date="2015-11-13T16:05:00Z">
              <w:r>
                <w:rPr>
                  <w:rFonts w:asciiTheme="minorHAnsi" w:hAnsiTheme="minorHAnsi" w:cstheme="minorHAnsi"/>
                  <w:bCs/>
                  <w:szCs w:val="20"/>
                </w:rPr>
                <w:lastRenderedPageBreak/>
                <w:t>`</w:t>
              </w:r>
            </w:ins>
          </w:p>
        </w:tc>
        <w:tc>
          <w:tcPr>
            <w:tcW w:w="1146" w:type="dxa"/>
          </w:tcPr>
          <w:p w14:paraId="6ABCC54E" w14:textId="77777777" w:rsidR="005608C0" w:rsidRPr="0097608A" w:rsidRDefault="005608C0" w:rsidP="003D18EE">
            <w:pPr>
              <w:spacing w:before="100" w:beforeAutospacing="1" w:after="100" w:afterAutospacing="1"/>
              <w:rPr>
                <w:rFonts w:asciiTheme="minorHAnsi" w:hAnsiTheme="minorHAnsi" w:cstheme="minorHAnsi"/>
              </w:rPr>
            </w:pPr>
            <w:r w:rsidRPr="0097608A">
              <w:rPr>
                <w:rFonts w:asciiTheme="minorHAnsi" w:hAnsiTheme="minorHAnsi" w:cstheme="minorHAnsi"/>
              </w:rPr>
              <w:t>Redress the existing ICR</w:t>
            </w:r>
          </w:p>
        </w:tc>
        <w:tc>
          <w:tcPr>
            <w:tcW w:w="2160" w:type="dxa"/>
          </w:tcPr>
          <w:p w14:paraId="66EA3480" w14:textId="77777777" w:rsidR="005608C0" w:rsidRPr="0097608A" w:rsidRDefault="005608C0" w:rsidP="003D18EE">
            <w:pPr>
              <w:spacing w:before="100" w:beforeAutospacing="1" w:after="100" w:afterAutospacing="1"/>
              <w:rPr>
                <w:rFonts w:asciiTheme="minorHAnsi" w:hAnsiTheme="minorHAnsi" w:cstheme="minorHAnsi"/>
              </w:rPr>
            </w:pPr>
            <w:r w:rsidRPr="0097608A">
              <w:rPr>
                <w:rFonts w:asciiTheme="minorHAnsi" w:hAnsiTheme="minorHAnsi" w:cstheme="minorHAnsi"/>
              </w:rPr>
              <w:t>An ICR which will be redressed exists in grid.</w:t>
            </w:r>
          </w:p>
        </w:tc>
        <w:tc>
          <w:tcPr>
            <w:tcW w:w="1890" w:type="dxa"/>
          </w:tcPr>
          <w:p w14:paraId="41ECF34F" w14:textId="77777777" w:rsidR="005608C0" w:rsidRPr="0097608A" w:rsidRDefault="005608C0" w:rsidP="003D18EE">
            <w:pPr>
              <w:spacing w:before="100" w:beforeAutospacing="1" w:after="100" w:afterAutospacing="1"/>
              <w:rPr>
                <w:rFonts w:asciiTheme="minorHAnsi" w:hAnsiTheme="minorHAnsi" w:cstheme="minorHAnsi"/>
              </w:rPr>
            </w:pPr>
            <w:r w:rsidRPr="0097608A">
              <w:rPr>
                <w:rFonts w:asciiTheme="minorHAnsi" w:hAnsiTheme="minorHAnsi" w:cstheme="minorHAnsi"/>
              </w:rPr>
              <w:t xml:space="preserve">Inventory Activation interface of </w:t>
            </w:r>
            <w:r w:rsidRPr="0097608A">
              <w:rPr>
                <w:rFonts w:asciiTheme="minorHAnsi" w:hAnsiTheme="minorHAnsi" w:cstheme="minorHAnsi"/>
                <w:i/>
              </w:rPr>
              <w:t>FlightManager</w:t>
            </w:r>
            <w:r w:rsidRPr="0097608A">
              <w:rPr>
                <w:rFonts w:asciiTheme="minorHAnsi" w:hAnsiTheme="minorHAnsi" w:cstheme="minorHAnsi"/>
              </w:rPr>
              <w:t xml:space="preserve"> is invoked with the details of the existing multi-leg ICR. Some of the legs/segments are new, some are changed (with retention from themselves) and some are cancelled. Protection of ICR is requested.</w:t>
            </w:r>
          </w:p>
        </w:tc>
        <w:tc>
          <w:tcPr>
            <w:tcW w:w="3870" w:type="dxa"/>
          </w:tcPr>
          <w:p w14:paraId="3A3EEB40" w14:textId="77777777" w:rsidR="005608C0" w:rsidRPr="0097608A" w:rsidRDefault="005608C0" w:rsidP="003D18EE">
            <w:pPr>
              <w:spacing w:before="100" w:beforeAutospacing="1" w:after="100" w:afterAutospacing="1"/>
              <w:rPr>
                <w:rFonts w:asciiTheme="minorHAnsi" w:hAnsiTheme="minorHAnsi" w:cstheme="minorHAnsi"/>
              </w:rPr>
            </w:pPr>
            <w:r w:rsidRPr="0097608A">
              <w:rPr>
                <w:rFonts w:asciiTheme="minorHAnsi" w:hAnsiTheme="minorHAnsi" w:cstheme="minorHAnsi"/>
              </w:rPr>
              <w:t xml:space="preserve">The ICR is changed as requested: new segments have been added, changed segments have been redressed </w:t>
            </w:r>
            <w:r>
              <w:rPr>
                <w:rFonts w:asciiTheme="minorHAnsi" w:hAnsiTheme="minorHAnsi" w:cstheme="minorHAnsi"/>
              </w:rPr>
              <w:t xml:space="preserve">including booking controls </w:t>
            </w:r>
            <w:r w:rsidRPr="0097608A">
              <w:rPr>
                <w:rFonts w:asciiTheme="minorHAnsi" w:hAnsiTheme="minorHAnsi" w:cstheme="minorHAnsi"/>
              </w:rPr>
              <w:t xml:space="preserve">(with inventory retention when requested) and cancelled segments are deleted. </w:t>
            </w:r>
            <w:r w:rsidRPr="0097608A">
              <w:rPr>
                <w:rFonts w:asciiTheme="minorHAnsi" w:hAnsiTheme="minorHAnsi" w:cstheme="minorHAnsi"/>
              </w:rPr>
              <w:br/>
              <w:t>The ICR is protected.</w:t>
            </w:r>
          </w:p>
        </w:tc>
      </w:tr>
      <w:tr w:rsidR="009548D1" w:rsidRPr="0097608A" w14:paraId="523B4433" w14:textId="77777777" w:rsidTr="003D18EE">
        <w:trPr>
          <w:ins w:id="270" w:author="Pawan" w:date="2015-11-13T16:05:00Z"/>
        </w:trPr>
        <w:tc>
          <w:tcPr>
            <w:tcW w:w="810" w:type="dxa"/>
            <w:vAlign w:val="center"/>
          </w:tcPr>
          <w:p w14:paraId="69F7D84F" w14:textId="77777777" w:rsidR="009548D1" w:rsidRDefault="009548D1" w:rsidP="005608C0">
            <w:pPr>
              <w:numPr>
                <w:ilvl w:val="0"/>
                <w:numId w:val="53"/>
              </w:numPr>
              <w:spacing w:before="40" w:after="40"/>
              <w:rPr>
                <w:ins w:id="271" w:author="Pawan" w:date="2015-11-13T16:05:00Z"/>
                <w:rFonts w:asciiTheme="minorHAnsi" w:hAnsiTheme="minorHAnsi" w:cstheme="minorHAnsi"/>
                <w:bCs/>
                <w:szCs w:val="20"/>
              </w:rPr>
            </w:pPr>
          </w:p>
        </w:tc>
        <w:tc>
          <w:tcPr>
            <w:tcW w:w="1146" w:type="dxa"/>
          </w:tcPr>
          <w:p w14:paraId="64323C9E" w14:textId="015CEF9B" w:rsidR="009548D1" w:rsidRPr="0097608A" w:rsidRDefault="009548D1" w:rsidP="003D18EE">
            <w:pPr>
              <w:spacing w:before="100" w:beforeAutospacing="1" w:after="100" w:afterAutospacing="1"/>
              <w:rPr>
                <w:ins w:id="272" w:author="Pawan" w:date="2015-11-13T16:05:00Z"/>
                <w:rFonts w:asciiTheme="minorHAnsi" w:hAnsiTheme="minorHAnsi" w:cstheme="minorHAnsi"/>
              </w:rPr>
            </w:pPr>
            <w:ins w:id="273" w:author="Pawan" w:date="2015-11-13T16:05:00Z">
              <w:r>
                <w:rPr>
                  <w:rFonts w:asciiTheme="minorHAnsi" w:hAnsiTheme="minorHAnsi" w:cstheme="minorHAnsi"/>
                </w:rPr>
                <w:t xml:space="preserve">Retention when RBDs between Source &amp; Target flights </w:t>
              </w:r>
            </w:ins>
            <w:ins w:id="274" w:author="Pawan" w:date="2015-11-13T16:06:00Z">
              <w:r>
                <w:rPr>
                  <w:rFonts w:asciiTheme="minorHAnsi" w:hAnsiTheme="minorHAnsi" w:cstheme="minorHAnsi"/>
                </w:rPr>
                <w:t>don’t</w:t>
              </w:r>
            </w:ins>
            <w:ins w:id="275" w:author="Pawan" w:date="2015-11-13T16:05:00Z">
              <w:r>
                <w:rPr>
                  <w:rFonts w:asciiTheme="minorHAnsi" w:hAnsiTheme="minorHAnsi" w:cstheme="minorHAnsi"/>
                </w:rPr>
                <w:t xml:space="preserve"> </w:t>
              </w:r>
            </w:ins>
            <w:ins w:id="276" w:author="Pawan" w:date="2015-11-13T16:06:00Z">
              <w:r>
                <w:rPr>
                  <w:rFonts w:asciiTheme="minorHAnsi" w:hAnsiTheme="minorHAnsi" w:cstheme="minorHAnsi"/>
                </w:rPr>
                <w:t>match</w:t>
              </w:r>
            </w:ins>
          </w:p>
        </w:tc>
        <w:tc>
          <w:tcPr>
            <w:tcW w:w="2160" w:type="dxa"/>
          </w:tcPr>
          <w:p w14:paraId="54697CCC" w14:textId="77777777" w:rsidR="00CC76EC" w:rsidRDefault="00924787" w:rsidP="00924787">
            <w:pPr>
              <w:spacing w:before="100" w:beforeAutospacing="1" w:after="100" w:afterAutospacing="1"/>
              <w:rPr>
                <w:ins w:id="277" w:author="Pawan" w:date="2015-11-16T15:18:00Z"/>
                <w:rFonts w:asciiTheme="minorHAnsi" w:hAnsiTheme="minorHAnsi" w:cstheme="minorHAnsi"/>
              </w:rPr>
            </w:pPr>
            <w:ins w:id="278" w:author="Pawan" w:date="2015-11-13T16:13:00Z">
              <w:r>
                <w:rPr>
                  <w:rFonts w:asciiTheme="minorHAnsi" w:hAnsiTheme="minorHAnsi" w:cstheme="minorHAnsi"/>
                </w:rPr>
                <w:t xml:space="preserve">An </w:t>
              </w:r>
            </w:ins>
            <w:ins w:id="279" w:author="Pawan" w:date="2015-11-13T16:10:00Z">
              <w:r w:rsidR="009548D1">
                <w:rPr>
                  <w:rFonts w:asciiTheme="minorHAnsi" w:hAnsiTheme="minorHAnsi" w:cstheme="minorHAnsi"/>
                </w:rPr>
                <w:t xml:space="preserve">ICR exists in the grid. </w:t>
              </w:r>
            </w:ins>
            <w:ins w:id="280" w:author="Pawan" w:date="2015-11-16T15:18:00Z">
              <w:r w:rsidR="00CC76EC">
                <w:rPr>
                  <w:rFonts w:asciiTheme="minorHAnsi" w:hAnsiTheme="minorHAnsi" w:cstheme="minorHAnsi"/>
                </w:rPr>
                <w:t xml:space="preserve">1. </w:t>
              </w:r>
            </w:ins>
            <w:ins w:id="281" w:author="Pawan" w:date="2015-11-13T16:11:00Z">
              <w:r>
                <w:rPr>
                  <w:rFonts w:asciiTheme="minorHAnsi" w:hAnsiTheme="minorHAnsi" w:cstheme="minorHAnsi"/>
                </w:rPr>
                <w:t xml:space="preserve">Draft cancel for the above flight exits. </w:t>
              </w:r>
            </w:ins>
          </w:p>
          <w:p w14:paraId="764C6524" w14:textId="6DE58BBA" w:rsidR="009548D1" w:rsidRPr="0097608A" w:rsidRDefault="00CC76EC" w:rsidP="00924787">
            <w:pPr>
              <w:spacing w:before="100" w:beforeAutospacing="1" w:after="100" w:afterAutospacing="1"/>
              <w:rPr>
                <w:ins w:id="282" w:author="Pawan" w:date="2015-11-13T16:05:00Z"/>
                <w:rFonts w:asciiTheme="minorHAnsi" w:hAnsiTheme="minorHAnsi" w:cstheme="minorHAnsi"/>
              </w:rPr>
            </w:pPr>
            <w:ins w:id="283" w:author="Pawan" w:date="2015-11-16T15:18:00Z">
              <w:r>
                <w:rPr>
                  <w:rFonts w:asciiTheme="minorHAnsi" w:hAnsiTheme="minorHAnsi" w:cstheme="minorHAnsi"/>
                </w:rPr>
                <w:t xml:space="preserve">2. </w:t>
              </w:r>
            </w:ins>
            <w:ins w:id="284" w:author="Pawan" w:date="2015-11-13T16:14:00Z">
              <w:r w:rsidR="00924787">
                <w:rPr>
                  <w:rFonts w:asciiTheme="minorHAnsi" w:hAnsiTheme="minorHAnsi" w:cstheme="minorHAnsi"/>
                </w:rPr>
                <w:t xml:space="preserve">Another </w:t>
              </w:r>
            </w:ins>
            <w:ins w:id="285" w:author="Pawan" w:date="2015-11-13T16:11:00Z">
              <w:r w:rsidR="00924787">
                <w:rPr>
                  <w:rFonts w:asciiTheme="minorHAnsi" w:hAnsiTheme="minorHAnsi" w:cstheme="minorHAnsi"/>
                </w:rPr>
                <w:t xml:space="preserve">Draft New </w:t>
              </w:r>
            </w:ins>
            <w:ins w:id="286" w:author="Pawan" w:date="2015-11-13T16:14:00Z">
              <w:r w:rsidR="00924787">
                <w:rPr>
                  <w:rFonts w:asciiTheme="minorHAnsi" w:hAnsiTheme="minorHAnsi" w:cstheme="minorHAnsi"/>
                </w:rPr>
                <w:t>exists which is expected to retain inventory controls from the active ICR</w:t>
              </w:r>
            </w:ins>
            <w:ins w:id="287" w:author="Pawan" w:date="2015-11-13T16:15:00Z">
              <w:r w:rsidR="00924787">
                <w:rPr>
                  <w:rFonts w:asciiTheme="minorHAnsi" w:hAnsiTheme="minorHAnsi" w:cstheme="minorHAnsi"/>
                </w:rPr>
                <w:t xml:space="preserve"> ( ie same Nesting ID</w:t>
              </w:r>
            </w:ins>
            <w:ins w:id="288" w:author="Pawan" w:date="2015-11-13T16:16:00Z">
              <w:r w:rsidR="00924787">
                <w:rPr>
                  <w:rFonts w:asciiTheme="minorHAnsi" w:hAnsiTheme="minorHAnsi" w:cstheme="minorHAnsi"/>
                </w:rPr>
                <w:t xml:space="preserve"> applies to both)</w:t>
              </w:r>
            </w:ins>
          </w:p>
        </w:tc>
        <w:tc>
          <w:tcPr>
            <w:tcW w:w="1890" w:type="dxa"/>
          </w:tcPr>
          <w:p w14:paraId="725AB7B0" w14:textId="77777777" w:rsidR="009548D1" w:rsidRDefault="00924787" w:rsidP="003D18EE">
            <w:pPr>
              <w:spacing w:before="100" w:beforeAutospacing="1" w:after="100" w:afterAutospacing="1"/>
              <w:rPr>
                <w:ins w:id="289" w:author="Pawan" w:date="2015-11-13T16:16:00Z"/>
                <w:rFonts w:asciiTheme="minorHAnsi" w:hAnsiTheme="minorHAnsi" w:cstheme="minorHAnsi"/>
              </w:rPr>
            </w:pPr>
            <w:ins w:id="290" w:author="Pawan" w:date="2015-11-13T16:16:00Z">
              <w:r>
                <w:rPr>
                  <w:rFonts w:asciiTheme="minorHAnsi" w:hAnsiTheme="minorHAnsi" w:cstheme="minorHAnsi"/>
                </w:rPr>
                <w:t xml:space="preserve">Activate both the schedule. </w:t>
              </w:r>
            </w:ins>
          </w:p>
          <w:p w14:paraId="32646987" w14:textId="77777777" w:rsidR="00924787" w:rsidRDefault="00924787" w:rsidP="003D18EE">
            <w:pPr>
              <w:spacing w:before="100" w:beforeAutospacing="1" w:after="100" w:afterAutospacing="1"/>
              <w:rPr>
                <w:ins w:id="291" w:author="Pawan" w:date="2015-11-13T16:20:00Z"/>
                <w:rFonts w:asciiTheme="minorHAnsi" w:hAnsiTheme="minorHAnsi" w:cstheme="minorHAnsi"/>
              </w:rPr>
            </w:pPr>
            <w:ins w:id="292" w:author="Pawan" w:date="2015-11-13T16:16:00Z">
              <w:r>
                <w:rPr>
                  <w:rFonts w:asciiTheme="minorHAnsi" w:hAnsiTheme="minorHAnsi" w:cstheme="minorHAnsi"/>
                </w:rPr>
                <w:t>Test scenario</w:t>
              </w:r>
            </w:ins>
            <w:ins w:id="293" w:author="Pawan" w:date="2015-11-13T16:17:00Z">
              <w:r>
                <w:rPr>
                  <w:rFonts w:asciiTheme="minorHAnsi" w:hAnsiTheme="minorHAnsi" w:cstheme="minorHAnsi"/>
                </w:rPr>
                <w:t>s</w:t>
              </w:r>
            </w:ins>
            <w:ins w:id="294" w:author="Pawan" w:date="2015-11-13T16:16:00Z">
              <w:r>
                <w:rPr>
                  <w:rFonts w:asciiTheme="minorHAnsi" w:hAnsiTheme="minorHAnsi" w:cstheme="minorHAnsi"/>
                </w:rPr>
                <w:t xml:space="preserve"> where RBDs in </w:t>
              </w:r>
            </w:ins>
            <w:ins w:id="295" w:author="Pawan" w:date="2015-11-13T16:17:00Z">
              <w:r>
                <w:rPr>
                  <w:rFonts w:asciiTheme="minorHAnsi" w:hAnsiTheme="minorHAnsi" w:cstheme="minorHAnsi"/>
                </w:rPr>
                <w:t>target flight is less than source flight &amp; vice versa</w:t>
              </w:r>
            </w:ins>
          </w:p>
          <w:p w14:paraId="6BD11DEC" w14:textId="2C0FCC7F" w:rsidR="00924787" w:rsidRPr="0097608A" w:rsidRDefault="00924787" w:rsidP="003D18EE">
            <w:pPr>
              <w:spacing w:before="100" w:beforeAutospacing="1" w:after="100" w:afterAutospacing="1"/>
              <w:rPr>
                <w:ins w:id="296" w:author="Pawan" w:date="2015-11-13T16:05:00Z"/>
                <w:rFonts w:asciiTheme="minorHAnsi" w:hAnsiTheme="minorHAnsi" w:cstheme="minorHAnsi"/>
              </w:rPr>
            </w:pPr>
            <w:ins w:id="297" w:author="Pawan" w:date="2015-11-13T16:20:00Z">
              <w:r>
                <w:rPr>
                  <w:rFonts w:asciiTheme="minorHAnsi" w:hAnsiTheme="minorHAnsi" w:cstheme="minorHAnsi"/>
                </w:rPr>
                <w:t>Test with AU &amp; PL subscriber parameter</w:t>
              </w:r>
            </w:ins>
          </w:p>
        </w:tc>
        <w:tc>
          <w:tcPr>
            <w:tcW w:w="3870" w:type="dxa"/>
          </w:tcPr>
          <w:p w14:paraId="3B68740C" w14:textId="65E4A596" w:rsidR="009548D1" w:rsidRDefault="00924787" w:rsidP="003D18EE">
            <w:pPr>
              <w:spacing w:before="100" w:beforeAutospacing="1" w:after="100" w:afterAutospacing="1"/>
              <w:rPr>
                <w:ins w:id="298" w:author="Pawan" w:date="2015-11-13T16:17:00Z"/>
                <w:rFonts w:asciiTheme="minorHAnsi" w:hAnsiTheme="minorHAnsi" w:cstheme="minorHAnsi"/>
              </w:rPr>
            </w:pPr>
            <w:ins w:id="299" w:author="Pawan" w:date="2015-11-13T16:16:00Z">
              <w:r>
                <w:rPr>
                  <w:rFonts w:asciiTheme="minorHAnsi" w:hAnsiTheme="minorHAnsi" w:cstheme="minorHAnsi"/>
                </w:rPr>
                <w:t xml:space="preserve">System </w:t>
              </w:r>
            </w:ins>
            <w:ins w:id="300" w:author="Pawan" w:date="2015-11-13T16:17:00Z">
              <w:r>
                <w:rPr>
                  <w:rFonts w:asciiTheme="minorHAnsi" w:hAnsiTheme="minorHAnsi" w:cstheme="minorHAnsi"/>
                </w:rPr>
                <w:t>retains inventory controls from source to target flight</w:t>
              </w:r>
            </w:ins>
            <w:ins w:id="301" w:author="Pawan" w:date="2015-11-16T15:19:00Z">
              <w:r w:rsidR="00CC76EC">
                <w:rPr>
                  <w:rFonts w:asciiTheme="minorHAnsi" w:hAnsiTheme="minorHAnsi" w:cstheme="minorHAnsi"/>
                </w:rPr>
                <w:t xml:space="preserve"> though </w:t>
              </w:r>
            </w:ins>
            <w:ins w:id="302" w:author="Pawan" w:date="2015-11-16T15:20:00Z">
              <w:r w:rsidR="00CC76EC">
                <w:rPr>
                  <w:rFonts w:asciiTheme="minorHAnsi" w:hAnsiTheme="minorHAnsi" w:cstheme="minorHAnsi"/>
                </w:rPr>
                <w:t xml:space="preserve">some </w:t>
              </w:r>
            </w:ins>
            <w:ins w:id="303" w:author="Pawan" w:date="2015-11-16T15:19:00Z">
              <w:r w:rsidR="00CC76EC">
                <w:rPr>
                  <w:rFonts w:asciiTheme="minorHAnsi" w:hAnsiTheme="minorHAnsi" w:cstheme="minorHAnsi"/>
                </w:rPr>
                <w:t xml:space="preserve">RBDs </w:t>
              </w:r>
            </w:ins>
            <w:ins w:id="304" w:author="Pawan" w:date="2015-11-16T15:20:00Z">
              <w:r w:rsidR="00CC76EC">
                <w:rPr>
                  <w:rFonts w:asciiTheme="minorHAnsi" w:hAnsiTheme="minorHAnsi" w:cstheme="minorHAnsi"/>
                </w:rPr>
                <w:t>are not same</w:t>
              </w:r>
            </w:ins>
          </w:p>
          <w:p w14:paraId="1A7D189A" w14:textId="7508B725" w:rsidR="00924787" w:rsidRPr="00242541" w:rsidRDefault="00242541" w:rsidP="00242541">
            <w:pPr>
              <w:spacing w:before="100" w:beforeAutospacing="1" w:after="100" w:afterAutospacing="1"/>
              <w:rPr>
                <w:ins w:id="305" w:author="Pawan" w:date="2015-11-13T16:19:00Z"/>
                <w:rFonts w:asciiTheme="minorHAnsi" w:hAnsiTheme="minorHAnsi" w:cstheme="minorHAnsi"/>
              </w:rPr>
            </w:pPr>
            <w:ins w:id="306" w:author="Pawan" w:date="2015-11-13T17:25:00Z">
              <w:r>
                <w:rPr>
                  <w:rFonts w:asciiTheme="minorHAnsi" w:hAnsiTheme="minorHAnsi" w:cstheme="minorHAnsi"/>
                </w:rPr>
                <w:t xml:space="preserve">Note: </w:t>
              </w:r>
            </w:ins>
            <w:ins w:id="307" w:author="Pawan" w:date="2015-11-13T16:17:00Z">
              <w:r w:rsidR="00924787" w:rsidRPr="00242541">
                <w:rPr>
                  <w:rFonts w:asciiTheme="minorHAnsi" w:hAnsiTheme="minorHAnsi" w:cstheme="minorHAnsi"/>
                </w:rPr>
                <w:t xml:space="preserve">When </w:t>
              </w:r>
            </w:ins>
            <w:ins w:id="308" w:author="Pawan" w:date="2015-11-13T16:18:00Z">
              <w:r w:rsidR="00924787" w:rsidRPr="00242541">
                <w:rPr>
                  <w:rFonts w:asciiTheme="minorHAnsi" w:hAnsiTheme="minorHAnsi" w:cstheme="minorHAnsi"/>
                </w:rPr>
                <w:t xml:space="preserve">target flight has more RBDs, then </w:t>
              </w:r>
            </w:ins>
            <w:ins w:id="309" w:author="Pawan" w:date="2015-11-13T16:19:00Z">
              <w:r w:rsidR="00924787" w:rsidRPr="00242541">
                <w:rPr>
                  <w:rFonts w:asciiTheme="minorHAnsi" w:hAnsiTheme="minorHAnsi" w:cstheme="minorHAnsi"/>
                </w:rPr>
                <w:t>controls (PLs) from the nesting template are retained</w:t>
              </w:r>
            </w:ins>
            <w:ins w:id="310" w:author="Pawan" w:date="2015-11-13T17:25:00Z">
              <w:r w:rsidRPr="00242541">
                <w:rPr>
                  <w:rFonts w:asciiTheme="minorHAnsi" w:hAnsiTheme="minorHAnsi" w:cstheme="minorHAnsi"/>
                </w:rPr>
                <w:t xml:space="preserve"> for such</w:t>
              </w:r>
              <w:r>
                <w:rPr>
                  <w:rFonts w:asciiTheme="minorHAnsi" w:hAnsiTheme="minorHAnsi" w:cstheme="minorHAnsi"/>
                </w:rPr>
                <w:t xml:space="preserve"> additional</w:t>
              </w:r>
              <w:r w:rsidRPr="00242541">
                <w:rPr>
                  <w:rFonts w:asciiTheme="minorHAnsi" w:hAnsiTheme="minorHAnsi" w:cstheme="minorHAnsi"/>
                </w:rPr>
                <w:t xml:space="preserve"> RBDs</w:t>
              </w:r>
            </w:ins>
            <w:ins w:id="311" w:author="Pawan" w:date="2015-11-13T16:19:00Z">
              <w:r w:rsidR="00924787" w:rsidRPr="00242541">
                <w:rPr>
                  <w:rFonts w:asciiTheme="minorHAnsi" w:hAnsiTheme="minorHAnsi" w:cstheme="minorHAnsi"/>
                </w:rPr>
                <w:t>.</w:t>
              </w:r>
            </w:ins>
          </w:p>
          <w:p w14:paraId="5075CCB6" w14:textId="099D8008" w:rsidR="00924787" w:rsidRPr="00242541" w:rsidRDefault="00924787" w:rsidP="00242541">
            <w:pPr>
              <w:spacing w:before="100" w:beforeAutospacing="1" w:after="100" w:afterAutospacing="1"/>
              <w:ind w:left="4"/>
              <w:rPr>
                <w:ins w:id="312" w:author="Pawan" w:date="2015-11-13T16:05:00Z"/>
                <w:rFonts w:asciiTheme="minorHAnsi" w:hAnsiTheme="minorHAnsi" w:cstheme="minorHAnsi"/>
              </w:rPr>
            </w:pPr>
          </w:p>
        </w:tc>
      </w:tr>
    </w:tbl>
    <w:p w14:paraId="4ADFF428" w14:textId="4C259A3F" w:rsidR="005608C0" w:rsidRPr="004D2410" w:rsidRDefault="005608C0" w:rsidP="005608C0">
      <w:pPr>
        <w:pStyle w:val="BodyText"/>
        <w:jc w:val="both"/>
        <w:rPr>
          <w:color w:val="548DD4" w:themeColor="text2" w:themeTint="99"/>
          <w:lang w:val="en-GB"/>
        </w:rPr>
      </w:pPr>
      <w:r>
        <w:rPr>
          <w:color w:val="548DD4" w:themeColor="text2" w:themeTint="99"/>
          <w:lang w:val="en-GB"/>
        </w:rPr>
        <w:tab/>
      </w:r>
    </w:p>
    <w:p w14:paraId="0CA6800C" w14:textId="77777777" w:rsidR="005608C0" w:rsidRPr="0097608A" w:rsidRDefault="005608C0" w:rsidP="005608C0">
      <w:pPr>
        <w:pStyle w:val="Heading2"/>
        <w:numPr>
          <w:ilvl w:val="1"/>
          <w:numId w:val="1"/>
        </w:numPr>
        <w:rPr>
          <w:bCs w:val="0"/>
          <w:lang w:val="en-GB"/>
        </w:rPr>
      </w:pPr>
      <w:bookmarkStart w:id="313" w:name="_Toc382488691"/>
      <w:bookmarkStart w:id="314" w:name="_Toc401324252"/>
      <w:r w:rsidRPr="0097608A">
        <w:rPr>
          <w:bCs w:val="0"/>
          <w:lang w:val="en-GB"/>
        </w:rPr>
        <w:lastRenderedPageBreak/>
        <w:t xml:space="preserve">INV.29a-3 </w:t>
      </w:r>
      <w:r w:rsidR="00E73328">
        <w:rPr>
          <w:bCs w:val="0"/>
          <w:lang w:val="en-GB"/>
        </w:rPr>
        <w:t xml:space="preserve">- </w:t>
      </w:r>
      <w:r w:rsidRPr="0097608A">
        <w:rPr>
          <w:bCs w:val="0"/>
          <w:lang w:val="en-GB"/>
        </w:rPr>
        <w:t>Flight Dressing - Groups and Waitlist</w:t>
      </w:r>
      <w:bookmarkEnd w:id="313"/>
      <w:bookmarkEnd w:id="314"/>
    </w:p>
    <w:p w14:paraId="6A8AF3D8" w14:textId="77777777" w:rsidR="005608C0" w:rsidRPr="0097608A" w:rsidRDefault="005608C0" w:rsidP="005608C0">
      <w:pPr>
        <w:pStyle w:val="Heading3"/>
        <w:rPr>
          <w:iCs/>
          <w:lang w:val="en-GB"/>
        </w:rPr>
      </w:pPr>
      <w:bookmarkStart w:id="315" w:name="_Toc382488692"/>
      <w:bookmarkStart w:id="316" w:name="_Toc401324253"/>
      <w:r w:rsidRPr="0097608A">
        <w:rPr>
          <w:lang w:val="en-GB"/>
        </w:rPr>
        <w:t>Overview</w:t>
      </w:r>
      <w:bookmarkEnd w:id="315"/>
      <w:bookmarkEnd w:id="316"/>
    </w:p>
    <w:p w14:paraId="6FB99B1B" w14:textId="77777777" w:rsidR="005608C0" w:rsidRPr="0097608A" w:rsidRDefault="005608C0" w:rsidP="005608C0">
      <w:pPr>
        <w:pStyle w:val="BodyText"/>
        <w:jc w:val="both"/>
        <w:rPr>
          <w:lang w:val="en-GB"/>
        </w:rPr>
      </w:pPr>
      <w:r w:rsidRPr="0097608A">
        <w:rPr>
          <w:lang w:val="en-GB"/>
        </w:rPr>
        <w:t>This story covers d</w:t>
      </w:r>
      <w:r>
        <w:rPr>
          <w:lang w:val="en-GB"/>
        </w:rPr>
        <w:t>ressing leg / segment ICRs for G</w:t>
      </w:r>
      <w:r w:rsidRPr="0097608A">
        <w:rPr>
          <w:lang w:val="en-GB"/>
        </w:rPr>
        <w:t xml:space="preserve">roup &amp; </w:t>
      </w:r>
      <w:r>
        <w:rPr>
          <w:lang w:val="en-GB"/>
        </w:rPr>
        <w:t>W</w:t>
      </w:r>
      <w:r w:rsidRPr="0097608A">
        <w:rPr>
          <w:lang w:val="en-GB"/>
        </w:rPr>
        <w:t xml:space="preserve">aitlist. All MICT actions during dressing of a flight, including Inventory Retention for groups &amp; waitlist </w:t>
      </w:r>
      <w:r>
        <w:rPr>
          <w:lang w:val="en-GB"/>
        </w:rPr>
        <w:t>need to be delivered</w:t>
      </w:r>
      <w:r w:rsidRPr="0097608A">
        <w:rPr>
          <w:lang w:val="en-GB"/>
        </w:rPr>
        <w:t xml:space="preserve"> in this scope.</w:t>
      </w:r>
    </w:p>
    <w:p w14:paraId="3E803B64" w14:textId="77777777" w:rsidR="005608C0" w:rsidRDefault="005608C0" w:rsidP="005608C0">
      <w:pPr>
        <w:pStyle w:val="Heading3"/>
        <w:jc w:val="both"/>
        <w:rPr>
          <w:lang w:val="en-GB"/>
        </w:rPr>
      </w:pPr>
      <w:bookmarkStart w:id="317" w:name="_Toc382488693"/>
      <w:bookmarkStart w:id="318" w:name="_Toc401324254"/>
      <w:r>
        <w:rPr>
          <w:lang w:val="en-GB"/>
        </w:rPr>
        <w:t>Details</w:t>
      </w:r>
      <w:bookmarkEnd w:id="317"/>
      <w:bookmarkEnd w:id="318"/>
    </w:p>
    <w:p w14:paraId="58734A69" w14:textId="77777777" w:rsidR="005608C0" w:rsidRDefault="005608C0" w:rsidP="005608C0">
      <w:pPr>
        <w:pStyle w:val="BodyText"/>
        <w:jc w:val="both"/>
        <w:rPr>
          <w:lang w:val="en-GB"/>
        </w:rPr>
      </w:pPr>
      <w:r>
        <w:rPr>
          <w:lang w:val="en-GB"/>
        </w:rPr>
        <w:t xml:space="preserve">This story should leverage the development work for dressing &amp; retention, which is already delivered for booking controls (BAUs). </w:t>
      </w:r>
    </w:p>
    <w:p w14:paraId="59FA8B3D" w14:textId="77777777" w:rsidR="005608C0" w:rsidRDefault="005608C0" w:rsidP="005608C0">
      <w:pPr>
        <w:pStyle w:val="BodyText"/>
        <w:numPr>
          <w:ilvl w:val="0"/>
          <w:numId w:val="54"/>
        </w:numPr>
        <w:rPr>
          <w:lang w:val="en-GB"/>
        </w:rPr>
      </w:pPr>
      <w:r>
        <w:rPr>
          <w:lang w:val="en-GB"/>
        </w:rPr>
        <w:t xml:space="preserve">All Steps of Basic flow 1, </w:t>
      </w:r>
      <w:r>
        <w:fldChar w:fldCharType="begin"/>
      </w:r>
      <w:r>
        <w:instrText xml:space="preserve"> REF _Ref366770429 \r \h  \* MERGEFORMAT </w:instrText>
      </w:r>
      <w:r>
        <w:fldChar w:fldCharType="separate"/>
      </w:r>
      <w:r w:rsidRPr="0029799C">
        <w:rPr>
          <w:b/>
          <w:lang w:val="en-GB"/>
        </w:rPr>
        <w:t>[3]</w:t>
      </w:r>
      <w:r>
        <w:fldChar w:fldCharType="end"/>
      </w:r>
      <w:r>
        <w:rPr>
          <w:lang w:val="en-GB"/>
        </w:rPr>
        <w:t xml:space="preserve"> are applicable to groups and waitlist.</w:t>
      </w:r>
    </w:p>
    <w:p w14:paraId="7BBC8EFB" w14:textId="77777777" w:rsidR="005608C0" w:rsidRDefault="005608C0" w:rsidP="005608C0">
      <w:pPr>
        <w:pStyle w:val="BodyText"/>
        <w:numPr>
          <w:ilvl w:val="0"/>
          <w:numId w:val="54"/>
        </w:numPr>
        <w:rPr>
          <w:lang w:val="en-GB"/>
        </w:rPr>
      </w:pPr>
      <w:r>
        <w:rPr>
          <w:lang w:val="en-GB"/>
        </w:rPr>
        <w:t xml:space="preserve">Groups and waitlist controls for legs and segments get created when they are dressed with default inventory controls (during step 5 of basic flow 1, </w:t>
      </w:r>
      <w:r>
        <w:fldChar w:fldCharType="begin"/>
      </w:r>
      <w:r>
        <w:instrText xml:space="preserve"> REF _Ref366770429 \r \h  \* MERGEFORMAT </w:instrText>
      </w:r>
      <w:r>
        <w:fldChar w:fldCharType="separate"/>
      </w:r>
      <w:r w:rsidRPr="0029799C">
        <w:rPr>
          <w:b/>
          <w:lang w:val="en-GB"/>
        </w:rPr>
        <w:t>[3]</w:t>
      </w:r>
      <w:r>
        <w:fldChar w:fldCharType="end"/>
      </w:r>
      <w:r>
        <w:rPr>
          <w:lang w:val="en-GB"/>
        </w:rPr>
        <w:t>, which further invokes UC for full inventory adjustment)</w:t>
      </w:r>
    </w:p>
    <w:p w14:paraId="0BC61BA3" w14:textId="77777777" w:rsidR="005608C0" w:rsidRPr="00A25A86" w:rsidRDefault="005608C0" w:rsidP="005608C0">
      <w:pPr>
        <w:pStyle w:val="BodyText"/>
        <w:numPr>
          <w:ilvl w:val="0"/>
          <w:numId w:val="54"/>
        </w:numPr>
        <w:rPr>
          <w:lang w:val="en-GB"/>
        </w:rPr>
      </w:pPr>
      <w:r>
        <w:rPr>
          <w:lang w:val="en-GB"/>
        </w:rPr>
        <w:t xml:space="preserve">Inventory retention as defined in Sub Flow 1 of </w:t>
      </w:r>
      <w:r>
        <w:fldChar w:fldCharType="begin"/>
      </w:r>
      <w:r>
        <w:instrText xml:space="preserve"> REF _Ref366770429 \r \h  \* MERGEFORMAT </w:instrText>
      </w:r>
      <w:r>
        <w:fldChar w:fldCharType="separate"/>
      </w:r>
      <w:r w:rsidRPr="003543EB">
        <w:rPr>
          <w:b/>
          <w:lang w:val="en-GB"/>
        </w:rPr>
        <w:t>[3]</w:t>
      </w:r>
      <w:r>
        <w:fldChar w:fldCharType="end"/>
      </w:r>
      <w:r>
        <w:rPr>
          <w:b/>
          <w:lang w:val="en-GB"/>
        </w:rPr>
        <w:t xml:space="preserve">, </w:t>
      </w:r>
      <w:r>
        <w:rPr>
          <w:lang w:val="en-GB"/>
        </w:rPr>
        <w:t>needs to be implemented for groups and waitlist controls also.</w:t>
      </w:r>
    </w:p>
    <w:p w14:paraId="4A1EF7C8" w14:textId="77777777" w:rsidR="005608C0" w:rsidRDefault="005608C0" w:rsidP="005608C0">
      <w:pPr>
        <w:pStyle w:val="BodyText"/>
        <w:numPr>
          <w:ilvl w:val="0"/>
          <w:numId w:val="54"/>
        </w:numPr>
        <w:rPr>
          <w:lang w:val="en-GB"/>
        </w:rPr>
      </w:pPr>
      <w:r>
        <w:rPr>
          <w:lang w:val="en-GB"/>
        </w:rPr>
        <w:t>Raiding is not within the scope of this story.</w:t>
      </w:r>
    </w:p>
    <w:p w14:paraId="21149D02" w14:textId="77777777" w:rsidR="005608C0" w:rsidRPr="0097608A" w:rsidRDefault="005608C0" w:rsidP="005608C0">
      <w:pPr>
        <w:pStyle w:val="Heading3"/>
        <w:jc w:val="both"/>
        <w:rPr>
          <w:lang w:val="en-GB"/>
        </w:rPr>
      </w:pPr>
      <w:bookmarkStart w:id="319" w:name="_Toc382488694"/>
      <w:bookmarkStart w:id="320" w:name="_Toc401324255"/>
      <w:r w:rsidRPr="0097608A">
        <w:rPr>
          <w:lang w:val="en-GB"/>
        </w:rPr>
        <w:t>Acceptance Tests</w:t>
      </w:r>
      <w:bookmarkEnd w:id="319"/>
      <w:bookmarkEnd w:id="320"/>
    </w:p>
    <w:p w14:paraId="2ED8180A" w14:textId="77777777" w:rsidR="005608C0" w:rsidRPr="0097608A" w:rsidRDefault="005608C0" w:rsidP="005608C0">
      <w:pPr>
        <w:pStyle w:val="BodyText"/>
        <w:jc w:val="both"/>
        <w:rPr>
          <w:lang w:val="en-GB"/>
        </w:rPr>
      </w:pPr>
      <w:r w:rsidRPr="0097608A">
        <w:rPr>
          <w:lang w:val="en-GB"/>
        </w:rPr>
        <w:t>Definition of done requires that all test scenarios are satisfied; furthermore it is expected that the development team will identify additional scenarios to add the test pack.</w:t>
      </w:r>
      <w:r w:rsidRPr="0097608A">
        <w:rPr>
          <w:lang w:val="en-GB"/>
        </w:rPr>
        <w:br/>
        <w:t>Changes made to inventory should be demonstrated via ICR GUI.</w:t>
      </w:r>
    </w:p>
    <w:p w14:paraId="331F07F5" w14:textId="77777777" w:rsidR="005608C0" w:rsidRPr="000A3133" w:rsidRDefault="005608C0" w:rsidP="005608C0">
      <w:pPr>
        <w:pStyle w:val="BodyText"/>
        <w:rPr>
          <w:color w:val="548DD4" w:themeColor="text2" w:themeTint="99"/>
          <w:lang w:val="en-GB"/>
        </w:rPr>
      </w:pPr>
    </w:p>
    <w:tbl>
      <w:tblPr>
        <w:tblW w:w="9876" w:type="dxa"/>
        <w:tblInd w:w="86"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ayout w:type="fixed"/>
        <w:tblCellMar>
          <w:top w:w="58" w:type="dxa"/>
          <w:left w:w="86" w:type="dxa"/>
          <w:bottom w:w="58" w:type="dxa"/>
          <w:right w:w="86" w:type="dxa"/>
        </w:tblCellMar>
        <w:tblLook w:val="01E0" w:firstRow="1" w:lastRow="1" w:firstColumn="1" w:lastColumn="1" w:noHBand="0" w:noVBand="0"/>
      </w:tblPr>
      <w:tblGrid>
        <w:gridCol w:w="810"/>
        <w:gridCol w:w="1146"/>
        <w:gridCol w:w="2160"/>
        <w:gridCol w:w="1890"/>
        <w:gridCol w:w="3870"/>
      </w:tblGrid>
      <w:tr w:rsidR="005608C0" w:rsidRPr="0097608A" w14:paraId="589FB972" w14:textId="77777777" w:rsidTr="003D18EE">
        <w:trPr>
          <w:tblHeader/>
        </w:trPr>
        <w:tc>
          <w:tcPr>
            <w:tcW w:w="810" w:type="dxa"/>
            <w:shd w:val="clear" w:color="auto" w:fill="DBE5F1" w:themeFill="accent1" w:themeFillTint="33"/>
          </w:tcPr>
          <w:p w14:paraId="4881110E" w14:textId="77777777" w:rsidR="005608C0" w:rsidRPr="0097608A" w:rsidRDefault="005608C0" w:rsidP="003D18EE">
            <w:pPr>
              <w:rPr>
                <w:rFonts w:asciiTheme="minorHAnsi" w:hAnsiTheme="minorHAnsi" w:cstheme="minorHAnsi"/>
                <w:b/>
                <w:szCs w:val="20"/>
              </w:rPr>
            </w:pPr>
            <w:r w:rsidRPr="0097608A">
              <w:rPr>
                <w:rFonts w:asciiTheme="minorHAnsi" w:hAnsiTheme="minorHAnsi" w:cstheme="minorHAnsi"/>
                <w:b/>
                <w:szCs w:val="20"/>
              </w:rPr>
              <w:t>Nr.</w:t>
            </w:r>
          </w:p>
        </w:tc>
        <w:tc>
          <w:tcPr>
            <w:tcW w:w="1146" w:type="dxa"/>
            <w:shd w:val="clear" w:color="auto" w:fill="DBE5F1" w:themeFill="accent1" w:themeFillTint="33"/>
          </w:tcPr>
          <w:p w14:paraId="1A7811C4" w14:textId="77777777" w:rsidR="005608C0" w:rsidRPr="0097608A" w:rsidRDefault="005608C0" w:rsidP="003D18EE">
            <w:pPr>
              <w:rPr>
                <w:rFonts w:asciiTheme="minorHAnsi" w:hAnsiTheme="minorHAnsi" w:cstheme="minorHAnsi"/>
                <w:b/>
                <w:szCs w:val="20"/>
              </w:rPr>
            </w:pPr>
            <w:r w:rsidRPr="0097608A">
              <w:rPr>
                <w:rFonts w:asciiTheme="minorHAnsi" w:hAnsiTheme="minorHAnsi" w:cstheme="minorHAnsi"/>
                <w:b/>
                <w:szCs w:val="20"/>
              </w:rPr>
              <w:t>Test</w:t>
            </w:r>
          </w:p>
        </w:tc>
        <w:tc>
          <w:tcPr>
            <w:tcW w:w="2160" w:type="dxa"/>
            <w:shd w:val="clear" w:color="auto" w:fill="DBE5F1" w:themeFill="accent1" w:themeFillTint="33"/>
          </w:tcPr>
          <w:p w14:paraId="0B4E5137" w14:textId="77777777" w:rsidR="005608C0" w:rsidRPr="0097608A" w:rsidRDefault="005608C0" w:rsidP="003D18EE">
            <w:pPr>
              <w:rPr>
                <w:rFonts w:asciiTheme="minorHAnsi" w:hAnsiTheme="minorHAnsi" w:cstheme="minorHAnsi"/>
                <w:b/>
                <w:szCs w:val="20"/>
              </w:rPr>
            </w:pPr>
            <w:r w:rsidRPr="0097608A">
              <w:rPr>
                <w:rFonts w:asciiTheme="minorHAnsi" w:hAnsiTheme="minorHAnsi" w:cstheme="minorHAnsi"/>
                <w:b/>
                <w:szCs w:val="20"/>
              </w:rPr>
              <w:t>Pre-conditions</w:t>
            </w:r>
          </w:p>
        </w:tc>
        <w:tc>
          <w:tcPr>
            <w:tcW w:w="1890" w:type="dxa"/>
            <w:shd w:val="clear" w:color="auto" w:fill="DBE5F1" w:themeFill="accent1" w:themeFillTint="33"/>
          </w:tcPr>
          <w:p w14:paraId="568E699F" w14:textId="77777777" w:rsidR="005608C0" w:rsidRPr="0097608A" w:rsidRDefault="005608C0" w:rsidP="003D18EE">
            <w:pPr>
              <w:rPr>
                <w:rFonts w:asciiTheme="minorHAnsi" w:hAnsiTheme="minorHAnsi" w:cstheme="minorHAnsi"/>
                <w:b/>
                <w:szCs w:val="20"/>
              </w:rPr>
            </w:pPr>
            <w:r w:rsidRPr="0097608A">
              <w:rPr>
                <w:rFonts w:asciiTheme="minorHAnsi" w:hAnsiTheme="minorHAnsi" w:cstheme="minorHAnsi"/>
                <w:b/>
                <w:szCs w:val="20"/>
              </w:rPr>
              <w:t>Action</w:t>
            </w:r>
          </w:p>
        </w:tc>
        <w:tc>
          <w:tcPr>
            <w:tcW w:w="3870" w:type="dxa"/>
            <w:shd w:val="clear" w:color="auto" w:fill="DBE5F1" w:themeFill="accent1" w:themeFillTint="33"/>
          </w:tcPr>
          <w:p w14:paraId="3076CCE8" w14:textId="77777777" w:rsidR="005608C0" w:rsidRPr="0097608A" w:rsidRDefault="005608C0" w:rsidP="003D18EE">
            <w:pPr>
              <w:rPr>
                <w:rFonts w:asciiTheme="minorHAnsi" w:hAnsiTheme="minorHAnsi" w:cstheme="minorHAnsi"/>
                <w:b/>
                <w:szCs w:val="20"/>
              </w:rPr>
            </w:pPr>
            <w:r w:rsidRPr="0097608A">
              <w:rPr>
                <w:rFonts w:asciiTheme="minorHAnsi" w:hAnsiTheme="minorHAnsi" w:cstheme="minorHAnsi"/>
                <w:b/>
                <w:szCs w:val="20"/>
              </w:rPr>
              <w:t>Post-condition</w:t>
            </w:r>
          </w:p>
        </w:tc>
      </w:tr>
      <w:tr w:rsidR="005608C0" w:rsidRPr="0097608A" w14:paraId="27DC5E6B" w14:textId="77777777" w:rsidTr="003D18EE">
        <w:tc>
          <w:tcPr>
            <w:tcW w:w="810" w:type="dxa"/>
            <w:vAlign w:val="center"/>
          </w:tcPr>
          <w:p w14:paraId="029A2A1A" w14:textId="77777777" w:rsidR="005608C0" w:rsidRPr="0097608A" w:rsidRDefault="005608C0" w:rsidP="005608C0">
            <w:pPr>
              <w:numPr>
                <w:ilvl w:val="0"/>
                <w:numId w:val="55"/>
              </w:numPr>
              <w:spacing w:before="40" w:after="40"/>
              <w:rPr>
                <w:rFonts w:asciiTheme="minorHAnsi" w:hAnsiTheme="minorHAnsi" w:cstheme="minorHAnsi"/>
                <w:bCs/>
                <w:szCs w:val="20"/>
              </w:rPr>
            </w:pPr>
          </w:p>
        </w:tc>
        <w:tc>
          <w:tcPr>
            <w:tcW w:w="1146" w:type="dxa"/>
          </w:tcPr>
          <w:p w14:paraId="6F4DD932" w14:textId="77777777" w:rsidR="005608C0" w:rsidRPr="0097608A" w:rsidRDefault="005608C0" w:rsidP="003D18EE">
            <w:pPr>
              <w:spacing w:before="100" w:beforeAutospacing="1" w:after="100" w:afterAutospacing="1"/>
              <w:rPr>
                <w:rFonts w:asciiTheme="minorHAnsi" w:hAnsiTheme="minorHAnsi" w:cstheme="minorHAnsi"/>
              </w:rPr>
            </w:pPr>
            <w:r>
              <w:rPr>
                <w:rFonts w:asciiTheme="minorHAnsi" w:hAnsiTheme="minorHAnsi" w:cstheme="minorHAnsi"/>
              </w:rPr>
              <w:t>Dress New ICR for Groups &amp; Waitlist</w:t>
            </w:r>
          </w:p>
        </w:tc>
        <w:tc>
          <w:tcPr>
            <w:tcW w:w="2160" w:type="dxa"/>
          </w:tcPr>
          <w:p w14:paraId="18924463" w14:textId="77777777" w:rsidR="005608C0" w:rsidRPr="0097608A" w:rsidRDefault="005608C0" w:rsidP="003D18EE">
            <w:pPr>
              <w:spacing w:before="100" w:beforeAutospacing="1" w:after="100" w:afterAutospacing="1"/>
              <w:rPr>
                <w:rFonts w:asciiTheme="minorHAnsi" w:hAnsiTheme="minorHAnsi" w:cstheme="minorHAnsi"/>
              </w:rPr>
            </w:pPr>
            <w:r>
              <w:rPr>
                <w:rFonts w:asciiTheme="minorHAnsi" w:hAnsiTheme="minorHAnsi" w:cstheme="minorHAnsi"/>
              </w:rPr>
              <w:t>Schedule in draft status exists</w:t>
            </w:r>
            <w:r w:rsidRPr="0097608A">
              <w:rPr>
                <w:rFonts w:asciiTheme="minorHAnsi" w:hAnsiTheme="minorHAnsi" w:cstheme="minorHAnsi"/>
              </w:rPr>
              <w:t>.</w:t>
            </w:r>
          </w:p>
          <w:p w14:paraId="3E563FB0" w14:textId="77777777" w:rsidR="005608C0" w:rsidRPr="00C33082" w:rsidRDefault="005608C0" w:rsidP="003D18EE">
            <w:pPr>
              <w:spacing w:before="100" w:beforeAutospacing="1" w:after="100" w:afterAutospacing="1"/>
              <w:rPr>
                <w:rFonts w:asciiTheme="minorHAnsi" w:hAnsiTheme="minorHAnsi" w:cstheme="minorHAnsi"/>
              </w:rPr>
            </w:pPr>
            <w:r w:rsidRPr="00C33082">
              <w:rPr>
                <w:rFonts w:asciiTheme="minorHAnsi" w:hAnsiTheme="minorHAnsi" w:cstheme="minorHAnsi"/>
              </w:rPr>
              <w:t>Subscriber parameter for 'Inventory_Bucket_Control_Type' is set</w:t>
            </w:r>
            <w:r>
              <w:rPr>
                <w:rFonts w:asciiTheme="minorHAnsi" w:hAnsiTheme="minorHAnsi" w:cstheme="minorHAnsi"/>
              </w:rPr>
              <w:t xml:space="preserve"> to 'Authorization' or 'Protection limits'</w:t>
            </w:r>
          </w:p>
          <w:p w14:paraId="0DD625D9" w14:textId="77777777" w:rsidR="005608C0" w:rsidRPr="0097608A" w:rsidRDefault="005608C0" w:rsidP="003D18EE">
            <w:pPr>
              <w:spacing w:before="100" w:beforeAutospacing="1" w:after="100" w:afterAutospacing="1"/>
              <w:rPr>
                <w:rFonts w:asciiTheme="minorHAnsi" w:hAnsiTheme="minorHAnsi" w:cstheme="minorHAnsi"/>
              </w:rPr>
            </w:pPr>
            <w:r w:rsidRPr="0097608A">
              <w:rPr>
                <w:rFonts w:asciiTheme="minorHAnsi" w:hAnsiTheme="minorHAnsi" w:cstheme="minorHAnsi"/>
              </w:rPr>
              <w:t xml:space="preserve">MICT actions exists which would result in applying different nesting templates to different legs/segments of the new flight. </w:t>
            </w:r>
            <w:r w:rsidRPr="0097608A">
              <w:rPr>
                <w:rFonts w:asciiTheme="minorHAnsi" w:hAnsiTheme="minorHAnsi" w:cstheme="minorHAnsi"/>
              </w:rPr>
              <w:br/>
            </w:r>
          </w:p>
        </w:tc>
        <w:tc>
          <w:tcPr>
            <w:tcW w:w="1890" w:type="dxa"/>
          </w:tcPr>
          <w:p w14:paraId="6B76A050" w14:textId="77777777" w:rsidR="005608C0" w:rsidRPr="0097608A" w:rsidRDefault="005608C0" w:rsidP="003D18EE">
            <w:pPr>
              <w:spacing w:before="100" w:beforeAutospacing="1" w:after="100" w:afterAutospacing="1"/>
              <w:rPr>
                <w:rFonts w:asciiTheme="minorHAnsi" w:hAnsiTheme="minorHAnsi" w:cstheme="minorHAnsi"/>
              </w:rPr>
            </w:pPr>
            <w:r>
              <w:rPr>
                <w:rFonts w:asciiTheme="minorHAnsi" w:hAnsiTheme="minorHAnsi" w:cstheme="minorHAnsi"/>
              </w:rPr>
              <w:t>Activate schedule</w:t>
            </w:r>
          </w:p>
        </w:tc>
        <w:tc>
          <w:tcPr>
            <w:tcW w:w="3870" w:type="dxa"/>
          </w:tcPr>
          <w:p w14:paraId="40F11CE4" w14:textId="77777777" w:rsidR="005608C0" w:rsidRDefault="005608C0" w:rsidP="003D18EE">
            <w:pPr>
              <w:spacing w:before="100" w:beforeAutospacing="1" w:after="100" w:afterAutospacing="1"/>
              <w:rPr>
                <w:rFonts w:asciiTheme="minorHAnsi" w:hAnsiTheme="minorHAnsi" w:cstheme="minorHAnsi"/>
              </w:rPr>
            </w:pPr>
            <w:r w:rsidRPr="00C33082">
              <w:rPr>
                <w:rFonts w:asciiTheme="minorHAnsi" w:hAnsiTheme="minorHAnsi" w:cstheme="minorHAnsi"/>
              </w:rPr>
              <w:t>The new ICR is created in the grid, all legs and segments are dressed.</w:t>
            </w:r>
          </w:p>
          <w:p w14:paraId="7CEE2C2B" w14:textId="77777777" w:rsidR="005608C0" w:rsidRPr="0097608A" w:rsidRDefault="005608C0" w:rsidP="003D18EE">
            <w:pPr>
              <w:spacing w:before="100" w:beforeAutospacing="1" w:after="100" w:afterAutospacing="1"/>
              <w:rPr>
                <w:rFonts w:asciiTheme="minorHAnsi" w:hAnsiTheme="minorHAnsi" w:cstheme="minorHAnsi"/>
              </w:rPr>
            </w:pPr>
            <w:r w:rsidRPr="0097608A">
              <w:rPr>
                <w:rFonts w:asciiTheme="minorHAnsi" w:hAnsiTheme="minorHAnsi" w:cstheme="minorHAnsi"/>
              </w:rPr>
              <w:t>Need to demonstrate:</w:t>
            </w:r>
          </w:p>
          <w:p w14:paraId="5821698D" w14:textId="77777777" w:rsidR="005608C0" w:rsidRDefault="005608C0" w:rsidP="005608C0">
            <w:pPr>
              <w:pStyle w:val="ListParagraph"/>
              <w:numPr>
                <w:ilvl w:val="0"/>
                <w:numId w:val="27"/>
              </w:numPr>
              <w:spacing w:before="100" w:beforeAutospacing="1" w:after="100" w:afterAutospacing="1"/>
              <w:ind w:left="287" w:hanging="283"/>
              <w:rPr>
                <w:rFonts w:asciiTheme="minorHAnsi" w:hAnsiTheme="minorHAnsi" w:cstheme="minorHAnsi"/>
              </w:rPr>
            </w:pPr>
            <w:r>
              <w:rPr>
                <w:rFonts w:asciiTheme="minorHAnsi" w:hAnsiTheme="minorHAnsi" w:cstheme="minorHAnsi"/>
              </w:rPr>
              <w:t>Group controls are populated</w:t>
            </w:r>
          </w:p>
          <w:p w14:paraId="14DB30D9" w14:textId="77777777" w:rsidR="005608C0" w:rsidRDefault="005608C0" w:rsidP="005608C0">
            <w:pPr>
              <w:pStyle w:val="ListParagraph"/>
              <w:numPr>
                <w:ilvl w:val="0"/>
                <w:numId w:val="27"/>
              </w:numPr>
              <w:spacing w:before="100" w:beforeAutospacing="1" w:after="100" w:afterAutospacing="1"/>
              <w:ind w:left="287" w:hanging="283"/>
              <w:rPr>
                <w:rFonts w:asciiTheme="minorHAnsi" w:hAnsiTheme="minorHAnsi" w:cstheme="minorHAnsi"/>
              </w:rPr>
            </w:pPr>
            <w:r>
              <w:rPr>
                <w:rFonts w:asciiTheme="minorHAnsi" w:hAnsiTheme="minorHAnsi" w:cstheme="minorHAnsi"/>
              </w:rPr>
              <w:t>Waitlist controls are populated</w:t>
            </w:r>
          </w:p>
          <w:p w14:paraId="37EDBA84" w14:textId="77777777" w:rsidR="005608C0" w:rsidRDefault="005608C0" w:rsidP="005608C0">
            <w:pPr>
              <w:pStyle w:val="ListParagraph"/>
              <w:numPr>
                <w:ilvl w:val="0"/>
                <w:numId w:val="27"/>
              </w:numPr>
              <w:spacing w:before="100" w:beforeAutospacing="1" w:after="100" w:afterAutospacing="1"/>
              <w:ind w:left="287" w:hanging="283"/>
              <w:rPr>
                <w:rFonts w:asciiTheme="minorHAnsi" w:hAnsiTheme="minorHAnsi" w:cstheme="minorHAnsi"/>
              </w:rPr>
            </w:pPr>
            <w:r>
              <w:rPr>
                <w:rFonts w:asciiTheme="minorHAnsi" w:hAnsiTheme="minorHAnsi" w:cstheme="minorHAnsi"/>
              </w:rPr>
              <w:t>Waitlist indicators are correctly set</w:t>
            </w:r>
          </w:p>
          <w:p w14:paraId="361930F2" w14:textId="77777777" w:rsidR="005608C0" w:rsidRPr="00C33082" w:rsidRDefault="005608C0" w:rsidP="005608C0">
            <w:pPr>
              <w:pStyle w:val="ListParagraph"/>
              <w:numPr>
                <w:ilvl w:val="0"/>
                <w:numId w:val="27"/>
              </w:numPr>
              <w:spacing w:before="100" w:beforeAutospacing="1" w:after="100" w:afterAutospacing="1"/>
              <w:ind w:left="287" w:hanging="283"/>
              <w:rPr>
                <w:rFonts w:asciiTheme="minorHAnsi" w:hAnsiTheme="minorHAnsi" w:cstheme="minorHAnsi"/>
              </w:rPr>
            </w:pPr>
            <w:r>
              <w:rPr>
                <w:rFonts w:asciiTheme="minorHAnsi" w:hAnsiTheme="minorHAnsi" w:cstheme="minorHAnsi"/>
              </w:rPr>
              <w:t>Depending on Subscriber parameter the PLs and effective AUs for group &amp; waitlist, are correctly populated</w:t>
            </w:r>
          </w:p>
          <w:p w14:paraId="7F778954" w14:textId="77777777" w:rsidR="005608C0" w:rsidRPr="0097608A" w:rsidRDefault="005608C0" w:rsidP="003D18EE">
            <w:pPr>
              <w:spacing w:before="100" w:beforeAutospacing="1" w:after="100" w:afterAutospacing="1"/>
              <w:rPr>
                <w:rFonts w:asciiTheme="minorHAnsi" w:hAnsiTheme="minorHAnsi" w:cstheme="minorHAnsi"/>
              </w:rPr>
            </w:pPr>
          </w:p>
        </w:tc>
      </w:tr>
      <w:tr w:rsidR="005608C0" w:rsidRPr="0097608A" w14:paraId="1AE3B333" w14:textId="77777777" w:rsidTr="003D18EE">
        <w:tc>
          <w:tcPr>
            <w:tcW w:w="810" w:type="dxa"/>
            <w:vAlign w:val="center"/>
          </w:tcPr>
          <w:p w14:paraId="4C1EEEEF" w14:textId="77777777" w:rsidR="005608C0" w:rsidRPr="0097608A" w:rsidRDefault="005608C0" w:rsidP="005608C0">
            <w:pPr>
              <w:numPr>
                <w:ilvl w:val="0"/>
                <w:numId w:val="55"/>
              </w:numPr>
              <w:spacing w:before="40" w:after="40"/>
              <w:rPr>
                <w:rFonts w:asciiTheme="minorHAnsi" w:hAnsiTheme="minorHAnsi" w:cstheme="minorHAnsi"/>
                <w:bCs/>
                <w:szCs w:val="20"/>
              </w:rPr>
            </w:pPr>
          </w:p>
        </w:tc>
        <w:tc>
          <w:tcPr>
            <w:tcW w:w="1146" w:type="dxa"/>
          </w:tcPr>
          <w:p w14:paraId="59C12C47" w14:textId="77777777" w:rsidR="005608C0" w:rsidRPr="0097608A" w:rsidRDefault="005608C0" w:rsidP="003D18EE">
            <w:pPr>
              <w:spacing w:before="100" w:beforeAutospacing="1" w:after="100" w:afterAutospacing="1"/>
              <w:rPr>
                <w:rFonts w:asciiTheme="minorHAnsi" w:hAnsiTheme="minorHAnsi" w:cstheme="minorHAnsi"/>
              </w:rPr>
            </w:pPr>
            <w:r w:rsidRPr="00C33082">
              <w:rPr>
                <w:rFonts w:asciiTheme="minorHAnsi" w:hAnsiTheme="minorHAnsi" w:cstheme="minorHAnsi"/>
              </w:rPr>
              <w:t>Dress New ICR</w:t>
            </w:r>
            <w:r>
              <w:rPr>
                <w:rFonts w:asciiTheme="minorHAnsi" w:hAnsiTheme="minorHAnsi" w:cstheme="minorHAnsi"/>
              </w:rPr>
              <w:t xml:space="preserve"> with Retention</w:t>
            </w:r>
          </w:p>
        </w:tc>
        <w:tc>
          <w:tcPr>
            <w:tcW w:w="2160" w:type="dxa"/>
          </w:tcPr>
          <w:p w14:paraId="62CC7762" w14:textId="77777777" w:rsidR="005608C0" w:rsidRPr="0097608A" w:rsidRDefault="005608C0" w:rsidP="003D18EE">
            <w:pPr>
              <w:spacing w:before="100" w:beforeAutospacing="1" w:after="100" w:afterAutospacing="1"/>
              <w:rPr>
                <w:rFonts w:asciiTheme="minorHAnsi" w:hAnsiTheme="minorHAnsi" w:cstheme="minorHAnsi"/>
              </w:rPr>
            </w:pPr>
            <w:r w:rsidRPr="0097608A">
              <w:rPr>
                <w:rFonts w:asciiTheme="minorHAnsi" w:hAnsiTheme="minorHAnsi" w:cstheme="minorHAnsi"/>
              </w:rPr>
              <w:t xml:space="preserve">An ICR, which is the source of retained inventory controls, </w:t>
            </w:r>
            <w:r w:rsidRPr="0097608A">
              <w:rPr>
                <w:rFonts w:asciiTheme="minorHAnsi" w:hAnsiTheme="minorHAnsi" w:cstheme="minorHAnsi"/>
              </w:rPr>
              <w:lastRenderedPageBreak/>
              <w:t>exists in grid.</w:t>
            </w:r>
          </w:p>
          <w:p w14:paraId="590CD167" w14:textId="77777777" w:rsidR="005608C0" w:rsidRPr="00C33082" w:rsidRDefault="005608C0" w:rsidP="003D18EE">
            <w:pPr>
              <w:spacing w:before="100" w:beforeAutospacing="1" w:after="100" w:afterAutospacing="1"/>
              <w:rPr>
                <w:rFonts w:asciiTheme="minorHAnsi" w:hAnsiTheme="minorHAnsi" w:cstheme="minorHAnsi"/>
              </w:rPr>
            </w:pPr>
            <w:r w:rsidRPr="00C33082">
              <w:rPr>
                <w:rFonts w:asciiTheme="minorHAnsi" w:hAnsiTheme="minorHAnsi" w:cstheme="minorHAnsi"/>
              </w:rPr>
              <w:t>Subscriber parameter for 'Inventory_Bucket_Control_Type' is set.</w:t>
            </w:r>
          </w:p>
          <w:p w14:paraId="5BCA3E59" w14:textId="77777777" w:rsidR="005608C0" w:rsidRPr="0097608A" w:rsidRDefault="005608C0" w:rsidP="003D18EE">
            <w:pPr>
              <w:spacing w:before="100" w:beforeAutospacing="1" w:after="100" w:afterAutospacing="1"/>
              <w:rPr>
                <w:rFonts w:asciiTheme="minorHAnsi" w:hAnsiTheme="minorHAnsi" w:cstheme="minorHAnsi"/>
              </w:rPr>
            </w:pPr>
            <w:r w:rsidRPr="0097608A">
              <w:rPr>
                <w:rFonts w:asciiTheme="minorHAnsi" w:hAnsiTheme="minorHAnsi" w:cstheme="minorHAnsi"/>
              </w:rPr>
              <w:t xml:space="preserve">MICT actions exists which would result in applying different nesting templates to different legs/segments of the new flight. </w:t>
            </w:r>
            <w:r w:rsidRPr="0097608A">
              <w:rPr>
                <w:rFonts w:asciiTheme="minorHAnsi" w:hAnsiTheme="minorHAnsi" w:cstheme="minorHAnsi"/>
              </w:rPr>
              <w:br/>
            </w:r>
          </w:p>
        </w:tc>
        <w:tc>
          <w:tcPr>
            <w:tcW w:w="1890" w:type="dxa"/>
          </w:tcPr>
          <w:p w14:paraId="78C6C5AE" w14:textId="77777777" w:rsidR="005608C0" w:rsidRPr="0097608A" w:rsidRDefault="005608C0" w:rsidP="003D18EE">
            <w:pPr>
              <w:spacing w:before="100" w:beforeAutospacing="1" w:after="100" w:afterAutospacing="1"/>
              <w:rPr>
                <w:rFonts w:asciiTheme="minorHAnsi" w:hAnsiTheme="minorHAnsi" w:cstheme="minorHAnsi"/>
              </w:rPr>
            </w:pPr>
            <w:r w:rsidRPr="0097608A">
              <w:rPr>
                <w:rFonts w:asciiTheme="minorHAnsi" w:hAnsiTheme="minorHAnsi" w:cstheme="minorHAnsi"/>
              </w:rPr>
              <w:lastRenderedPageBreak/>
              <w:t xml:space="preserve">Inventory Activation interface of </w:t>
            </w:r>
            <w:r w:rsidRPr="0097608A">
              <w:rPr>
                <w:rFonts w:asciiTheme="minorHAnsi" w:hAnsiTheme="minorHAnsi" w:cstheme="minorHAnsi"/>
                <w:i/>
              </w:rPr>
              <w:t>FlightManager</w:t>
            </w:r>
            <w:r w:rsidRPr="0097608A">
              <w:rPr>
                <w:rFonts w:asciiTheme="minorHAnsi" w:hAnsiTheme="minorHAnsi" w:cstheme="minorHAnsi"/>
              </w:rPr>
              <w:t xml:space="preserve"> is invoked with the </w:t>
            </w:r>
            <w:r w:rsidRPr="0097608A">
              <w:rPr>
                <w:rFonts w:asciiTheme="minorHAnsi" w:hAnsiTheme="minorHAnsi" w:cstheme="minorHAnsi"/>
              </w:rPr>
              <w:lastRenderedPageBreak/>
              <w:t>details of a new multi-leg ICR, and retention source is specified for its segments. Protection of ICR is requested.</w:t>
            </w:r>
          </w:p>
        </w:tc>
        <w:tc>
          <w:tcPr>
            <w:tcW w:w="3870" w:type="dxa"/>
          </w:tcPr>
          <w:p w14:paraId="7C9A8CE2" w14:textId="77777777" w:rsidR="005608C0" w:rsidRPr="0097608A" w:rsidRDefault="005608C0" w:rsidP="003D18EE">
            <w:pPr>
              <w:spacing w:before="100" w:beforeAutospacing="1" w:after="100" w:afterAutospacing="1"/>
              <w:rPr>
                <w:rFonts w:asciiTheme="minorHAnsi" w:hAnsiTheme="minorHAnsi" w:cstheme="minorHAnsi"/>
              </w:rPr>
            </w:pPr>
            <w:r w:rsidRPr="0097608A">
              <w:rPr>
                <w:rFonts w:asciiTheme="minorHAnsi" w:hAnsiTheme="minorHAnsi" w:cstheme="minorHAnsi"/>
              </w:rPr>
              <w:lastRenderedPageBreak/>
              <w:t xml:space="preserve">The new ICR is created in the grid, all legs and segments are dressed, and controls are retained onto some of its legs/segments in </w:t>
            </w:r>
            <w:r w:rsidRPr="0097608A">
              <w:rPr>
                <w:rFonts w:asciiTheme="minorHAnsi" w:hAnsiTheme="minorHAnsi" w:cstheme="minorHAnsi"/>
              </w:rPr>
              <w:lastRenderedPageBreak/>
              <w:t>accordance with the request.</w:t>
            </w:r>
          </w:p>
          <w:p w14:paraId="501BB0DD" w14:textId="77777777" w:rsidR="005608C0" w:rsidRPr="0097608A" w:rsidRDefault="005608C0" w:rsidP="003D18EE">
            <w:pPr>
              <w:spacing w:before="100" w:beforeAutospacing="1" w:after="100" w:afterAutospacing="1"/>
              <w:rPr>
                <w:rFonts w:asciiTheme="minorHAnsi" w:hAnsiTheme="minorHAnsi" w:cstheme="minorHAnsi"/>
              </w:rPr>
            </w:pPr>
            <w:r w:rsidRPr="0097608A">
              <w:rPr>
                <w:rFonts w:asciiTheme="minorHAnsi" w:hAnsiTheme="minorHAnsi" w:cstheme="minorHAnsi"/>
              </w:rPr>
              <w:t>Need to demonstrate:</w:t>
            </w:r>
          </w:p>
          <w:p w14:paraId="515CE461" w14:textId="77777777" w:rsidR="005608C0" w:rsidRPr="0097608A" w:rsidRDefault="005608C0" w:rsidP="005608C0">
            <w:pPr>
              <w:pStyle w:val="ListParagraph"/>
              <w:numPr>
                <w:ilvl w:val="0"/>
                <w:numId w:val="27"/>
              </w:numPr>
              <w:spacing w:before="100" w:beforeAutospacing="1" w:after="100" w:afterAutospacing="1"/>
              <w:ind w:left="364"/>
              <w:rPr>
                <w:rFonts w:asciiTheme="minorHAnsi" w:hAnsiTheme="minorHAnsi" w:cstheme="minorHAnsi"/>
              </w:rPr>
            </w:pPr>
            <w:r>
              <w:rPr>
                <w:rFonts w:asciiTheme="minorHAnsi" w:hAnsiTheme="minorHAnsi" w:cstheme="minorHAnsi"/>
              </w:rPr>
              <w:t>Inventory Retention is carried out for Groups &amp; Waitlist controls</w:t>
            </w:r>
          </w:p>
          <w:p w14:paraId="73B22BC3" w14:textId="77777777" w:rsidR="005608C0" w:rsidRDefault="005608C0" w:rsidP="005608C0">
            <w:pPr>
              <w:pStyle w:val="ListParagraph"/>
              <w:numPr>
                <w:ilvl w:val="0"/>
                <w:numId w:val="27"/>
              </w:numPr>
              <w:spacing w:before="100" w:beforeAutospacing="1" w:after="100" w:afterAutospacing="1"/>
              <w:ind w:left="364"/>
              <w:rPr>
                <w:rFonts w:asciiTheme="minorHAnsi" w:hAnsiTheme="minorHAnsi" w:cstheme="minorHAnsi"/>
              </w:rPr>
            </w:pPr>
            <w:r w:rsidRPr="00C33082">
              <w:rPr>
                <w:rFonts w:asciiTheme="minorHAnsi" w:hAnsiTheme="minorHAnsi" w:cstheme="minorHAnsi"/>
              </w:rPr>
              <w:t xml:space="preserve">Subscriber parameter influences how nested bucket controls are retained (AUs or PLs) </w:t>
            </w:r>
          </w:p>
          <w:p w14:paraId="1545BF78" w14:textId="77777777" w:rsidR="005608C0" w:rsidRPr="0092307C" w:rsidRDefault="005608C0" w:rsidP="005608C0">
            <w:pPr>
              <w:pStyle w:val="ListParagraph"/>
              <w:numPr>
                <w:ilvl w:val="0"/>
                <w:numId w:val="27"/>
              </w:numPr>
              <w:spacing w:before="100" w:beforeAutospacing="1" w:after="100" w:afterAutospacing="1"/>
              <w:ind w:left="364"/>
              <w:rPr>
                <w:rFonts w:asciiTheme="minorHAnsi" w:hAnsiTheme="minorHAnsi" w:cstheme="minorHAnsi"/>
                <w:strike/>
              </w:rPr>
            </w:pPr>
            <w:r w:rsidRPr="0092307C">
              <w:rPr>
                <w:rFonts w:asciiTheme="minorHAnsi" w:hAnsiTheme="minorHAnsi" w:cstheme="minorHAnsi"/>
                <w:strike/>
              </w:rPr>
              <w:t>AUs of children in the nesting structure are capped with AUs of its parents.</w:t>
            </w:r>
          </w:p>
          <w:p w14:paraId="2FCF1A2A" w14:textId="77777777" w:rsidR="005608C0" w:rsidRPr="0097608A" w:rsidRDefault="005608C0" w:rsidP="005608C0">
            <w:pPr>
              <w:pStyle w:val="ListParagraph"/>
              <w:numPr>
                <w:ilvl w:val="0"/>
                <w:numId w:val="27"/>
              </w:numPr>
              <w:spacing w:before="100" w:beforeAutospacing="1" w:after="100" w:afterAutospacing="1"/>
              <w:ind w:left="364"/>
              <w:rPr>
                <w:rFonts w:asciiTheme="minorHAnsi" w:hAnsiTheme="minorHAnsi" w:cstheme="minorHAnsi"/>
              </w:rPr>
            </w:pPr>
            <w:r w:rsidRPr="0097608A">
              <w:rPr>
                <w:rFonts w:asciiTheme="minorHAnsi" w:hAnsiTheme="minorHAnsi" w:cstheme="minorHAnsi"/>
              </w:rPr>
              <w:t xml:space="preserve">The </w:t>
            </w:r>
            <w:r w:rsidRPr="0097608A">
              <w:rPr>
                <w:rFonts w:asciiTheme="minorHAnsi" w:hAnsiTheme="minorHAnsi" w:cstheme="minorHAnsi"/>
                <w:i/>
              </w:rPr>
              <w:t>FlightManager</w:t>
            </w:r>
            <w:r w:rsidRPr="0097608A">
              <w:rPr>
                <w:rFonts w:asciiTheme="minorHAnsi" w:hAnsiTheme="minorHAnsi" w:cstheme="minorHAnsi"/>
              </w:rPr>
              <w:t xml:space="preserve"> Inventory Activation interface returns the response in accordance with the BDD for Inventory Activation.</w:t>
            </w:r>
          </w:p>
          <w:p w14:paraId="372B803F" w14:textId="77777777" w:rsidR="005608C0" w:rsidRPr="0097608A" w:rsidRDefault="005608C0" w:rsidP="003D18EE">
            <w:pPr>
              <w:pStyle w:val="ListParagraph"/>
              <w:spacing w:before="100" w:beforeAutospacing="1" w:after="100" w:afterAutospacing="1"/>
              <w:ind w:left="364"/>
              <w:rPr>
                <w:rFonts w:asciiTheme="minorHAnsi" w:hAnsiTheme="minorHAnsi" w:cstheme="minorHAnsi"/>
              </w:rPr>
            </w:pPr>
          </w:p>
        </w:tc>
      </w:tr>
      <w:tr w:rsidR="005608C0" w:rsidRPr="0097608A" w14:paraId="73F743E8" w14:textId="77777777" w:rsidTr="003D18EE">
        <w:tc>
          <w:tcPr>
            <w:tcW w:w="810" w:type="dxa"/>
            <w:vAlign w:val="center"/>
          </w:tcPr>
          <w:p w14:paraId="2C5E7BDA" w14:textId="77777777" w:rsidR="005608C0" w:rsidRPr="0097608A" w:rsidRDefault="005608C0" w:rsidP="005608C0">
            <w:pPr>
              <w:numPr>
                <w:ilvl w:val="0"/>
                <w:numId w:val="55"/>
              </w:numPr>
              <w:spacing w:before="40" w:after="40"/>
              <w:rPr>
                <w:rFonts w:asciiTheme="minorHAnsi" w:hAnsiTheme="minorHAnsi" w:cstheme="minorHAnsi"/>
                <w:bCs/>
                <w:szCs w:val="20"/>
              </w:rPr>
            </w:pPr>
          </w:p>
        </w:tc>
        <w:tc>
          <w:tcPr>
            <w:tcW w:w="1146" w:type="dxa"/>
          </w:tcPr>
          <w:p w14:paraId="3FC2293F" w14:textId="77777777" w:rsidR="005608C0" w:rsidRPr="0097608A" w:rsidRDefault="005608C0" w:rsidP="003D18EE">
            <w:pPr>
              <w:spacing w:before="100" w:beforeAutospacing="1" w:after="100" w:afterAutospacing="1"/>
              <w:rPr>
                <w:rFonts w:asciiTheme="minorHAnsi" w:hAnsiTheme="minorHAnsi" w:cstheme="minorHAnsi"/>
              </w:rPr>
            </w:pPr>
            <w:r w:rsidRPr="0097608A">
              <w:rPr>
                <w:rFonts w:asciiTheme="minorHAnsi" w:hAnsiTheme="minorHAnsi" w:cstheme="minorHAnsi"/>
              </w:rPr>
              <w:t>Redress the existing ICR</w:t>
            </w:r>
          </w:p>
        </w:tc>
        <w:tc>
          <w:tcPr>
            <w:tcW w:w="2160" w:type="dxa"/>
          </w:tcPr>
          <w:p w14:paraId="16B52191" w14:textId="77777777" w:rsidR="005608C0" w:rsidRPr="0097608A" w:rsidRDefault="005608C0" w:rsidP="003D18EE">
            <w:pPr>
              <w:spacing w:before="100" w:beforeAutospacing="1" w:after="100" w:afterAutospacing="1"/>
              <w:rPr>
                <w:rFonts w:asciiTheme="minorHAnsi" w:hAnsiTheme="minorHAnsi" w:cstheme="minorHAnsi"/>
              </w:rPr>
            </w:pPr>
            <w:r w:rsidRPr="0097608A">
              <w:rPr>
                <w:rFonts w:asciiTheme="minorHAnsi" w:hAnsiTheme="minorHAnsi" w:cstheme="minorHAnsi"/>
              </w:rPr>
              <w:t>An ICR which will be redressed exists in grid.</w:t>
            </w:r>
          </w:p>
        </w:tc>
        <w:tc>
          <w:tcPr>
            <w:tcW w:w="1890" w:type="dxa"/>
          </w:tcPr>
          <w:p w14:paraId="3DD57CAF" w14:textId="77777777" w:rsidR="005608C0" w:rsidRPr="0097608A" w:rsidRDefault="005608C0" w:rsidP="003D18EE">
            <w:pPr>
              <w:spacing w:before="100" w:beforeAutospacing="1" w:after="100" w:afterAutospacing="1"/>
              <w:rPr>
                <w:rFonts w:asciiTheme="minorHAnsi" w:hAnsiTheme="minorHAnsi" w:cstheme="minorHAnsi"/>
              </w:rPr>
            </w:pPr>
            <w:r w:rsidRPr="0097608A">
              <w:rPr>
                <w:rFonts w:asciiTheme="minorHAnsi" w:hAnsiTheme="minorHAnsi" w:cstheme="minorHAnsi"/>
              </w:rPr>
              <w:t xml:space="preserve">Inventory Activation interface of </w:t>
            </w:r>
            <w:r w:rsidRPr="0097608A">
              <w:rPr>
                <w:rFonts w:asciiTheme="minorHAnsi" w:hAnsiTheme="minorHAnsi" w:cstheme="minorHAnsi"/>
                <w:i/>
              </w:rPr>
              <w:t>FlightManager</w:t>
            </w:r>
            <w:r w:rsidRPr="0097608A">
              <w:rPr>
                <w:rFonts w:asciiTheme="minorHAnsi" w:hAnsiTheme="minorHAnsi" w:cstheme="minorHAnsi"/>
              </w:rPr>
              <w:t xml:space="preserve"> is invoked with the details of the existing multi-leg ICR. Some of the legs/segments are new, some are changed (with retention from themselves) and some are cancelled. Protection of ICR is requested.</w:t>
            </w:r>
          </w:p>
        </w:tc>
        <w:tc>
          <w:tcPr>
            <w:tcW w:w="3870" w:type="dxa"/>
          </w:tcPr>
          <w:p w14:paraId="421D2A94" w14:textId="77777777" w:rsidR="005608C0" w:rsidRPr="0097608A" w:rsidRDefault="005608C0" w:rsidP="003D18EE">
            <w:pPr>
              <w:spacing w:before="100" w:beforeAutospacing="1" w:after="100" w:afterAutospacing="1"/>
              <w:rPr>
                <w:rFonts w:asciiTheme="minorHAnsi" w:hAnsiTheme="minorHAnsi" w:cstheme="minorHAnsi"/>
              </w:rPr>
            </w:pPr>
            <w:r w:rsidRPr="0097608A">
              <w:rPr>
                <w:rFonts w:asciiTheme="minorHAnsi" w:hAnsiTheme="minorHAnsi" w:cstheme="minorHAnsi"/>
              </w:rPr>
              <w:t xml:space="preserve">The ICR is changed as requested: new segments have been added, changed segments have been redressed </w:t>
            </w:r>
            <w:r>
              <w:rPr>
                <w:rFonts w:asciiTheme="minorHAnsi" w:hAnsiTheme="minorHAnsi" w:cstheme="minorHAnsi"/>
              </w:rPr>
              <w:t xml:space="preserve">including groups &amp; waitlist controls </w:t>
            </w:r>
            <w:r w:rsidRPr="0097608A">
              <w:rPr>
                <w:rFonts w:asciiTheme="minorHAnsi" w:hAnsiTheme="minorHAnsi" w:cstheme="minorHAnsi"/>
              </w:rPr>
              <w:t xml:space="preserve">(with inventory retention when requested) and cancelled segments are deleted. </w:t>
            </w:r>
            <w:r w:rsidRPr="0097608A">
              <w:rPr>
                <w:rFonts w:asciiTheme="minorHAnsi" w:hAnsiTheme="minorHAnsi" w:cstheme="minorHAnsi"/>
              </w:rPr>
              <w:br/>
              <w:t>The ICR is protected.</w:t>
            </w:r>
          </w:p>
        </w:tc>
      </w:tr>
    </w:tbl>
    <w:p w14:paraId="6FF51ACE" w14:textId="77777777" w:rsidR="005608C0" w:rsidRPr="000A3133" w:rsidRDefault="005608C0" w:rsidP="005608C0">
      <w:pPr>
        <w:spacing w:before="0" w:after="0"/>
        <w:rPr>
          <w:color w:val="548DD4" w:themeColor="text2" w:themeTint="99"/>
          <w:lang w:val="en-GB"/>
        </w:rPr>
      </w:pPr>
    </w:p>
    <w:p w14:paraId="29125709" w14:textId="77777777" w:rsidR="005608C0" w:rsidRPr="00972C56" w:rsidRDefault="005608C0" w:rsidP="005608C0">
      <w:pPr>
        <w:pStyle w:val="Heading3"/>
        <w:rPr>
          <w:lang w:val="en-GB"/>
        </w:rPr>
      </w:pPr>
      <w:bookmarkStart w:id="321" w:name="_Toc382488695"/>
      <w:bookmarkStart w:id="322" w:name="_Toc401324256"/>
      <w:r w:rsidRPr="00972C56">
        <w:rPr>
          <w:lang w:val="en-GB"/>
        </w:rPr>
        <w:t>Non Functional Requirements</w:t>
      </w:r>
      <w:bookmarkEnd w:id="321"/>
      <w:bookmarkEnd w:id="322"/>
    </w:p>
    <w:p w14:paraId="3FA1B409" w14:textId="77777777" w:rsidR="005608C0" w:rsidRPr="00972C56" w:rsidRDefault="005608C0" w:rsidP="005608C0">
      <w:pPr>
        <w:pStyle w:val="BodyText"/>
        <w:rPr>
          <w:lang w:val="en-US"/>
        </w:rPr>
      </w:pPr>
      <w:r w:rsidRPr="00972C56">
        <w:rPr>
          <w:lang w:val="en-US"/>
        </w:rPr>
        <w:t>Time for activating a single flight with inventory retention should be measured and reported at the demo.</w:t>
      </w:r>
    </w:p>
    <w:p w14:paraId="398486DA" w14:textId="77777777" w:rsidR="005608C0" w:rsidRDefault="005608C0" w:rsidP="002F49D6">
      <w:pPr>
        <w:pStyle w:val="BodyText"/>
        <w:rPr>
          <w:lang w:val="en-US"/>
        </w:rPr>
      </w:pPr>
    </w:p>
    <w:p w14:paraId="2C361AE9" w14:textId="77777777" w:rsidR="00312289" w:rsidRPr="0097608A" w:rsidRDefault="00312289" w:rsidP="00312289">
      <w:pPr>
        <w:pStyle w:val="Heading2"/>
        <w:numPr>
          <w:ilvl w:val="1"/>
          <w:numId w:val="1"/>
        </w:numPr>
        <w:rPr>
          <w:bCs w:val="0"/>
          <w:lang w:val="en-GB"/>
        </w:rPr>
      </w:pPr>
      <w:bookmarkStart w:id="323" w:name="_Toc401324257"/>
      <w:r w:rsidRPr="0097608A">
        <w:rPr>
          <w:bCs w:val="0"/>
          <w:lang w:val="en-GB"/>
        </w:rPr>
        <w:t>INV.29</w:t>
      </w:r>
      <w:r>
        <w:rPr>
          <w:bCs w:val="0"/>
          <w:lang w:val="en-GB"/>
        </w:rPr>
        <w:t>i</w:t>
      </w:r>
      <w:r w:rsidRPr="0097608A">
        <w:rPr>
          <w:bCs w:val="0"/>
          <w:lang w:val="en-GB"/>
        </w:rPr>
        <w:t xml:space="preserve"> </w:t>
      </w:r>
      <w:r w:rsidR="00E73328">
        <w:rPr>
          <w:bCs w:val="0"/>
          <w:lang w:val="en-GB"/>
        </w:rPr>
        <w:t xml:space="preserve">- </w:t>
      </w:r>
      <w:r>
        <w:rPr>
          <w:bCs w:val="0"/>
          <w:lang w:val="en-GB"/>
        </w:rPr>
        <w:t>Retain Manual/ RMS/ Bid Price indicator controls</w:t>
      </w:r>
      <w:bookmarkEnd w:id="323"/>
    </w:p>
    <w:p w14:paraId="32B31B96" w14:textId="77777777" w:rsidR="00312289" w:rsidRPr="0097608A" w:rsidRDefault="00312289" w:rsidP="00312289">
      <w:pPr>
        <w:pStyle w:val="Heading3"/>
        <w:rPr>
          <w:iCs/>
          <w:lang w:val="en-GB"/>
        </w:rPr>
      </w:pPr>
      <w:bookmarkStart w:id="324" w:name="_Toc401324258"/>
      <w:r w:rsidRPr="0097608A">
        <w:rPr>
          <w:lang w:val="en-GB"/>
        </w:rPr>
        <w:t>Overview</w:t>
      </w:r>
      <w:bookmarkEnd w:id="324"/>
    </w:p>
    <w:p w14:paraId="1C361326" w14:textId="77777777" w:rsidR="00312289" w:rsidRPr="0097608A" w:rsidRDefault="00312289" w:rsidP="00312289">
      <w:pPr>
        <w:pStyle w:val="BodyText"/>
        <w:jc w:val="both"/>
        <w:rPr>
          <w:lang w:val="en-GB"/>
        </w:rPr>
      </w:pPr>
      <w:r w:rsidRPr="0097608A">
        <w:rPr>
          <w:lang w:val="en-GB"/>
        </w:rPr>
        <w:t xml:space="preserve">This story covers </w:t>
      </w:r>
      <w:r w:rsidR="003D18EE">
        <w:rPr>
          <w:lang w:val="en-GB"/>
        </w:rPr>
        <w:t xml:space="preserve">retaining </w:t>
      </w:r>
      <w:r w:rsidR="00477EB4">
        <w:rPr>
          <w:bCs/>
          <w:lang w:val="en-GB"/>
        </w:rPr>
        <w:t xml:space="preserve">Manual, RMS and </w:t>
      </w:r>
      <w:r w:rsidR="003D18EE">
        <w:rPr>
          <w:bCs/>
          <w:lang w:val="en-GB"/>
        </w:rPr>
        <w:t>Bid Price indicator controls</w:t>
      </w:r>
      <w:r w:rsidR="003D18EE" w:rsidRPr="0097608A">
        <w:rPr>
          <w:lang w:val="en-GB"/>
        </w:rPr>
        <w:t xml:space="preserve"> </w:t>
      </w:r>
      <w:r w:rsidR="004562A8">
        <w:rPr>
          <w:lang w:val="en-GB"/>
        </w:rPr>
        <w:t>as part of schedule change retention process</w:t>
      </w:r>
      <w:r w:rsidRPr="0097608A">
        <w:rPr>
          <w:lang w:val="en-GB"/>
        </w:rPr>
        <w:t>.</w:t>
      </w:r>
    </w:p>
    <w:p w14:paraId="6189617C" w14:textId="77777777" w:rsidR="00312289" w:rsidRDefault="00312289" w:rsidP="00312289">
      <w:pPr>
        <w:pStyle w:val="Heading3"/>
        <w:jc w:val="both"/>
        <w:rPr>
          <w:lang w:val="en-GB"/>
        </w:rPr>
      </w:pPr>
      <w:bookmarkStart w:id="325" w:name="_Toc401324259"/>
      <w:r>
        <w:rPr>
          <w:lang w:val="en-GB"/>
        </w:rPr>
        <w:lastRenderedPageBreak/>
        <w:t>Details</w:t>
      </w:r>
      <w:bookmarkEnd w:id="325"/>
    </w:p>
    <w:p w14:paraId="6E6DB33A" w14:textId="77777777" w:rsidR="00A71252" w:rsidRDefault="00A71252" w:rsidP="00312289">
      <w:pPr>
        <w:pStyle w:val="BodyText"/>
        <w:jc w:val="both"/>
        <w:rPr>
          <w:lang w:val="en-GB"/>
        </w:rPr>
      </w:pPr>
      <w:r>
        <w:rPr>
          <w:lang w:val="en-GB"/>
        </w:rPr>
        <w:t>While retaining inventory controls during schedule change process from source flight to target flight, it is necessary to retain the following indicators also</w:t>
      </w:r>
    </w:p>
    <w:p w14:paraId="0181A878" w14:textId="77777777" w:rsidR="00A71252" w:rsidRDefault="00A71252" w:rsidP="00A71252">
      <w:pPr>
        <w:pStyle w:val="BodyText"/>
        <w:numPr>
          <w:ilvl w:val="0"/>
          <w:numId w:val="56"/>
        </w:numPr>
        <w:jc w:val="both"/>
        <w:rPr>
          <w:lang w:val="en-GB"/>
        </w:rPr>
      </w:pPr>
      <w:r>
        <w:rPr>
          <w:lang w:val="en-GB"/>
        </w:rPr>
        <w:t>Manual control indicator (</w:t>
      </w:r>
      <w:r w:rsidRPr="00A71252">
        <w:rPr>
          <w:i/>
          <w:lang w:val="en-GB"/>
        </w:rPr>
        <w:t>ManualControlInd</w:t>
      </w:r>
      <w:r>
        <w:rPr>
          <w:lang w:val="en-GB"/>
        </w:rPr>
        <w:t>)</w:t>
      </w:r>
    </w:p>
    <w:p w14:paraId="6628A263" w14:textId="77777777" w:rsidR="00A71252" w:rsidRDefault="00A71252" w:rsidP="00A71252">
      <w:pPr>
        <w:pStyle w:val="BodyText"/>
        <w:numPr>
          <w:ilvl w:val="0"/>
          <w:numId w:val="56"/>
        </w:numPr>
        <w:jc w:val="both"/>
        <w:rPr>
          <w:lang w:val="en-GB"/>
        </w:rPr>
      </w:pPr>
      <w:r>
        <w:rPr>
          <w:lang w:val="en-GB"/>
        </w:rPr>
        <w:t>Revenue (RMS) controls indicator (</w:t>
      </w:r>
      <w:r w:rsidRPr="00A71252">
        <w:rPr>
          <w:i/>
          <w:lang w:val="en-GB"/>
        </w:rPr>
        <w:t>RevenueControl</w:t>
      </w:r>
      <w:r>
        <w:rPr>
          <w:lang w:val="en-GB"/>
        </w:rPr>
        <w:t>)</w:t>
      </w:r>
    </w:p>
    <w:p w14:paraId="3FEAA2E8" w14:textId="77777777" w:rsidR="00A71252" w:rsidRDefault="00A71252" w:rsidP="00A71252">
      <w:pPr>
        <w:pStyle w:val="BodyText"/>
        <w:numPr>
          <w:ilvl w:val="0"/>
          <w:numId w:val="56"/>
        </w:numPr>
        <w:jc w:val="both"/>
        <w:rPr>
          <w:lang w:val="en-GB"/>
        </w:rPr>
      </w:pPr>
      <w:r>
        <w:rPr>
          <w:lang w:val="en-GB"/>
        </w:rPr>
        <w:t>Bid price indicator (</w:t>
      </w:r>
      <w:r w:rsidRPr="00A71252">
        <w:rPr>
          <w:i/>
          <w:lang w:val="en-GB"/>
        </w:rPr>
        <w:t>BidPriceInd</w:t>
      </w:r>
      <w:r>
        <w:rPr>
          <w:lang w:val="en-GB"/>
        </w:rPr>
        <w:t>)</w:t>
      </w:r>
    </w:p>
    <w:p w14:paraId="277875A6" w14:textId="77777777" w:rsidR="00312289" w:rsidRDefault="00A71252" w:rsidP="00A71252">
      <w:pPr>
        <w:pStyle w:val="BodyText"/>
        <w:rPr>
          <w:lang w:val="en-GB"/>
        </w:rPr>
      </w:pPr>
      <w:r>
        <w:rPr>
          <w:lang w:val="en-GB"/>
        </w:rPr>
        <w:t xml:space="preserve">A new step has been added to address this gap in the </w:t>
      </w:r>
      <w:r w:rsidR="00312289">
        <w:rPr>
          <w:lang w:val="en-GB"/>
        </w:rPr>
        <w:t xml:space="preserve">Inventory retention Sub Flow 1 of </w:t>
      </w:r>
      <w:r w:rsidR="00312289">
        <w:fldChar w:fldCharType="begin"/>
      </w:r>
      <w:r w:rsidR="00312289">
        <w:instrText xml:space="preserve"> REF _Ref366770429 \r \h  \* MERGEFORMAT </w:instrText>
      </w:r>
      <w:r w:rsidR="00312289">
        <w:fldChar w:fldCharType="separate"/>
      </w:r>
      <w:r w:rsidR="00312289" w:rsidRPr="003543EB">
        <w:rPr>
          <w:b/>
          <w:lang w:val="en-GB"/>
        </w:rPr>
        <w:t>[3]</w:t>
      </w:r>
      <w:r w:rsidR="00312289">
        <w:fldChar w:fldCharType="end"/>
      </w:r>
      <w:r>
        <w:t>.</w:t>
      </w:r>
      <w:r>
        <w:rPr>
          <w:b/>
          <w:lang w:val="en-GB"/>
        </w:rPr>
        <w:t xml:space="preserve"> </w:t>
      </w:r>
    </w:p>
    <w:p w14:paraId="53463333" w14:textId="77777777" w:rsidR="00312289" w:rsidRPr="0097608A" w:rsidRDefault="00312289" w:rsidP="00312289">
      <w:pPr>
        <w:pStyle w:val="Heading3"/>
        <w:jc w:val="both"/>
        <w:rPr>
          <w:lang w:val="en-GB"/>
        </w:rPr>
      </w:pPr>
      <w:bookmarkStart w:id="326" w:name="_Toc401324260"/>
      <w:r w:rsidRPr="0097608A">
        <w:rPr>
          <w:lang w:val="en-GB"/>
        </w:rPr>
        <w:t>Acceptance Tests</w:t>
      </w:r>
      <w:bookmarkEnd w:id="326"/>
    </w:p>
    <w:p w14:paraId="472719D2" w14:textId="77777777" w:rsidR="00312289" w:rsidRPr="0097608A" w:rsidRDefault="00312289" w:rsidP="00312289">
      <w:pPr>
        <w:pStyle w:val="BodyText"/>
        <w:jc w:val="both"/>
        <w:rPr>
          <w:lang w:val="en-GB"/>
        </w:rPr>
      </w:pPr>
      <w:r w:rsidRPr="0097608A">
        <w:rPr>
          <w:lang w:val="en-GB"/>
        </w:rPr>
        <w:t>Definition of done requires that all test scenarios are satisfied; furthermore it is expected that the development team will identify additional scenarios to add the test pack.</w:t>
      </w:r>
      <w:r w:rsidRPr="0097608A">
        <w:rPr>
          <w:lang w:val="en-GB"/>
        </w:rPr>
        <w:br/>
        <w:t>Changes made to inventory should be demonstrated via ICR GUI.</w:t>
      </w:r>
    </w:p>
    <w:p w14:paraId="42167584" w14:textId="77777777" w:rsidR="00312289" w:rsidRPr="000A3133" w:rsidRDefault="00312289" w:rsidP="00312289">
      <w:pPr>
        <w:pStyle w:val="BodyText"/>
        <w:rPr>
          <w:color w:val="548DD4" w:themeColor="text2" w:themeTint="99"/>
          <w:lang w:val="en-GB"/>
        </w:rPr>
      </w:pPr>
    </w:p>
    <w:tbl>
      <w:tblPr>
        <w:tblW w:w="9876" w:type="dxa"/>
        <w:tblInd w:w="86"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ayout w:type="fixed"/>
        <w:tblCellMar>
          <w:top w:w="58" w:type="dxa"/>
          <w:left w:w="86" w:type="dxa"/>
          <w:bottom w:w="58" w:type="dxa"/>
          <w:right w:w="86" w:type="dxa"/>
        </w:tblCellMar>
        <w:tblLook w:val="01E0" w:firstRow="1" w:lastRow="1" w:firstColumn="1" w:lastColumn="1" w:noHBand="0" w:noVBand="0"/>
      </w:tblPr>
      <w:tblGrid>
        <w:gridCol w:w="810"/>
        <w:gridCol w:w="1146"/>
        <w:gridCol w:w="2160"/>
        <w:gridCol w:w="1890"/>
        <w:gridCol w:w="3870"/>
      </w:tblGrid>
      <w:tr w:rsidR="00312289" w:rsidRPr="0097608A" w14:paraId="06CF5855" w14:textId="77777777" w:rsidTr="003D18EE">
        <w:trPr>
          <w:tblHeader/>
        </w:trPr>
        <w:tc>
          <w:tcPr>
            <w:tcW w:w="810" w:type="dxa"/>
            <w:shd w:val="clear" w:color="auto" w:fill="DBE5F1" w:themeFill="accent1" w:themeFillTint="33"/>
          </w:tcPr>
          <w:p w14:paraId="72A715D4" w14:textId="77777777" w:rsidR="00312289" w:rsidRPr="0097608A" w:rsidRDefault="00312289" w:rsidP="003D18EE">
            <w:pPr>
              <w:rPr>
                <w:rFonts w:asciiTheme="minorHAnsi" w:hAnsiTheme="minorHAnsi" w:cstheme="minorHAnsi"/>
                <w:b/>
                <w:szCs w:val="20"/>
              </w:rPr>
            </w:pPr>
            <w:r w:rsidRPr="0097608A">
              <w:rPr>
                <w:rFonts w:asciiTheme="minorHAnsi" w:hAnsiTheme="minorHAnsi" w:cstheme="minorHAnsi"/>
                <w:b/>
                <w:szCs w:val="20"/>
              </w:rPr>
              <w:t>Nr.</w:t>
            </w:r>
          </w:p>
        </w:tc>
        <w:tc>
          <w:tcPr>
            <w:tcW w:w="1146" w:type="dxa"/>
            <w:shd w:val="clear" w:color="auto" w:fill="DBE5F1" w:themeFill="accent1" w:themeFillTint="33"/>
          </w:tcPr>
          <w:p w14:paraId="0EFD4DCB" w14:textId="77777777" w:rsidR="00312289" w:rsidRPr="0097608A" w:rsidRDefault="00312289" w:rsidP="003D18EE">
            <w:pPr>
              <w:rPr>
                <w:rFonts w:asciiTheme="minorHAnsi" w:hAnsiTheme="minorHAnsi" w:cstheme="minorHAnsi"/>
                <w:b/>
                <w:szCs w:val="20"/>
              </w:rPr>
            </w:pPr>
            <w:r w:rsidRPr="0097608A">
              <w:rPr>
                <w:rFonts w:asciiTheme="minorHAnsi" w:hAnsiTheme="minorHAnsi" w:cstheme="minorHAnsi"/>
                <w:b/>
                <w:szCs w:val="20"/>
              </w:rPr>
              <w:t>Test</w:t>
            </w:r>
          </w:p>
        </w:tc>
        <w:tc>
          <w:tcPr>
            <w:tcW w:w="2160" w:type="dxa"/>
            <w:shd w:val="clear" w:color="auto" w:fill="DBE5F1" w:themeFill="accent1" w:themeFillTint="33"/>
          </w:tcPr>
          <w:p w14:paraId="269E2E41" w14:textId="77777777" w:rsidR="00312289" w:rsidRPr="0097608A" w:rsidRDefault="00312289" w:rsidP="003D18EE">
            <w:pPr>
              <w:rPr>
                <w:rFonts w:asciiTheme="minorHAnsi" w:hAnsiTheme="minorHAnsi" w:cstheme="minorHAnsi"/>
                <w:b/>
                <w:szCs w:val="20"/>
              </w:rPr>
            </w:pPr>
            <w:r w:rsidRPr="0097608A">
              <w:rPr>
                <w:rFonts w:asciiTheme="minorHAnsi" w:hAnsiTheme="minorHAnsi" w:cstheme="minorHAnsi"/>
                <w:b/>
                <w:szCs w:val="20"/>
              </w:rPr>
              <w:t>Pre-conditions</w:t>
            </w:r>
          </w:p>
        </w:tc>
        <w:tc>
          <w:tcPr>
            <w:tcW w:w="1890" w:type="dxa"/>
            <w:shd w:val="clear" w:color="auto" w:fill="DBE5F1" w:themeFill="accent1" w:themeFillTint="33"/>
          </w:tcPr>
          <w:p w14:paraId="1D612E5C" w14:textId="77777777" w:rsidR="00312289" w:rsidRPr="0097608A" w:rsidRDefault="00312289" w:rsidP="003D18EE">
            <w:pPr>
              <w:rPr>
                <w:rFonts w:asciiTheme="minorHAnsi" w:hAnsiTheme="minorHAnsi" w:cstheme="minorHAnsi"/>
                <w:b/>
                <w:szCs w:val="20"/>
              </w:rPr>
            </w:pPr>
            <w:r w:rsidRPr="0097608A">
              <w:rPr>
                <w:rFonts w:asciiTheme="minorHAnsi" w:hAnsiTheme="minorHAnsi" w:cstheme="minorHAnsi"/>
                <w:b/>
                <w:szCs w:val="20"/>
              </w:rPr>
              <w:t>Action</w:t>
            </w:r>
          </w:p>
        </w:tc>
        <w:tc>
          <w:tcPr>
            <w:tcW w:w="3870" w:type="dxa"/>
            <w:shd w:val="clear" w:color="auto" w:fill="DBE5F1" w:themeFill="accent1" w:themeFillTint="33"/>
          </w:tcPr>
          <w:p w14:paraId="343C427C" w14:textId="77777777" w:rsidR="00312289" w:rsidRPr="0097608A" w:rsidRDefault="00312289" w:rsidP="003D18EE">
            <w:pPr>
              <w:rPr>
                <w:rFonts w:asciiTheme="minorHAnsi" w:hAnsiTheme="minorHAnsi" w:cstheme="minorHAnsi"/>
                <w:b/>
                <w:szCs w:val="20"/>
              </w:rPr>
            </w:pPr>
            <w:r w:rsidRPr="0097608A">
              <w:rPr>
                <w:rFonts w:asciiTheme="minorHAnsi" w:hAnsiTheme="minorHAnsi" w:cstheme="minorHAnsi"/>
                <w:b/>
                <w:szCs w:val="20"/>
              </w:rPr>
              <w:t>Post-condition</w:t>
            </w:r>
          </w:p>
        </w:tc>
      </w:tr>
      <w:tr w:rsidR="00430E69" w:rsidRPr="0097608A" w14:paraId="00108122" w14:textId="77777777" w:rsidTr="00477EB4">
        <w:tc>
          <w:tcPr>
            <w:tcW w:w="810" w:type="dxa"/>
          </w:tcPr>
          <w:p w14:paraId="5B7C5AB7" w14:textId="77777777" w:rsidR="00430E69" w:rsidRPr="0097608A" w:rsidRDefault="00430E69" w:rsidP="00477EB4">
            <w:pPr>
              <w:numPr>
                <w:ilvl w:val="0"/>
                <w:numId w:val="57"/>
              </w:numPr>
              <w:spacing w:before="40" w:after="40"/>
              <w:jc w:val="center"/>
              <w:rPr>
                <w:rFonts w:asciiTheme="minorHAnsi" w:hAnsiTheme="minorHAnsi" w:cstheme="minorHAnsi"/>
                <w:bCs/>
                <w:szCs w:val="20"/>
              </w:rPr>
            </w:pPr>
          </w:p>
        </w:tc>
        <w:tc>
          <w:tcPr>
            <w:tcW w:w="1146" w:type="dxa"/>
          </w:tcPr>
          <w:p w14:paraId="4CB11444" w14:textId="77777777" w:rsidR="00430E69" w:rsidRDefault="00430E69" w:rsidP="00B713B8">
            <w:pPr>
              <w:spacing w:before="100" w:beforeAutospacing="1" w:after="100" w:afterAutospacing="1"/>
              <w:rPr>
                <w:rFonts w:asciiTheme="minorHAnsi" w:hAnsiTheme="minorHAnsi" w:cstheme="minorHAnsi"/>
              </w:rPr>
            </w:pPr>
            <w:r w:rsidRPr="00C33082">
              <w:rPr>
                <w:rFonts w:asciiTheme="minorHAnsi" w:hAnsiTheme="minorHAnsi" w:cstheme="minorHAnsi"/>
              </w:rPr>
              <w:t>Dress New ICR</w:t>
            </w:r>
            <w:r>
              <w:rPr>
                <w:rFonts w:asciiTheme="minorHAnsi" w:hAnsiTheme="minorHAnsi" w:cstheme="minorHAnsi"/>
              </w:rPr>
              <w:t xml:space="preserve"> with Retention</w:t>
            </w:r>
          </w:p>
          <w:p w14:paraId="40636339" w14:textId="77777777" w:rsidR="001130A6" w:rsidRPr="0097608A" w:rsidRDefault="001130A6" w:rsidP="001130A6">
            <w:pPr>
              <w:spacing w:before="100" w:beforeAutospacing="1" w:after="100" w:afterAutospacing="1"/>
              <w:rPr>
                <w:rFonts w:asciiTheme="minorHAnsi" w:hAnsiTheme="minorHAnsi" w:cstheme="minorHAnsi"/>
              </w:rPr>
            </w:pPr>
            <w:r>
              <w:rPr>
                <w:rFonts w:asciiTheme="minorHAnsi" w:hAnsiTheme="minorHAnsi" w:cstheme="minorHAnsi"/>
              </w:rPr>
              <w:t>(Can reuse test A2 from INV.29a2)</w:t>
            </w:r>
          </w:p>
        </w:tc>
        <w:tc>
          <w:tcPr>
            <w:tcW w:w="2160" w:type="dxa"/>
          </w:tcPr>
          <w:p w14:paraId="3FE25879" w14:textId="77777777" w:rsidR="00430E69" w:rsidRPr="0097608A" w:rsidRDefault="00430E69" w:rsidP="00B713B8">
            <w:pPr>
              <w:spacing w:before="100" w:beforeAutospacing="1" w:after="100" w:afterAutospacing="1"/>
              <w:rPr>
                <w:rFonts w:asciiTheme="minorHAnsi" w:hAnsiTheme="minorHAnsi" w:cstheme="minorHAnsi"/>
              </w:rPr>
            </w:pPr>
            <w:r w:rsidRPr="0097608A">
              <w:rPr>
                <w:rFonts w:asciiTheme="minorHAnsi" w:hAnsiTheme="minorHAnsi" w:cstheme="minorHAnsi"/>
              </w:rPr>
              <w:t>An ICR, which is the source of retained inventory controls, exists in grid.</w:t>
            </w:r>
          </w:p>
          <w:p w14:paraId="696900D5" w14:textId="77777777" w:rsidR="00430E69" w:rsidRPr="00C33082" w:rsidRDefault="00430E69" w:rsidP="00B713B8">
            <w:pPr>
              <w:spacing w:before="100" w:beforeAutospacing="1" w:after="100" w:afterAutospacing="1"/>
              <w:rPr>
                <w:rFonts w:asciiTheme="minorHAnsi" w:hAnsiTheme="minorHAnsi" w:cstheme="minorHAnsi"/>
              </w:rPr>
            </w:pPr>
            <w:r w:rsidRPr="00C33082">
              <w:rPr>
                <w:rFonts w:asciiTheme="minorHAnsi" w:hAnsiTheme="minorHAnsi" w:cstheme="minorHAnsi"/>
              </w:rPr>
              <w:t>Subscriber parameter for 'Inventory_Bucket_Control_Type' is set.</w:t>
            </w:r>
          </w:p>
          <w:p w14:paraId="7C51D446" w14:textId="77777777" w:rsidR="00430E69" w:rsidRPr="0097608A" w:rsidRDefault="00430E69" w:rsidP="00B713B8">
            <w:pPr>
              <w:spacing w:before="100" w:beforeAutospacing="1" w:after="100" w:afterAutospacing="1"/>
              <w:rPr>
                <w:rFonts w:asciiTheme="minorHAnsi" w:hAnsiTheme="minorHAnsi" w:cstheme="minorHAnsi"/>
              </w:rPr>
            </w:pPr>
            <w:r w:rsidRPr="0097608A">
              <w:rPr>
                <w:rFonts w:asciiTheme="minorHAnsi" w:hAnsiTheme="minorHAnsi" w:cstheme="minorHAnsi"/>
              </w:rPr>
              <w:t xml:space="preserve">MICT actions exists which would result in applying different nesting templates to different legs/segments of the new flight. </w:t>
            </w:r>
            <w:r w:rsidRPr="0097608A">
              <w:rPr>
                <w:rFonts w:asciiTheme="minorHAnsi" w:hAnsiTheme="minorHAnsi" w:cstheme="minorHAnsi"/>
              </w:rPr>
              <w:br/>
            </w:r>
          </w:p>
        </w:tc>
        <w:tc>
          <w:tcPr>
            <w:tcW w:w="1890" w:type="dxa"/>
          </w:tcPr>
          <w:p w14:paraId="6A498D05" w14:textId="77777777" w:rsidR="00430E69" w:rsidRPr="0097608A" w:rsidRDefault="00430E69" w:rsidP="00B713B8">
            <w:pPr>
              <w:spacing w:before="100" w:beforeAutospacing="1" w:after="100" w:afterAutospacing="1"/>
              <w:rPr>
                <w:rFonts w:asciiTheme="minorHAnsi" w:hAnsiTheme="minorHAnsi" w:cstheme="minorHAnsi"/>
              </w:rPr>
            </w:pPr>
            <w:r w:rsidRPr="0097608A">
              <w:rPr>
                <w:rFonts w:asciiTheme="minorHAnsi" w:hAnsiTheme="minorHAnsi" w:cstheme="minorHAnsi"/>
              </w:rPr>
              <w:t xml:space="preserve">Inventory Activation interface of </w:t>
            </w:r>
            <w:r w:rsidRPr="0097608A">
              <w:rPr>
                <w:rFonts w:asciiTheme="minorHAnsi" w:hAnsiTheme="minorHAnsi" w:cstheme="minorHAnsi"/>
                <w:i/>
              </w:rPr>
              <w:t>FlightManager</w:t>
            </w:r>
            <w:r w:rsidRPr="0097608A">
              <w:rPr>
                <w:rFonts w:asciiTheme="minorHAnsi" w:hAnsiTheme="minorHAnsi" w:cstheme="minorHAnsi"/>
              </w:rPr>
              <w:t xml:space="preserve"> is invoked with the details of a new multi-leg ICR, and retention source is specified for its segments. Protection of ICR is requested.</w:t>
            </w:r>
          </w:p>
        </w:tc>
        <w:tc>
          <w:tcPr>
            <w:tcW w:w="3870" w:type="dxa"/>
          </w:tcPr>
          <w:p w14:paraId="22B3E1F1" w14:textId="77777777" w:rsidR="00430E69" w:rsidRPr="0097608A" w:rsidRDefault="00430E69" w:rsidP="00B713B8">
            <w:pPr>
              <w:spacing w:before="100" w:beforeAutospacing="1" w:after="100" w:afterAutospacing="1"/>
              <w:rPr>
                <w:rFonts w:asciiTheme="minorHAnsi" w:hAnsiTheme="minorHAnsi" w:cstheme="minorHAnsi"/>
              </w:rPr>
            </w:pPr>
            <w:r w:rsidRPr="0097608A">
              <w:rPr>
                <w:rFonts w:asciiTheme="minorHAnsi" w:hAnsiTheme="minorHAnsi" w:cstheme="minorHAnsi"/>
              </w:rPr>
              <w:t>The new ICR is created in the grid, all legs and segments are dressed, and controls are retained onto some of its legs/segments in accordance with the request.</w:t>
            </w:r>
          </w:p>
          <w:p w14:paraId="69EFAE52" w14:textId="77777777" w:rsidR="00430E69" w:rsidRPr="0097608A" w:rsidRDefault="00430E69" w:rsidP="00B713B8">
            <w:pPr>
              <w:spacing w:before="100" w:beforeAutospacing="1" w:after="100" w:afterAutospacing="1"/>
              <w:rPr>
                <w:rFonts w:asciiTheme="minorHAnsi" w:hAnsiTheme="minorHAnsi" w:cstheme="minorHAnsi"/>
              </w:rPr>
            </w:pPr>
            <w:r w:rsidRPr="0097608A">
              <w:rPr>
                <w:rFonts w:asciiTheme="minorHAnsi" w:hAnsiTheme="minorHAnsi" w:cstheme="minorHAnsi"/>
              </w:rPr>
              <w:t>Need to demonstrate:</w:t>
            </w:r>
          </w:p>
          <w:p w14:paraId="2AFF5C7A" w14:textId="77777777" w:rsidR="00430E69" w:rsidRPr="0097608A" w:rsidRDefault="0083663C" w:rsidP="00B713B8">
            <w:pPr>
              <w:pStyle w:val="ListParagraph"/>
              <w:numPr>
                <w:ilvl w:val="0"/>
                <w:numId w:val="27"/>
              </w:numPr>
              <w:spacing w:before="100" w:beforeAutospacing="1" w:after="100" w:afterAutospacing="1"/>
              <w:ind w:left="364"/>
              <w:rPr>
                <w:rFonts w:asciiTheme="minorHAnsi" w:hAnsiTheme="minorHAnsi" w:cstheme="minorHAnsi"/>
              </w:rPr>
            </w:pPr>
            <w:r>
              <w:rPr>
                <w:rFonts w:asciiTheme="minorHAnsi" w:hAnsiTheme="minorHAnsi" w:cstheme="minorHAnsi"/>
              </w:rPr>
              <w:t>Manual control indicator, Revenue (RMS) control indicator &amp; Bid price indicator are retained</w:t>
            </w:r>
          </w:p>
          <w:p w14:paraId="218B823F" w14:textId="77777777" w:rsidR="00430E69" w:rsidRPr="0097608A" w:rsidRDefault="00430E69" w:rsidP="00B713B8">
            <w:pPr>
              <w:pStyle w:val="ListParagraph"/>
              <w:spacing w:before="100" w:beforeAutospacing="1" w:after="100" w:afterAutospacing="1"/>
              <w:ind w:left="364"/>
              <w:rPr>
                <w:rFonts w:asciiTheme="minorHAnsi" w:hAnsiTheme="minorHAnsi" w:cstheme="minorHAnsi"/>
              </w:rPr>
            </w:pPr>
          </w:p>
        </w:tc>
      </w:tr>
      <w:tr w:rsidR="00312289" w:rsidRPr="0097608A" w14:paraId="0A92E249" w14:textId="77777777" w:rsidTr="00477EB4">
        <w:tc>
          <w:tcPr>
            <w:tcW w:w="810" w:type="dxa"/>
          </w:tcPr>
          <w:p w14:paraId="1436AB74" w14:textId="77777777" w:rsidR="00312289" w:rsidRPr="0097608A" w:rsidRDefault="00312289" w:rsidP="00477EB4">
            <w:pPr>
              <w:numPr>
                <w:ilvl w:val="0"/>
                <w:numId w:val="57"/>
              </w:numPr>
              <w:spacing w:before="40" w:after="40"/>
              <w:jc w:val="center"/>
              <w:rPr>
                <w:rFonts w:asciiTheme="minorHAnsi" w:hAnsiTheme="minorHAnsi" w:cstheme="minorHAnsi"/>
                <w:bCs/>
                <w:szCs w:val="20"/>
              </w:rPr>
            </w:pPr>
          </w:p>
        </w:tc>
        <w:tc>
          <w:tcPr>
            <w:tcW w:w="1146" w:type="dxa"/>
          </w:tcPr>
          <w:p w14:paraId="105C3A2A" w14:textId="77777777" w:rsidR="001130A6" w:rsidRDefault="00312289" w:rsidP="003D18EE">
            <w:pPr>
              <w:spacing w:before="100" w:beforeAutospacing="1" w:after="100" w:afterAutospacing="1"/>
              <w:rPr>
                <w:rFonts w:asciiTheme="minorHAnsi" w:hAnsiTheme="minorHAnsi" w:cstheme="minorHAnsi"/>
              </w:rPr>
            </w:pPr>
            <w:r w:rsidRPr="0097608A">
              <w:rPr>
                <w:rFonts w:asciiTheme="minorHAnsi" w:hAnsiTheme="minorHAnsi" w:cstheme="minorHAnsi"/>
              </w:rPr>
              <w:t>Redress the existing ICR</w:t>
            </w:r>
            <w:r w:rsidR="001130A6">
              <w:rPr>
                <w:rFonts w:asciiTheme="minorHAnsi" w:hAnsiTheme="minorHAnsi" w:cstheme="minorHAnsi"/>
              </w:rPr>
              <w:t xml:space="preserve"> </w:t>
            </w:r>
          </w:p>
          <w:p w14:paraId="3D302728" w14:textId="77777777" w:rsidR="00312289" w:rsidRPr="0097608A" w:rsidRDefault="001130A6" w:rsidP="001130A6">
            <w:pPr>
              <w:spacing w:before="100" w:beforeAutospacing="1" w:after="100" w:afterAutospacing="1"/>
              <w:rPr>
                <w:rFonts w:asciiTheme="minorHAnsi" w:hAnsiTheme="minorHAnsi" w:cstheme="minorHAnsi"/>
              </w:rPr>
            </w:pPr>
            <w:r>
              <w:rPr>
                <w:rFonts w:asciiTheme="minorHAnsi" w:hAnsiTheme="minorHAnsi" w:cstheme="minorHAnsi"/>
              </w:rPr>
              <w:t>(Can reuse test A3 from INV.29a2)</w:t>
            </w:r>
          </w:p>
        </w:tc>
        <w:tc>
          <w:tcPr>
            <w:tcW w:w="2160" w:type="dxa"/>
          </w:tcPr>
          <w:p w14:paraId="7B5AFF44" w14:textId="77777777" w:rsidR="00312289" w:rsidRPr="0097608A" w:rsidRDefault="00312289" w:rsidP="003D18EE">
            <w:pPr>
              <w:spacing w:before="100" w:beforeAutospacing="1" w:after="100" w:afterAutospacing="1"/>
              <w:rPr>
                <w:rFonts w:asciiTheme="minorHAnsi" w:hAnsiTheme="minorHAnsi" w:cstheme="minorHAnsi"/>
              </w:rPr>
            </w:pPr>
            <w:r w:rsidRPr="0097608A">
              <w:rPr>
                <w:rFonts w:asciiTheme="minorHAnsi" w:hAnsiTheme="minorHAnsi" w:cstheme="minorHAnsi"/>
              </w:rPr>
              <w:t>An ICR which will be redressed exists in grid.</w:t>
            </w:r>
          </w:p>
        </w:tc>
        <w:tc>
          <w:tcPr>
            <w:tcW w:w="1890" w:type="dxa"/>
          </w:tcPr>
          <w:p w14:paraId="6CFFC43E" w14:textId="77777777" w:rsidR="00312289" w:rsidRPr="0097608A" w:rsidRDefault="00312289" w:rsidP="003D18EE">
            <w:pPr>
              <w:spacing w:before="100" w:beforeAutospacing="1" w:after="100" w:afterAutospacing="1"/>
              <w:rPr>
                <w:rFonts w:asciiTheme="minorHAnsi" w:hAnsiTheme="minorHAnsi" w:cstheme="minorHAnsi"/>
              </w:rPr>
            </w:pPr>
            <w:r w:rsidRPr="0097608A">
              <w:rPr>
                <w:rFonts w:asciiTheme="minorHAnsi" w:hAnsiTheme="minorHAnsi" w:cstheme="minorHAnsi"/>
              </w:rPr>
              <w:t xml:space="preserve">Inventory Activation interface of </w:t>
            </w:r>
            <w:r w:rsidRPr="0097608A">
              <w:rPr>
                <w:rFonts w:asciiTheme="minorHAnsi" w:hAnsiTheme="minorHAnsi" w:cstheme="minorHAnsi"/>
                <w:i/>
              </w:rPr>
              <w:t>FlightManager</w:t>
            </w:r>
            <w:r w:rsidRPr="0097608A">
              <w:rPr>
                <w:rFonts w:asciiTheme="minorHAnsi" w:hAnsiTheme="minorHAnsi" w:cstheme="minorHAnsi"/>
              </w:rPr>
              <w:t xml:space="preserve"> is invoked with the details of the existing multi-leg ICR. Some of the legs/segments are new, some are changed (with retention from themselves) and some are cancelled. Protection of ICR is </w:t>
            </w:r>
            <w:r w:rsidRPr="0097608A">
              <w:rPr>
                <w:rFonts w:asciiTheme="minorHAnsi" w:hAnsiTheme="minorHAnsi" w:cstheme="minorHAnsi"/>
              </w:rPr>
              <w:lastRenderedPageBreak/>
              <w:t>requested.</w:t>
            </w:r>
          </w:p>
        </w:tc>
        <w:tc>
          <w:tcPr>
            <w:tcW w:w="3870" w:type="dxa"/>
          </w:tcPr>
          <w:p w14:paraId="2B187822" w14:textId="77777777" w:rsidR="0083663C" w:rsidRDefault="00312289" w:rsidP="003D18EE">
            <w:pPr>
              <w:spacing w:before="100" w:beforeAutospacing="1" w:after="100" w:afterAutospacing="1"/>
              <w:rPr>
                <w:rFonts w:asciiTheme="minorHAnsi" w:hAnsiTheme="minorHAnsi" w:cstheme="minorHAnsi"/>
              </w:rPr>
            </w:pPr>
            <w:r w:rsidRPr="0097608A">
              <w:rPr>
                <w:rFonts w:asciiTheme="minorHAnsi" w:hAnsiTheme="minorHAnsi" w:cstheme="minorHAnsi"/>
              </w:rPr>
              <w:lastRenderedPageBreak/>
              <w:t xml:space="preserve">The ICR is changed as requested: new segments have been added, changed segments have been redressed </w:t>
            </w:r>
            <w:r>
              <w:rPr>
                <w:rFonts w:asciiTheme="minorHAnsi" w:hAnsiTheme="minorHAnsi" w:cstheme="minorHAnsi"/>
              </w:rPr>
              <w:t xml:space="preserve">including groups &amp; waitlist controls </w:t>
            </w:r>
            <w:r w:rsidRPr="0097608A">
              <w:rPr>
                <w:rFonts w:asciiTheme="minorHAnsi" w:hAnsiTheme="minorHAnsi" w:cstheme="minorHAnsi"/>
              </w:rPr>
              <w:t xml:space="preserve">(with inventory retention when requested) and cancelled segments are deleted. </w:t>
            </w:r>
          </w:p>
          <w:p w14:paraId="64C582B2" w14:textId="77777777" w:rsidR="0083663C" w:rsidRPr="0083663C" w:rsidRDefault="0083663C" w:rsidP="0083663C">
            <w:pPr>
              <w:spacing w:before="100" w:beforeAutospacing="1" w:after="100" w:afterAutospacing="1"/>
              <w:rPr>
                <w:rFonts w:asciiTheme="minorHAnsi" w:hAnsiTheme="minorHAnsi" w:cstheme="minorHAnsi"/>
              </w:rPr>
            </w:pPr>
            <w:r w:rsidRPr="0083663C">
              <w:rPr>
                <w:rFonts w:asciiTheme="minorHAnsi" w:hAnsiTheme="minorHAnsi" w:cstheme="minorHAnsi"/>
              </w:rPr>
              <w:t>Manual control indicator, Revenue (RMS) control indicator &amp; Bid price indicator are retained</w:t>
            </w:r>
          </w:p>
          <w:p w14:paraId="0833D869" w14:textId="77777777" w:rsidR="00312289" w:rsidRDefault="00312289" w:rsidP="003D18EE">
            <w:pPr>
              <w:spacing w:before="100" w:beforeAutospacing="1" w:after="100" w:afterAutospacing="1"/>
              <w:rPr>
                <w:rFonts w:asciiTheme="minorHAnsi" w:hAnsiTheme="minorHAnsi" w:cstheme="minorHAnsi"/>
              </w:rPr>
            </w:pPr>
            <w:r w:rsidRPr="0097608A">
              <w:rPr>
                <w:rFonts w:asciiTheme="minorHAnsi" w:hAnsiTheme="minorHAnsi" w:cstheme="minorHAnsi"/>
              </w:rPr>
              <w:t>The ICR is protected.</w:t>
            </w:r>
          </w:p>
          <w:p w14:paraId="4801DD48" w14:textId="77777777" w:rsidR="0083663C" w:rsidRPr="0097608A" w:rsidRDefault="0083663C" w:rsidP="003D18EE">
            <w:pPr>
              <w:spacing w:before="100" w:beforeAutospacing="1" w:after="100" w:afterAutospacing="1"/>
              <w:rPr>
                <w:rFonts w:asciiTheme="minorHAnsi" w:hAnsiTheme="minorHAnsi" w:cstheme="minorHAnsi"/>
              </w:rPr>
            </w:pPr>
          </w:p>
        </w:tc>
      </w:tr>
    </w:tbl>
    <w:p w14:paraId="3FFFB6CD" w14:textId="77777777" w:rsidR="00312289" w:rsidRPr="000A3133" w:rsidRDefault="00312289" w:rsidP="00312289">
      <w:pPr>
        <w:spacing w:before="0" w:after="0"/>
        <w:rPr>
          <w:color w:val="548DD4" w:themeColor="text2" w:themeTint="99"/>
          <w:lang w:val="en-GB"/>
        </w:rPr>
      </w:pPr>
    </w:p>
    <w:p w14:paraId="5014BDB9" w14:textId="77777777" w:rsidR="00312289" w:rsidRPr="00972C56" w:rsidRDefault="00312289" w:rsidP="00312289">
      <w:pPr>
        <w:pStyle w:val="Heading3"/>
        <w:rPr>
          <w:lang w:val="en-GB"/>
        </w:rPr>
      </w:pPr>
      <w:bookmarkStart w:id="327" w:name="_Toc401324261"/>
      <w:r w:rsidRPr="00972C56">
        <w:rPr>
          <w:lang w:val="en-GB"/>
        </w:rPr>
        <w:t>Non Functional Requirements</w:t>
      </w:r>
      <w:bookmarkEnd w:id="327"/>
    </w:p>
    <w:p w14:paraId="46BF4796" w14:textId="77777777" w:rsidR="00312289" w:rsidRPr="00972C56" w:rsidRDefault="00312289" w:rsidP="00BE3DBB">
      <w:pPr>
        <w:pStyle w:val="BodyText"/>
        <w:jc w:val="both"/>
        <w:rPr>
          <w:lang w:val="en-US"/>
        </w:rPr>
      </w:pPr>
      <w:r w:rsidRPr="00972C56">
        <w:rPr>
          <w:lang w:val="en-US"/>
        </w:rPr>
        <w:t>Time for activating a single flight with inventory retention should be measured and reported at the demo.</w:t>
      </w:r>
    </w:p>
    <w:p w14:paraId="332A161E" w14:textId="77777777" w:rsidR="00312289" w:rsidRDefault="00312289" w:rsidP="002F49D6">
      <w:pPr>
        <w:pStyle w:val="BodyText"/>
        <w:rPr>
          <w:lang w:val="en-US"/>
        </w:rPr>
      </w:pPr>
    </w:p>
    <w:p w14:paraId="709F4175" w14:textId="77777777" w:rsidR="00B3260D" w:rsidRDefault="00B3260D">
      <w:pPr>
        <w:spacing w:before="0" w:after="0"/>
        <w:rPr>
          <w:rFonts w:cs="Arial"/>
          <w:b/>
          <w:iCs/>
          <w:sz w:val="24"/>
          <w:szCs w:val="28"/>
          <w:lang w:val="en-GB"/>
        </w:rPr>
      </w:pPr>
      <w:r>
        <w:rPr>
          <w:bCs/>
          <w:lang w:val="en-GB"/>
        </w:rPr>
        <w:br w:type="page"/>
      </w:r>
    </w:p>
    <w:p w14:paraId="289F0710" w14:textId="77777777" w:rsidR="00B3260D" w:rsidRPr="00B3260D" w:rsidRDefault="00B3260D" w:rsidP="00B3260D">
      <w:pPr>
        <w:pStyle w:val="Heading2"/>
        <w:numPr>
          <w:ilvl w:val="1"/>
          <w:numId w:val="1"/>
        </w:numPr>
        <w:rPr>
          <w:bCs w:val="0"/>
          <w:lang w:val="en-GB"/>
        </w:rPr>
      </w:pPr>
      <w:bookmarkStart w:id="328" w:name="_Toc401324262"/>
      <w:r w:rsidRPr="00B3260D">
        <w:rPr>
          <w:bCs w:val="0"/>
          <w:lang w:val="en-GB"/>
        </w:rPr>
        <w:lastRenderedPageBreak/>
        <w:t>INV.</w:t>
      </w:r>
      <w:r>
        <w:rPr>
          <w:bCs w:val="0"/>
          <w:lang w:val="en-GB"/>
        </w:rPr>
        <w:t>29j</w:t>
      </w:r>
      <w:r w:rsidRPr="00B3260D">
        <w:rPr>
          <w:bCs w:val="0"/>
          <w:lang w:val="en-GB"/>
        </w:rPr>
        <w:t xml:space="preserve"> – Process Host ASM in Gigaspaces</w:t>
      </w:r>
      <w:bookmarkEnd w:id="328"/>
      <w:r w:rsidRPr="00B3260D">
        <w:rPr>
          <w:bCs w:val="0"/>
          <w:lang w:val="en-GB"/>
        </w:rPr>
        <w:t xml:space="preserve"> </w:t>
      </w:r>
    </w:p>
    <w:p w14:paraId="77DEB778" w14:textId="77777777" w:rsidR="00B3260D" w:rsidRPr="00B3260D" w:rsidRDefault="00B3260D" w:rsidP="00B3260D">
      <w:pPr>
        <w:pStyle w:val="Heading3"/>
        <w:rPr>
          <w:lang w:val="en-GB"/>
        </w:rPr>
      </w:pPr>
      <w:bookmarkStart w:id="329" w:name="_Toc401324263"/>
      <w:r w:rsidRPr="00B3260D">
        <w:rPr>
          <w:lang w:val="en-GB"/>
        </w:rPr>
        <w:t>Summary</w:t>
      </w:r>
      <w:bookmarkEnd w:id="329"/>
    </w:p>
    <w:p w14:paraId="36315B73" w14:textId="77777777" w:rsidR="00B3260D" w:rsidRPr="00B3260D" w:rsidRDefault="00B3260D" w:rsidP="00B3260D">
      <w:pPr>
        <w:pStyle w:val="BodyText"/>
        <w:ind w:left="504"/>
        <w:jc w:val="both"/>
        <w:rPr>
          <w:lang w:val="en-US"/>
        </w:rPr>
      </w:pPr>
      <w:r w:rsidRPr="00B3260D">
        <w:rPr>
          <w:lang w:val="en-US"/>
        </w:rPr>
        <w:t>When an airline deviates from its standard schedule for a single operation of an existing flight (Flight identifier</w:t>
      </w:r>
      <w:r>
        <w:rPr>
          <w:lang w:val="en-US"/>
        </w:rPr>
        <w:t xml:space="preserve"> date</w:t>
      </w:r>
      <w:r w:rsidRPr="00B3260D">
        <w:rPr>
          <w:lang w:val="en-US"/>
        </w:rPr>
        <w:t xml:space="preserve">) such as a change in equipment, aircraft configuration, routing, timing or other data </w:t>
      </w:r>
      <w:r>
        <w:rPr>
          <w:lang w:val="en-US"/>
        </w:rPr>
        <w:t xml:space="preserve">or </w:t>
      </w:r>
      <w:r w:rsidRPr="00B3260D">
        <w:rPr>
          <w:lang w:val="en-US"/>
        </w:rPr>
        <w:t xml:space="preserve"> cancellation of a flight are transmitted using the Ad-Hoc Message (ASM).</w:t>
      </w:r>
    </w:p>
    <w:p w14:paraId="1E8E1123" w14:textId="77777777" w:rsidR="00B3260D" w:rsidRPr="00B3260D" w:rsidRDefault="00B3260D" w:rsidP="00B3260D">
      <w:pPr>
        <w:pStyle w:val="BodyText"/>
        <w:ind w:left="504"/>
        <w:jc w:val="both"/>
        <w:rPr>
          <w:lang w:val="en-US"/>
        </w:rPr>
      </w:pPr>
      <w:r w:rsidRPr="00B3260D">
        <w:rPr>
          <w:lang w:val="en-US"/>
        </w:rPr>
        <w:t>This task addresses certain improvements to flight schedules in Gigaspaces (In Memory Data Grid) to enhance its suitability to handle and process (compute flight availability) for these Ad-hoc schedule messages</w:t>
      </w:r>
    </w:p>
    <w:p w14:paraId="4B3434B2" w14:textId="77777777" w:rsidR="00B3260D" w:rsidRPr="00B3260D" w:rsidRDefault="00B3260D" w:rsidP="00B3260D">
      <w:pPr>
        <w:pStyle w:val="Heading3"/>
        <w:rPr>
          <w:lang w:val="en-GB"/>
        </w:rPr>
      </w:pPr>
      <w:bookmarkStart w:id="330" w:name="_Toc401324264"/>
      <w:r>
        <w:rPr>
          <w:lang w:val="en-GB"/>
        </w:rPr>
        <w:t>Overview</w:t>
      </w:r>
      <w:bookmarkEnd w:id="330"/>
    </w:p>
    <w:p w14:paraId="2CD6675C" w14:textId="77777777" w:rsidR="00B3260D" w:rsidRPr="00B3260D" w:rsidRDefault="00B3260D" w:rsidP="007D398D">
      <w:pPr>
        <w:pStyle w:val="BodyText"/>
        <w:numPr>
          <w:ilvl w:val="0"/>
          <w:numId w:val="58"/>
        </w:numPr>
        <w:jc w:val="both"/>
        <w:rPr>
          <w:lang w:val="en-US"/>
        </w:rPr>
      </w:pPr>
      <w:r w:rsidRPr="00B3260D">
        <w:rPr>
          <w:lang w:val="en-US"/>
        </w:rPr>
        <w:t>The following ASMs will be handled for this task</w:t>
      </w:r>
    </w:p>
    <w:p w14:paraId="3847EDF8" w14:textId="77777777" w:rsidR="00B3260D" w:rsidRPr="00B3260D" w:rsidRDefault="00B3260D" w:rsidP="007D398D">
      <w:pPr>
        <w:pStyle w:val="BodyText"/>
        <w:numPr>
          <w:ilvl w:val="1"/>
          <w:numId w:val="58"/>
        </w:numPr>
        <w:jc w:val="both"/>
        <w:rPr>
          <w:rFonts w:eastAsia="Times" w:cs="Arial"/>
          <w:sz w:val="22"/>
          <w:szCs w:val="22"/>
          <w:lang w:val="en-GB"/>
        </w:rPr>
      </w:pPr>
      <w:r w:rsidRPr="00B3260D">
        <w:rPr>
          <w:rFonts w:eastAsia="Times" w:cs="Arial"/>
          <w:sz w:val="22"/>
          <w:szCs w:val="22"/>
          <w:lang w:val="en-GB"/>
        </w:rPr>
        <w:t>ASM / NEW – Insertion of new flight information, defined by a</w:t>
      </w:r>
    </w:p>
    <w:p w14:paraId="3A8109C0" w14:textId="77777777" w:rsidR="00B3260D" w:rsidRPr="00B3260D" w:rsidRDefault="00B3260D" w:rsidP="007D398D">
      <w:pPr>
        <w:pStyle w:val="BodyText"/>
        <w:numPr>
          <w:ilvl w:val="2"/>
          <w:numId w:val="58"/>
        </w:numPr>
        <w:jc w:val="both"/>
        <w:rPr>
          <w:rFonts w:eastAsia="Times" w:cs="Arial"/>
          <w:sz w:val="22"/>
          <w:szCs w:val="22"/>
          <w:lang w:val="en-GB"/>
        </w:rPr>
      </w:pPr>
      <w:r w:rsidRPr="00B3260D">
        <w:rPr>
          <w:rFonts w:eastAsia="Times" w:cs="Arial"/>
          <w:sz w:val="22"/>
          <w:szCs w:val="22"/>
          <w:lang w:val="en-GB"/>
        </w:rPr>
        <w:t>flight identifier that has previously not existed</w:t>
      </w:r>
    </w:p>
    <w:p w14:paraId="035FEF9C" w14:textId="77777777" w:rsidR="00B3260D" w:rsidRPr="00B3260D" w:rsidRDefault="00B3260D" w:rsidP="00B3260D">
      <w:pPr>
        <w:pStyle w:val="BodyText"/>
        <w:ind w:left="2160"/>
        <w:jc w:val="both"/>
        <w:rPr>
          <w:rFonts w:eastAsia="Times" w:cs="Arial"/>
          <w:sz w:val="22"/>
          <w:szCs w:val="22"/>
          <w:lang w:val="en-GB"/>
        </w:rPr>
      </w:pPr>
      <w:r w:rsidRPr="00B3260D">
        <w:rPr>
          <w:rFonts w:eastAsia="Times" w:cs="Arial"/>
          <w:sz w:val="22"/>
          <w:szCs w:val="22"/>
          <w:lang w:val="en-GB"/>
        </w:rPr>
        <w:t>Or</w:t>
      </w:r>
    </w:p>
    <w:p w14:paraId="1277D385" w14:textId="77777777" w:rsidR="00B3260D" w:rsidRPr="00B3260D" w:rsidRDefault="00B3260D" w:rsidP="007D398D">
      <w:pPr>
        <w:pStyle w:val="BodyText"/>
        <w:numPr>
          <w:ilvl w:val="2"/>
          <w:numId w:val="58"/>
        </w:numPr>
        <w:jc w:val="both"/>
        <w:rPr>
          <w:rFonts w:eastAsia="Times" w:cs="Arial"/>
          <w:sz w:val="22"/>
          <w:szCs w:val="22"/>
          <w:lang w:val="en-GB"/>
        </w:rPr>
      </w:pPr>
      <w:r w:rsidRPr="00B3260D">
        <w:rPr>
          <w:rFonts w:eastAsia="Times" w:cs="Arial"/>
          <w:sz w:val="22"/>
          <w:szCs w:val="22"/>
          <w:lang w:val="en-GB"/>
        </w:rPr>
        <w:t>Flight identifier that had been cancelled</w:t>
      </w:r>
    </w:p>
    <w:p w14:paraId="19FA505D" w14:textId="77777777" w:rsidR="00B3260D" w:rsidRPr="00B3260D" w:rsidRDefault="00B3260D" w:rsidP="007D398D">
      <w:pPr>
        <w:pStyle w:val="BodyText"/>
        <w:numPr>
          <w:ilvl w:val="1"/>
          <w:numId w:val="58"/>
        </w:numPr>
        <w:jc w:val="both"/>
        <w:rPr>
          <w:rFonts w:eastAsia="Times" w:cs="Arial"/>
          <w:sz w:val="22"/>
          <w:szCs w:val="22"/>
          <w:lang w:val="en-GB"/>
        </w:rPr>
      </w:pPr>
      <w:r w:rsidRPr="00B3260D">
        <w:rPr>
          <w:rFonts w:eastAsia="Times" w:cs="Arial"/>
          <w:sz w:val="22"/>
          <w:szCs w:val="22"/>
          <w:lang w:val="en-GB"/>
        </w:rPr>
        <w:t>ASM/CNL – Cancels (i.e. declares as not operating) an existing flight identifier</w:t>
      </w:r>
    </w:p>
    <w:p w14:paraId="32E9B85B" w14:textId="77777777" w:rsidR="00B3260D" w:rsidRPr="00B3260D" w:rsidRDefault="00B3260D" w:rsidP="007D398D">
      <w:pPr>
        <w:pStyle w:val="BodyText"/>
        <w:numPr>
          <w:ilvl w:val="1"/>
          <w:numId w:val="58"/>
        </w:numPr>
        <w:jc w:val="both"/>
        <w:rPr>
          <w:rFonts w:eastAsia="Times" w:cs="Arial"/>
          <w:sz w:val="22"/>
          <w:szCs w:val="22"/>
          <w:lang w:val="en-GB"/>
        </w:rPr>
      </w:pPr>
      <w:r w:rsidRPr="00B3260D">
        <w:rPr>
          <w:rFonts w:eastAsia="Times" w:cs="Arial"/>
          <w:sz w:val="22"/>
          <w:szCs w:val="22"/>
          <w:lang w:val="en-GB"/>
        </w:rPr>
        <w:t xml:space="preserve">ASM/RPL –Replacement of existing information for a flight identifier. Can be </w:t>
      </w:r>
    </w:p>
    <w:p w14:paraId="4B525A38" w14:textId="77777777" w:rsidR="00B3260D" w:rsidRPr="00B3260D" w:rsidRDefault="00B3260D" w:rsidP="007D398D">
      <w:pPr>
        <w:pStyle w:val="BodyText"/>
        <w:numPr>
          <w:ilvl w:val="2"/>
          <w:numId w:val="58"/>
        </w:numPr>
        <w:jc w:val="both"/>
        <w:rPr>
          <w:rFonts w:eastAsia="Times" w:cs="Arial"/>
          <w:sz w:val="22"/>
          <w:szCs w:val="22"/>
          <w:lang w:val="en-GB"/>
        </w:rPr>
      </w:pPr>
      <w:r w:rsidRPr="00B3260D">
        <w:rPr>
          <w:rFonts w:eastAsia="Times" w:cs="Arial"/>
          <w:sz w:val="22"/>
          <w:szCs w:val="22"/>
          <w:lang w:val="en-GB"/>
        </w:rPr>
        <w:t>Change equipment information</w:t>
      </w:r>
      <w:r w:rsidR="002E55E9">
        <w:rPr>
          <w:rFonts w:eastAsia="Times" w:cs="Arial"/>
          <w:sz w:val="22"/>
          <w:szCs w:val="22"/>
          <w:lang w:val="en-GB"/>
        </w:rPr>
        <w:t xml:space="preserve"> (EQT)</w:t>
      </w:r>
    </w:p>
    <w:p w14:paraId="315BE40C" w14:textId="77777777" w:rsidR="00B3260D" w:rsidRPr="00B3260D" w:rsidRDefault="00B3260D" w:rsidP="007D398D">
      <w:pPr>
        <w:pStyle w:val="BodyText"/>
        <w:numPr>
          <w:ilvl w:val="2"/>
          <w:numId w:val="58"/>
        </w:numPr>
        <w:jc w:val="both"/>
        <w:rPr>
          <w:rFonts w:eastAsia="Times" w:cs="Arial"/>
          <w:sz w:val="22"/>
          <w:szCs w:val="22"/>
          <w:lang w:val="en-GB"/>
        </w:rPr>
      </w:pPr>
      <w:r w:rsidRPr="00B3260D">
        <w:rPr>
          <w:rFonts w:eastAsia="Times" w:cs="Arial"/>
          <w:sz w:val="22"/>
          <w:szCs w:val="22"/>
          <w:lang w:val="en-GB"/>
        </w:rPr>
        <w:t>Change Aircraft configuration version –ACV</w:t>
      </w:r>
      <w:r w:rsidR="002E55E9">
        <w:rPr>
          <w:rFonts w:eastAsia="Times" w:cs="Arial"/>
          <w:sz w:val="22"/>
          <w:szCs w:val="22"/>
          <w:lang w:val="en-GB"/>
        </w:rPr>
        <w:t xml:space="preserve"> (CON)</w:t>
      </w:r>
    </w:p>
    <w:p w14:paraId="2D4861B3" w14:textId="77777777" w:rsidR="00B3260D" w:rsidRPr="00B3260D" w:rsidRDefault="00B3260D" w:rsidP="007D398D">
      <w:pPr>
        <w:pStyle w:val="BodyText"/>
        <w:numPr>
          <w:ilvl w:val="2"/>
          <w:numId w:val="58"/>
        </w:numPr>
        <w:jc w:val="both"/>
        <w:rPr>
          <w:rFonts w:eastAsia="Times" w:cs="Arial"/>
          <w:sz w:val="22"/>
          <w:szCs w:val="22"/>
          <w:lang w:val="en-GB"/>
        </w:rPr>
      </w:pPr>
      <w:r w:rsidRPr="00B3260D">
        <w:rPr>
          <w:rFonts w:eastAsia="Times" w:cs="Arial"/>
          <w:sz w:val="22"/>
          <w:szCs w:val="22"/>
          <w:lang w:val="en-GB"/>
        </w:rPr>
        <w:t>Change of flight identifier</w:t>
      </w:r>
      <w:r w:rsidR="002E55E9">
        <w:rPr>
          <w:rFonts w:eastAsia="Times" w:cs="Arial"/>
          <w:sz w:val="22"/>
          <w:szCs w:val="22"/>
          <w:lang w:val="en-GB"/>
        </w:rPr>
        <w:t xml:space="preserve"> (FLT)</w:t>
      </w:r>
    </w:p>
    <w:p w14:paraId="4CD8D27D" w14:textId="77777777" w:rsidR="00B3260D" w:rsidRPr="00B3260D" w:rsidRDefault="00B3260D" w:rsidP="007D398D">
      <w:pPr>
        <w:pStyle w:val="BodyText"/>
        <w:numPr>
          <w:ilvl w:val="2"/>
          <w:numId w:val="58"/>
        </w:numPr>
        <w:jc w:val="both"/>
        <w:rPr>
          <w:rFonts w:eastAsia="Times" w:cs="Arial"/>
          <w:sz w:val="22"/>
          <w:szCs w:val="22"/>
          <w:lang w:val="en-GB"/>
        </w:rPr>
      </w:pPr>
      <w:r w:rsidRPr="00B3260D">
        <w:rPr>
          <w:rFonts w:eastAsia="Times" w:cs="Arial"/>
          <w:sz w:val="22"/>
          <w:szCs w:val="22"/>
          <w:lang w:val="en-GB"/>
        </w:rPr>
        <w:t>Change of routing information</w:t>
      </w:r>
      <w:r w:rsidR="002E55E9">
        <w:rPr>
          <w:rFonts w:eastAsia="Times" w:cs="Arial"/>
          <w:sz w:val="22"/>
          <w:szCs w:val="22"/>
          <w:lang w:val="en-GB"/>
        </w:rPr>
        <w:t xml:space="preserve"> (RRT)</w:t>
      </w:r>
    </w:p>
    <w:p w14:paraId="350FE3AC" w14:textId="77777777" w:rsidR="00B3260D" w:rsidRPr="00B3260D" w:rsidRDefault="00B3260D" w:rsidP="007D398D">
      <w:pPr>
        <w:pStyle w:val="BodyText"/>
        <w:numPr>
          <w:ilvl w:val="2"/>
          <w:numId w:val="58"/>
        </w:numPr>
        <w:jc w:val="both"/>
        <w:rPr>
          <w:rFonts w:eastAsia="Times" w:cs="Arial"/>
          <w:sz w:val="22"/>
          <w:szCs w:val="22"/>
          <w:lang w:val="en-GB"/>
        </w:rPr>
      </w:pPr>
      <w:r w:rsidRPr="00B3260D">
        <w:rPr>
          <w:rFonts w:eastAsia="Times" w:cs="Arial"/>
          <w:sz w:val="22"/>
          <w:szCs w:val="22"/>
          <w:lang w:val="en-GB"/>
        </w:rPr>
        <w:t>Change of time information</w:t>
      </w:r>
      <w:r w:rsidR="002E55E9">
        <w:rPr>
          <w:rFonts w:eastAsia="Times" w:cs="Arial"/>
          <w:sz w:val="22"/>
          <w:szCs w:val="22"/>
          <w:lang w:val="en-GB"/>
        </w:rPr>
        <w:t xml:space="preserve"> (TIM)</w:t>
      </w:r>
    </w:p>
    <w:p w14:paraId="3D9E044B" w14:textId="77777777" w:rsidR="00B3260D" w:rsidRPr="00B3260D" w:rsidRDefault="00B3260D" w:rsidP="007D398D">
      <w:pPr>
        <w:pStyle w:val="BodyText"/>
        <w:numPr>
          <w:ilvl w:val="2"/>
          <w:numId w:val="58"/>
        </w:numPr>
        <w:jc w:val="both"/>
        <w:rPr>
          <w:rFonts w:eastAsia="Times" w:cs="Arial"/>
          <w:sz w:val="22"/>
          <w:szCs w:val="22"/>
          <w:lang w:val="en-GB"/>
        </w:rPr>
      </w:pPr>
      <w:r w:rsidRPr="00B3260D">
        <w:rPr>
          <w:rFonts w:eastAsia="Times" w:cs="Arial"/>
          <w:sz w:val="22"/>
          <w:szCs w:val="22"/>
          <w:lang w:val="en-GB"/>
        </w:rPr>
        <w:t>Change of information expressed by DEI</w:t>
      </w:r>
      <w:r w:rsidR="002E55E9">
        <w:rPr>
          <w:rFonts w:eastAsia="Times" w:cs="Arial"/>
          <w:sz w:val="22"/>
          <w:szCs w:val="22"/>
          <w:lang w:val="en-GB"/>
        </w:rPr>
        <w:t xml:space="preserve"> (ADM)</w:t>
      </w:r>
    </w:p>
    <w:p w14:paraId="72177DAC" w14:textId="77777777" w:rsidR="00B3260D" w:rsidRPr="00B3260D" w:rsidRDefault="00B3260D" w:rsidP="007D398D">
      <w:pPr>
        <w:pStyle w:val="BodyText"/>
        <w:numPr>
          <w:ilvl w:val="2"/>
          <w:numId w:val="58"/>
        </w:numPr>
        <w:jc w:val="both"/>
        <w:rPr>
          <w:rFonts w:eastAsia="Times" w:cs="Arial"/>
          <w:sz w:val="22"/>
          <w:szCs w:val="22"/>
          <w:lang w:val="en-GB"/>
        </w:rPr>
      </w:pPr>
      <w:r w:rsidRPr="00B3260D">
        <w:rPr>
          <w:rFonts w:eastAsia="Times" w:cs="Arial"/>
          <w:sz w:val="22"/>
          <w:szCs w:val="22"/>
          <w:lang w:val="en-GB"/>
        </w:rPr>
        <w:t xml:space="preserve">Any change that involves all of the above or </w:t>
      </w:r>
      <w:r w:rsidR="002E55E9">
        <w:rPr>
          <w:rFonts w:eastAsia="Times" w:cs="Arial"/>
          <w:sz w:val="22"/>
          <w:szCs w:val="22"/>
          <w:lang w:val="en-GB"/>
        </w:rPr>
        <w:t>any combination of the above (RPL)</w:t>
      </w:r>
    </w:p>
    <w:p w14:paraId="0A3D13D1" w14:textId="77777777" w:rsidR="00B3260D" w:rsidRPr="00B3260D" w:rsidRDefault="00B3260D" w:rsidP="007D398D">
      <w:pPr>
        <w:pStyle w:val="BodyText"/>
        <w:numPr>
          <w:ilvl w:val="0"/>
          <w:numId w:val="58"/>
        </w:numPr>
        <w:jc w:val="both"/>
        <w:rPr>
          <w:rFonts w:eastAsia="Times" w:cs="Arial"/>
          <w:color w:val="000000"/>
          <w:sz w:val="22"/>
          <w:szCs w:val="22"/>
          <w:lang w:val="en-GB"/>
        </w:rPr>
      </w:pPr>
      <w:r w:rsidRPr="00B3260D">
        <w:rPr>
          <w:rFonts w:eastAsia="Times" w:cs="Arial"/>
          <w:color w:val="000000"/>
          <w:sz w:val="22"/>
          <w:szCs w:val="22"/>
          <w:lang w:val="en-GB"/>
        </w:rPr>
        <w:t xml:space="preserve">When a flight schedule is cancelled using ASM/CNL the </w:t>
      </w:r>
      <w:r>
        <w:rPr>
          <w:rFonts w:eastAsia="Times" w:cs="Arial"/>
          <w:color w:val="000000"/>
          <w:sz w:val="22"/>
          <w:szCs w:val="22"/>
          <w:lang w:val="en-GB"/>
        </w:rPr>
        <w:t>Inventory</w:t>
      </w:r>
      <w:r w:rsidRPr="00B3260D">
        <w:rPr>
          <w:rFonts w:eastAsia="Times" w:cs="Arial"/>
          <w:color w:val="000000"/>
          <w:sz w:val="22"/>
          <w:szCs w:val="22"/>
          <w:lang w:val="en-GB"/>
        </w:rPr>
        <w:t xml:space="preserve"> status – </w:t>
      </w:r>
      <w:r>
        <w:rPr>
          <w:rFonts w:eastAsia="Times" w:cs="Arial"/>
          <w:color w:val="000000"/>
          <w:sz w:val="22"/>
          <w:szCs w:val="22"/>
          <w:lang w:val="en-GB"/>
        </w:rPr>
        <w:t>Suspended is set</w:t>
      </w:r>
    </w:p>
    <w:p w14:paraId="642DF4CB" w14:textId="77777777" w:rsidR="00B3260D" w:rsidRPr="00B3260D" w:rsidRDefault="00B3260D" w:rsidP="007D398D">
      <w:pPr>
        <w:pStyle w:val="BodyText"/>
        <w:numPr>
          <w:ilvl w:val="0"/>
          <w:numId w:val="58"/>
        </w:numPr>
        <w:jc w:val="both"/>
        <w:rPr>
          <w:rFonts w:eastAsia="Times" w:cs="Arial"/>
          <w:sz w:val="22"/>
          <w:szCs w:val="22"/>
          <w:lang w:val="en-GB"/>
        </w:rPr>
      </w:pPr>
      <w:r w:rsidRPr="00B3260D">
        <w:rPr>
          <w:rFonts w:eastAsia="Times" w:cs="Arial"/>
          <w:color w:val="000000"/>
          <w:sz w:val="22"/>
          <w:szCs w:val="22"/>
          <w:lang w:val="en-GB"/>
        </w:rPr>
        <w:t xml:space="preserve">When a flight schedule needs to be reinstated using ASM/RIN then </w:t>
      </w:r>
      <w:r>
        <w:rPr>
          <w:rFonts w:eastAsia="Times" w:cs="Arial"/>
          <w:color w:val="000000"/>
          <w:sz w:val="22"/>
          <w:szCs w:val="22"/>
          <w:lang w:val="en-GB"/>
        </w:rPr>
        <w:t>status is reverted from Suspended to Active</w:t>
      </w:r>
    </w:p>
    <w:p w14:paraId="5214EE9B" w14:textId="77777777" w:rsidR="00B3260D" w:rsidRPr="00B3260D" w:rsidRDefault="00B3260D" w:rsidP="007D398D">
      <w:pPr>
        <w:pStyle w:val="BodyText"/>
        <w:numPr>
          <w:ilvl w:val="0"/>
          <w:numId w:val="58"/>
        </w:numPr>
        <w:jc w:val="both"/>
        <w:rPr>
          <w:rFonts w:eastAsia="Times" w:cs="Arial"/>
          <w:sz w:val="22"/>
          <w:szCs w:val="22"/>
          <w:lang w:val="en-GB"/>
        </w:rPr>
      </w:pPr>
      <w:r w:rsidRPr="00B3260D">
        <w:rPr>
          <w:rFonts w:eastAsia="Times" w:cs="Arial"/>
          <w:sz w:val="22"/>
          <w:szCs w:val="22"/>
          <w:lang w:val="en-GB"/>
        </w:rPr>
        <w:t>ASM/NEW can also be a flight identifier that has previously been cancelled (Suspended</w:t>
      </w:r>
      <w:r w:rsidRPr="00B3260D">
        <w:rPr>
          <w:rFonts w:eastAsia="Times" w:cs="Arial"/>
          <w:color w:val="000000"/>
          <w:sz w:val="22"/>
          <w:szCs w:val="22"/>
          <w:lang w:val="en-GB"/>
        </w:rPr>
        <w:t xml:space="preserve">) and ASM/NEW means that </w:t>
      </w:r>
      <w:r>
        <w:rPr>
          <w:rFonts w:eastAsia="Times" w:cs="Arial"/>
          <w:color w:val="000000"/>
          <w:sz w:val="22"/>
          <w:szCs w:val="22"/>
          <w:lang w:val="en-GB"/>
        </w:rPr>
        <w:t>'</w:t>
      </w:r>
      <w:r w:rsidRPr="00B3260D">
        <w:rPr>
          <w:rFonts w:eastAsia="Times" w:cs="Arial"/>
          <w:sz w:val="22"/>
          <w:szCs w:val="22"/>
          <w:lang w:val="en-GB"/>
        </w:rPr>
        <w:t>Suspended</w:t>
      </w:r>
      <w:r>
        <w:rPr>
          <w:rFonts w:eastAsia="Times" w:cs="Arial"/>
          <w:sz w:val="22"/>
          <w:szCs w:val="22"/>
          <w:lang w:val="en-GB"/>
        </w:rPr>
        <w:t>' is changed to 'Active' and flight is re-dressed.</w:t>
      </w:r>
    </w:p>
    <w:p w14:paraId="08128881" w14:textId="77777777" w:rsidR="00B3260D" w:rsidRPr="00B3260D" w:rsidRDefault="00B3260D" w:rsidP="00B3260D">
      <w:pPr>
        <w:pStyle w:val="Heading3"/>
        <w:rPr>
          <w:lang w:val="en-GB"/>
        </w:rPr>
      </w:pPr>
      <w:bookmarkStart w:id="331" w:name="_Toc401324265"/>
      <w:r w:rsidRPr="00B3260D">
        <w:rPr>
          <w:lang w:val="en-GB"/>
        </w:rPr>
        <w:t>Scope</w:t>
      </w:r>
      <w:bookmarkEnd w:id="331"/>
    </w:p>
    <w:p w14:paraId="4A0B6852" w14:textId="77777777" w:rsidR="00B3260D" w:rsidRPr="001E4F78" w:rsidRDefault="00B3260D" w:rsidP="00B3260D">
      <w:pPr>
        <w:ind w:left="720"/>
        <w:rPr>
          <w:lang w:val="en-GB"/>
        </w:rPr>
      </w:pPr>
      <w:r>
        <w:rPr>
          <w:rFonts w:eastAsia="Times" w:cs="Arial"/>
          <w:lang w:val="en-GB"/>
        </w:rPr>
        <w:t>The scope for this story is to test a set of acceptance test scenarios. No fresh development is expected to be part of this story.</w:t>
      </w:r>
    </w:p>
    <w:p w14:paraId="32ADF91E" w14:textId="77777777" w:rsidR="00B3260D" w:rsidRDefault="00B3260D" w:rsidP="00B3260D">
      <w:pPr>
        <w:pStyle w:val="BodyText"/>
        <w:ind w:left="1008"/>
        <w:jc w:val="both"/>
        <w:rPr>
          <w:rFonts w:ascii="Calibri" w:eastAsia="Times" w:hAnsi="Calibri" w:cs="Arial"/>
          <w:sz w:val="22"/>
          <w:szCs w:val="22"/>
          <w:lang w:val="en-GB"/>
        </w:rPr>
      </w:pPr>
    </w:p>
    <w:p w14:paraId="573AB9E1" w14:textId="77777777" w:rsidR="00B3260D" w:rsidRPr="006633B0" w:rsidRDefault="00B3260D" w:rsidP="00B3260D">
      <w:pPr>
        <w:pStyle w:val="BodyText"/>
        <w:jc w:val="both"/>
        <w:rPr>
          <w:rFonts w:ascii="Calibri" w:eastAsia="Times" w:hAnsi="Calibri" w:cs="Arial"/>
          <w:sz w:val="22"/>
          <w:szCs w:val="22"/>
          <w:lang w:val="en-GB"/>
        </w:rPr>
      </w:pPr>
    </w:p>
    <w:p w14:paraId="02F9DF9B" w14:textId="77777777" w:rsidR="00B3260D" w:rsidRPr="00A83825" w:rsidRDefault="00B3260D" w:rsidP="00B3260D">
      <w:pPr>
        <w:pStyle w:val="Heading3"/>
        <w:rPr>
          <w:lang w:val="en-GB"/>
        </w:rPr>
      </w:pPr>
      <w:bookmarkStart w:id="332" w:name="_Toc401324266"/>
      <w:r w:rsidRPr="00A83825">
        <w:rPr>
          <w:lang w:val="en-GB"/>
        </w:rPr>
        <w:lastRenderedPageBreak/>
        <w:t>Acceptance Tests</w:t>
      </w:r>
      <w:bookmarkEnd w:id="332"/>
    </w:p>
    <w:p w14:paraId="4704023E" w14:textId="77777777" w:rsidR="00B3260D" w:rsidRDefault="00B3260D" w:rsidP="00B3260D">
      <w:pPr>
        <w:pStyle w:val="BodyText"/>
        <w:ind w:left="567"/>
        <w:jc w:val="both"/>
        <w:rPr>
          <w:lang w:val="en-GB"/>
        </w:rPr>
      </w:pPr>
      <w:r w:rsidRPr="00AD16EE">
        <w:rPr>
          <w:color w:val="0070C0"/>
          <w:lang w:val="en-GB"/>
        </w:rPr>
        <w:t xml:space="preserve">Definition of done requires that all test scenarios </w:t>
      </w:r>
      <w:r>
        <w:rPr>
          <w:color w:val="0070C0"/>
          <w:lang w:val="en-GB"/>
        </w:rPr>
        <w:t xml:space="preserve">are </w:t>
      </w:r>
      <w:r w:rsidRPr="00AD16EE">
        <w:rPr>
          <w:color w:val="0070C0"/>
          <w:lang w:val="en-GB"/>
        </w:rPr>
        <w:t>satisfied</w:t>
      </w:r>
      <w:r>
        <w:rPr>
          <w:lang w:val="en-GB"/>
        </w:rPr>
        <w:t>; furthermore it is expected that the development team will identify additional scenarios to add the test pack.</w:t>
      </w:r>
    </w:p>
    <w:p w14:paraId="7FD6E28F" w14:textId="77777777" w:rsidR="00B3260D" w:rsidRPr="00BA6A4F" w:rsidRDefault="00B3260D" w:rsidP="00B3260D">
      <w:pPr>
        <w:rPr>
          <w:b/>
          <w:szCs w:val="20"/>
          <w:lang w:val="en-GB"/>
        </w:rPr>
      </w:pPr>
      <w:r w:rsidRPr="00BA6A4F">
        <w:rPr>
          <w:szCs w:val="20"/>
          <w:lang w:val="en-GB"/>
        </w:rPr>
        <w:t xml:space="preserve">              </w:t>
      </w:r>
      <w:r w:rsidRPr="00BA6A4F">
        <w:rPr>
          <w:b/>
          <w:szCs w:val="20"/>
          <w:lang w:val="en-GB"/>
        </w:rPr>
        <w:t>Sample Test Data</w:t>
      </w:r>
    </w:p>
    <w:tbl>
      <w:tblPr>
        <w:tblW w:w="91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4410"/>
      </w:tblGrid>
      <w:tr w:rsidR="00B3260D" w:rsidRPr="00A83825" w14:paraId="4CE4A326" w14:textId="77777777" w:rsidTr="00A83825">
        <w:tc>
          <w:tcPr>
            <w:tcW w:w="4770" w:type="dxa"/>
            <w:shd w:val="clear" w:color="auto" w:fill="auto"/>
          </w:tcPr>
          <w:p w14:paraId="71BE7737"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Flight designator</w:t>
            </w:r>
          </w:p>
        </w:tc>
        <w:tc>
          <w:tcPr>
            <w:tcW w:w="4410" w:type="dxa"/>
            <w:shd w:val="clear" w:color="auto" w:fill="auto"/>
          </w:tcPr>
          <w:p w14:paraId="32F06F25"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BA100</w:t>
            </w:r>
          </w:p>
        </w:tc>
      </w:tr>
      <w:tr w:rsidR="00B3260D" w:rsidRPr="00A83825" w14:paraId="27E4BBE7" w14:textId="77777777" w:rsidTr="00A83825">
        <w:tc>
          <w:tcPr>
            <w:tcW w:w="4770" w:type="dxa"/>
            <w:shd w:val="clear" w:color="auto" w:fill="auto"/>
          </w:tcPr>
          <w:p w14:paraId="7A53D84B"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Flight identifier Date (FID)</w:t>
            </w:r>
          </w:p>
        </w:tc>
        <w:tc>
          <w:tcPr>
            <w:tcW w:w="4410" w:type="dxa"/>
            <w:shd w:val="clear" w:color="auto" w:fill="auto"/>
          </w:tcPr>
          <w:p w14:paraId="7D9DC03C"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01 NOV 2014</w:t>
            </w:r>
          </w:p>
        </w:tc>
      </w:tr>
      <w:tr w:rsidR="00B3260D" w:rsidRPr="00A83825" w14:paraId="7E0295CF" w14:textId="77777777" w:rsidTr="00A83825">
        <w:tc>
          <w:tcPr>
            <w:tcW w:w="4770" w:type="dxa"/>
            <w:shd w:val="clear" w:color="auto" w:fill="auto"/>
          </w:tcPr>
          <w:p w14:paraId="0D095B5F"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Flight identifier (Flight designator + FID)</w:t>
            </w:r>
          </w:p>
        </w:tc>
        <w:tc>
          <w:tcPr>
            <w:tcW w:w="4410" w:type="dxa"/>
            <w:shd w:val="clear" w:color="auto" w:fill="auto"/>
          </w:tcPr>
          <w:p w14:paraId="3B0305CE"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BA100 01NOV14</w:t>
            </w:r>
          </w:p>
        </w:tc>
      </w:tr>
      <w:tr w:rsidR="00B3260D" w:rsidRPr="00A83825" w14:paraId="73AAD4D3" w14:textId="77777777" w:rsidTr="00A83825">
        <w:tc>
          <w:tcPr>
            <w:tcW w:w="4770" w:type="dxa"/>
            <w:shd w:val="clear" w:color="auto" w:fill="auto"/>
          </w:tcPr>
          <w:p w14:paraId="443A2E92"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Service type</w:t>
            </w:r>
          </w:p>
        </w:tc>
        <w:tc>
          <w:tcPr>
            <w:tcW w:w="4410" w:type="dxa"/>
            <w:shd w:val="clear" w:color="auto" w:fill="auto"/>
          </w:tcPr>
          <w:p w14:paraId="071960FF"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G</w:t>
            </w:r>
          </w:p>
        </w:tc>
      </w:tr>
      <w:tr w:rsidR="00B3260D" w:rsidRPr="00A83825" w14:paraId="4FF4831B" w14:textId="77777777" w:rsidTr="00A83825">
        <w:tc>
          <w:tcPr>
            <w:tcW w:w="4770" w:type="dxa"/>
            <w:shd w:val="clear" w:color="auto" w:fill="auto"/>
          </w:tcPr>
          <w:p w14:paraId="7BB399B6"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Aircraft type</w:t>
            </w:r>
          </w:p>
        </w:tc>
        <w:tc>
          <w:tcPr>
            <w:tcW w:w="4410" w:type="dxa"/>
            <w:shd w:val="clear" w:color="auto" w:fill="auto"/>
          </w:tcPr>
          <w:p w14:paraId="341CCD16"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767</w:t>
            </w:r>
          </w:p>
        </w:tc>
      </w:tr>
      <w:tr w:rsidR="00B3260D" w:rsidRPr="00A83825" w14:paraId="234DD2D0" w14:textId="77777777" w:rsidTr="00A83825">
        <w:tc>
          <w:tcPr>
            <w:tcW w:w="4770" w:type="dxa"/>
            <w:shd w:val="clear" w:color="auto" w:fill="auto"/>
          </w:tcPr>
          <w:p w14:paraId="725692E6"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ACV</w:t>
            </w:r>
          </w:p>
        </w:tc>
        <w:tc>
          <w:tcPr>
            <w:tcW w:w="4410" w:type="dxa"/>
            <w:shd w:val="clear" w:color="auto" w:fill="auto"/>
          </w:tcPr>
          <w:p w14:paraId="7E4E7790"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J20W40Y60</w:t>
            </w:r>
          </w:p>
        </w:tc>
      </w:tr>
      <w:tr w:rsidR="00B3260D" w:rsidRPr="00A83825" w14:paraId="0A019C25" w14:textId="77777777" w:rsidTr="00A83825">
        <w:tc>
          <w:tcPr>
            <w:tcW w:w="4770" w:type="dxa"/>
            <w:shd w:val="clear" w:color="auto" w:fill="auto"/>
          </w:tcPr>
          <w:p w14:paraId="7B9D4702"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PRBD</w:t>
            </w:r>
          </w:p>
        </w:tc>
        <w:tc>
          <w:tcPr>
            <w:tcW w:w="4410" w:type="dxa"/>
            <w:shd w:val="clear" w:color="auto" w:fill="auto"/>
          </w:tcPr>
          <w:p w14:paraId="5BBA0293"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JDCIZG WSHKP YBRLUMEQVXNO</w:t>
            </w:r>
          </w:p>
        </w:tc>
      </w:tr>
      <w:tr w:rsidR="00B3260D" w:rsidRPr="00A83825" w14:paraId="4D2B7652" w14:textId="77777777" w:rsidTr="00A83825">
        <w:tc>
          <w:tcPr>
            <w:tcW w:w="4770" w:type="dxa"/>
            <w:shd w:val="clear" w:color="auto" w:fill="auto"/>
          </w:tcPr>
          <w:p w14:paraId="7ACFE9A4"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Departure station</w:t>
            </w:r>
          </w:p>
        </w:tc>
        <w:tc>
          <w:tcPr>
            <w:tcW w:w="4410" w:type="dxa"/>
            <w:shd w:val="clear" w:color="auto" w:fill="auto"/>
          </w:tcPr>
          <w:p w14:paraId="15432D3F"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LHR</w:t>
            </w:r>
          </w:p>
        </w:tc>
      </w:tr>
      <w:tr w:rsidR="00B3260D" w:rsidRPr="00A83825" w14:paraId="4B98E35B" w14:textId="77777777" w:rsidTr="00A83825">
        <w:tc>
          <w:tcPr>
            <w:tcW w:w="4770" w:type="dxa"/>
            <w:shd w:val="clear" w:color="auto" w:fill="auto"/>
          </w:tcPr>
          <w:p w14:paraId="1766F69E"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Aircraft STD</w:t>
            </w:r>
          </w:p>
        </w:tc>
        <w:tc>
          <w:tcPr>
            <w:tcW w:w="4410" w:type="dxa"/>
            <w:shd w:val="clear" w:color="auto" w:fill="auto"/>
          </w:tcPr>
          <w:p w14:paraId="640FC22B"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1300</w:t>
            </w:r>
          </w:p>
        </w:tc>
      </w:tr>
      <w:tr w:rsidR="00B3260D" w:rsidRPr="00A83825" w14:paraId="16A047D0" w14:textId="77777777" w:rsidTr="00A83825">
        <w:tc>
          <w:tcPr>
            <w:tcW w:w="4770" w:type="dxa"/>
            <w:shd w:val="clear" w:color="auto" w:fill="auto"/>
          </w:tcPr>
          <w:p w14:paraId="4356FDF0"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Arrival station</w:t>
            </w:r>
          </w:p>
        </w:tc>
        <w:tc>
          <w:tcPr>
            <w:tcW w:w="4410" w:type="dxa"/>
            <w:shd w:val="clear" w:color="auto" w:fill="auto"/>
          </w:tcPr>
          <w:p w14:paraId="7B58BEE5"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JFK</w:t>
            </w:r>
          </w:p>
        </w:tc>
      </w:tr>
      <w:tr w:rsidR="00B3260D" w:rsidRPr="00A83825" w14:paraId="101A184B" w14:textId="77777777" w:rsidTr="00A83825">
        <w:tc>
          <w:tcPr>
            <w:tcW w:w="4770" w:type="dxa"/>
            <w:shd w:val="clear" w:color="auto" w:fill="auto"/>
          </w:tcPr>
          <w:p w14:paraId="1DEFAA57"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Aircraft STA</w:t>
            </w:r>
          </w:p>
        </w:tc>
        <w:tc>
          <w:tcPr>
            <w:tcW w:w="4410" w:type="dxa"/>
            <w:shd w:val="clear" w:color="auto" w:fill="auto"/>
          </w:tcPr>
          <w:p w14:paraId="0E6692CA" w14:textId="77777777" w:rsidR="00B3260D" w:rsidRPr="00A83825" w:rsidRDefault="00B3260D" w:rsidP="00A83825">
            <w:pPr>
              <w:pStyle w:val="NoSpacing"/>
              <w:spacing w:line="360" w:lineRule="auto"/>
              <w:rPr>
                <w:rFonts w:ascii="Arial" w:hAnsi="Arial" w:cs="Arial"/>
                <w:lang w:val="en-GB"/>
              </w:rPr>
            </w:pPr>
            <w:r w:rsidRPr="00A83825">
              <w:rPr>
                <w:rFonts w:ascii="Arial" w:hAnsi="Arial" w:cs="Arial"/>
                <w:lang w:val="en-GB"/>
              </w:rPr>
              <w:t>2000</w:t>
            </w:r>
          </w:p>
        </w:tc>
      </w:tr>
    </w:tbl>
    <w:p w14:paraId="54229E9B" w14:textId="77777777" w:rsidR="00B3260D" w:rsidRDefault="00B3260D" w:rsidP="00B3260D">
      <w:pPr>
        <w:pStyle w:val="BodyText"/>
        <w:ind w:left="0"/>
        <w:jc w:val="both"/>
        <w:rPr>
          <w:rFonts w:ascii="Calibri" w:eastAsia="Calibri" w:hAnsi="Calibri"/>
          <w:sz w:val="22"/>
          <w:szCs w:val="22"/>
          <w:lang w:val="en-GB"/>
        </w:rPr>
      </w:pPr>
    </w:p>
    <w:p w14:paraId="4F2B8456" w14:textId="77777777" w:rsidR="00B50C3F" w:rsidRPr="00B50C3F" w:rsidRDefault="00B50C3F" w:rsidP="00B3260D">
      <w:pPr>
        <w:pStyle w:val="BodyText"/>
        <w:ind w:left="0"/>
        <w:jc w:val="both"/>
        <w:rPr>
          <w:b/>
          <w:lang w:val="en-GB"/>
        </w:rPr>
      </w:pPr>
      <w:r w:rsidRPr="00B50C3F">
        <w:rPr>
          <w:b/>
          <w:lang w:val="en-GB"/>
        </w:rPr>
        <w:tab/>
        <w:t>All tests are to be performed through the Availability Screen in the GUI</w:t>
      </w:r>
    </w:p>
    <w:tbl>
      <w:tblPr>
        <w:tblW w:w="990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530"/>
        <w:gridCol w:w="2048"/>
        <w:gridCol w:w="3260"/>
        <w:gridCol w:w="2432"/>
      </w:tblGrid>
      <w:tr w:rsidR="00B3260D" w:rsidRPr="00A83825" w14:paraId="5B14EAF6" w14:textId="77777777" w:rsidTr="004A7CA3">
        <w:trPr>
          <w:tblHeader/>
        </w:trPr>
        <w:tc>
          <w:tcPr>
            <w:tcW w:w="630" w:type="dxa"/>
            <w:shd w:val="clear" w:color="auto" w:fill="C6D9F1"/>
          </w:tcPr>
          <w:p w14:paraId="5380C3E3" w14:textId="77777777" w:rsidR="00B3260D" w:rsidRPr="00A83825" w:rsidRDefault="00B3260D" w:rsidP="00B3260D">
            <w:pPr>
              <w:rPr>
                <w:rFonts w:cs="Arial"/>
                <w:b/>
                <w:color w:val="000000"/>
                <w:szCs w:val="20"/>
              </w:rPr>
            </w:pPr>
            <w:r w:rsidRPr="00A83825">
              <w:rPr>
                <w:rFonts w:cs="Arial"/>
                <w:b/>
                <w:color w:val="000000"/>
                <w:szCs w:val="20"/>
              </w:rPr>
              <w:t>No.</w:t>
            </w:r>
          </w:p>
        </w:tc>
        <w:tc>
          <w:tcPr>
            <w:tcW w:w="1530" w:type="dxa"/>
            <w:shd w:val="clear" w:color="auto" w:fill="C6D9F1"/>
          </w:tcPr>
          <w:p w14:paraId="0DE7C3D8" w14:textId="77777777" w:rsidR="00B3260D" w:rsidRPr="00A83825" w:rsidRDefault="00B3260D" w:rsidP="00B3260D">
            <w:pPr>
              <w:rPr>
                <w:rFonts w:cs="Arial"/>
                <w:b/>
                <w:color w:val="000000"/>
                <w:szCs w:val="20"/>
              </w:rPr>
            </w:pPr>
            <w:r w:rsidRPr="00A83825">
              <w:rPr>
                <w:rFonts w:cs="Arial"/>
                <w:b/>
                <w:color w:val="000000"/>
                <w:szCs w:val="20"/>
              </w:rPr>
              <w:t>Test</w:t>
            </w:r>
          </w:p>
        </w:tc>
        <w:tc>
          <w:tcPr>
            <w:tcW w:w="2048" w:type="dxa"/>
            <w:shd w:val="clear" w:color="auto" w:fill="C6D9F1"/>
          </w:tcPr>
          <w:p w14:paraId="0F50E9EC" w14:textId="77777777" w:rsidR="00B3260D" w:rsidRPr="00A83825" w:rsidRDefault="00B3260D" w:rsidP="00B3260D">
            <w:pPr>
              <w:rPr>
                <w:rFonts w:cs="Arial"/>
                <w:b/>
                <w:color w:val="000000"/>
                <w:szCs w:val="20"/>
              </w:rPr>
            </w:pPr>
            <w:r w:rsidRPr="00A83825">
              <w:rPr>
                <w:rFonts w:cs="Arial"/>
                <w:b/>
                <w:color w:val="000000"/>
                <w:szCs w:val="20"/>
              </w:rPr>
              <w:t>Pre-Condition</w:t>
            </w:r>
          </w:p>
        </w:tc>
        <w:tc>
          <w:tcPr>
            <w:tcW w:w="3260" w:type="dxa"/>
            <w:shd w:val="clear" w:color="auto" w:fill="C6D9F1"/>
          </w:tcPr>
          <w:p w14:paraId="2E2ABBE8" w14:textId="77777777" w:rsidR="00B3260D" w:rsidRPr="00A83825" w:rsidRDefault="00B3260D" w:rsidP="00B3260D">
            <w:pPr>
              <w:rPr>
                <w:rFonts w:cs="Arial"/>
                <w:b/>
                <w:color w:val="000000"/>
                <w:szCs w:val="20"/>
              </w:rPr>
            </w:pPr>
            <w:r w:rsidRPr="00A83825">
              <w:rPr>
                <w:rFonts w:cs="Arial"/>
                <w:b/>
                <w:color w:val="000000"/>
                <w:szCs w:val="20"/>
              </w:rPr>
              <w:t>Action</w:t>
            </w:r>
          </w:p>
        </w:tc>
        <w:tc>
          <w:tcPr>
            <w:tcW w:w="2432" w:type="dxa"/>
            <w:shd w:val="clear" w:color="auto" w:fill="C6D9F1"/>
          </w:tcPr>
          <w:p w14:paraId="38777D76" w14:textId="77777777" w:rsidR="00B3260D" w:rsidRPr="00A83825" w:rsidRDefault="00B3260D" w:rsidP="00B3260D">
            <w:pPr>
              <w:rPr>
                <w:rFonts w:cs="Arial"/>
                <w:b/>
                <w:color w:val="000000"/>
                <w:szCs w:val="20"/>
              </w:rPr>
            </w:pPr>
            <w:r w:rsidRPr="00A83825">
              <w:rPr>
                <w:rFonts w:cs="Arial"/>
                <w:b/>
                <w:color w:val="000000"/>
                <w:szCs w:val="20"/>
              </w:rPr>
              <w:t>Post-Condition</w:t>
            </w:r>
          </w:p>
        </w:tc>
      </w:tr>
      <w:tr w:rsidR="00B3260D" w:rsidRPr="00A83825" w14:paraId="704BCB07" w14:textId="77777777" w:rsidTr="004A7CA3">
        <w:tc>
          <w:tcPr>
            <w:tcW w:w="630" w:type="dxa"/>
            <w:shd w:val="clear" w:color="auto" w:fill="auto"/>
          </w:tcPr>
          <w:p w14:paraId="4C86CA11" w14:textId="77777777" w:rsidR="00B3260D" w:rsidRPr="00A83825" w:rsidRDefault="00B3260D" w:rsidP="00B3260D">
            <w:pPr>
              <w:pStyle w:val="NoSpacing"/>
              <w:rPr>
                <w:rFonts w:ascii="Arial" w:hAnsi="Arial" w:cs="Arial"/>
                <w:sz w:val="20"/>
                <w:szCs w:val="20"/>
              </w:rPr>
            </w:pPr>
            <w:r w:rsidRPr="00A83825">
              <w:rPr>
                <w:rFonts w:ascii="Arial" w:hAnsi="Arial" w:cs="Arial"/>
                <w:sz w:val="20"/>
                <w:szCs w:val="20"/>
              </w:rPr>
              <w:t>1</w:t>
            </w:r>
          </w:p>
        </w:tc>
        <w:tc>
          <w:tcPr>
            <w:tcW w:w="1530" w:type="dxa"/>
            <w:shd w:val="clear" w:color="auto" w:fill="auto"/>
          </w:tcPr>
          <w:p w14:paraId="6A02BAD3"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ASM/NEW</w:t>
            </w:r>
          </w:p>
          <w:p w14:paraId="05C629E4"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Flight identifier that does not exist</w:t>
            </w:r>
          </w:p>
          <w:p w14:paraId="1E41BF43" w14:textId="77777777" w:rsidR="00B3260D" w:rsidRPr="00B50C3F" w:rsidRDefault="00B3260D" w:rsidP="00B3260D">
            <w:pPr>
              <w:pStyle w:val="NoSpacing"/>
              <w:rPr>
                <w:rFonts w:ascii="Arial" w:hAnsi="Arial" w:cs="Arial"/>
                <w:sz w:val="18"/>
                <w:szCs w:val="18"/>
              </w:rPr>
            </w:pPr>
          </w:p>
          <w:p w14:paraId="5B531FFD" w14:textId="77777777" w:rsidR="00B3260D" w:rsidRPr="00B50C3F" w:rsidRDefault="00B3260D" w:rsidP="00B3260D">
            <w:pPr>
              <w:pStyle w:val="NoSpacing"/>
              <w:rPr>
                <w:rFonts w:ascii="Arial" w:hAnsi="Arial" w:cs="Arial"/>
                <w:sz w:val="18"/>
                <w:szCs w:val="18"/>
              </w:rPr>
            </w:pPr>
          </w:p>
        </w:tc>
        <w:tc>
          <w:tcPr>
            <w:tcW w:w="2048" w:type="dxa"/>
            <w:shd w:val="clear" w:color="auto" w:fill="auto"/>
          </w:tcPr>
          <w:p w14:paraId="1EFF2506"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Effective ad-hoc schedule for Flight identifier (BA100 01NOV)</w:t>
            </w:r>
          </w:p>
          <w:p w14:paraId="3D3C112D"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 xml:space="preserve">does not exist in Gigaspaces ( In-memory Data Grid) </w:t>
            </w:r>
          </w:p>
        </w:tc>
        <w:tc>
          <w:tcPr>
            <w:tcW w:w="3260" w:type="dxa"/>
            <w:shd w:val="clear" w:color="auto" w:fill="auto"/>
          </w:tcPr>
          <w:p w14:paraId="446BB574" w14:textId="77777777" w:rsidR="00B3260D" w:rsidRPr="00B50C3F" w:rsidRDefault="00B3260D" w:rsidP="00B3260D">
            <w:pPr>
              <w:rPr>
                <w:rFonts w:cs="Arial"/>
                <w:bCs/>
                <w:sz w:val="18"/>
                <w:szCs w:val="18"/>
              </w:rPr>
            </w:pPr>
            <w:r w:rsidRPr="00B50C3F">
              <w:rPr>
                <w:rFonts w:cs="Arial"/>
                <w:bCs/>
                <w:sz w:val="18"/>
                <w:szCs w:val="18"/>
              </w:rPr>
              <w:t>Request availability for flight identifier (BA100 01 NOV 2014)</w:t>
            </w:r>
          </w:p>
          <w:p w14:paraId="731CEF44" w14:textId="77777777" w:rsidR="00B3260D" w:rsidRPr="00B50C3F" w:rsidRDefault="00B3260D" w:rsidP="00B3260D">
            <w:pPr>
              <w:pStyle w:val="NoSpacing"/>
              <w:rPr>
                <w:rFonts w:ascii="Arial" w:hAnsi="Arial" w:cs="Arial"/>
                <w:color w:val="000000"/>
                <w:sz w:val="18"/>
                <w:szCs w:val="18"/>
              </w:rPr>
            </w:pPr>
          </w:p>
        </w:tc>
        <w:tc>
          <w:tcPr>
            <w:tcW w:w="2432" w:type="dxa"/>
            <w:shd w:val="clear" w:color="auto" w:fill="auto"/>
          </w:tcPr>
          <w:p w14:paraId="3813F286" w14:textId="77777777" w:rsidR="00B3260D" w:rsidRPr="00B50C3F" w:rsidRDefault="00B3260D" w:rsidP="00B3260D">
            <w:pPr>
              <w:pStyle w:val="NoSpacing"/>
              <w:rPr>
                <w:rFonts w:ascii="Arial" w:hAnsi="Arial" w:cs="Arial"/>
                <w:bCs/>
                <w:sz w:val="18"/>
                <w:szCs w:val="18"/>
              </w:rPr>
            </w:pPr>
            <w:r w:rsidRPr="00B50C3F">
              <w:rPr>
                <w:rFonts w:ascii="Arial" w:hAnsi="Arial" w:cs="Arial"/>
                <w:bCs/>
                <w:sz w:val="18"/>
                <w:szCs w:val="18"/>
              </w:rPr>
              <w:t>No Flight availability is returned for flight identifier (BA100 01 NOV 2014)</w:t>
            </w:r>
          </w:p>
        </w:tc>
      </w:tr>
      <w:tr w:rsidR="00B3260D" w:rsidRPr="00A83825" w14:paraId="2CDC8EE1" w14:textId="77777777" w:rsidTr="004A7CA3">
        <w:tc>
          <w:tcPr>
            <w:tcW w:w="630" w:type="dxa"/>
            <w:shd w:val="clear" w:color="auto" w:fill="auto"/>
          </w:tcPr>
          <w:p w14:paraId="26B8CF45" w14:textId="77777777" w:rsidR="00B3260D" w:rsidRPr="00A83825" w:rsidRDefault="00B3260D" w:rsidP="00B3260D">
            <w:pPr>
              <w:pStyle w:val="NoSpacing"/>
              <w:rPr>
                <w:rFonts w:ascii="Arial" w:hAnsi="Arial" w:cs="Arial"/>
                <w:sz w:val="20"/>
                <w:szCs w:val="20"/>
              </w:rPr>
            </w:pPr>
            <w:r w:rsidRPr="00A83825">
              <w:rPr>
                <w:rFonts w:ascii="Arial" w:hAnsi="Arial" w:cs="Arial"/>
                <w:sz w:val="20"/>
                <w:szCs w:val="20"/>
              </w:rPr>
              <w:t>2</w:t>
            </w:r>
          </w:p>
        </w:tc>
        <w:tc>
          <w:tcPr>
            <w:tcW w:w="1530" w:type="dxa"/>
            <w:shd w:val="clear" w:color="auto" w:fill="auto"/>
          </w:tcPr>
          <w:p w14:paraId="1AF44A22"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ASM/NEW</w:t>
            </w:r>
          </w:p>
          <w:p w14:paraId="28CCB971"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Flight identifier that does not exist before</w:t>
            </w:r>
          </w:p>
        </w:tc>
        <w:tc>
          <w:tcPr>
            <w:tcW w:w="2048" w:type="dxa"/>
            <w:shd w:val="clear" w:color="auto" w:fill="auto"/>
          </w:tcPr>
          <w:p w14:paraId="50F2FBA4"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Effective ad-hoc schedule for Flight identifier (BA100 01NOV)</w:t>
            </w:r>
          </w:p>
          <w:p w14:paraId="14ACA962"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exists in the Grid</w:t>
            </w:r>
          </w:p>
          <w:p w14:paraId="3EEAD02C" w14:textId="77777777" w:rsidR="00B3260D" w:rsidRPr="00B50C3F" w:rsidRDefault="00B3260D" w:rsidP="00B3260D">
            <w:pPr>
              <w:pStyle w:val="NoSpacing"/>
              <w:rPr>
                <w:rFonts w:ascii="Arial" w:hAnsi="Arial" w:cs="Arial"/>
                <w:sz w:val="18"/>
                <w:szCs w:val="18"/>
              </w:rPr>
            </w:pPr>
          </w:p>
        </w:tc>
        <w:tc>
          <w:tcPr>
            <w:tcW w:w="3260" w:type="dxa"/>
            <w:shd w:val="clear" w:color="auto" w:fill="auto"/>
          </w:tcPr>
          <w:p w14:paraId="5140EAF8" w14:textId="77777777" w:rsidR="00B3260D" w:rsidRPr="00B50C3F" w:rsidRDefault="00B3260D" w:rsidP="00B3260D">
            <w:pPr>
              <w:rPr>
                <w:rFonts w:cs="Arial"/>
                <w:bCs/>
                <w:sz w:val="18"/>
                <w:szCs w:val="18"/>
              </w:rPr>
            </w:pPr>
            <w:r w:rsidRPr="00B50C3F">
              <w:rPr>
                <w:rFonts w:cs="Arial"/>
                <w:bCs/>
                <w:sz w:val="18"/>
                <w:szCs w:val="18"/>
              </w:rPr>
              <w:t>New flight identifier (BA100 01 NOV 2014)</w:t>
            </w:r>
          </w:p>
          <w:p w14:paraId="428314C5" w14:textId="77777777" w:rsidR="00B3260D" w:rsidRPr="00B50C3F" w:rsidRDefault="00B3260D" w:rsidP="00B3260D">
            <w:pPr>
              <w:rPr>
                <w:rFonts w:cs="Arial"/>
                <w:bCs/>
                <w:sz w:val="18"/>
                <w:szCs w:val="18"/>
              </w:rPr>
            </w:pPr>
            <w:r w:rsidRPr="00B50C3F">
              <w:rPr>
                <w:rFonts w:cs="Arial"/>
                <w:bCs/>
                <w:sz w:val="18"/>
                <w:szCs w:val="18"/>
              </w:rPr>
              <w:t>Request availability for flight identifier (BA100 01 NOV 2014)</w:t>
            </w:r>
          </w:p>
        </w:tc>
        <w:tc>
          <w:tcPr>
            <w:tcW w:w="2432" w:type="dxa"/>
            <w:shd w:val="clear" w:color="auto" w:fill="auto"/>
          </w:tcPr>
          <w:p w14:paraId="39C099E4" w14:textId="77777777" w:rsidR="00B3260D" w:rsidRPr="00B50C3F" w:rsidRDefault="00B3260D" w:rsidP="00B3260D">
            <w:pPr>
              <w:pStyle w:val="NoSpacing"/>
              <w:rPr>
                <w:rFonts w:ascii="Arial" w:hAnsi="Arial" w:cs="Arial"/>
                <w:bCs/>
                <w:sz w:val="18"/>
                <w:szCs w:val="18"/>
              </w:rPr>
            </w:pPr>
            <w:r w:rsidRPr="00B50C3F">
              <w:rPr>
                <w:rFonts w:ascii="Arial" w:hAnsi="Arial" w:cs="Arial"/>
                <w:bCs/>
                <w:sz w:val="18"/>
                <w:szCs w:val="18"/>
              </w:rPr>
              <w:t xml:space="preserve">Flight availability is returned only for flight identifier (BA100 on 01 NOV 2014) </w:t>
            </w:r>
          </w:p>
        </w:tc>
      </w:tr>
      <w:tr w:rsidR="00B3260D" w:rsidRPr="00A83825" w14:paraId="4F6E4C61" w14:textId="77777777" w:rsidTr="004A7CA3">
        <w:tc>
          <w:tcPr>
            <w:tcW w:w="630" w:type="dxa"/>
            <w:shd w:val="clear" w:color="auto" w:fill="auto"/>
          </w:tcPr>
          <w:p w14:paraId="2462196B" w14:textId="77777777" w:rsidR="00B3260D" w:rsidRPr="00A83825" w:rsidRDefault="00B3260D" w:rsidP="00B3260D">
            <w:pPr>
              <w:pStyle w:val="NoSpacing"/>
              <w:rPr>
                <w:rFonts w:ascii="Arial" w:hAnsi="Arial" w:cs="Arial"/>
                <w:sz w:val="20"/>
                <w:szCs w:val="20"/>
              </w:rPr>
            </w:pPr>
            <w:r w:rsidRPr="00A83825">
              <w:rPr>
                <w:rFonts w:ascii="Arial" w:hAnsi="Arial" w:cs="Arial"/>
                <w:sz w:val="20"/>
                <w:szCs w:val="20"/>
              </w:rPr>
              <w:t>3</w:t>
            </w:r>
          </w:p>
        </w:tc>
        <w:tc>
          <w:tcPr>
            <w:tcW w:w="1530" w:type="dxa"/>
            <w:shd w:val="clear" w:color="auto" w:fill="auto"/>
          </w:tcPr>
          <w:p w14:paraId="6275E2E1"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ASM/CNL</w:t>
            </w:r>
          </w:p>
          <w:p w14:paraId="5F8DB6BD"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To cancel an existing flight identifier</w:t>
            </w:r>
          </w:p>
          <w:p w14:paraId="5AA86B2B" w14:textId="77777777" w:rsidR="00B3260D" w:rsidRPr="00B50C3F" w:rsidRDefault="00B3260D" w:rsidP="00B3260D">
            <w:pPr>
              <w:pStyle w:val="NoSpacing"/>
              <w:rPr>
                <w:rFonts w:ascii="Arial" w:hAnsi="Arial" w:cs="Arial"/>
                <w:sz w:val="18"/>
                <w:szCs w:val="18"/>
              </w:rPr>
            </w:pPr>
          </w:p>
        </w:tc>
        <w:tc>
          <w:tcPr>
            <w:tcW w:w="2048" w:type="dxa"/>
            <w:shd w:val="clear" w:color="auto" w:fill="auto"/>
          </w:tcPr>
          <w:p w14:paraId="0A2429CA" w14:textId="77777777" w:rsidR="00B3260D" w:rsidRPr="00B50C3F" w:rsidRDefault="00B3260D" w:rsidP="00B3260D">
            <w:pPr>
              <w:pStyle w:val="NoSpacing"/>
              <w:rPr>
                <w:rFonts w:ascii="Arial" w:hAnsi="Arial" w:cs="Arial"/>
                <w:color w:val="000000"/>
                <w:sz w:val="18"/>
                <w:szCs w:val="18"/>
              </w:rPr>
            </w:pPr>
            <w:r w:rsidRPr="00B50C3F">
              <w:rPr>
                <w:rFonts w:ascii="Arial" w:hAnsi="Arial" w:cs="Arial"/>
                <w:color w:val="000000"/>
                <w:sz w:val="18"/>
                <w:szCs w:val="18"/>
              </w:rPr>
              <w:t>Post condition as per test 2</w:t>
            </w:r>
          </w:p>
          <w:p w14:paraId="2863E3B4" w14:textId="77777777" w:rsidR="00B3260D" w:rsidRPr="00B50C3F" w:rsidRDefault="00B3260D" w:rsidP="00B3260D">
            <w:pPr>
              <w:pStyle w:val="NoSpacing"/>
              <w:rPr>
                <w:rFonts w:ascii="Arial" w:hAnsi="Arial" w:cs="Arial"/>
                <w:sz w:val="18"/>
                <w:szCs w:val="18"/>
              </w:rPr>
            </w:pPr>
          </w:p>
        </w:tc>
        <w:tc>
          <w:tcPr>
            <w:tcW w:w="3260" w:type="dxa"/>
            <w:shd w:val="clear" w:color="auto" w:fill="auto"/>
          </w:tcPr>
          <w:p w14:paraId="1B234882" w14:textId="77777777" w:rsidR="00B50C3F" w:rsidRDefault="00B3260D" w:rsidP="00B50C3F">
            <w:pPr>
              <w:rPr>
                <w:rFonts w:cs="Arial"/>
                <w:bCs/>
                <w:sz w:val="18"/>
                <w:szCs w:val="18"/>
              </w:rPr>
            </w:pPr>
            <w:r w:rsidRPr="00B50C3F">
              <w:rPr>
                <w:rFonts w:cs="Arial"/>
                <w:bCs/>
                <w:sz w:val="18"/>
                <w:szCs w:val="18"/>
              </w:rPr>
              <w:t xml:space="preserve">Cancel flight identifier (BA100 on 01 NOV 2014) </w:t>
            </w:r>
          </w:p>
          <w:p w14:paraId="33A16E15" w14:textId="77777777" w:rsidR="00B3260D" w:rsidRPr="00B50C3F" w:rsidRDefault="00B3260D" w:rsidP="00B50C3F">
            <w:pPr>
              <w:rPr>
                <w:rFonts w:cs="Arial"/>
                <w:bCs/>
                <w:sz w:val="18"/>
                <w:szCs w:val="18"/>
              </w:rPr>
            </w:pPr>
            <w:r w:rsidRPr="00B50C3F">
              <w:rPr>
                <w:rFonts w:cs="Arial"/>
                <w:bCs/>
                <w:sz w:val="18"/>
                <w:szCs w:val="18"/>
              </w:rPr>
              <w:t>Request availability for flight identifier (BA100 on 01 NOV 2014)</w:t>
            </w:r>
          </w:p>
        </w:tc>
        <w:tc>
          <w:tcPr>
            <w:tcW w:w="2432" w:type="dxa"/>
            <w:shd w:val="clear" w:color="auto" w:fill="auto"/>
          </w:tcPr>
          <w:p w14:paraId="5308E0B6" w14:textId="77777777" w:rsidR="00B3260D" w:rsidRPr="00B50C3F" w:rsidRDefault="00B3260D" w:rsidP="00B3260D">
            <w:pPr>
              <w:pStyle w:val="NoSpacing"/>
              <w:rPr>
                <w:rFonts w:ascii="Arial" w:hAnsi="Arial" w:cs="Arial"/>
                <w:bCs/>
                <w:sz w:val="18"/>
                <w:szCs w:val="18"/>
              </w:rPr>
            </w:pPr>
            <w:r w:rsidRPr="00B50C3F">
              <w:rPr>
                <w:rFonts w:ascii="Arial" w:hAnsi="Arial" w:cs="Arial"/>
                <w:bCs/>
                <w:sz w:val="18"/>
                <w:szCs w:val="18"/>
              </w:rPr>
              <w:t>No Flight availability is returned for flight identifier (BA100 on 01 NOV 2014).</w:t>
            </w:r>
          </w:p>
          <w:p w14:paraId="16A19217" w14:textId="77777777" w:rsidR="00B3260D" w:rsidRPr="00B50C3F" w:rsidRDefault="004A7CA3" w:rsidP="00B50C3F">
            <w:pPr>
              <w:pStyle w:val="NoSpacing"/>
              <w:rPr>
                <w:rFonts w:ascii="Arial" w:hAnsi="Arial" w:cs="Arial"/>
                <w:bCs/>
                <w:sz w:val="18"/>
                <w:szCs w:val="18"/>
              </w:rPr>
            </w:pPr>
            <w:r>
              <w:rPr>
                <w:rFonts w:ascii="Arial" w:hAnsi="Arial" w:cs="Arial"/>
                <w:bCs/>
                <w:sz w:val="18"/>
                <w:szCs w:val="18"/>
              </w:rPr>
              <w:t>(</w:t>
            </w:r>
            <w:r w:rsidR="00B50C3F">
              <w:rPr>
                <w:rFonts w:ascii="Arial" w:hAnsi="Arial" w:cs="Arial"/>
                <w:bCs/>
                <w:sz w:val="18"/>
                <w:szCs w:val="18"/>
              </w:rPr>
              <w:t>Status is 'Suspended'</w:t>
            </w:r>
            <w:r>
              <w:rPr>
                <w:rFonts w:ascii="Arial" w:hAnsi="Arial" w:cs="Arial"/>
                <w:bCs/>
                <w:sz w:val="18"/>
                <w:szCs w:val="18"/>
              </w:rPr>
              <w:t>)</w:t>
            </w:r>
          </w:p>
        </w:tc>
      </w:tr>
      <w:tr w:rsidR="00B3260D" w:rsidRPr="00A83825" w14:paraId="091F8F8B" w14:textId="77777777" w:rsidTr="004A7CA3">
        <w:tc>
          <w:tcPr>
            <w:tcW w:w="630" w:type="dxa"/>
            <w:shd w:val="clear" w:color="auto" w:fill="auto"/>
          </w:tcPr>
          <w:p w14:paraId="5574FEC7" w14:textId="77777777" w:rsidR="00B3260D" w:rsidRPr="00A83825" w:rsidRDefault="00B3260D" w:rsidP="00B3260D">
            <w:pPr>
              <w:pStyle w:val="NoSpacing"/>
              <w:rPr>
                <w:rFonts w:ascii="Arial" w:hAnsi="Arial" w:cs="Arial"/>
                <w:sz w:val="20"/>
                <w:szCs w:val="20"/>
              </w:rPr>
            </w:pPr>
            <w:r w:rsidRPr="00A83825">
              <w:rPr>
                <w:rFonts w:ascii="Arial" w:hAnsi="Arial" w:cs="Arial"/>
                <w:sz w:val="20"/>
                <w:szCs w:val="20"/>
              </w:rPr>
              <w:t>4</w:t>
            </w:r>
          </w:p>
        </w:tc>
        <w:tc>
          <w:tcPr>
            <w:tcW w:w="1530" w:type="dxa"/>
            <w:shd w:val="clear" w:color="auto" w:fill="auto"/>
          </w:tcPr>
          <w:p w14:paraId="045EF475"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ASM/RIN</w:t>
            </w:r>
          </w:p>
          <w:p w14:paraId="49D4F004" w14:textId="77777777" w:rsidR="00B3260D" w:rsidRPr="00B50C3F" w:rsidRDefault="00B3260D" w:rsidP="00B3260D">
            <w:pPr>
              <w:pStyle w:val="NoSpacing"/>
              <w:rPr>
                <w:rFonts w:ascii="Arial" w:hAnsi="Arial" w:cs="Arial"/>
                <w:sz w:val="18"/>
                <w:szCs w:val="18"/>
              </w:rPr>
            </w:pPr>
            <w:r w:rsidRPr="00B50C3F">
              <w:rPr>
                <w:rFonts w:ascii="Arial" w:hAnsi="Arial" w:cs="Arial"/>
                <w:bCs/>
                <w:sz w:val="18"/>
                <w:szCs w:val="18"/>
              </w:rPr>
              <w:t>Reinstate a cancelled flight identifier</w:t>
            </w:r>
          </w:p>
        </w:tc>
        <w:tc>
          <w:tcPr>
            <w:tcW w:w="2048" w:type="dxa"/>
            <w:shd w:val="clear" w:color="auto" w:fill="auto"/>
          </w:tcPr>
          <w:p w14:paraId="0908962F" w14:textId="77777777" w:rsidR="00B3260D" w:rsidRPr="00B50C3F" w:rsidRDefault="00B3260D" w:rsidP="00B3260D">
            <w:pPr>
              <w:pStyle w:val="NoSpacing"/>
              <w:rPr>
                <w:rFonts w:ascii="Arial" w:hAnsi="Arial" w:cs="Arial"/>
                <w:color w:val="000000"/>
                <w:sz w:val="18"/>
                <w:szCs w:val="18"/>
              </w:rPr>
            </w:pPr>
            <w:r w:rsidRPr="00B50C3F">
              <w:rPr>
                <w:rFonts w:ascii="Arial" w:hAnsi="Arial" w:cs="Arial"/>
                <w:color w:val="000000"/>
                <w:sz w:val="18"/>
                <w:szCs w:val="18"/>
              </w:rPr>
              <w:t>Post condition as per test 3</w:t>
            </w:r>
          </w:p>
          <w:p w14:paraId="29763C8D" w14:textId="77777777" w:rsidR="00B3260D" w:rsidRPr="00B50C3F" w:rsidRDefault="00B3260D" w:rsidP="00B3260D">
            <w:pPr>
              <w:pStyle w:val="NoSpacing"/>
              <w:rPr>
                <w:rFonts w:ascii="Arial" w:hAnsi="Arial" w:cs="Arial"/>
                <w:color w:val="000000"/>
                <w:sz w:val="18"/>
                <w:szCs w:val="18"/>
              </w:rPr>
            </w:pPr>
          </w:p>
        </w:tc>
        <w:tc>
          <w:tcPr>
            <w:tcW w:w="3260" w:type="dxa"/>
            <w:shd w:val="clear" w:color="auto" w:fill="auto"/>
          </w:tcPr>
          <w:p w14:paraId="37FDBEE5" w14:textId="77777777" w:rsidR="00B50C3F" w:rsidRDefault="00B3260D" w:rsidP="00B50C3F">
            <w:pPr>
              <w:rPr>
                <w:rFonts w:cs="Arial"/>
                <w:bCs/>
                <w:sz w:val="18"/>
                <w:szCs w:val="18"/>
              </w:rPr>
            </w:pPr>
            <w:r w:rsidRPr="00B50C3F">
              <w:rPr>
                <w:rFonts w:cs="Arial"/>
                <w:bCs/>
                <w:sz w:val="18"/>
                <w:szCs w:val="18"/>
              </w:rPr>
              <w:t>Reinstate flight identifier (BA100 on 01 NOV 2014</w:t>
            </w:r>
          </w:p>
          <w:p w14:paraId="1C913095" w14:textId="77777777" w:rsidR="00B3260D" w:rsidRPr="00B50C3F" w:rsidRDefault="00B3260D" w:rsidP="00B50C3F">
            <w:pPr>
              <w:rPr>
                <w:rFonts w:cs="Arial"/>
                <w:bCs/>
                <w:sz w:val="18"/>
                <w:szCs w:val="18"/>
              </w:rPr>
            </w:pPr>
            <w:r w:rsidRPr="00B50C3F">
              <w:rPr>
                <w:rFonts w:cs="Arial"/>
                <w:bCs/>
                <w:sz w:val="18"/>
                <w:szCs w:val="18"/>
              </w:rPr>
              <w:t>Request flight availability for flight identifier (BA100 on 01 NOV 2014)</w:t>
            </w:r>
          </w:p>
        </w:tc>
        <w:tc>
          <w:tcPr>
            <w:tcW w:w="2432" w:type="dxa"/>
            <w:shd w:val="clear" w:color="auto" w:fill="auto"/>
          </w:tcPr>
          <w:p w14:paraId="0901925C" w14:textId="77777777" w:rsidR="00B3260D" w:rsidRPr="00B50C3F" w:rsidRDefault="00B3260D" w:rsidP="00B3260D">
            <w:pPr>
              <w:pStyle w:val="NoSpacing"/>
              <w:rPr>
                <w:rFonts w:ascii="Arial" w:hAnsi="Arial" w:cs="Arial"/>
                <w:bCs/>
                <w:sz w:val="18"/>
                <w:szCs w:val="18"/>
              </w:rPr>
            </w:pPr>
            <w:r w:rsidRPr="00B50C3F">
              <w:rPr>
                <w:rFonts w:ascii="Arial" w:hAnsi="Arial" w:cs="Arial"/>
                <w:bCs/>
                <w:sz w:val="18"/>
                <w:szCs w:val="18"/>
              </w:rPr>
              <w:t>Flight availability is returned only for flight identifier (BA100 on 01 NOV 2014) - the reinstated flight number</w:t>
            </w:r>
          </w:p>
          <w:p w14:paraId="1C5878D0" w14:textId="77777777" w:rsidR="00B3260D" w:rsidRPr="00B50C3F" w:rsidRDefault="004A7CA3" w:rsidP="004A7CA3">
            <w:pPr>
              <w:pStyle w:val="NoSpacing"/>
              <w:rPr>
                <w:rFonts w:ascii="Arial" w:hAnsi="Arial" w:cs="Arial"/>
                <w:bCs/>
                <w:sz w:val="18"/>
                <w:szCs w:val="18"/>
              </w:rPr>
            </w:pPr>
            <w:r>
              <w:rPr>
                <w:rFonts w:ascii="Arial" w:hAnsi="Arial" w:cs="Arial"/>
                <w:bCs/>
                <w:sz w:val="18"/>
                <w:szCs w:val="18"/>
              </w:rPr>
              <w:t>(Status is reset to Active)</w:t>
            </w:r>
          </w:p>
        </w:tc>
      </w:tr>
      <w:tr w:rsidR="00B3260D" w:rsidRPr="00A83825" w14:paraId="0F67A46B" w14:textId="77777777" w:rsidTr="004A7CA3">
        <w:tc>
          <w:tcPr>
            <w:tcW w:w="630" w:type="dxa"/>
            <w:shd w:val="clear" w:color="auto" w:fill="auto"/>
          </w:tcPr>
          <w:p w14:paraId="1AD28205" w14:textId="77777777" w:rsidR="00B3260D" w:rsidRPr="00A83825" w:rsidRDefault="00B3260D" w:rsidP="00B3260D">
            <w:pPr>
              <w:pStyle w:val="NoSpacing"/>
              <w:rPr>
                <w:rFonts w:ascii="Arial" w:hAnsi="Arial" w:cs="Arial"/>
                <w:sz w:val="20"/>
                <w:szCs w:val="20"/>
              </w:rPr>
            </w:pPr>
            <w:r w:rsidRPr="00A83825">
              <w:rPr>
                <w:rFonts w:ascii="Arial" w:hAnsi="Arial" w:cs="Arial"/>
                <w:sz w:val="20"/>
                <w:szCs w:val="20"/>
              </w:rPr>
              <w:t>5</w:t>
            </w:r>
          </w:p>
        </w:tc>
        <w:tc>
          <w:tcPr>
            <w:tcW w:w="1530" w:type="dxa"/>
            <w:shd w:val="clear" w:color="auto" w:fill="auto"/>
          </w:tcPr>
          <w:p w14:paraId="18D2A7FA"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ASM/NEW</w:t>
            </w:r>
            <w:r w:rsidR="00136B88">
              <w:rPr>
                <w:rFonts w:ascii="Arial" w:hAnsi="Arial" w:cs="Arial"/>
                <w:sz w:val="18"/>
                <w:szCs w:val="18"/>
              </w:rPr>
              <w:t xml:space="preserve"> (RTNS)</w:t>
            </w:r>
          </w:p>
          <w:p w14:paraId="6482D119"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lastRenderedPageBreak/>
              <w:t>Flight identifier that has been cancelled</w:t>
            </w:r>
          </w:p>
          <w:p w14:paraId="099C9D87" w14:textId="77777777" w:rsidR="00B3260D" w:rsidRPr="00B50C3F" w:rsidRDefault="00B3260D" w:rsidP="004A7CA3">
            <w:pPr>
              <w:pStyle w:val="NoSpacing"/>
              <w:rPr>
                <w:rFonts w:ascii="Arial" w:hAnsi="Arial" w:cs="Arial"/>
                <w:sz w:val="18"/>
                <w:szCs w:val="18"/>
              </w:rPr>
            </w:pPr>
          </w:p>
        </w:tc>
        <w:tc>
          <w:tcPr>
            <w:tcW w:w="2048" w:type="dxa"/>
            <w:shd w:val="clear" w:color="auto" w:fill="auto"/>
          </w:tcPr>
          <w:p w14:paraId="5853F7AB" w14:textId="77777777" w:rsidR="00B3260D" w:rsidRPr="00B50C3F" w:rsidRDefault="00B3260D" w:rsidP="00B3260D">
            <w:pPr>
              <w:pStyle w:val="NoSpacing"/>
              <w:rPr>
                <w:rFonts w:ascii="Arial" w:hAnsi="Arial" w:cs="Arial"/>
                <w:color w:val="000000"/>
                <w:sz w:val="18"/>
                <w:szCs w:val="18"/>
              </w:rPr>
            </w:pPr>
            <w:r w:rsidRPr="00B50C3F">
              <w:rPr>
                <w:rFonts w:ascii="Arial" w:hAnsi="Arial" w:cs="Arial"/>
                <w:color w:val="000000"/>
                <w:sz w:val="18"/>
                <w:szCs w:val="18"/>
              </w:rPr>
              <w:lastRenderedPageBreak/>
              <w:t>Post condition as per test 3</w:t>
            </w:r>
          </w:p>
          <w:p w14:paraId="28513ABB" w14:textId="77777777" w:rsidR="00B3260D" w:rsidRPr="00B50C3F" w:rsidRDefault="00B3260D" w:rsidP="00B3260D">
            <w:pPr>
              <w:pStyle w:val="NoSpacing"/>
              <w:rPr>
                <w:rFonts w:ascii="Arial" w:hAnsi="Arial" w:cs="Arial"/>
                <w:color w:val="000000"/>
                <w:sz w:val="18"/>
                <w:szCs w:val="18"/>
              </w:rPr>
            </w:pPr>
          </w:p>
        </w:tc>
        <w:tc>
          <w:tcPr>
            <w:tcW w:w="3260" w:type="dxa"/>
            <w:shd w:val="clear" w:color="auto" w:fill="auto"/>
          </w:tcPr>
          <w:p w14:paraId="4F46E915" w14:textId="77777777" w:rsidR="00B3260D" w:rsidRPr="00B50C3F" w:rsidRDefault="00B3260D" w:rsidP="00B3260D">
            <w:pPr>
              <w:rPr>
                <w:rFonts w:eastAsia="Times" w:cs="Arial"/>
                <w:color w:val="00B0F0"/>
                <w:sz w:val="18"/>
                <w:szCs w:val="18"/>
                <w:lang w:val="en-GB"/>
              </w:rPr>
            </w:pPr>
            <w:r w:rsidRPr="00B50C3F">
              <w:rPr>
                <w:rFonts w:cs="Arial"/>
                <w:bCs/>
                <w:sz w:val="18"/>
                <w:szCs w:val="18"/>
              </w:rPr>
              <w:lastRenderedPageBreak/>
              <w:t xml:space="preserve">New flight identifier (BA100 on 01 </w:t>
            </w:r>
            <w:r w:rsidRPr="00B50C3F">
              <w:rPr>
                <w:rFonts w:cs="Arial"/>
                <w:bCs/>
                <w:sz w:val="18"/>
                <w:szCs w:val="18"/>
              </w:rPr>
              <w:lastRenderedPageBreak/>
              <w:t xml:space="preserve">NOV 2014) by changing the </w:t>
            </w:r>
          </w:p>
          <w:p w14:paraId="6E68999A" w14:textId="77777777" w:rsidR="00B3260D" w:rsidRPr="00B50C3F" w:rsidRDefault="00B3260D" w:rsidP="00B3260D">
            <w:pPr>
              <w:rPr>
                <w:rFonts w:cs="Arial"/>
                <w:bCs/>
                <w:sz w:val="18"/>
                <w:szCs w:val="18"/>
              </w:rPr>
            </w:pPr>
            <w:r w:rsidRPr="00B50C3F">
              <w:rPr>
                <w:rFonts w:cs="Arial"/>
                <w:bCs/>
                <w:sz w:val="18"/>
                <w:szCs w:val="18"/>
              </w:rPr>
              <w:t>Request flight availability for flight identifier (BA100 on 01 NOV 2014)</w:t>
            </w:r>
          </w:p>
        </w:tc>
        <w:tc>
          <w:tcPr>
            <w:tcW w:w="2432" w:type="dxa"/>
            <w:shd w:val="clear" w:color="auto" w:fill="auto"/>
          </w:tcPr>
          <w:p w14:paraId="3DD99405" w14:textId="77777777" w:rsidR="00B3260D" w:rsidRPr="00B50C3F" w:rsidRDefault="00B3260D" w:rsidP="00B3260D">
            <w:pPr>
              <w:pStyle w:val="NoSpacing"/>
              <w:rPr>
                <w:rFonts w:ascii="Arial" w:hAnsi="Arial" w:cs="Arial"/>
                <w:bCs/>
                <w:sz w:val="18"/>
                <w:szCs w:val="18"/>
              </w:rPr>
            </w:pPr>
            <w:r w:rsidRPr="00B50C3F">
              <w:rPr>
                <w:rFonts w:ascii="Arial" w:hAnsi="Arial" w:cs="Arial"/>
                <w:bCs/>
                <w:sz w:val="18"/>
                <w:szCs w:val="18"/>
              </w:rPr>
              <w:lastRenderedPageBreak/>
              <w:t xml:space="preserve">Flight availability is returned only for flight </w:t>
            </w:r>
            <w:r w:rsidRPr="00B50C3F">
              <w:rPr>
                <w:rFonts w:ascii="Arial" w:hAnsi="Arial" w:cs="Arial"/>
                <w:bCs/>
                <w:sz w:val="18"/>
                <w:szCs w:val="18"/>
              </w:rPr>
              <w:lastRenderedPageBreak/>
              <w:t>identifier (BA100 on 01 NOV 2014) - the new flight number</w:t>
            </w:r>
          </w:p>
          <w:p w14:paraId="5F104D05" w14:textId="77777777" w:rsidR="00B3260D" w:rsidRPr="00B50C3F" w:rsidRDefault="00B3260D" w:rsidP="00B3260D">
            <w:pPr>
              <w:pStyle w:val="NoSpacing"/>
              <w:rPr>
                <w:rFonts w:ascii="Arial" w:hAnsi="Arial" w:cs="Arial"/>
                <w:bCs/>
                <w:sz w:val="18"/>
                <w:szCs w:val="18"/>
              </w:rPr>
            </w:pPr>
          </w:p>
        </w:tc>
      </w:tr>
      <w:tr w:rsidR="00B3260D" w:rsidRPr="00A83825" w14:paraId="4159D4F3" w14:textId="77777777" w:rsidTr="004A7CA3">
        <w:tc>
          <w:tcPr>
            <w:tcW w:w="630" w:type="dxa"/>
            <w:shd w:val="clear" w:color="auto" w:fill="auto"/>
          </w:tcPr>
          <w:p w14:paraId="161B4A0E" w14:textId="77777777" w:rsidR="00B3260D" w:rsidRPr="00A83825" w:rsidRDefault="00B3260D" w:rsidP="00B3260D">
            <w:pPr>
              <w:pStyle w:val="NoSpacing"/>
              <w:rPr>
                <w:rFonts w:ascii="Arial" w:hAnsi="Arial" w:cs="Arial"/>
                <w:sz w:val="20"/>
                <w:szCs w:val="20"/>
              </w:rPr>
            </w:pPr>
            <w:r w:rsidRPr="00A83825">
              <w:rPr>
                <w:rFonts w:ascii="Arial" w:hAnsi="Arial" w:cs="Arial"/>
                <w:sz w:val="20"/>
                <w:szCs w:val="20"/>
              </w:rPr>
              <w:lastRenderedPageBreak/>
              <w:t>6</w:t>
            </w:r>
          </w:p>
        </w:tc>
        <w:tc>
          <w:tcPr>
            <w:tcW w:w="1530" w:type="dxa"/>
            <w:shd w:val="clear" w:color="auto" w:fill="auto"/>
          </w:tcPr>
          <w:p w14:paraId="2FF4C2DE"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ASM/</w:t>
            </w:r>
            <w:r w:rsidR="004A7CA3">
              <w:rPr>
                <w:rFonts w:ascii="Arial" w:hAnsi="Arial" w:cs="Arial"/>
                <w:sz w:val="18"/>
                <w:szCs w:val="18"/>
              </w:rPr>
              <w:t>EQT</w:t>
            </w:r>
          </w:p>
          <w:p w14:paraId="5BE498F0"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Change equipment information</w:t>
            </w:r>
          </w:p>
          <w:p w14:paraId="6BCC044E" w14:textId="77777777" w:rsidR="00B3260D" w:rsidRPr="00B50C3F" w:rsidRDefault="00B3260D" w:rsidP="00B3260D">
            <w:pPr>
              <w:pStyle w:val="NoSpacing"/>
              <w:rPr>
                <w:rFonts w:ascii="Arial" w:hAnsi="Arial" w:cs="Arial"/>
                <w:sz w:val="18"/>
                <w:szCs w:val="18"/>
              </w:rPr>
            </w:pPr>
          </w:p>
          <w:p w14:paraId="0CCE0B5E"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 xml:space="preserve">For  existing Flight identifier </w:t>
            </w:r>
          </w:p>
        </w:tc>
        <w:tc>
          <w:tcPr>
            <w:tcW w:w="2048" w:type="dxa"/>
            <w:shd w:val="clear" w:color="auto" w:fill="auto"/>
          </w:tcPr>
          <w:p w14:paraId="5796BF55" w14:textId="77777777" w:rsidR="00B3260D" w:rsidRPr="00B50C3F" w:rsidRDefault="00B3260D" w:rsidP="00B3260D">
            <w:pPr>
              <w:pStyle w:val="NoSpacing"/>
              <w:rPr>
                <w:rFonts w:ascii="Arial" w:hAnsi="Arial" w:cs="Arial"/>
                <w:color w:val="000000"/>
                <w:sz w:val="18"/>
                <w:szCs w:val="18"/>
              </w:rPr>
            </w:pPr>
            <w:r w:rsidRPr="00B50C3F">
              <w:rPr>
                <w:rFonts w:ascii="Arial" w:hAnsi="Arial" w:cs="Arial"/>
                <w:color w:val="000000"/>
                <w:sz w:val="18"/>
                <w:szCs w:val="18"/>
              </w:rPr>
              <w:t>Post condition as per test 4</w:t>
            </w:r>
          </w:p>
          <w:p w14:paraId="4D3703D5" w14:textId="77777777" w:rsidR="00B3260D" w:rsidRPr="00B50C3F" w:rsidRDefault="00B3260D" w:rsidP="00B3260D">
            <w:pPr>
              <w:pStyle w:val="NoSpacing"/>
              <w:rPr>
                <w:rFonts w:ascii="Arial" w:hAnsi="Arial" w:cs="Arial"/>
                <w:color w:val="000000"/>
                <w:sz w:val="18"/>
                <w:szCs w:val="18"/>
              </w:rPr>
            </w:pPr>
          </w:p>
        </w:tc>
        <w:tc>
          <w:tcPr>
            <w:tcW w:w="3260" w:type="dxa"/>
            <w:shd w:val="clear" w:color="auto" w:fill="auto"/>
          </w:tcPr>
          <w:p w14:paraId="529AE80E"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Change Equipment information (Aircraft type) to B777 – a bigger aircraft with a much bigger</w:t>
            </w:r>
          </w:p>
          <w:p w14:paraId="1BC54D96"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 xml:space="preserve">Inventory capacity </w:t>
            </w:r>
          </w:p>
          <w:p w14:paraId="7B3E2790"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w:t>
            </w:r>
            <w:r w:rsidRPr="00B50C3F">
              <w:rPr>
                <w:rFonts w:ascii="Arial" w:hAnsi="Arial" w:cs="Arial"/>
                <w:b/>
                <w:sz w:val="18"/>
                <w:szCs w:val="18"/>
              </w:rPr>
              <w:t>J20W50Y100</w:t>
            </w:r>
            <w:r w:rsidRPr="00B50C3F">
              <w:rPr>
                <w:rFonts w:ascii="Arial" w:hAnsi="Arial" w:cs="Arial"/>
                <w:sz w:val="18"/>
                <w:szCs w:val="18"/>
              </w:rPr>
              <w:t>)</w:t>
            </w:r>
          </w:p>
          <w:p w14:paraId="1A80C8BC" w14:textId="77777777" w:rsidR="00B3260D" w:rsidRPr="00B50C3F" w:rsidRDefault="00B3260D" w:rsidP="00B3260D">
            <w:pPr>
              <w:pStyle w:val="NoSpacing"/>
              <w:rPr>
                <w:rFonts w:ascii="Arial" w:hAnsi="Arial" w:cs="Arial"/>
                <w:sz w:val="18"/>
                <w:szCs w:val="18"/>
              </w:rPr>
            </w:pPr>
          </w:p>
          <w:p w14:paraId="59A18CDE" w14:textId="77777777" w:rsidR="00B3260D" w:rsidRPr="00B50C3F" w:rsidRDefault="00B3260D" w:rsidP="00B3260D">
            <w:pPr>
              <w:pStyle w:val="NoSpacing"/>
              <w:rPr>
                <w:rFonts w:ascii="Arial" w:hAnsi="Arial" w:cs="Arial"/>
                <w:sz w:val="18"/>
                <w:szCs w:val="18"/>
              </w:rPr>
            </w:pPr>
            <w:r w:rsidRPr="00B50C3F">
              <w:rPr>
                <w:rFonts w:ascii="Arial" w:hAnsi="Arial" w:cs="Arial"/>
                <w:bCs/>
                <w:sz w:val="18"/>
                <w:szCs w:val="18"/>
              </w:rPr>
              <w:t>Request normal availability for Flight identifier (BA100 on 01 NOV 2014)</w:t>
            </w:r>
          </w:p>
          <w:p w14:paraId="25A5FFCF" w14:textId="77777777" w:rsidR="00B3260D" w:rsidRPr="00B50C3F" w:rsidRDefault="00B3260D" w:rsidP="00B3260D">
            <w:pPr>
              <w:pStyle w:val="NoSpacing"/>
              <w:rPr>
                <w:rFonts w:ascii="Arial" w:hAnsi="Arial" w:cs="Arial"/>
                <w:sz w:val="18"/>
                <w:szCs w:val="18"/>
              </w:rPr>
            </w:pPr>
          </w:p>
          <w:p w14:paraId="6C5375E6" w14:textId="77777777" w:rsidR="00B3260D" w:rsidRPr="00B50C3F" w:rsidRDefault="00B3260D" w:rsidP="00B3260D">
            <w:pPr>
              <w:rPr>
                <w:rFonts w:cs="Arial"/>
                <w:bCs/>
                <w:sz w:val="18"/>
                <w:szCs w:val="18"/>
              </w:rPr>
            </w:pPr>
            <w:r w:rsidRPr="00B50C3F">
              <w:rPr>
                <w:rFonts w:cs="Arial"/>
                <w:bCs/>
                <w:sz w:val="18"/>
                <w:szCs w:val="18"/>
              </w:rPr>
              <w:t>Request  full availability for Flight identifier (BA100 on 01 NOV 2014)</w:t>
            </w:r>
          </w:p>
        </w:tc>
        <w:tc>
          <w:tcPr>
            <w:tcW w:w="2432" w:type="dxa"/>
            <w:shd w:val="clear" w:color="auto" w:fill="auto"/>
          </w:tcPr>
          <w:p w14:paraId="58DEE041" w14:textId="77777777" w:rsidR="00B3260D" w:rsidRPr="00B50C3F" w:rsidRDefault="00B3260D" w:rsidP="00B3260D">
            <w:pPr>
              <w:pStyle w:val="NoSpacing"/>
              <w:rPr>
                <w:rFonts w:ascii="Arial" w:hAnsi="Arial" w:cs="Arial"/>
                <w:sz w:val="18"/>
                <w:szCs w:val="18"/>
              </w:rPr>
            </w:pPr>
            <w:r w:rsidRPr="00B50C3F">
              <w:rPr>
                <w:rFonts w:ascii="Arial" w:hAnsi="Arial" w:cs="Arial"/>
                <w:bCs/>
                <w:sz w:val="18"/>
                <w:szCs w:val="18"/>
              </w:rPr>
              <w:t>Flight availability (normal and full) for flight identifier</w:t>
            </w:r>
            <w:r w:rsidR="004A7CA3">
              <w:rPr>
                <w:rFonts w:ascii="Arial" w:hAnsi="Arial" w:cs="Arial"/>
                <w:bCs/>
                <w:sz w:val="18"/>
                <w:szCs w:val="18"/>
              </w:rPr>
              <w:t xml:space="preserve"> </w:t>
            </w:r>
            <w:r w:rsidRPr="00B50C3F">
              <w:rPr>
                <w:rFonts w:ascii="Arial" w:hAnsi="Arial" w:cs="Arial"/>
                <w:bCs/>
                <w:sz w:val="18"/>
                <w:szCs w:val="18"/>
              </w:rPr>
              <w:t xml:space="preserve">(BA100 on 01 NOV 2014) based on the new inventory capacity </w:t>
            </w:r>
            <w:r w:rsidRPr="00B50C3F">
              <w:rPr>
                <w:rFonts w:ascii="Arial" w:hAnsi="Arial" w:cs="Arial"/>
                <w:sz w:val="18"/>
                <w:szCs w:val="18"/>
              </w:rPr>
              <w:t>(J20W50Y100)</w:t>
            </w:r>
          </w:p>
          <w:p w14:paraId="794E066F" w14:textId="77777777" w:rsidR="00B3260D" w:rsidRPr="00B50C3F" w:rsidRDefault="00B3260D" w:rsidP="00B3260D">
            <w:pPr>
              <w:pStyle w:val="NoSpacing"/>
              <w:rPr>
                <w:rFonts w:ascii="Arial" w:hAnsi="Arial" w:cs="Arial"/>
                <w:bCs/>
                <w:sz w:val="18"/>
                <w:szCs w:val="18"/>
              </w:rPr>
            </w:pPr>
          </w:p>
        </w:tc>
      </w:tr>
      <w:tr w:rsidR="00B3260D" w:rsidRPr="00A83825" w14:paraId="7DA40D9B" w14:textId="77777777" w:rsidTr="004A7CA3">
        <w:tc>
          <w:tcPr>
            <w:tcW w:w="630" w:type="dxa"/>
            <w:shd w:val="clear" w:color="auto" w:fill="auto"/>
          </w:tcPr>
          <w:p w14:paraId="2E4B353C" w14:textId="77777777" w:rsidR="00B3260D" w:rsidRPr="00A83825" w:rsidRDefault="00B3260D" w:rsidP="00B3260D">
            <w:pPr>
              <w:pStyle w:val="NoSpacing"/>
              <w:rPr>
                <w:rFonts w:ascii="Arial" w:hAnsi="Arial" w:cs="Arial"/>
                <w:sz w:val="20"/>
                <w:szCs w:val="20"/>
              </w:rPr>
            </w:pPr>
            <w:r w:rsidRPr="00A83825">
              <w:rPr>
                <w:rFonts w:ascii="Arial" w:hAnsi="Arial" w:cs="Arial"/>
                <w:sz w:val="20"/>
                <w:szCs w:val="20"/>
              </w:rPr>
              <w:t>7</w:t>
            </w:r>
          </w:p>
        </w:tc>
        <w:tc>
          <w:tcPr>
            <w:tcW w:w="1530" w:type="dxa"/>
            <w:shd w:val="clear" w:color="auto" w:fill="auto"/>
          </w:tcPr>
          <w:p w14:paraId="1646192A"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ASM/</w:t>
            </w:r>
            <w:r w:rsidR="004A7CA3">
              <w:rPr>
                <w:rFonts w:ascii="Arial" w:hAnsi="Arial" w:cs="Arial"/>
                <w:sz w:val="18"/>
                <w:szCs w:val="18"/>
              </w:rPr>
              <w:t>CON</w:t>
            </w:r>
          </w:p>
          <w:p w14:paraId="1A4015FC"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 xml:space="preserve">Change ACV information </w:t>
            </w:r>
          </w:p>
          <w:p w14:paraId="27982117" w14:textId="77777777" w:rsidR="00B3260D" w:rsidRPr="00B50C3F" w:rsidRDefault="00B3260D" w:rsidP="00B3260D">
            <w:pPr>
              <w:pStyle w:val="NoSpacing"/>
              <w:rPr>
                <w:rFonts w:ascii="Arial" w:hAnsi="Arial" w:cs="Arial"/>
                <w:sz w:val="18"/>
                <w:szCs w:val="18"/>
              </w:rPr>
            </w:pPr>
          </w:p>
          <w:p w14:paraId="123A4035"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For  existing Flight identifier</w:t>
            </w:r>
          </w:p>
        </w:tc>
        <w:tc>
          <w:tcPr>
            <w:tcW w:w="2048" w:type="dxa"/>
            <w:shd w:val="clear" w:color="auto" w:fill="auto"/>
          </w:tcPr>
          <w:p w14:paraId="5FBDE45A" w14:textId="77777777" w:rsidR="00B3260D" w:rsidRPr="00B50C3F" w:rsidRDefault="00B3260D" w:rsidP="00B3260D">
            <w:pPr>
              <w:pStyle w:val="NoSpacing"/>
              <w:rPr>
                <w:rFonts w:ascii="Arial" w:hAnsi="Arial" w:cs="Arial"/>
                <w:color w:val="000000"/>
                <w:sz w:val="18"/>
                <w:szCs w:val="18"/>
              </w:rPr>
            </w:pPr>
            <w:r w:rsidRPr="00B50C3F">
              <w:rPr>
                <w:rFonts w:ascii="Arial" w:hAnsi="Arial" w:cs="Arial"/>
                <w:color w:val="000000"/>
                <w:sz w:val="18"/>
                <w:szCs w:val="18"/>
              </w:rPr>
              <w:t>Post condition as per test 4</w:t>
            </w:r>
          </w:p>
          <w:p w14:paraId="12EE4C41" w14:textId="77777777" w:rsidR="00B3260D" w:rsidRPr="00B50C3F" w:rsidRDefault="00B3260D" w:rsidP="00B3260D">
            <w:pPr>
              <w:pStyle w:val="NoSpacing"/>
              <w:rPr>
                <w:rFonts w:ascii="Arial" w:hAnsi="Arial" w:cs="Arial"/>
                <w:color w:val="000000"/>
                <w:sz w:val="18"/>
                <w:szCs w:val="18"/>
              </w:rPr>
            </w:pPr>
          </w:p>
        </w:tc>
        <w:tc>
          <w:tcPr>
            <w:tcW w:w="3260" w:type="dxa"/>
            <w:shd w:val="clear" w:color="auto" w:fill="auto"/>
          </w:tcPr>
          <w:p w14:paraId="5AF0213E" w14:textId="77777777" w:rsidR="00B3260D" w:rsidRPr="00B50C3F" w:rsidRDefault="00B3260D" w:rsidP="00B3260D">
            <w:pPr>
              <w:pStyle w:val="NoSpacing"/>
              <w:rPr>
                <w:rFonts w:ascii="Arial" w:hAnsi="Arial" w:cs="Arial"/>
                <w:sz w:val="18"/>
                <w:szCs w:val="18"/>
                <w:lang w:val="en-GB"/>
              </w:rPr>
            </w:pPr>
            <w:r w:rsidRPr="00B50C3F">
              <w:rPr>
                <w:rFonts w:ascii="Arial" w:hAnsi="Arial" w:cs="Arial"/>
                <w:sz w:val="18"/>
                <w:szCs w:val="18"/>
              </w:rPr>
              <w:t xml:space="preserve">Change the ACV information for flight identifier (BA100 on 01NOV 2014) so that it becomes </w:t>
            </w:r>
            <w:r w:rsidRPr="00B50C3F">
              <w:rPr>
                <w:rFonts w:ascii="Arial" w:hAnsi="Arial" w:cs="Arial"/>
                <w:b/>
                <w:sz w:val="18"/>
                <w:szCs w:val="18"/>
                <w:lang w:val="en-GB"/>
              </w:rPr>
              <w:t>J20W30Y70</w:t>
            </w:r>
          </w:p>
          <w:p w14:paraId="49383A3D" w14:textId="77777777" w:rsidR="00B3260D" w:rsidRPr="00B50C3F" w:rsidRDefault="00B3260D" w:rsidP="00B3260D">
            <w:pPr>
              <w:pStyle w:val="NoSpacing"/>
              <w:rPr>
                <w:rFonts w:ascii="Arial" w:hAnsi="Arial" w:cs="Arial"/>
                <w:sz w:val="18"/>
                <w:szCs w:val="18"/>
                <w:lang w:val="en-GB"/>
              </w:rPr>
            </w:pPr>
          </w:p>
          <w:p w14:paraId="0D1F1386" w14:textId="77777777" w:rsidR="00B3260D" w:rsidRPr="00B50C3F" w:rsidRDefault="00B3260D" w:rsidP="00B3260D">
            <w:pPr>
              <w:pStyle w:val="NoSpacing"/>
              <w:rPr>
                <w:rFonts w:ascii="Arial" w:hAnsi="Arial" w:cs="Arial"/>
                <w:sz w:val="18"/>
                <w:szCs w:val="18"/>
              </w:rPr>
            </w:pPr>
            <w:r w:rsidRPr="00B50C3F">
              <w:rPr>
                <w:rFonts w:ascii="Arial" w:hAnsi="Arial" w:cs="Arial"/>
                <w:bCs/>
                <w:sz w:val="18"/>
                <w:szCs w:val="18"/>
              </w:rPr>
              <w:t>Request normal availability for Flight identifier (BA100 on 01 NOV 2014)</w:t>
            </w:r>
          </w:p>
          <w:p w14:paraId="7C3CBB97" w14:textId="77777777" w:rsidR="00B3260D" w:rsidRPr="00B50C3F" w:rsidRDefault="00B3260D" w:rsidP="00B3260D">
            <w:pPr>
              <w:pStyle w:val="NoSpacing"/>
              <w:rPr>
                <w:rFonts w:ascii="Arial" w:hAnsi="Arial" w:cs="Arial"/>
                <w:sz w:val="18"/>
                <w:szCs w:val="18"/>
              </w:rPr>
            </w:pPr>
          </w:p>
          <w:p w14:paraId="40F58DBC" w14:textId="77777777" w:rsidR="00B3260D" w:rsidRPr="00B50C3F" w:rsidRDefault="00B3260D" w:rsidP="00B3260D">
            <w:pPr>
              <w:pStyle w:val="NoSpacing"/>
              <w:rPr>
                <w:rFonts w:ascii="Arial" w:hAnsi="Arial" w:cs="Arial"/>
                <w:sz w:val="18"/>
                <w:szCs w:val="18"/>
              </w:rPr>
            </w:pPr>
            <w:r w:rsidRPr="00B50C3F">
              <w:rPr>
                <w:rFonts w:ascii="Arial" w:hAnsi="Arial" w:cs="Arial"/>
                <w:bCs/>
                <w:sz w:val="18"/>
                <w:szCs w:val="18"/>
              </w:rPr>
              <w:t>Request  full availability for Flight identifier (BA100 on 01 NOV 2014)</w:t>
            </w:r>
          </w:p>
          <w:p w14:paraId="274B4522" w14:textId="77777777" w:rsidR="00B3260D" w:rsidRPr="00B50C3F" w:rsidRDefault="00B3260D" w:rsidP="00B3260D">
            <w:pPr>
              <w:pStyle w:val="NoSpacing"/>
              <w:rPr>
                <w:rFonts w:ascii="Arial" w:hAnsi="Arial" w:cs="Arial"/>
                <w:sz w:val="18"/>
                <w:szCs w:val="18"/>
              </w:rPr>
            </w:pPr>
          </w:p>
        </w:tc>
        <w:tc>
          <w:tcPr>
            <w:tcW w:w="2432" w:type="dxa"/>
            <w:shd w:val="clear" w:color="auto" w:fill="auto"/>
          </w:tcPr>
          <w:p w14:paraId="0DA7E90B" w14:textId="77777777" w:rsidR="00B3260D" w:rsidRPr="00B50C3F" w:rsidRDefault="00B3260D" w:rsidP="00B3260D">
            <w:pPr>
              <w:pStyle w:val="NoSpacing"/>
              <w:rPr>
                <w:rFonts w:ascii="Arial" w:hAnsi="Arial" w:cs="Arial"/>
                <w:bCs/>
                <w:sz w:val="18"/>
                <w:szCs w:val="18"/>
              </w:rPr>
            </w:pPr>
            <w:r w:rsidRPr="00B50C3F">
              <w:rPr>
                <w:rFonts w:ascii="Arial" w:hAnsi="Arial" w:cs="Arial"/>
                <w:bCs/>
                <w:sz w:val="18"/>
                <w:szCs w:val="18"/>
              </w:rPr>
              <w:t xml:space="preserve">Flight availability (normal and full) returned for flight identifier( BA100 on 01 NOV 2014) based on the new Aircraft configuration  </w:t>
            </w:r>
            <w:r w:rsidRPr="00B50C3F">
              <w:rPr>
                <w:rFonts w:ascii="Arial" w:hAnsi="Arial" w:cs="Arial"/>
                <w:b/>
                <w:sz w:val="18"/>
                <w:szCs w:val="18"/>
                <w:lang w:val="en-GB"/>
              </w:rPr>
              <w:t>J20W30Y70</w:t>
            </w:r>
          </w:p>
        </w:tc>
      </w:tr>
      <w:tr w:rsidR="00B3260D" w:rsidRPr="00A83825" w14:paraId="0F81B3EC" w14:textId="77777777" w:rsidTr="004A7CA3">
        <w:tc>
          <w:tcPr>
            <w:tcW w:w="630" w:type="dxa"/>
            <w:shd w:val="clear" w:color="auto" w:fill="auto"/>
          </w:tcPr>
          <w:p w14:paraId="19AADF82" w14:textId="77777777" w:rsidR="00B3260D" w:rsidRPr="00A83825" w:rsidRDefault="00B3260D" w:rsidP="00B3260D">
            <w:pPr>
              <w:pStyle w:val="NoSpacing"/>
              <w:rPr>
                <w:rFonts w:ascii="Arial" w:hAnsi="Arial" w:cs="Arial"/>
                <w:sz w:val="20"/>
                <w:szCs w:val="20"/>
              </w:rPr>
            </w:pPr>
            <w:r w:rsidRPr="00A83825">
              <w:rPr>
                <w:rFonts w:ascii="Arial" w:hAnsi="Arial" w:cs="Arial"/>
                <w:sz w:val="20"/>
                <w:szCs w:val="20"/>
              </w:rPr>
              <w:t>8</w:t>
            </w:r>
          </w:p>
        </w:tc>
        <w:tc>
          <w:tcPr>
            <w:tcW w:w="1530" w:type="dxa"/>
            <w:shd w:val="clear" w:color="auto" w:fill="auto"/>
          </w:tcPr>
          <w:p w14:paraId="4B4D3CCB"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ASM/</w:t>
            </w:r>
            <w:r w:rsidR="004A7CA3">
              <w:rPr>
                <w:rFonts w:ascii="Arial" w:hAnsi="Arial" w:cs="Arial"/>
                <w:sz w:val="18"/>
                <w:szCs w:val="18"/>
              </w:rPr>
              <w:t>FLT</w:t>
            </w:r>
          </w:p>
          <w:p w14:paraId="6D2204EB"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Change flight identifier</w:t>
            </w:r>
          </w:p>
          <w:p w14:paraId="4D23AF05" w14:textId="77777777" w:rsidR="00B3260D" w:rsidRPr="00B50C3F" w:rsidRDefault="00B3260D" w:rsidP="00B3260D">
            <w:pPr>
              <w:pStyle w:val="NoSpacing"/>
              <w:rPr>
                <w:rFonts w:ascii="Arial" w:hAnsi="Arial" w:cs="Arial"/>
                <w:sz w:val="18"/>
                <w:szCs w:val="18"/>
              </w:rPr>
            </w:pPr>
          </w:p>
          <w:p w14:paraId="6CFE3233"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For  existing Flight identifier</w:t>
            </w:r>
          </w:p>
        </w:tc>
        <w:tc>
          <w:tcPr>
            <w:tcW w:w="2048" w:type="dxa"/>
            <w:shd w:val="clear" w:color="auto" w:fill="auto"/>
          </w:tcPr>
          <w:p w14:paraId="6ED8B121" w14:textId="77777777" w:rsidR="00B3260D" w:rsidRPr="00B50C3F" w:rsidRDefault="00B3260D" w:rsidP="00B3260D">
            <w:pPr>
              <w:pStyle w:val="NoSpacing"/>
              <w:rPr>
                <w:rFonts w:ascii="Arial" w:hAnsi="Arial" w:cs="Arial"/>
                <w:color w:val="000000"/>
                <w:sz w:val="18"/>
                <w:szCs w:val="18"/>
              </w:rPr>
            </w:pPr>
            <w:r w:rsidRPr="00B50C3F">
              <w:rPr>
                <w:rFonts w:ascii="Arial" w:hAnsi="Arial" w:cs="Arial"/>
                <w:color w:val="000000"/>
                <w:sz w:val="18"/>
                <w:szCs w:val="18"/>
              </w:rPr>
              <w:t>Post condition as per test 4</w:t>
            </w:r>
          </w:p>
          <w:p w14:paraId="0A1040B1" w14:textId="77777777" w:rsidR="00B3260D" w:rsidRPr="00B50C3F" w:rsidRDefault="00B3260D" w:rsidP="00B3260D">
            <w:pPr>
              <w:pStyle w:val="NoSpacing"/>
              <w:rPr>
                <w:rFonts w:ascii="Arial" w:hAnsi="Arial" w:cs="Arial"/>
                <w:color w:val="000000"/>
                <w:sz w:val="18"/>
                <w:szCs w:val="18"/>
              </w:rPr>
            </w:pPr>
          </w:p>
        </w:tc>
        <w:tc>
          <w:tcPr>
            <w:tcW w:w="3260" w:type="dxa"/>
            <w:shd w:val="clear" w:color="auto" w:fill="auto"/>
          </w:tcPr>
          <w:p w14:paraId="2C8E89F6"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Change Flight designator from BA100 to BA200</w:t>
            </w:r>
          </w:p>
          <w:p w14:paraId="734F7D07" w14:textId="77777777" w:rsidR="00B3260D" w:rsidRPr="00B50C3F" w:rsidRDefault="00B3260D" w:rsidP="00B3260D">
            <w:pPr>
              <w:pStyle w:val="NoSpacing"/>
              <w:rPr>
                <w:rFonts w:ascii="Arial" w:hAnsi="Arial" w:cs="Arial"/>
                <w:sz w:val="18"/>
                <w:szCs w:val="18"/>
              </w:rPr>
            </w:pPr>
          </w:p>
          <w:p w14:paraId="4B7C6D81" w14:textId="77777777" w:rsidR="00B3260D" w:rsidRPr="00B50C3F" w:rsidRDefault="00B3260D" w:rsidP="00B3260D">
            <w:pPr>
              <w:pStyle w:val="NoSpacing"/>
              <w:rPr>
                <w:rFonts w:ascii="Arial" w:hAnsi="Arial" w:cs="Arial"/>
                <w:bCs/>
                <w:sz w:val="18"/>
                <w:szCs w:val="18"/>
              </w:rPr>
            </w:pPr>
            <w:r w:rsidRPr="00B50C3F">
              <w:rPr>
                <w:rFonts w:ascii="Arial" w:hAnsi="Arial" w:cs="Arial"/>
                <w:bCs/>
                <w:sz w:val="18"/>
                <w:szCs w:val="18"/>
              </w:rPr>
              <w:t>Request flight specific normal availability for Flight identifier (BA200 on 01 NOV 2014)</w:t>
            </w:r>
          </w:p>
          <w:p w14:paraId="7F81C05B" w14:textId="77777777" w:rsidR="00B3260D" w:rsidRPr="00B50C3F" w:rsidRDefault="00B3260D" w:rsidP="00B3260D">
            <w:pPr>
              <w:pStyle w:val="NoSpacing"/>
              <w:rPr>
                <w:rFonts w:ascii="Arial" w:hAnsi="Arial" w:cs="Arial"/>
                <w:sz w:val="18"/>
                <w:szCs w:val="18"/>
              </w:rPr>
            </w:pPr>
          </w:p>
        </w:tc>
        <w:tc>
          <w:tcPr>
            <w:tcW w:w="2432" w:type="dxa"/>
            <w:shd w:val="clear" w:color="auto" w:fill="auto"/>
          </w:tcPr>
          <w:p w14:paraId="2FBD62BD" w14:textId="77777777" w:rsidR="00B3260D" w:rsidRPr="00B50C3F" w:rsidRDefault="00B3260D" w:rsidP="00B3260D">
            <w:pPr>
              <w:pStyle w:val="NoSpacing"/>
              <w:rPr>
                <w:rFonts w:ascii="Arial" w:hAnsi="Arial" w:cs="Arial"/>
                <w:bCs/>
                <w:sz w:val="18"/>
                <w:szCs w:val="18"/>
              </w:rPr>
            </w:pPr>
            <w:r w:rsidRPr="00B50C3F">
              <w:rPr>
                <w:rFonts w:ascii="Arial" w:hAnsi="Arial" w:cs="Arial"/>
                <w:bCs/>
                <w:sz w:val="18"/>
                <w:szCs w:val="18"/>
              </w:rPr>
              <w:t>Flight availability is returned for BA200 (new flight designator) on 01 NOV 2014</w:t>
            </w:r>
          </w:p>
        </w:tc>
      </w:tr>
      <w:tr w:rsidR="00B3260D" w:rsidRPr="00A83825" w14:paraId="0F78022E" w14:textId="77777777" w:rsidTr="004A7CA3">
        <w:tc>
          <w:tcPr>
            <w:tcW w:w="630" w:type="dxa"/>
            <w:shd w:val="clear" w:color="auto" w:fill="auto"/>
          </w:tcPr>
          <w:p w14:paraId="7DE00E3E" w14:textId="77777777" w:rsidR="00B3260D" w:rsidRPr="00A83825" w:rsidRDefault="00B3260D" w:rsidP="00B3260D">
            <w:pPr>
              <w:pStyle w:val="NoSpacing"/>
              <w:rPr>
                <w:rFonts w:ascii="Arial" w:hAnsi="Arial" w:cs="Arial"/>
                <w:sz w:val="20"/>
                <w:szCs w:val="20"/>
              </w:rPr>
            </w:pPr>
            <w:r w:rsidRPr="00A83825">
              <w:rPr>
                <w:rFonts w:ascii="Arial" w:hAnsi="Arial" w:cs="Arial"/>
                <w:sz w:val="20"/>
                <w:szCs w:val="20"/>
              </w:rPr>
              <w:t>9</w:t>
            </w:r>
          </w:p>
        </w:tc>
        <w:tc>
          <w:tcPr>
            <w:tcW w:w="1530" w:type="dxa"/>
            <w:shd w:val="clear" w:color="auto" w:fill="auto"/>
          </w:tcPr>
          <w:p w14:paraId="178F527E"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ASM/</w:t>
            </w:r>
            <w:r w:rsidR="004A7CA3">
              <w:rPr>
                <w:rFonts w:ascii="Arial" w:hAnsi="Arial" w:cs="Arial"/>
                <w:sz w:val="18"/>
                <w:szCs w:val="18"/>
              </w:rPr>
              <w:t>TIM</w:t>
            </w:r>
          </w:p>
          <w:p w14:paraId="705C69E3"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Change time information</w:t>
            </w:r>
          </w:p>
          <w:p w14:paraId="2457198F" w14:textId="77777777" w:rsidR="00B3260D" w:rsidRPr="00B50C3F" w:rsidRDefault="00B3260D" w:rsidP="00B3260D">
            <w:pPr>
              <w:pStyle w:val="NoSpacing"/>
              <w:rPr>
                <w:rFonts w:ascii="Arial" w:hAnsi="Arial" w:cs="Arial"/>
                <w:sz w:val="18"/>
                <w:szCs w:val="18"/>
              </w:rPr>
            </w:pPr>
          </w:p>
          <w:p w14:paraId="3C7C5299"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For  existing Flight identifier</w:t>
            </w:r>
          </w:p>
        </w:tc>
        <w:tc>
          <w:tcPr>
            <w:tcW w:w="2048" w:type="dxa"/>
            <w:shd w:val="clear" w:color="auto" w:fill="auto"/>
          </w:tcPr>
          <w:p w14:paraId="087994A6" w14:textId="77777777" w:rsidR="00B3260D" w:rsidRPr="00B50C3F" w:rsidRDefault="00B3260D" w:rsidP="00B3260D">
            <w:pPr>
              <w:pStyle w:val="NoSpacing"/>
              <w:rPr>
                <w:rFonts w:ascii="Arial" w:hAnsi="Arial" w:cs="Arial"/>
                <w:color w:val="000000"/>
                <w:sz w:val="18"/>
                <w:szCs w:val="18"/>
              </w:rPr>
            </w:pPr>
            <w:r w:rsidRPr="00B50C3F">
              <w:rPr>
                <w:rFonts w:ascii="Arial" w:hAnsi="Arial" w:cs="Arial"/>
                <w:color w:val="000000"/>
                <w:sz w:val="18"/>
                <w:szCs w:val="18"/>
              </w:rPr>
              <w:t>Post condition as per test 4</w:t>
            </w:r>
          </w:p>
          <w:p w14:paraId="3B484859" w14:textId="77777777" w:rsidR="00B3260D" w:rsidRPr="00B50C3F" w:rsidRDefault="00B3260D" w:rsidP="00B3260D">
            <w:pPr>
              <w:pStyle w:val="NoSpacing"/>
              <w:rPr>
                <w:rFonts w:ascii="Arial" w:hAnsi="Arial" w:cs="Arial"/>
                <w:color w:val="000000"/>
                <w:sz w:val="18"/>
                <w:szCs w:val="18"/>
              </w:rPr>
            </w:pPr>
          </w:p>
        </w:tc>
        <w:tc>
          <w:tcPr>
            <w:tcW w:w="3260" w:type="dxa"/>
            <w:shd w:val="clear" w:color="auto" w:fill="auto"/>
          </w:tcPr>
          <w:p w14:paraId="5F0C3FF8" w14:textId="77777777" w:rsidR="00B3260D" w:rsidRPr="00B50C3F" w:rsidRDefault="00B3260D" w:rsidP="00B3260D">
            <w:pPr>
              <w:pStyle w:val="NoSpacing"/>
              <w:rPr>
                <w:rFonts w:ascii="Arial" w:hAnsi="Arial" w:cs="Arial"/>
                <w:bCs/>
                <w:sz w:val="18"/>
                <w:szCs w:val="18"/>
              </w:rPr>
            </w:pPr>
            <w:r w:rsidRPr="00B50C3F">
              <w:rPr>
                <w:rFonts w:ascii="Arial" w:hAnsi="Arial" w:cs="Arial"/>
                <w:sz w:val="18"/>
                <w:szCs w:val="18"/>
              </w:rPr>
              <w:t xml:space="preserve">Change Timing information for </w:t>
            </w:r>
            <w:r w:rsidRPr="00B50C3F">
              <w:rPr>
                <w:rFonts w:ascii="Arial" w:hAnsi="Arial" w:cs="Arial"/>
                <w:bCs/>
                <w:sz w:val="18"/>
                <w:szCs w:val="18"/>
              </w:rPr>
              <w:t>Flight identifier (BA100 on 01 NOV 2014) from 1300 to 1600</w:t>
            </w:r>
          </w:p>
          <w:p w14:paraId="73FEEB6D" w14:textId="77777777" w:rsidR="00B3260D" w:rsidRPr="00B50C3F" w:rsidRDefault="00B3260D" w:rsidP="00B3260D">
            <w:pPr>
              <w:pStyle w:val="NoSpacing"/>
              <w:rPr>
                <w:rFonts w:ascii="Arial" w:hAnsi="Arial" w:cs="Arial"/>
                <w:sz w:val="18"/>
                <w:szCs w:val="18"/>
              </w:rPr>
            </w:pPr>
          </w:p>
          <w:p w14:paraId="159AA8BD" w14:textId="77777777" w:rsidR="00B3260D" w:rsidRPr="00B50C3F" w:rsidRDefault="00B3260D" w:rsidP="00B3260D">
            <w:pPr>
              <w:pStyle w:val="NoSpacing"/>
              <w:rPr>
                <w:rFonts w:ascii="Arial" w:hAnsi="Arial" w:cs="Arial"/>
                <w:sz w:val="18"/>
                <w:szCs w:val="18"/>
              </w:rPr>
            </w:pPr>
            <w:r w:rsidRPr="00B50C3F">
              <w:rPr>
                <w:rFonts w:ascii="Arial" w:hAnsi="Arial" w:cs="Arial"/>
                <w:bCs/>
                <w:sz w:val="18"/>
                <w:szCs w:val="18"/>
              </w:rPr>
              <w:t>Request normal availability for Flight identifier (BA100 on 01 NOV 2014)</w:t>
            </w:r>
          </w:p>
        </w:tc>
        <w:tc>
          <w:tcPr>
            <w:tcW w:w="2432" w:type="dxa"/>
            <w:shd w:val="clear" w:color="auto" w:fill="auto"/>
          </w:tcPr>
          <w:p w14:paraId="6948231D" w14:textId="77777777" w:rsidR="00B3260D" w:rsidRPr="00B50C3F" w:rsidRDefault="00B3260D" w:rsidP="00B3260D">
            <w:pPr>
              <w:pStyle w:val="NoSpacing"/>
              <w:rPr>
                <w:rFonts w:ascii="Arial" w:hAnsi="Arial" w:cs="Arial"/>
                <w:bCs/>
                <w:sz w:val="18"/>
                <w:szCs w:val="18"/>
              </w:rPr>
            </w:pPr>
            <w:r w:rsidRPr="00B50C3F">
              <w:rPr>
                <w:rFonts w:ascii="Arial" w:hAnsi="Arial" w:cs="Arial"/>
                <w:bCs/>
                <w:sz w:val="18"/>
                <w:szCs w:val="18"/>
              </w:rPr>
              <w:t>Flight availability is returned for flight identifier (BA100 on 01 NOV 2014)  showing the new time of 1600</w:t>
            </w:r>
          </w:p>
        </w:tc>
      </w:tr>
      <w:tr w:rsidR="00B3260D" w:rsidRPr="00A83825" w14:paraId="74C6A15F" w14:textId="77777777" w:rsidTr="004A7CA3">
        <w:tc>
          <w:tcPr>
            <w:tcW w:w="630" w:type="dxa"/>
            <w:shd w:val="clear" w:color="auto" w:fill="auto"/>
          </w:tcPr>
          <w:p w14:paraId="09F84EBE" w14:textId="77777777" w:rsidR="00B3260D" w:rsidRPr="00A83825" w:rsidRDefault="00B3260D" w:rsidP="00B3260D">
            <w:pPr>
              <w:pStyle w:val="NoSpacing"/>
              <w:rPr>
                <w:rFonts w:ascii="Arial" w:hAnsi="Arial" w:cs="Arial"/>
                <w:sz w:val="20"/>
                <w:szCs w:val="20"/>
              </w:rPr>
            </w:pPr>
            <w:r w:rsidRPr="00A83825">
              <w:rPr>
                <w:rFonts w:ascii="Arial" w:hAnsi="Arial" w:cs="Arial"/>
                <w:sz w:val="20"/>
                <w:szCs w:val="20"/>
              </w:rPr>
              <w:t>10</w:t>
            </w:r>
          </w:p>
        </w:tc>
        <w:tc>
          <w:tcPr>
            <w:tcW w:w="1530" w:type="dxa"/>
            <w:shd w:val="clear" w:color="auto" w:fill="auto"/>
          </w:tcPr>
          <w:p w14:paraId="15F19310"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ASM/</w:t>
            </w:r>
            <w:r w:rsidR="004A7CA3">
              <w:rPr>
                <w:rFonts w:ascii="Arial" w:hAnsi="Arial" w:cs="Arial"/>
                <w:sz w:val="18"/>
                <w:szCs w:val="18"/>
              </w:rPr>
              <w:t>ADM</w:t>
            </w:r>
          </w:p>
          <w:p w14:paraId="6FA37D97" w14:textId="77777777" w:rsidR="00B3260D" w:rsidRPr="00B50C3F" w:rsidRDefault="00B3260D" w:rsidP="00B3260D">
            <w:pPr>
              <w:autoSpaceDE w:val="0"/>
              <w:autoSpaceDN w:val="0"/>
              <w:adjustRightInd w:val="0"/>
              <w:spacing w:after="0"/>
              <w:rPr>
                <w:rFonts w:cs="Arial"/>
                <w:bCs/>
                <w:sz w:val="18"/>
                <w:szCs w:val="18"/>
              </w:rPr>
            </w:pPr>
            <w:r w:rsidRPr="00B50C3F">
              <w:rPr>
                <w:rFonts w:cs="Arial"/>
                <w:bCs/>
                <w:sz w:val="18"/>
                <w:szCs w:val="18"/>
              </w:rPr>
              <w:t>Change of Existing Information Expressed by the Use of Data Element Identifier</w:t>
            </w:r>
          </w:p>
          <w:p w14:paraId="6E15ED35" w14:textId="77777777" w:rsidR="00B3260D" w:rsidRPr="00B50C3F" w:rsidRDefault="00B3260D" w:rsidP="00B3260D">
            <w:pPr>
              <w:pStyle w:val="NoSpacing"/>
              <w:rPr>
                <w:rFonts w:ascii="Arial" w:hAnsi="Arial" w:cs="Arial"/>
                <w:bCs/>
                <w:sz w:val="18"/>
                <w:szCs w:val="18"/>
              </w:rPr>
            </w:pPr>
            <w:r w:rsidRPr="00B50C3F">
              <w:rPr>
                <w:rFonts w:ascii="Arial" w:hAnsi="Arial" w:cs="Arial"/>
                <w:bCs/>
                <w:sz w:val="18"/>
                <w:szCs w:val="18"/>
              </w:rPr>
              <w:t>Only</w:t>
            </w:r>
          </w:p>
          <w:p w14:paraId="5A3A050F" w14:textId="77777777" w:rsidR="00B3260D" w:rsidRPr="00B50C3F" w:rsidRDefault="00B3260D" w:rsidP="00B3260D">
            <w:pPr>
              <w:pStyle w:val="NoSpacing"/>
              <w:rPr>
                <w:rFonts w:ascii="Arial" w:hAnsi="Arial" w:cs="Arial"/>
                <w:bCs/>
                <w:sz w:val="18"/>
                <w:szCs w:val="18"/>
              </w:rPr>
            </w:pPr>
          </w:p>
          <w:p w14:paraId="7EE1058F"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For  existing Flight identifier</w:t>
            </w:r>
          </w:p>
        </w:tc>
        <w:tc>
          <w:tcPr>
            <w:tcW w:w="2048" w:type="dxa"/>
            <w:shd w:val="clear" w:color="auto" w:fill="auto"/>
          </w:tcPr>
          <w:p w14:paraId="199F3B7C" w14:textId="77777777" w:rsidR="00B3260D" w:rsidRPr="00B50C3F" w:rsidRDefault="00B3260D" w:rsidP="00B3260D">
            <w:pPr>
              <w:pStyle w:val="NoSpacing"/>
              <w:rPr>
                <w:rFonts w:ascii="Arial" w:hAnsi="Arial" w:cs="Arial"/>
                <w:color w:val="000000"/>
                <w:sz w:val="18"/>
                <w:szCs w:val="18"/>
              </w:rPr>
            </w:pPr>
            <w:r w:rsidRPr="00B50C3F">
              <w:rPr>
                <w:rFonts w:ascii="Arial" w:hAnsi="Arial" w:cs="Arial"/>
                <w:color w:val="000000"/>
                <w:sz w:val="18"/>
                <w:szCs w:val="18"/>
              </w:rPr>
              <w:t>Post condition as per test 4</w:t>
            </w:r>
          </w:p>
          <w:p w14:paraId="0CB9B355" w14:textId="77777777" w:rsidR="00B3260D" w:rsidRPr="00B50C3F" w:rsidRDefault="00B3260D" w:rsidP="00B3260D">
            <w:pPr>
              <w:pStyle w:val="NoSpacing"/>
              <w:rPr>
                <w:rFonts w:ascii="Arial" w:hAnsi="Arial" w:cs="Arial"/>
                <w:color w:val="000000"/>
                <w:sz w:val="18"/>
                <w:szCs w:val="18"/>
              </w:rPr>
            </w:pPr>
          </w:p>
        </w:tc>
        <w:tc>
          <w:tcPr>
            <w:tcW w:w="3260" w:type="dxa"/>
            <w:shd w:val="clear" w:color="auto" w:fill="auto"/>
          </w:tcPr>
          <w:p w14:paraId="4B216898" w14:textId="77777777" w:rsidR="00B3260D" w:rsidRPr="00B50C3F" w:rsidRDefault="00B3260D" w:rsidP="00B3260D">
            <w:pPr>
              <w:pStyle w:val="BodyText"/>
              <w:ind w:left="0"/>
              <w:rPr>
                <w:rFonts w:cs="Arial"/>
                <w:sz w:val="18"/>
                <w:szCs w:val="18"/>
              </w:rPr>
            </w:pPr>
            <w:r w:rsidRPr="00B50C3F">
              <w:rPr>
                <w:rFonts w:cs="Arial"/>
                <w:sz w:val="18"/>
                <w:szCs w:val="18"/>
              </w:rPr>
              <w:t xml:space="preserve">For flight identifier (BA100 on 01 NOV 2014) change only those data elements which are specified by the use of Data Element Identifier for example </w:t>
            </w:r>
          </w:p>
          <w:p w14:paraId="5BB66935" w14:textId="77777777" w:rsidR="00B3260D" w:rsidRPr="00B50C3F" w:rsidRDefault="00B3260D" w:rsidP="00B3260D">
            <w:pPr>
              <w:pStyle w:val="NoSpacing"/>
              <w:rPr>
                <w:rFonts w:ascii="Arial" w:hAnsi="Arial" w:cs="Arial"/>
                <w:sz w:val="18"/>
                <w:szCs w:val="18"/>
              </w:rPr>
            </w:pPr>
          </w:p>
          <w:p w14:paraId="7FEEF5DC" w14:textId="77777777" w:rsidR="00B3260D" w:rsidRPr="00B50C3F" w:rsidRDefault="00B3260D" w:rsidP="00B3260D">
            <w:pPr>
              <w:pStyle w:val="NoSpacing"/>
              <w:rPr>
                <w:rFonts w:ascii="Arial" w:hAnsi="Arial" w:cs="Arial"/>
                <w:sz w:val="18"/>
                <w:szCs w:val="18"/>
              </w:rPr>
            </w:pPr>
            <w:r w:rsidRPr="00B50C3F">
              <w:rPr>
                <w:rFonts w:ascii="Arial" w:hAnsi="Arial" w:cs="Arial"/>
                <w:bCs/>
                <w:sz w:val="18"/>
                <w:szCs w:val="18"/>
              </w:rPr>
              <w:t>Request normal availability for Flight identifier (BA100 on 01 NOV 2014)</w:t>
            </w:r>
          </w:p>
        </w:tc>
        <w:tc>
          <w:tcPr>
            <w:tcW w:w="2432" w:type="dxa"/>
            <w:shd w:val="clear" w:color="auto" w:fill="auto"/>
          </w:tcPr>
          <w:p w14:paraId="0D5AF070" w14:textId="77777777" w:rsidR="00B3260D" w:rsidRPr="00B50C3F" w:rsidRDefault="00B3260D" w:rsidP="004A7CA3">
            <w:pPr>
              <w:pStyle w:val="NoSpacing"/>
              <w:rPr>
                <w:rFonts w:ascii="Arial" w:hAnsi="Arial" w:cs="Arial"/>
                <w:bCs/>
                <w:sz w:val="18"/>
                <w:szCs w:val="18"/>
              </w:rPr>
            </w:pPr>
            <w:r w:rsidRPr="00B50C3F">
              <w:rPr>
                <w:rFonts w:ascii="Arial" w:hAnsi="Arial" w:cs="Arial"/>
                <w:bCs/>
                <w:sz w:val="18"/>
                <w:szCs w:val="18"/>
              </w:rPr>
              <w:t>Flight availability is returned for flight identifier</w:t>
            </w:r>
            <w:r w:rsidR="004A7CA3">
              <w:rPr>
                <w:rFonts w:ascii="Arial" w:hAnsi="Arial" w:cs="Arial"/>
                <w:bCs/>
                <w:sz w:val="18"/>
                <w:szCs w:val="18"/>
              </w:rPr>
              <w:t xml:space="preserve">  </w:t>
            </w:r>
            <w:r w:rsidRPr="00B50C3F">
              <w:rPr>
                <w:rFonts w:ascii="Arial" w:hAnsi="Arial" w:cs="Arial"/>
                <w:bCs/>
                <w:sz w:val="18"/>
                <w:szCs w:val="18"/>
              </w:rPr>
              <w:t xml:space="preserve">(BA100 on 01 NOV 2014)  </w:t>
            </w:r>
          </w:p>
        </w:tc>
      </w:tr>
      <w:tr w:rsidR="00B3260D" w:rsidRPr="00A83825" w14:paraId="16DDD921" w14:textId="77777777" w:rsidTr="004A7CA3">
        <w:tc>
          <w:tcPr>
            <w:tcW w:w="630" w:type="dxa"/>
            <w:shd w:val="clear" w:color="auto" w:fill="auto"/>
          </w:tcPr>
          <w:p w14:paraId="0329AB8E" w14:textId="77777777" w:rsidR="00B3260D" w:rsidRPr="00A83825" w:rsidRDefault="00B3260D" w:rsidP="00B3260D">
            <w:pPr>
              <w:pStyle w:val="NoSpacing"/>
              <w:rPr>
                <w:rFonts w:ascii="Arial" w:hAnsi="Arial" w:cs="Arial"/>
                <w:sz w:val="20"/>
                <w:szCs w:val="20"/>
              </w:rPr>
            </w:pPr>
            <w:r w:rsidRPr="00A83825">
              <w:rPr>
                <w:rFonts w:ascii="Arial" w:hAnsi="Arial" w:cs="Arial"/>
                <w:sz w:val="20"/>
                <w:szCs w:val="20"/>
              </w:rPr>
              <w:t>11</w:t>
            </w:r>
          </w:p>
        </w:tc>
        <w:tc>
          <w:tcPr>
            <w:tcW w:w="1530" w:type="dxa"/>
            <w:shd w:val="clear" w:color="auto" w:fill="auto"/>
          </w:tcPr>
          <w:p w14:paraId="70A72BBE"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ASM/RPL</w:t>
            </w:r>
          </w:p>
          <w:p w14:paraId="58460AF7" w14:textId="77777777" w:rsidR="00B3260D" w:rsidRPr="00B50C3F" w:rsidRDefault="00B3260D" w:rsidP="00B3260D">
            <w:pPr>
              <w:autoSpaceDE w:val="0"/>
              <w:autoSpaceDN w:val="0"/>
              <w:adjustRightInd w:val="0"/>
              <w:spacing w:after="0"/>
              <w:rPr>
                <w:rFonts w:cs="Arial"/>
                <w:sz w:val="18"/>
                <w:szCs w:val="18"/>
              </w:rPr>
            </w:pPr>
            <w:r w:rsidRPr="00B50C3F">
              <w:rPr>
                <w:rFonts w:cs="Arial"/>
                <w:sz w:val="18"/>
                <w:szCs w:val="18"/>
              </w:rPr>
              <w:t>Replaces all or any combination of information for a flight identifier</w:t>
            </w:r>
          </w:p>
          <w:p w14:paraId="121F88B7" w14:textId="77777777" w:rsidR="00B3260D" w:rsidRPr="00B50C3F" w:rsidRDefault="00B3260D" w:rsidP="00B3260D">
            <w:pPr>
              <w:autoSpaceDE w:val="0"/>
              <w:autoSpaceDN w:val="0"/>
              <w:adjustRightInd w:val="0"/>
              <w:spacing w:after="0"/>
              <w:rPr>
                <w:rFonts w:cs="Arial"/>
                <w:sz w:val="18"/>
                <w:szCs w:val="18"/>
              </w:rPr>
            </w:pPr>
          </w:p>
          <w:p w14:paraId="5ECC85EE" w14:textId="77777777" w:rsidR="00B3260D" w:rsidRPr="00B50C3F" w:rsidRDefault="00B3260D" w:rsidP="00B3260D">
            <w:pPr>
              <w:autoSpaceDE w:val="0"/>
              <w:autoSpaceDN w:val="0"/>
              <w:adjustRightInd w:val="0"/>
              <w:spacing w:after="0"/>
              <w:rPr>
                <w:rFonts w:cs="Arial"/>
                <w:b/>
                <w:bCs/>
                <w:sz w:val="18"/>
                <w:szCs w:val="18"/>
              </w:rPr>
            </w:pPr>
            <w:r w:rsidRPr="00B50C3F">
              <w:rPr>
                <w:rFonts w:cs="Arial"/>
                <w:sz w:val="18"/>
                <w:szCs w:val="18"/>
              </w:rPr>
              <w:t>For  existing Flight identifier</w:t>
            </w:r>
          </w:p>
        </w:tc>
        <w:tc>
          <w:tcPr>
            <w:tcW w:w="2048" w:type="dxa"/>
            <w:shd w:val="clear" w:color="auto" w:fill="auto"/>
          </w:tcPr>
          <w:p w14:paraId="673AF72A" w14:textId="77777777" w:rsidR="00B3260D" w:rsidRPr="00B50C3F" w:rsidRDefault="00B3260D" w:rsidP="00B3260D">
            <w:pPr>
              <w:pStyle w:val="NoSpacing"/>
              <w:rPr>
                <w:rFonts w:ascii="Arial" w:hAnsi="Arial" w:cs="Arial"/>
                <w:color w:val="000000"/>
                <w:sz w:val="18"/>
                <w:szCs w:val="18"/>
              </w:rPr>
            </w:pPr>
            <w:r w:rsidRPr="00B50C3F">
              <w:rPr>
                <w:rFonts w:ascii="Arial" w:hAnsi="Arial" w:cs="Arial"/>
                <w:color w:val="000000"/>
                <w:sz w:val="18"/>
                <w:szCs w:val="18"/>
              </w:rPr>
              <w:lastRenderedPageBreak/>
              <w:t>Post condition as per test 4</w:t>
            </w:r>
          </w:p>
          <w:p w14:paraId="5C290230" w14:textId="77777777" w:rsidR="00B3260D" w:rsidRPr="00B50C3F" w:rsidRDefault="00B3260D" w:rsidP="00B3260D">
            <w:pPr>
              <w:pStyle w:val="NoSpacing"/>
              <w:rPr>
                <w:rFonts w:ascii="Arial" w:hAnsi="Arial" w:cs="Arial"/>
                <w:color w:val="000000"/>
                <w:sz w:val="18"/>
                <w:szCs w:val="18"/>
              </w:rPr>
            </w:pPr>
          </w:p>
        </w:tc>
        <w:tc>
          <w:tcPr>
            <w:tcW w:w="3260" w:type="dxa"/>
            <w:shd w:val="clear" w:color="auto" w:fill="auto"/>
          </w:tcPr>
          <w:p w14:paraId="2C45D5EA"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For flight identifier (BA100 on 01 NOV 2014) change the following</w:t>
            </w:r>
          </w:p>
          <w:p w14:paraId="0E2C29C2"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Flight identifier to BA300</w:t>
            </w:r>
          </w:p>
          <w:p w14:paraId="4F4AB059"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Aircraft type to A320 –bigger</w:t>
            </w:r>
          </w:p>
          <w:p w14:paraId="7F5C1AFF"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 xml:space="preserve">Inventory capacity </w:t>
            </w:r>
          </w:p>
          <w:p w14:paraId="0B84B295"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t>(</w:t>
            </w:r>
            <w:r w:rsidRPr="00B50C3F">
              <w:rPr>
                <w:rFonts w:ascii="Arial" w:hAnsi="Arial" w:cs="Arial"/>
                <w:b/>
                <w:sz w:val="18"/>
                <w:szCs w:val="18"/>
              </w:rPr>
              <w:t>J10W70Y400</w:t>
            </w:r>
            <w:r w:rsidRPr="00B50C3F">
              <w:rPr>
                <w:rFonts w:ascii="Arial" w:hAnsi="Arial" w:cs="Arial"/>
                <w:sz w:val="18"/>
                <w:szCs w:val="18"/>
              </w:rPr>
              <w:t>)</w:t>
            </w:r>
          </w:p>
          <w:p w14:paraId="7CC3C109" w14:textId="77777777" w:rsidR="00B3260D" w:rsidRPr="00B50C3F" w:rsidRDefault="00B3260D" w:rsidP="00B3260D">
            <w:pPr>
              <w:pStyle w:val="NoSpacing"/>
              <w:rPr>
                <w:rFonts w:ascii="Arial" w:hAnsi="Arial" w:cs="Arial"/>
                <w:sz w:val="18"/>
                <w:szCs w:val="18"/>
              </w:rPr>
            </w:pPr>
            <w:r w:rsidRPr="00B50C3F">
              <w:rPr>
                <w:rFonts w:ascii="Arial" w:hAnsi="Arial" w:cs="Arial"/>
                <w:sz w:val="18"/>
                <w:szCs w:val="18"/>
              </w:rPr>
              <w:lastRenderedPageBreak/>
              <w:t xml:space="preserve">Time from </w:t>
            </w:r>
            <w:r w:rsidRPr="00B50C3F">
              <w:rPr>
                <w:rFonts w:ascii="Arial" w:hAnsi="Arial" w:cs="Arial"/>
                <w:bCs/>
                <w:sz w:val="18"/>
                <w:szCs w:val="18"/>
              </w:rPr>
              <w:t>1300 to 1400</w:t>
            </w:r>
          </w:p>
          <w:p w14:paraId="7CD17E56" w14:textId="77777777" w:rsidR="00B3260D" w:rsidRPr="00B50C3F" w:rsidRDefault="00B3260D" w:rsidP="00B3260D">
            <w:pPr>
              <w:pStyle w:val="NoSpacing"/>
              <w:rPr>
                <w:rFonts w:ascii="Arial" w:hAnsi="Arial" w:cs="Arial"/>
                <w:sz w:val="18"/>
                <w:szCs w:val="18"/>
              </w:rPr>
            </w:pPr>
          </w:p>
          <w:p w14:paraId="0BE8A40E" w14:textId="77777777" w:rsidR="00B3260D" w:rsidRPr="00B50C3F" w:rsidRDefault="00B3260D" w:rsidP="00B3260D">
            <w:pPr>
              <w:pStyle w:val="NoSpacing"/>
              <w:rPr>
                <w:rFonts w:ascii="Arial" w:hAnsi="Arial" w:cs="Arial"/>
                <w:sz w:val="18"/>
                <w:szCs w:val="18"/>
              </w:rPr>
            </w:pPr>
            <w:r w:rsidRPr="00B50C3F">
              <w:rPr>
                <w:rFonts w:ascii="Arial" w:hAnsi="Arial" w:cs="Arial"/>
                <w:bCs/>
                <w:sz w:val="18"/>
                <w:szCs w:val="18"/>
              </w:rPr>
              <w:t>Request normal availability for Flight identifier (BA300 on 01 NOV 2014)</w:t>
            </w:r>
          </w:p>
        </w:tc>
        <w:tc>
          <w:tcPr>
            <w:tcW w:w="2432" w:type="dxa"/>
            <w:shd w:val="clear" w:color="auto" w:fill="auto"/>
          </w:tcPr>
          <w:p w14:paraId="76EA5578" w14:textId="77777777" w:rsidR="00B3260D" w:rsidRPr="00B50C3F" w:rsidRDefault="00B3260D" w:rsidP="00B3260D">
            <w:pPr>
              <w:pStyle w:val="NoSpacing"/>
              <w:rPr>
                <w:rFonts w:ascii="Arial" w:hAnsi="Arial" w:cs="Arial"/>
                <w:bCs/>
                <w:sz w:val="18"/>
                <w:szCs w:val="18"/>
              </w:rPr>
            </w:pPr>
            <w:r w:rsidRPr="00B50C3F">
              <w:rPr>
                <w:rFonts w:ascii="Arial" w:hAnsi="Arial" w:cs="Arial"/>
                <w:bCs/>
                <w:sz w:val="18"/>
                <w:szCs w:val="18"/>
              </w:rPr>
              <w:lastRenderedPageBreak/>
              <w:t xml:space="preserve">Flight availability is returned for flight identifier (BA300 on 01 NOV 2014)  showing the new time of 1400 and based on the new Aircraft configuration  </w:t>
            </w:r>
            <w:r w:rsidRPr="00B50C3F">
              <w:rPr>
                <w:rFonts w:ascii="Arial" w:hAnsi="Arial" w:cs="Arial"/>
                <w:b/>
                <w:sz w:val="18"/>
                <w:szCs w:val="18"/>
              </w:rPr>
              <w:lastRenderedPageBreak/>
              <w:t>J10W70Y400</w:t>
            </w:r>
            <w:r w:rsidRPr="00B50C3F">
              <w:rPr>
                <w:rFonts w:ascii="Arial" w:hAnsi="Arial" w:cs="Arial"/>
                <w:sz w:val="18"/>
                <w:szCs w:val="18"/>
              </w:rPr>
              <w:t>)</w:t>
            </w:r>
          </w:p>
        </w:tc>
      </w:tr>
    </w:tbl>
    <w:p w14:paraId="57DF7644" w14:textId="77777777" w:rsidR="00B3260D" w:rsidRDefault="00B3260D" w:rsidP="00B3260D">
      <w:pPr>
        <w:pStyle w:val="BodyText"/>
        <w:ind w:left="0"/>
        <w:jc w:val="both"/>
        <w:rPr>
          <w:rFonts w:ascii="Calibri" w:eastAsia="Calibri" w:hAnsi="Calibri"/>
          <w:sz w:val="22"/>
          <w:szCs w:val="22"/>
          <w:lang w:val="en-GB"/>
        </w:rPr>
      </w:pPr>
    </w:p>
    <w:p w14:paraId="32C90025" w14:textId="77777777" w:rsidR="00B3260D" w:rsidRDefault="00B3260D" w:rsidP="00B3260D">
      <w:pPr>
        <w:pStyle w:val="BodyText"/>
        <w:ind w:left="0"/>
        <w:jc w:val="both"/>
        <w:rPr>
          <w:rFonts w:ascii="Calibri" w:eastAsia="Calibri" w:hAnsi="Calibri"/>
          <w:sz w:val="22"/>
          <w:szCs w:val="22"/>
          <w:lang w:val="en-GB"/>
        </w:rPr>
      </w:pPr>
    </w:p>
    <w:p w14:paraId="6417656E" w14:textId="77777777" w:rsidR="00B3260D" w:rsidRPr="00364542" w:rsidRDefault="00B3260D" w:rsidP="002F49D6">
      <w:pPr>
        <w:pStyle w:val="BodyText"/>
        <w:rPr>
          <w:lang w:val="en-US"/>
        </w:rPr>
      </w:pPr>
    </w:p>
    <w:sectPr w:rsidR="00B3260D" w:rsidRPr="00364542" w:rsidSect="00C62D06">
      <w:headerReference w:type="default" r:id="rId24"/>
      <w:endnotePr>
        <w:numFmt w:val="decimal"/>
      </w:endnotePr>
      <w:type w:val="oddPag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2" w:author="Paul.Ross" w:date="2014-03-31T17:35:00Z" w:initials="PR">
    <w:p w14:paraId="709B0C91" w14:textId="77777777" w:rsidR="000765EE" w:rsidRDefault="000765EE" w:rsidP="005608C0">
      <w:pPr>
        <w:pStyle w:val="CommentText"/>
      </w:pPr>
      <w:r>
        <w:rPr>
          <w:rStyle w:val="CommentReference"/>
        </w:rPr>
        <w:annotationRef/>
      </w:r>
      <w:r>
        <w:t>So as I understand it we have a hybrid retention, some values from the old ICR, sme from the template? -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9B0C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9A50B" w14:textId="77777777" w:rsidR="0069390D" w:rsidRDefault="0069390D">
      <w:r>
        <w:separator/>
      </w:r>
    </w:p>
  </w:endnote>
  <w:endnote w:type="continuationSeparator" w:id="0">
    <w:p w14:paraId="7AC9E322" w14:textId="77777777" w:rsidR="0069390D" w:rsidRDefault="0069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7479"/>
      <w:gridCol w:w="2141"/>
    </w:tblGrid>
    <w:tr w:rsidR="000765EE" w14:paraId="44C108BB" w14:textId="77777777">
      <w:trPr>
        <w:cantSplit/>
        <w:trHeight w:val="360"/>
      </w:trPr>
      <w:tc>
        <w:tcPr>
          <w:tcW w:w="7479" w:type="dxa"/>
          <w:vMerge w:val="restart"/>
        </w:tcPr>
        <w:p w14:paraId="320E394E" w14:textId="77777777" w:rsidR="000765EE" w:rsidRPr="007E5BF3" w:rsidRDefault="000765EE">
          <w:pPr>
            <w:rPr>
              <w:rFonts w:cs="Arial"/>
              <w:sz w:val="16"/>
              <w:szCs w:val="16"/>
            </w:rPr>
          </w:pPr>
          <w:fldSimple w:instr=" TITLE  \* MERGEFORMAT ">
            <w:r w:rsidRPr="00595CEB">
              <w:rPr>
                <w:rFonts w:cs="Arial"/>
                <w:sz w:val="16"/>
                <w:szCs w:val="16"/>
              </w:rPr>
              <w:t>NGI UC for Activate Inventory</w:t>
            </w:r>
          </w:fldSimple>
          <w:r w:rsidRPr="007E5BF3">
            <w:rPr>
              <w:rFonts w:cs="Arial"/>
              <w:sz w:val="16"/>
              <w:szCs w:val="16"/>
            </w:rPr>
            <w:t xml:space="preserve"> </w:t>
          </w:r>
          <w:fldSimple w:instr=" SUBJECT  \* MERGEFORMAT ">
            <w:r w:rsidRPr="00595CEB">
              <w:rPr>
                <w:rFonts w:cs="Arial"/>
                <w:sz w:val="16"/>
                <w:szCs w:val="16"/>
              </w:rPr>
              <w:t>Use Case Specification</w:t>
            </w:r>
          </w:fldSimple>
          <w:r w:rsidRPr="007E5BF3">
            <w:rPr>
              <w:rFonts w:cs="Arial"/>
              <w:sz w:val="16"/>
              <w:szCs w:val="16"/>
            </w:rPr>
            <w:t xml:space="preserve"> Version: v</w:t>
          </w:r>
          <w:fldSimple w:instr=" DOCPROPERTY &quot;DocumentVersion&quot;  \* MERGEFORMAT ">
            <w:r w:rsidRPr="00595CEB">
              <w:rPr>
                <w:rFonts w:cs="Arial"/>
                <w:sz w:val="16"/>
                <w:szCs w:val="16"/>
              </w:rPr>
              <w:t>3.2</w:t>
            </w:r>
          </w:fldSimple>
          <w:r w:rsidRPr="007E5BF3">
            <w:rPr>
              <w:rFonts w:cs="Arial"/>
              <w:sz w:val="16"/>
              <w:szCs w:val="16"/>
            </w:rPr>
            <w:t xml:space="preserve"> Date: </w:t>
          </w:r>
          <w:fldSimple w:instr=" DOCPROPERTY &quot;DocumentDate&quot;  \* MERGEFORMAT ">
            <w:r w:rsidRPr="00595CEB">
              <w:rPr>
                <w:rFonts w:cs="Arial"/>
                <w:sz w:val="16"/>
                <w:szCs w:val="16"/>
              </w:rPr>
              <w:t>2014-Feb-21</w:t>
            </w:r>
          </w:fldSimple>
          <w:r w:rsidRPr="007E5BF3">
            <w:rPr>
              <w:rFonts w:cs="Arial"/>
              <w:sz w:val="16"/>
              <w:szCs w:val="16"/>
            </w:rPr>
            <w:t xml:space="preserve"> Version: v</w:t>
          </w:r>
          <w:fldSimple w:instr=" DOCPROPERTY &quot;DocumentVersion&quot;  \* MERGEFORMAT ">
            <w:r w:rsidRPr="00595CEB">
              <w:rPr>
                <w:rFonts w:cs="Arial"/>
                <w:sz w:val="16"/>
                <w:szCs w:val="16"/>
              </w:rPr>
              <w:t>3.2</w:t>
            </w:r>
          </w:fldSimple>
        </w:p>
        <w:p w14:paraId="66B92AF1" w14:textId="77777777" w:rsidR="000765EE" w:rsidRDefault="000765EE" w:rsidP="007E5BF3">
          <w:pPr>
            <w:autoSpaceDE w:val="0"/>
            <w:autoSpaceDN w:val="0"/>
            <w:adjustRightInd w:val="0"/>
            <w:spacing w:before="0" w:after="0"/>
            <w:rPr>
              <w:rFonts w:cs="Arial"/>
              <w:sz w:val="16"/>
              <w:szCs w:val="16"/>
            </w:rPr>
          </w:pPr>
          <w:r w:rsidRPr="007E5BF3">
            <w:rPr>
              <w:rFonts w:cs="Arial"/>
              <w:bCs/>
              <w:sz w:val="16"/>
              <w:szCs w:val="16"/>
            </w:rPr>
            <w:t xml:space="preserve">Confidential. Copyright </w:t>
          </w:r>
          <w:r w:rsidRPr="007E5BF3">
            <w:rPr>
              <w:rFonts w:cs="Arial"/>
              <w:sz w:val="16"/>
              <w:szCs w:val="16"/>
            </w:rPr>
            <w:t xml:space="preserve">© </w:t>
          </w:r>
          <w:r w:rsidRPr="007E5BF3">
            <w:rPr>
              <w:rFonts w:cs="Arial"/>
              <w:bCs/>
              <w:sz w:val="16"/>
              <w:szCs w:val="16"/>
            </w:rPr>
            <w:t>SITA Information Networking Computing USA, Inc., 2008. All rights reserved</w:t>
          </w:r>
          <w:r w:rsidRPr="007E5BF3">
            <w:rPr>
              <w:rFonts w:cs="Arial"/>
              <w:sz w:val="16"/>
              <w:szCs w:val="16"/>
            </w:rPr>
            <w:t>.</w:t>
          </w:r>
        </w:p>
        <w:p w14:paraId="68B155EF" w14:textId="77777777" w:rsidR="000765EE" w:rsidRDefault="000765EE" w:rsidP="007E5BF3">
          <w:r w:rsidRPr="007E5BF3">
            <w:rPr>
              <w:rFonts w:cs="Arial"/>
              <w:sz w:val="16"/>
              <w:szCs w:val="16"/>
            </w:rPr>
            <w:t>Voyager Template for Use Case Spec - Plain Version 3.1</w:t>
          </w:r>
        </w:p>
      </w:tc>
      <w:tc>
        <w:tcPr>
          <w:tcW w:w="2141" w:type="dxa"/>
        </w:tcPr>
        <w:p w14:paraId="763AB1B9" w14:textId="77777777" w:rsidR="000765EE" w:rsidRDefault="000765EE">
          <w:r>
            <w:rPr>
              <w:noProof/>
              <w:lang w:val="en-GB" w:eastAsia="en-GB"/>
            </w:rPr>
            <w:drawing>
              <wp:inline distT="0" distB="0" distL="0" distR="0" wp14:anchorId="6158F683" wp14:editId="2CF5E2B9">
                <wp:extent cx="1057275" cy="257175"/>
                <wp:effectExtent l="19050" t="0" r="9525" b="0"/>
                <wp:docPr id="2" name="Picture 2" descr="SITA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A logo small"/>
                        <pic:cNvPicPr>
                          <a:picLocks noChangeAspect="1" noChangeArrowheads="1"/>
                        </pic:cNvPicPr>
                      </pic:nvPicPr>
                      <pic:blipFill>
                        <a:blip r:embed="rId1"/>
                        <a:srcRect/>
                        <a:stretch>
                          <a:fillRect/>
                        </a:stretch>
                      </pic:blipFill>
                      <pic:spPr bwMode="auto">
                        <a:xfrm>
                          <a:off x="0" y="0"/>
                          <a:ext cx="1057275" cy="257175"/>
                        </a:xfrm>
                        <a:prstGeom prst="rect">
                          <a:avLst/>
                        </a:prstGeom>
                        <a:noFill/>
                        <a:ln w="9525">
                          <a:noFill/>
                          <a:miter lim="800000"/>
                          <a:headEnd/>
                          <a:tailEnd/>
                        </a:ln>
                      </pic:spPr>
                    </pic:pic>
                  </a:graphicData>
                </a:graphic>
              </wp:inline>
            </w:drawing>
          </w:r>
        </w:p>
      </w:tc>
    </w:tr>
    <w:tr w:rsidR="000765EE" w14:paraId="7249EDB7" w14:textId="77777777">
      <w:trPr>
        <w:cantSplit/>
        <w:trHeight w:val="360"/>
      </w:trPr>
      <w:tc>
        <w:tcPr>
          <w:tcW w:w="7479" w:type="dxa"/>
          <w:vMerge/>
        </w:tcPr>
        <w:p w14:paraId="3C78D7F5" w14:textId="77777777" w:rsidR="000765EE" w:rsidRDefault="000765EE"/>
      </w:tc>
      <w:tc>
        <w:tcPr>
          <w:tcW w:w="2141" w:type="dxa"/>
          <w:vAlign w:val="bottom"/>
        </w:tcPr>
        <w:p w14:paraId="0301ACAC" w14:textId="77777777" w:rsidR="000765EE" w:rsidRDefault="000765EE">
          <w:pPr>
            <w:jc w:val="center"/>
          </w:pPr>
          <w:r>
            <w:t>© Copyright SITA 2008</w:t>
          </w:r>
        </w:p>
      </w:tc>
    </w:tr>
  </w:tbl>
  <w:p w14:paraId="19317E45" w14:textId="77777777" w:rsidR="000765EE" w:rsidRDefault="000765E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9107D" w14:textId="77777777" w:rsidR="000765EE" w:rsidRPr="008F5E02" w:rsidRDefault="000765EE" w:rsidP="00563AA2">
    <w:pPr>
      <w:pStyle w:val="SITAFooter"/>
      <w:rPr>
        <w:color w:val="0000FF"/>
      </w:rPr>
    </w:pPr>
    <w:fldSimple w:instr=" DOCPROPERTY  Copyright  \* MERGEFORMAT ">
      <w:r>
        <w:t>Copyright © SITA Information Networking Computing UK Limited 2012-2015. Confidential. All rights reserved.</w:t>
      </w:r>
    </w:fldSimple>
  </w:p>
  <w:p w14:paraId="544A79EE" w14:textId="77777777" w:rsidR="000765EE" w:rsidRDefault="000765EE" w:rsidP="00563AA2">
    <w:pPr>
      <w:pStyle w:val="SITAFooter"/>
    </w:pPr>
    <w:r w:rsidRPr="008F5E02">
      <w:t>The information contained in this document is the property of SITA.  No part of this document may be reproduced, stored in a retrieval system, or transmitted in any form, or by any means</w:t>
    </w:r>
    <w:r>
      <w:t>:</w:t>
    </w:r>
    <w:r w:rsidRPr="008F5E02">
      <w:t xml:space="preserve"> mechanical, photocopying, recording, or otherwise, without the prior written consent of SITA.  Under the law, copying includes translating into another language or format.  Legal action will be taken against any infringement.</w:t>
    </w:r>
    <w:r>
      <w:t xml:space="preserve">  </w:t>
    </w:r>
  </w:p>
  <w:p w14:paraId="4834764D" w14:textId="77777777" w:rsidR="000765EE" w:rsidRPr="008F5E02" w:rsidRDefault="000765EE" w:rsidP="00563AA2">
    <w:pPr>
      <w:pStyle w:val="SITAFooter"/>
    </w:pPr>
    <w:r w:rsidRPr="008F5E02">
      <w:t>The information contained in this document is subject to change without notice and does not carry any contractual obligation for SITA.  SITA reserves the right to make changes to any products or services described in this document at any time without notice.  SITA shall not be held responsible for the direct or indirect consequences of the use of the information contained in this document.</w:t>
    </w:r>
    <w:r>
      <w:t xml:space="preserve">  </w:t>
    </w:r>
  </w:p>
  <w:p w14:paraId="1FAB55D2" w14:textId="77777777" w:rsidR="000765EE" w:rsidRDefault="000765EE" w:rsidP="00D12518">
    <w:pPr>
      <w:tabs>
        <w:tab w:val="left" w:pos="4320"/>
        <w:tab w:val="left" w:pos="8640"/>
      </w:tabs>
      <w:autoSpaceDE w:val="0"/>
      <w:autoSpaceDN w:val="0"/>
      <w:adjustRightInd w:val="0"/>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20" w:type="dxa"/>
      <w:tblBorders>
        <w:top w:val="single" w:sz="4" w:space="0" w:color="auto"/>
      </w:tblBorders>
      <w:tblLayout w:type="fixed"/>
      <w:tblLook w:val="0000" w:firstRow="0" w:lastRow="0" w:firstColumn="0" w:lastColumn="0" w:noHBand="0" w:noVBand="0"/>
    </w:tblPr>
    <w:tblGrid>
      <w:gridCol w:w="7848"/>
      <w:gridCol w:w="1772"/>
    </w:tblGrid>
    <w:tr w:rsidR="000765EE" w14:paraId="38B9DEE0" w14:textId="77777777">
      <w:trPr>
        <w:cantSplit/>
        <w:trHeight w:val="360"/>
      </w:trPr>
      <w:tc>
        <w:tcPr>
          <w:tcW w:w="7848" w:type="dxa"/>
          <w:vMerge w:val="restart"/>
        </w:tcPr>
        <w:p w14:paraId="508239FE" w14:textId="77777777" w:rsidR="000765EE" w:rsidRPr="007E5BF3" w:rsidRDefault="000765EE" w:rsidP="00563AA2">
          <w:pPr>
            <w:pStyle w:val="SITAFooter"/>
          </w:pPr>
          <w:r>
            <w:rPr>
              <w:noProof/>
              <w:lang w:val="en-GB" w:eastAsia="en-GB"/>
            </w:rPr>
            <w:drawing>
              <wp:anchor distT="0" distB="0" distL="114300" distR="114300" simplePos="0" relativeHeight="251658240" behindDoc="0" locked="0" layoutInCell="0" allowOverlap="1" wp14:anchorId="3F7943F8" wp14:editId="2A314535">
                <wp:simplePos x="0" y="0"/>
                <wp:positionH relativeFrom="column">
                  <wp:posOffset>5229225</wp:posOffset>
                </wp:positionH>
                <wp:positionV relativeFrom="paragraph">
                  <wp:posOffset>36195</wp:posOffset>
                </wp:positionV>
                <wp:extent cx="791845" cy="196215"/>
                <wp:effectExtent l="19050" t="0" r="8255" b="0"/>
                <wp:wrapTopAndBottom/>
                <wp:docPr id="8" name="Picture 8" descr="SI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TAlogo"/>
                        <pic:cNvPicPr>
                          <a:picLocks noChangeAspect="1" noChangeArrowheads="1"/>
                        </pic:cNvPicPr>
                      </pic:nvPicPr>
                      <pic:blipFill>
                        <a:blip r:embed="rId1"/>
                        <a:srcRect/>
                        <a:stretch>
                          <a:fillRect/>
                        </a:stretch>
                      </pic:blipFill>
                      <pic:spPr bwMode="auto">
                        <a:xfrm>
                          <a:off x="0" y="0"/>
                          <a:ext cx="791845" cy="196215"/>
                        </a:xfrm>
                        <a:prstGeom prst="rect">
                          <a:avLst/>
                        </a:prstGeom>
                        <a:noFill/>
                        <a:ln w="9525">
                          <a:noFill/>
                          <a:miter lim="800000"/>
                          <a:headEnd/>
                          <a:tailEnd/>
                        </a:ln>
                      </pic:spPr>
                    </pic:pic>
                  </a:graphicData>
                </a:graphic>
              </wp:anchor>
            </w:drawing>
          </w:r>
          <w:fldSimple w:instr=" TITLE  \* MERGEFORMAT ">
            <w:r>
              <w:t>NGI UC for Activate Inventory</w:t>
            </w:r>
          </w:fldSimple>
          <w:r w:rsidRPr="007E5BF3">
            <w:t xml:space="preserve">  </w:t>
          </w:r>
          <w:fldSimple w:instr=" DOCPROPERTY &quot;Document number&quot;  \* MERGEFORMAT ">
            <w:r>
              <w:t>HF1H4-tm02 Use Case Specification</w:t>
            </w:r>
          </w:fldSimple>
          <w:r w:rsidRPr="007E5BF3">
            <w:t>, v</w:t>
          </w:r>
          <w:fldSimple w:instr=" DOCPROPERTY  DocumentVersion  \* MERGEFORMAT ">
            <w:r w:rsidR="00BC0561">
              <w:t>3.7</w:t>
            </w:r>
          </w:fldSimple>
          <w:r w:rsidRPr="007E5BF3">
            <w:t xml:space="preserve"> </w:t>
          </w:r>
          <w:r w:rsidRPr="007E5BF3">
            <w:br/>
            <w:t xml:space="preserve">Date: </w:t>
          </w:r>
          <w:fldSimple w:instr=" DOCPROPERTY &quot;DocumentDate&quot;  \* MERGEFORMAT ">
            <w:r w:rsidR="00BC0561">
              <w:t>2016-Oct-06</w:t>
            </w:r>
          </w:fldSimple>
        </w:p>
        <w:p w14:paraId="2EF7AACD" w14:textId="77777777" w:rsidR="000765EE" w:rsidRPr="007E5BF3" w:rsidRDefault="000765EE" w:rsidP="00563AA2">
          <w:pPr>
            <w:pStyle w:val="SITAFooter"/>
          </w:pPr>
          <w:fldSimple w:instr=" DOCPROPERTY  Copyright  \* MERGEFORMAT ">
            <w:r w:rsidRPr="00312289">
              <w:rPr>
                <w:bCs/>
              </w:rPr>
              <w:t>Copyright © SITA Information Networking Computing UK Limited 2012-2015. Confidential. All rights reserved.</w:t>
            </w:r>
          </w:fldSimple>
        </w:p>
        <w:p w14:paraId="6E605908" w14:textId="77777777" w:rsidR="000765EE" w:rsidRPr="00D85320" w:rsidRDefault="000765EE" w:rsidP="00563AA2">
          <w:pPr>
            <w:pStyle w:val="SITAFooter"/>
          </w:pPr>
          <w:fldSimple w:instr=" DOCPROPERTY  TemplateVersion  \* MERGEFORMAT ">
            <w:r>
              <w:t>Voyager Template for Use Case Spec - Version 3.9</w:t>
            </w:r>
          </w:fldSimple>
        </w:p>
      </w:tc>
      <w:tc>
        <w:tcPr>
          <w:tcW w:w="1772" w:type="dxa"/>
        </w:tcPr>
        <w:p w14:paraId="01446A97" w14:textId="77777777" w:rsidR="000765EE" w:rsidRDefault="000765EE"/>
      </w:tc>
    </w:tr>
    <w:tr w:rsidR="000765EE" w14:paraId="3F035697" w14:textId="77777777">
      <w:trPr>
        <w:cantSplit/>
        <w:trHeight w:val="360"/>
      </w:trPr>
      <w:tc>
        <w:tcPr>
          <w:tcW w:w="7848" w:type="dxa"/>
          <w:vMerge/>
        </w:tcPr>
        <w:p w14:paraId="4DA7FDCF" w14:textId="77777777" w:rsidR="000765EE" w:rsidRDefault="000765EE"/>
      </w:tc>
      <w:tc>
        <w:tcPr>
          <w:tcW w:w="1772" w:type="dxa"/>
          <w:vAlign w:val="bottom"/>
        </w:tcPr>
        <w:p w14:paraId="40C0C99D" w14:textId="77777777" w:rsidR="000765EE" w:rsidRDefault="000765EE">
          <w:pPr>
            <w:jc w:val="right"/>
          </w:pPr>
          <w:r>
            <w:t xml:space="preserve">Page </w:t>
          </w:r>
          <w:r>
            <w:fldChar w:fldCharType="begin"/>
          </w:r>
          <w:r>
            <w:instrText xml:space="preserve"> PAGE </w:instrText>
          </w:r>
          <w:r>
            <w:fldChar w:fldCharType="separate"/>
          </w:r>
          <w:r w:rsidR="00BC0561">
            <w:rPr>
              <w:noProof/>
            </w:rPr>
            <w:t>21</w:t>
          </w:r>
          <w:r>
            <w:rPr>
              <w:noProof/>
            </w:rPr>
            <w:fldChar w:fldCharType="end"/>
          </w:r>
          <w:r>
            <w:t xml:space="preserve"> of </w:t>
          </w:r>
          <w:fldSimple w:instr=" NUMPAGES ">
            <w:r w:rsidR="00BC0561">
              <w:rPr>
                <w:noProof/>
              </w:rPr>
              <w:t>51</w:t>
            </w:r>
          </w:fldSimple>
        </w:p>
      </w:tc>
    </w:tr>
  </w:tbl>
  <w:p w14:paraId="7E1DAE6D" w14:textId="77777777" w:rsidR="000765EE" w:rsidRPr="0017357F" w:rsidRDefault="000765EE" w:rsidP="00FD41F9">
    <w:pPr>
      <w:pStyle w:val="Footer"/>
      <w:spacing w:before="0" w:after="0"/>
      <w:rPr>
        <w:sz w:val="4"/>
        <w:szCs w:val="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7479"/>
      <w:gridCol w:w="2141"/>
    </w:tblGrid>
    <w:tr w:rsidR="000765EE" w14:paraId="07D4C219" w14:textId="77777777">
      <w:trPr>
        <w:cantSplit/>
        <w:trHeight w:val="360"/>
      </w:trPr>
      <w:tc>
        <w:tcPr>
          <w:tcW w:w="7479" w:type="dxa"/>
          <w:vMerge w:val="restart"/>
        </w:tcPr>
        <w:p w14:paraId="0D5ADE5C" w14:textId="77777777" w:rsidR="000765EE" w:rsidRDefault="000765EE">
          <w:fldSimple w:instr=" TITLE  \* MERGEFORMAT ">
            <w:r>
              <w:t>NGI UC for Activate Inventory</w:t>
            </w:r>
          </w:fldSimple>
          <w:r>
            <w:t xml:space="preserve"> </w:t>
          </w:r>
          <w:fldSimple w:instr=" SUBJECT  \* MERGEFORMAT ">
            <w:r>
              <w:t>Use Case Specification</w:t>
            </w:r>
          </w:fldSimple>
          <w:r>
            <w:t xml:space="preserve"> Version: v</w:t>
          </w:r>
          <w:fldSimple w:instr=" DOCPROPERTY &quot;DocumentVersion&quot;  \* MERGEFORMAT ">
            <w:r>
              <w:t>3.2</w:t>
            </w:r>
          </w:fldSimple>
          <w:r>
            <w:t xml:space="preserve"> Date: </w:t>
          </w:r>
          <w:fldSimple w:instr=" DOCPROPERTY &quot;DocumentDate&quot;  \* MERGEFORMAT ">
            <w:r>
              <w:t>2014-Feb-21</w:t>
            </w:r>
          </w:fldSimple>
          <w:r>
            <w:t xml:space="preserve">  Version: v</w:t>
          </w:r>
          <w:fldSimple w:instr=" DOCPROPERTY &quot;DocumentVersion&quot;  \* MERGEFORMAT ">
            <w:r>
              <w:t>3.2</w:t>
            </w:r>
          </w:fldSimple>
        </w:p>
        <w:p w14:paraId="72112BD0" w14:textId="77777777" w:rsidR="000765EE" w:rsidRDefault="000765EE">
          <w:r>
            <w:t>Company Confidential - SITA - All rights reserved</w:t>
          </w:r>
        </w:p>
        <w:p w14:paraId="17CAB3D7" w14:textId="77777777" w:rsidR="000765EE" w:rsidRDefault="000765EE">
          <w:pPr>
            <w:jc w:val="center"/>
          </w:pPr>
        </w:p>
      </w:tc>
      <w:tc>
        <w:tcPr>
          <w:tcW w:w="2141" w:type="dxa"/>
        </w:tcPr>
        <w:p w14:paraId="5661FA86" w14:textId="77777777" w:rsidR="000765EE" w:rsidRDefault="000765EE">
          <w:r>
            <w:rPr>
              <w:noProof/>
              <w:lang w:val="en-GB" w:eastAsia="en-GB"/>
            </w:rPr>
            <w:drawing>
              <wp:inline distT="0" distB="0" distL="0" distR="0" wp14:anchorId="3F38BA00" wp14:editId="7E44713B">
                <wp:extent cx="1057275" cy="257175"/>
                <wp:effectExtent l="19050" t="0" r="9525" b="0"/>
                <wp:docPr id="3" name="Picture 3" descr="SITA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TA logo small"/>
                        <pic:cNvPicPr>
                          <a:picLocks noChangeAspect="1" noChangeArrowheads="1"/>
                        </pic:cNvPicPr>
                      </pic:nvPicPr>
                      <pic:blipFill>
                        <a:blip r:embed="rId1"/>
                        <a:srcRect/>
                        <a:stretch>
                          <a:fillRect/>
                        </a:stretch>
                      </pic:blipFill>
                      <pic:spPr bwMode="auto">
                        <a:xfrm>
                          <a:off x="0" y="0"/>
                          <a:ext cx="1057275" cy="257175"/>
                        </a:xfrm>
                        <a:prstGeom prst="rect">
                          <a:avLst/>
                        </a:prstGeom>
                        <a:noFill/>
                        <a:ln w="9525">
                          <a:noFill/>
                          <a:miter lim="800000"/>
                          <a:headEnd/>
                          <a:tailEnd/>
                        </a:ln>
                      </pic:spPr>
                    </pic:pic>
                  </a:graphicData>
                </a:graphic>
              </wp:inline>
            </w:drawing>
          </w:r>
        </w:p>
      </w:tc>
    </w:tr>
    <w:tr w:rsidR="000765EE" w14:paraId="629E7A74" w14:textId="77777777">
      <w:trPr>
        <w:cantSplit/>
        <w:trHeight w:val="360"/>
      </w:trPr>
      <w:tc>
        <w:tcPr>
          <w:tcW w:w="7479" w:type="dxa"/>
          <w:vMerge/>
        </w:tcPr>
        <w:p w14:paraId="0826DD47" w14:textId="77777777" w:rsidR="000765EE" w:rsidRDefault="000765EE"/>
      </w:tc>
      <w:tc>
        <w:tcPr>
          <w:tcW w:w="2141" w:type="dxa"/>
          <w:vAlign w:val="bottom"/>
        </w:tcPr>
        <w:p w14:paraId="56039601" w14:textId="77777777" w:rsidR="000765EE" w:rsidRDefault="000765EE">
          <w:pPr>
            <w:jc w:val="center"/>
          </w:pPr>
          <w:r>
            <w:t>© Copyright SITA 2004</w:t>
          </w:r>
        </w:p>
      </w:tc>
    </w:tr>
  </w:tbl>
  <w:p w14:paraId="74CCA907" w14:textId="77777777" w:rsidR="000765EE" w:rsidRDefault="000765EE">
    <w:pPr>
      <w:spacing w:before="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22DAA" w14:textId="77777777" w:rsidR="0069390D" w:rsidRDefault="0069390D">
      <w:r>
        <w:separator/>
      </w:r>
    </w:p>
  </w:footnote>
  <w:footnote w:type="continuationSeparator" w:id="0">
    <w:p w14:paraId="26C5CF7D" w14:textId="77777777" w:rsidR="0069390D" w:rsidRDefault="0069390D">
      <w:r>
        <w:continuationSeparator/>
      </w:r>
    </w:p>
  </w:footnote>
  <w:footnote w:id="1">
    <w:p w14:paraId="073E0E31" w14:textId="77777777" w:rsidR="000765EE" w:rsidRDefault="000765EE">
      <w:pPr>
        <w:pStyle w:val="FootnoteText"/>
      </w:pPr>
      <w:r>
        <w:rPr>
          <w:rStyle w:val="FootnoteReference"/>
        </w:rPr>
        <w:footnoteRef/>
      </w:r>
      <w:r>
        <w:t xml:space="preserve"> The number is defined in </w:t>
      </w:r>
      <w:r w:rsidRPr="008B1364">
        <w:rPr>
          <w:i/>
        </w:rPr>
        <w:t>Departed_Flight_Date</w:t>
      </w:r>
      <w:r>
        <w:t xml:space="preserve"> SIAM parameter. </w:t>
      </w:r>
      <w:r>
        <w:rPr>
          <w:color w:val="365F91"/>
          <w:lang w:val="en-GB"/>
        </w:rPr>
        <w:t xml:space="preserve">Refer to </w:t>
      </w:r>
      <w:r>
        <w:rPr>
          <w:color w:val="365F91"/>
          <w:lang w:val="en-GB"/>
        </w:rPr>
        <w:fldChar w:fldCharType="begin"/>
      </w:r>
      <w:r>
        <w:rPr>
          <w:color w:val="365F91"/>
          <w:lang w:val="en-GB"/>
        </w:rPr>
        <w:instrText xml:space="preserve"> REF _Ref368475273 \r \h </w:instrText>
      </w:r>
      <w:r>
        <w:rPr>
          <w:color w:val="365F91"/>
          <w:lang w:val="en-GB"/>
        </w:rPr>
      </w:r>
      <w:r>
        <w:rPr>
          <w:color w:val="365F91"/>
          <w:lang w:val="en-GB"/>
        </w:rPr>
        <w:fldChar w:fldCharType="separate"/>
      </w:r>
      <w:r>
        <w:rPr>
          <w:color w:val="365F91"/>
          <w:lang w:val="en-GB"/>
        </w:rPr>
        <w:t>[9]</w:t>
      </w:r>
      <w:r>
        <w:rPr>
          <w:color w:val="365F91"/>
          <w:lang w:val="en-GB"/>
        </w:rPr>
        <w:fldChar w:fldCharType="end"/>
      </w:r>
      <w:r>
        <w:rPr>
          <w:color w:val="365F91"/>
          <w:lang w:val="en-GB"/>
        </w:rPr>
        <w:t xml:space="preserve"> for more up-to-date information on SIAM parameters.</w:t>
      </w:r>
    </w:p>
  </w:footnote>
  <w:footnote w:id="2">
    <w:p w14:paraId="72B3167C" w14:textId="77777777" w:rsidR="000765EE" w:rsidRDefault="000765EE">
      <w:pPr>
        <w:pStyle w:val="FootnoteText"/>
      </w:pPr>
      <w:r>
        <w:rPr>
          <w:rStyle w:val="FootnoteReference"/>
        </w:rPr>
        <w:footnoteRef/>
      </w:r>
      <w:r>
        <w:t xml:space="preserve"> The host carrier’s timezone is defined in </w:t>
      </w:r>
      <w:r w:rsidRPr="00964A2C">
        <w:rPr>
          <w:i/>
        </w:rPr>
        <w:t>Carrier_Local_Time_Zone</w:t>
      </w:r>
      <w:r>
        <w:t xml:space="preserve"> SIAM parameter</w:t>
      </w:r>
    </w:p>
  </w:footnote>
  <w:footnote w:id="3">
    <w:p w14:paraId="5B728516" w14:textId="77777777" w:rsidR="000765EE" w:rsidRPr="001A77D7" w:rsidRDefault="000765EE">
      <w:pPr>
        <w:pStyle w:val="FootnoteText"/>
      </w:pPr>
      <w:r>
        <w:rPr>
          <w:rStyle w:val="FootnoteReference"/>
        </w:rPr>
        <w:footnoteRef/>
      </w:r>
      <w:r>
        <w:t xml:space="preserve"> The number is defined in </w:t>
      </w:r>
      <w:r>
        <w:rPr>
          <w:i/>
        </w:rPr>
        <w:t xml:space="preserve">Inventory_Detail_Date </w:t>
      </w:r>
      <w:r>
        <w:t>SIAM parameter.</w:t>
      </w:r>
    </w:p>
  </w:footnote>
  <w:footnote w:id="4">
    <w:p w14:paraId="53688883" w14:textId="77777777" w:rsidR="000765EE" w:rsidRDefault="000765EE">
      <w:pPr>
        <w:pStyle w:val="FootnoteText"/>
      </w:pPr>
      <w:r>
        <w:rPr>
          <w:rStyle w:val="FootnoteReference"/>
        </w:rPr>
        <w:footnoteRef/>
      </w:r>
      <w:r>
        <w:t xml:space="preserve"> The number is defined in </w:t>
      </w:r>
      <w:r w:rsidRPr="00610A31">
        <w:rPr>
          <w:i/>
        </w:rPr>
        <w:t>Maximum_Sell_Date</w:t>
      </w:r>
      <w:r>
        <w:t xml:space="preserve"> SIAM parameter.</w:t>
      </w:r>
    </w:p>
  </w:footnote>
  <w:footnote w:id="5">
    <w:p w14:paraId="6C49FC87" w14:textId="77777777" w:rsidR="000765EE" w:rsidRDefault="000765EE">
      <w:pPr>
        <w:pStyle w:val="FootnoteText"/>
      </w:pPr>
      <w:r>
        <w:rPr>
          <w:rStyle w:val="FootnoteReference"/>
        </w:rPr>
        <w:footnoteRef/>
      </w:r>
      <w:r>
        <w:t xml:space="preserve"> This value allows shifting the inventory windows and is used for test purposes only.</w:t>
      </w:r>
    </w:p>
  </w:footnote>
  <w:footnote w:id="6">
    <w:p w14:paraId="6D69B94E" w14:textId="77777777" w:rsidR="000765EE" w:rsidRDefault="000765EE">
      <w:pPr>
        <w:pStyle w:val="FootnoteText"/>
      </w:pPr>
      <w:r>
        <w:rPr>
          <w:rStyle w:val="FootnoteReference"/>
        </w:rPr>
        <w:footnoteRef/>
      </w:r>
      <w:r>
        <w:t xml:space="preserve"> </w:t>
      </w:r>
      <w:r>
        <w:rPr>
          <w:lang w:val="en-GB"/>
        </w:rPr>
        <w:t>It is assumed that inventory for new flights outside of the window and used for re-accommodation will be created upon re-booking request from Sales &amp; Services (whether it will be reconcile or a set of sell request).</w:t>
      </w:r>
    </w:p>
  </w:footnote>
  <w:footnote w:id="7">
    <w:p w14:paraId="0BF6E5B1" w14:textId="77777777" w:rsidR="000765EE" w:rsidRDefault="000765EE">
      <w:pPr>
        <w:pStyle w:val="FootnoteText"/>
      </w:pPr>
      <w:r>
        <w:rPr>
          <w:rStyle w:val="FootnoteReference"/>
        </w:rPr>
        <w:footnoteRef/>
      </w:r>
      <w:r>
        <w:t xml:space="preserve"> It is assumed that SOAP UI can use </w:t>
      </w:r>
      <w:r w:rsidRPr="0098689C">
        <w:rPr>
          <w:i/>
        </w:rPr>
        <w:t>PutSubscriberParameters</w:t>
      </w:r>
      <w:r>
        <w:t xml:space="preserve"> operation of the </w:t>
      </w:r>
      <w:r w:rsidRPr="0098689C">
        <w:rPr>
          <w:i/>
        </w:rPr>
        <w:t>SubscriberProfileManager</w:t>
      </w:r>
      <w:r>
        <w:t xml:space="preserve"> service to temporarily change parameter values.</w:t>
      </w:r>
    </w:p>
  </w:footnote>
  <w:footnote w:id="8">
    <w:p w14:paraId="19D670A0" w14:textId="77777777" w:rsidR="000765EE" w:rsidRPr="00A6304F" w:rsidRDefault="000765EE">
      <w:pPr>
        <w:pStyle w:val="FootnoteText"/>
        <w:rPr>
          <w:rFonts w:asciiTheme="minorHAnsi" w:hAnsiTheme="minorHAnsi" w:cstheme="minorHAnsi"/>
        </w:rPr>
      </w:pPr>
      <w:r w:rsidRPr="00A6304F">
        <w:rPr>
          <w:rStyle w:val="FootnoteReference"/>
          <w:rFonts w:asciiTheme="minorHAnsi" w:hAnsiTheme="minorHAnsi" w:cstheme="minorHAnsi"/>
        </w:rPr>
        <w:footnoteRef/>
      </w:r>
      <w:r>
        <w:rPr>
          <w:rFonts w:asciiTheme="minorHAnsi" w:hAnsiTheme="minorHAnsi" w:cstheme="minorHAnsi"/>
        </w:rPr>
        <w:t xml:space="preserve"> Arrival on the next day is</w:t>
      </w:r>
      <w:r w:rsidRPr="00A6304F">
        <w:rPr>
          <w:rFonts w:asciiTheme="minorHAnsi" w:hAnsiTheme="minorHAnsi" w:cstheme="minorHAnsi"/>
        </w:rPr>
        <w:t xml:space="preserve"> </w:t>
      </w:r>
      <w:r>
        <w:rPr>
          <w:rFonts w:asciiTheme="minorHAnsi" w:hAnsiTheme="minorHAnsi" w:cstheme="minorHAnsi"/>
        </w:rPr>
        <w:t>d</w:t>
      </w:r>
      <w:r w:rsidRPr="00A6304F">
        <w:rPr>
          <w:rFonts w:asciiTheme="minorHAnsi" w:hAnsiTheme="minorHAnsi" w:cstheme="minorHAnsi"/>
        </w:rPr>
        <w:t xml:space="preserve">enoted as </w:t>
      </w:r>
      <w:r>
        <w:rPr>
          <w:rFonts w:asciiTheme="minorHAnsi" w:hAnsiTheme="minorHAnsi" w:cstheme="minorHAnsi"/>
        </w:rPr>
        <w:t>“/</w:t>
      </w:r>
      <w:r w:rsidRPr="00A6304F">
        <w:rPr>
          <w:rFonts w:asciiTheme="minorHAnsi" w:hAnsiTheme="minorHAnsi" w:cstheme="minorHAnsi"/>
        </w:rPr>
        <w:t>1</w:t>
      </w:r>
      <w:r>
        <w:rPr>
          <w:rFonts w:asciiTheme="minorHAnsi" w:hAnsiTheme="minorHAnsi" w:cstheme="minorHAnsi"/>
        </w:rPr>
        <w:t>”</w:t>
      </w:r>
      <w:r w:rsidRPr="00A6304F">
        <w:rPr>
          <w:rFonts w:asciiTheme="minorHAnsi" w:hAnsiTheme="minorHAnsi" w:cstheme="minorHAnsi"/>
        </w:rPr>
        <w:t xml:space="preserve"> in SSM and </w:t>
      </w:r>
      <w:r>
        <w:rPr>
          <w:rFonts w:asciiTheme="minorHAnsi" w:hAnsiTheme="minorHAnsi" w:cstheme="minorHAnsi"/>
        </w:rPr>
        <w:t>“</w:t>
      </w:r>
      <w:r w:rsidRPr="00A6304F">
        <w:rPr>
          <w:rFonts w:asciiTheme="minorHAnsi" w:hAnsiTheme="minorHAnsi" w:cstheme="minorHAnsi"/>
        </w:rPr>
        <w:t>01</w:t>
      </w:r>
      <w:r>
        <w:rPr>
          <w:rFonts w:asciiTheme="minorHAnsi" w:hAnsiTheme="minorHAnsi" w:cstheme="minorHAnsi"/>
        </w:rPr>
        <w:t>”</w:t>
      </w:r>
      <w:r w:rsidRPr="00A6304F">
        <w:rPr>
          <w:rFonts w:asciiTheme="minorHAnsi" w:hAnsiTheme="minorHAnsi" w:cstheme="minorHAnsi"/>
        </w:rPr>
        <w:t xml:space="preserve"> in SDS. Departure and arrival on the next day is denoted as </w:t>
      </w:r>
      <w:r>
        <w:rPr>
          <w:rFonts w:asciiTheme="minorHAnsi" w:hAnsiTheme="minorHAnsi" w:cstheme="minorHAnsi"/>
        </w:rPr>
        <w:t>“</w:t>
      </w:r>
      <w:r w:rsidRPr="00A6304F">
        <w:rPr>
          <w:rFonts w:asciiTheme="minorHAnsi" w:hAnsiTheme="minorHAnsi" w:cstheme="minorHAnsi"/>
        </w:rPr>
        <w:t>11</w:t>
      </w:r>
      <w:r>
        <w:rPr>
          <w:rFonts w:asciiTheme="minorHAnsi" w:hAnsiTheme="minorHAnsi" w:cstheme="minorHAnsi"/>
        </w:rPr>
        <w:t>”</w:t>
      </w:r>
      <w:r w:rsidRPr="00A6304F">
        <w:rPr>
          <w:rFonts w:asciiTheme="minorHAnsi" w:hAnsiTheme="minorHAnsi" w:cstheme="minorHAnsi"/>
        </w:rPr>
        <w:t xml:space="preserve"> i</w:t>
      </w:r>
      <w:r>
        <w:rPr>
          <w:rFonts w:asciiTheme="minorHAnsi" w:hAnsiTheme="minorHAnsi" w:cstheme="minorHAnsi"/>
        </w:rPr>
        <w:t>n SDS.</w:t>
      </w:r>
      <w:r w:rsidRPr="00A6304F">
        <w:rPr>
          <w:rFonts w:asciiTheme="minorHAnsi" w:hAnsiTheme="minorHAnsi" w:cstheme="minorHAnsi"/>
        </w:rPr>
        <w:t xml:space="preserve"> </w:t>
      </w:r>
      <w:r>
        <w:rPr>
          <w:rFonts w:asciiTheme="minorHAnsi" w:hAnsiTheme="minorHAnsi" w:cstheme="minorHAnsi"/>
        </w:rPr>
        <w:t>S</w:t>
      </w:r>
      <w:r w:rsidRPr="00A6304F">
        <w:rPr>
          <w:rFonts w:asciiTheme="minorHAnsi" w:hAnsiTheme="minorHAnsi" w:cstheme="minorHAnsi"/>
        </w:rPr>
        <w:t>ee IATA SSIM definition of Date Variation DEI.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B5BE0" w14:textId="77777777" w:rsidR="000765EE" w:rsidRDefault="000765EE">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41B45" w14:textId="77777777" w:rsidR="000765EE" w:rsidRDefault="000765EE">
    <w:pPr>
      <w:jc w:val="right"/>
    </w:pPr>
    <w:r>
      <w:rPr>
        <w:noProof/>
        <w:lang w:val="en-GB" w:eastAsia="en-GB"/>
      </w:rPr>
      <w:drawing>
        <wp:anchor distT="0" distB="0" distL="114300" distR="114300" simplePos="0" relativeHeight="251657216" behindDoc="0" locked="0" layoutInCell="0" allowOverlap="1" wp14:anchorId="70079298" wp14:editId="6D8FC4AE">
          <wp:simplePos x="0" y="0"/>
          <wp:positionH relativeFrom="column">
            <wp:posOffset>4954905</wp:posOffset>
          </wp:positionH>
          <wp:positionV relativeFrom="paragraph">
            <wp:posOffset>11430</wp:posOffset>
          </wp:positionV>
          <wp:extent cx="1080135" cy="267335"/>
          <wp:effectExtent l="19050" t="0" r="5715" b="0"/>
          <wp:wrapTopAndBottom/>
          <wp:docPr id="1" name="Picture 1" descr="SI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Alogo"/>
                  <pic:cNvPicPr>
                    <a:picLocks noChangeAspect="1" noChangeArrowheads="1"/>
                  </pic:cNvPicPr>
                </pic:nvPicPr>
                <pic:blipFill>
                  <a:blip r:embed="rId1"/>
                  <a:srcRect/>
                  <a:stretch>
                    <a:fillRect/>
                  </a:stretch>
                </pic:blipFill>
                <pic:spPr bwMode="auto">
                  <a:xfrm>
                    <a:off x="0" y="0"/>
                    <a:ext cx="1080135" cy="26733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54FB0" w14:textId="77777777" w:rsidR="000765EE" w:rsidRDefault="000765EE">
    <w:pP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2A88D" w14:textId="77777777" w:rsidR="000765EE" w:rsidRPr="00F17D2C" w:rsidRDefault="000765EE" w:rsidP="00F17D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4283F1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34B7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1600B4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46DB1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A52B3C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62994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45A57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5650C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DC8207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E3C15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EB4C6FD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2162CD6"/>
    <w:multiLevelType w:val="hybridMultilevel"/>
    <w:tmpl w:val="453C9CC6"/>
    <w:lvl w:ilvl="0" w:tplc="70C2372E">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0AB03700"/>
    <w:multiLevelType w:val="hybridMultilevel"/>
    <w:tmpl w:val="BAFE3B0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3" w15:restartNumberingAfterBreak="0">
    <w:nsid w:val="0BBA0DB7"/>
    <w:multiLevelType w:val="hybridMultilevel"/>
    <w:tmpl w:val="696605FA"/>
    <w:lvl w:ilvl="0" w:tplc="95DCB742">
      <w:start w:val="1"/>
      <w:numFmt w:val="decimal"/>
      <w:lvlText w:val="A%1."/>
      <w:lvlJc w:val="left"/>
      <w:pPr>
        <w:ind w:left="785" w:hanging="360"/>
      </w:pPr>
      <w:rPr>
        <w:rFonts w:hint="default"/>
      </w:rPr>
    </w:lvl>
    <w:lvl w:ilvl="1" w:tplc="4CDCEE2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CA3793E"/>
    <w:multiLevelType w:val="hybridMultilevel"/>
    <w:tmpl w:val="61D0D1D2"/>
    <w:lvl w:ilvl="0" w:tplc="95DCB742">
      <w:start w:val="1"/>
      <w:numFmt w:val="decimal"/>
      <w:lvlText w:val="A%1."/>
      <w:lvlJc w:val="left"/>
      <w:pPr>
        <w:ind w:left="360" w:hanging="360"/>
      </w:pPr>
      <w:rPr>
        <w:rFonts w:hint="default"/>
      </w:rPr>
    </w:lvl>
    <w:lvl w:ilvl="1" w:tplc="4CDCEE2C">
      <w:start w:val="1"/>
      <w:numFmt w:val="decimal"/>
      <w:lvlText w:val="%2)"/>
      <w:lvlJc w:val="left"/>
      <w:pPr>
        <w:ind w:left="1015" w:hanging="360"/>
      </w:pPr>
      <w:rPr>
        <w:rFonts w:hint="default"/>
      </w:rPr>
    </w:lvl>
    <w:lvl w:ilvl="2" w:tplc="0419001B" w:tentative="1">
      <w:start w:val="1"/>
      <w:numFmt w:val="lowerRoman"/>
      <w:lvlText w:val="%3."/>
      <w:lvlJc w:val="right"/>
      <w:pPr>
        <w:ind w:left="1735" w:hanging="180"/>
      </w:pPr>
    </w:lvl>
    <w:lvl w:ilvl="3" w:tplc="0419000F" w:tentative="1">
      <w:start w:val="1"/>
      <w:numFmt w:val="decimal"/>
      <w:lvlText w:val="%4."/>
      <w:lvlJc w:val="left"/>
      <w:pPr>
        <w:ind w:left="2455" w:hanging="360"/>
      </w:pPr>
    </w:lvl>
    <w:lvl w:ilvl="4" w:tplc="04190019" w:tentative="1">
      <w:start w:val="1"/>
      <w:numFmt w:val="lowerLetter"/>
      <w:lvlText w:val="%5."/>
      <w:lvlJc w:val="left"/>
      <w:pPr>
        <w:ind w:left="3175" w:hanging="360"/>
      </w:pPr>
    </w:lvl>
    <w:lvl w:ilvl="5" w:tplc="0419001B" w:tentative="1">
      <w:start w:val="1"/>
      <w:numFmt w:val="lowerRoman"/>
      <w:lvlText w:val="%6."/>
      <w:lvlJc w:val="right"/>
      <w:pPr>
        <w:ind w:left="3895" w:hanging="180"/>
      </w:pPr>
    </w:lvl>
    <w:lvl w:ilvl="6" w:tplc="0419000F" w:tentative="1">
      <w:start w:val="1"/>
      <w:numFmt w:val="decimal"/>
      <w:lvlText w:val="%7."/>
      <w:lvlJc w:val="left"/>
      <w:pPr>
        <w:ind w:left="4615" w:hanging="360"/>
      </w:pPr>
    </w:lvl>
    <w:lvl w:ilvl="7" w:tplc="04190019" w:tentative="1">
      <w:start w:val="1"/>
      <w:numFmt w:val="lowerLetter"/>
      <w:lvlText w:val="%8."/>
      <w:lvlJc w:val="left"/>
      <w:pPr>
        <w:ind w:left="5335" w:hanging="360"/>
      </w:pPr>
    </w:lvl>
    <w:lvl w:ilvl="8" w:tplc="0419001B" w:tentative="1">
      <w:start w:val="1"/>
      <w:numFmt w:val="lowerRoman"/>
      <w:lvlText w:val="%9."/>
      <w:lvlJc w:val="right"/>
      <w:pPr>
        <w:ind w:left="6055" w:hanging="180"/>
      </w:pPr>
    </w:lvl>
  </w:abstractNum>
  <w:abstractNum w:abstractNumId="15" w15:restartNumberingAfterBreak="0">
    <w:nsid w:val="0F0D1C99"/>
    <w:multiLevelType w:val="hybridMultilevel"/>
    <w:tmpl w:val="AE64A54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1A654464"/>
    <w:multiLevelType w:val="hybridMultilevel"/>
    <w:tmpl w:val="E6A869CC"/>
    <w:lvl w:ilvl="0" w:tplc="3628E3DA">
      <w:start w:val="1"/>
      <w:numFmt w:val="bullet"/>
      <w:pStyle w:val="SITAExampleIndicator"/>
      <w:lvlText w:val=""/>
      <w:lvlJc w:val="left"/>
      <w:pPr>
        <w:tabs>
          <w:tab w:val="num" w:pos="360"/>
        </w:tabs>
        <w:ind w:left="360" w:hanging="360"/>
      </w:pPr>
      <w:rPr>
        <w:rFonts w:ascii="Wingdings 3" w:hAnsi="Wingdings 3" w:hint="default"/>
        <w:b/>
        <w:sz w:val="32"/>
        <w:szCs w:val="32"/>
        <w:effect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51201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CD42AB6"/>
    <w:multiLevelType w:val="hybridMultilevel"/>
    <w:tmpl w:val="A26C94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26FC4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28730062"/>
    <w:multiLevelType w:val="hybridMultilevel"/>
    <w:tmpl w:val="D61A1B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296B37DE"/>
    <w:multiLevelType w:val="hybridMultilevel"/>
    <w:tmpl w:val="1450A48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2ABB78FC"/>
    <w:multiLevelType w:val="hybridMultilevel"/>
    <w:tmpl w:val="61D0D1D2"/>
    <w:lvl w:ilvl="0" w:tplc="95DCB742">
      <w:start w:val="1"/>
      <w:numFmt w:val="decimal"/>
      <w:lvlText w:val="A%1."/>
      <w:lvlJc w:val="left"/>
      <w:pPr>
        <w:ind w:left="785" w:hanging="360"/>
      </w:pPr>
      <w:rPr>
        <w:rFonts w:hint="default"/>
      </w:rPr>
    </w:lvl>
    <w:lvl w:ilvl="1" w:tplc="4CDCEE2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C0907BB"/>
    <w:multiLevelType w:val="hybridMultilevel"/>
    <w:tmpl w:val="82509EAA"/>
    <w:lvl w:ilvl="0" w:tplc="960A80F2">
      <w:start w:val="1"/>
      <w:numFmt w:val="decimal"/>
      <w:lvlText w:val="%1."/>
      <w:lvlJc w:val="left"/>
      <w:pPr>
        <w:tabs>
          <w:tab w:val="num" w:pos="792"/>
        </w:tabs>
        <w:ind w:left="792" w:hanging="360"/>
      </w:pPr>
      <w:rPr>
        <w:rFonts w:ascii="Arial" w:hAnsi="Arial" w:hint="default"/>
        <w:b w:val="0"/>
        <w:i w:val="0"/>
        <w:sz w:val="20"/>
      </w:rPr>
    </w:lvl>
    <w:lvl w:ilvl="1" w:tplc="08090001">
      <w:start w:val="1"/>
      <w:numFmt w:val="bullet"/>
      <w:lvlText w:val=""/>
      <w:lvlJc w:val="left"/>
      <w:pPr>
        <w:tabs>
          <w:tab w:val="num" w:pos="2160"/>
        </w:tabs>
        <w:ind w:left="2160" w:hanging="360"/>
      </w:pPr>
      <w:rPr>
        <w:rFonts w:ascii="Symbol" w:hAnsi="Symbol" w:hint="default"/>
        <w:b w:val="0"/>
        <w:i w:val="0"/>
        <w:sz w:val="20"/>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34ED17D6"/>
    <w:multiLevelType w:val="hybridMultilevel"/>
    <w:tmpl w:val="4C607808"/>
    <w:lvl w:ilvl="0" w:tplc="08090001">
      <w:start w:val="1"/>
      <w:numFmt w:val="bullet"/>
      <w:lvlText w:val=""/>
      <w:lvlJc w:val="left"/>
      <w:pPr>
        <w:ind w:left="100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0F0AFE"/>
    <w:multiLevelType w:val="hybridMultilevel"/>
    <w:tmpl w:val="6E88C670"/>
    <w:lvl w:ilvl="0" w:tplc="AC7A4518">
      <w:start w:val="1"/>
      <w:numFmt w:val="decimal"/>
      <w:lvlText w:val="%1."/>
      <w:lvlJc w:val="left"/>
      <w:pPr>
        <w:ind w:left="720" w:hanging="360"/>
      </w:pPr>
      <w:rPr>
        <w:rFonts w:ascii="Arial" w:hAnsi="Arial" w:hint="default"/>
        <w:b w:val="0"/>
        <w:i w:val="0"/>
        <w:sz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BD76B6"/>
    <w:multiLevelType w:val="hybridMultilevel"/>
    <w:tmpl w:val="696605FA"/>
    <w:lvl w:ilvl="0" w:tplc="95DCB742">
      <w:start w:val="1"/>
      <w:numFmt w:val="decimal"/>
      <w:lvlText w:val="A%1."/>
      <w:lvlJc w:val="left"/>
      <w:pPr>
        <w:ind w:left="785" w:hanging="360"/>
      </w:pPr>
      <w:rPr>
        <w:rFonts w:hint="default"/>
      </w:rPr>
    </w:lvl>
    <w:lvl w:ilvl="1" w:tplc="4CDCEE2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8D929AA"/>
    <w:multiLevelType w:val="hybridMultilevel"/>
    <w:tmpl w:val="0F52252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3AFD42F5"/>
    <w:multiLevelType w:val="hybridMultilevel"/>
    <w:tmpl w:val="375049F8"/>
    <w:lvl w:ilvl="0" w:tplc="0809000F">
      <w:start w:val="1"/>
      <w:numFmt w:val="decimal"/>
      <w:lvlText w:val="%1."/>
      <w:lvlJc w:val="left"/>
      <w:pPr>
        <w:ind w:left="720" w:hanging="360"/>
      </w:pPr>
      <w:rPr>
        <w:rFonts w:hint="default"/>
      </w:rPr>
    </w:lvl>
    <w:lvl w:ilvl="1" w:tplc="24BE058E">
      <w:numFmt w:val="bullet"/>
      <w:lvlText w:val="-"/>
      <w:lvlJc w:val="left"/>
      <w:pPr>
        <w:ind w:left="1440" w:hanging="360"/>
      </w:pPr>
      <w:rPr>
        <w:rFonts w:ascii="Arial" w:eastAsia="Times"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E6275A5"/>
    <w:multiLevelType w:val="hybridMultilevel"/>
    <w:tmpl w:val="137274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15:restartNumberingAfterBreak="0">
    <w:nsid w:val="40B2413C"/>
    <w:multiLevelType w:val="hybridMultilevel"/>
    <w:tmpl w:val="C1AA24E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432B138C"/>
    <w:multiLevelType w:val="hybridMultilevel"/>
    <w:tmpl w:val="1ED89F7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433E526F"/>
    <w:multiLevelType w:val="hybridMultilevel"/>
    <w:tmpl w:val="7684444A"/>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3" w15:restartNumberingAfterBreak="0">
    <w:nsid w:val="43CB081E"/>
    <w:multiLevelType w:val="hybridMultilevel"/>
    <w:tmpl w:val="61D0D1D2"/>
    <w:lvl w:ilvl="0" w:tplc="95DCB742">
      <w:start w:val="1"/>
      <w:numFmt w:val="decimal"/>
      <w:lvlText w:val="A%1."/>
      <w:lvlJc w:val="left"/>
      <w:pPr>
        <w:ind w:left="785" w:hanging="360"/>
      </w:pPr>
      <w:rPr>
        <w:rFonts w:hint="default"/>
      </w:rPr>
    </w:lvl>
    <w:lvl w:ilvl="1" w:tplc="4CDCEE2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4F4023F"/>
    <w:multiLevelType w:val="hybridMultilevel"/>
    <w:tmpl w:val="90C8B9E8"/>
    <w:lvl w:ilvl="0" w:tplc="7D442184">
      <w:start w:val="1"/>
      <w:numFmt w:val="bullet"/>
      <w:pStyle w:val="SITASub-listBullet"/>
      <w:lvlText w:val="o"/>
      <w:lvlJc w:val="left"/>
      <w:pPr>
        <w:tabs>
          <w:tab w:val="num" w:pos="1152"/>
        </w:tabs>
        <w:ind w:left="1152" w:hanging="360"/>
      </w:pPr>
      <w:rPr>
        <w:rFonts w:ascii="Courier New" w:hAnsi="Courier New"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5" w15:restartNumberingAfterBreak="0">
    <w:nsid w:val="466A22F9"/>
    <w:multiLevelType w:val="hybridMultilevel"/>
    <w:tmpl w:val="0B2867D8"/>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6" w15:restartNumberingAfterBreak="0">
    <w:nsid w:val="4F0D7A54"/>
    <w:multiLevelType w:val="hybridMultilevel"/>
    <w:tmpl w:val="79C031A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7" w15:restartNumberingAfterBreak="0">
    <w:nsid w:val="522E04B9"/>
    <w:multiLevelType w:val="hybridMultilevel"/>
    <w:tmpl w:val="DB84D05A"/>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8" w15:restartNumberingAfterBreak="0">
    <w:nsid w:val="5566769E"/>
    <w:multiLevelType w:val="hybridMultilevel"/>
    <w:tmpl w:val="1706BABC"/>
    <w:lvl w:ilvl="0" w:tplc="AC7A4518">
      <w:start w:val="1"/>
      <w:numFmt w:val="decimal"/>
      <w:lvlText w:val="%1."/>
      <w:lvlJc w:val="left"/>
      <w:pPr>
        <w:ind w:left="720" w:hanging="360"/>
      </w:pPr>
      <w:rPr>
        <w:rFonts w:ascii="Arial" w:hAnsi="Arial" w:hint="default"/>
        <w:b w:val="0"/>
        <w:i w:val="0"/>
        <w:sz w:val="20"/>
      </w:rPr>
    </w:lvl>
    <w:lvl w:ilvl="1" w:tplc="04090001">
      <w:start w:val="1"/>
      <w:numFmt w:val="bullet"/>
      <w:lvlText w:val=""/>
      <w:lvlJc w:val="left"/>
      <w:pPr>
        <w:ind w:left="1440" w:hanging="360"/>
      </w:pPr>
      <w:rPr>
        <w:rFonts w:ascii="Symbol" w:hAnsi="Symbol" w:hint="default"/>
      </w:rPr>
    </w:lvl>
    <w:lvl w:ilvl="2" w:tplc="7C705DB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221F75"/>
    <w:multiLevelType w:val="hybridMultilevel"/>
    <w:tmpl w:val="EDFA45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5F4B0133"/>
    <w:multiLevelType w:val="hybridMultilevel"/>
    <w:tmpl w:val="D19A8E24"/>
    <w:lvl w:ilvl="0" w:tplc="6D389C44">
      <w:start w:val="1"/>
      <w:numFmt w:val="bullet"/>
      <w:lvlRestart w:val="0"/>
      <w:pStyle w:val="SITAMain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1" w15:restartNumberingAfterBreak="0">
    <w:nsid w:val="5FA61B30"/>
    <w:multiLevelType w:val="hybridMultilevel"/>
    <w:tmpl w:val="013006E6"/>
    <w:lvl w:ilvl="0" w:tplc="9E14FB9A">
      <w:start w:val="1"/>
      <w:numFmt w:val="decimal"/>
      <w:pStyle w:val="SITASub-NumList"/>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0FB413E"/>
    <w:multiLevelType w:val="hybridMultilevel"/>
    <w:tmpl w:val="2FBA5B02"/>
    <w:lvl w:ilvl="0" w:tplc="41C239DA">
      <w:start w:val="1"/>
      <w:numFmt w:val="bullet"/>
      <w:pStyle w:val="SITAStartofEntry"/>
      <w:lvlText w:val=""/>
      <w:lvlJc w:val="left"/>
      <w:pPr>
        <w:tabs>
          <w:tab w:val="num" w:pos="360"/>
        </w:tabs>
        <w:ind w:left="360" w:hanging="360"/>
      </w:pPr>
      <w:rPr>
        <w:rFonts w:ascii="Wingdings 3" w:hAnsi="Wingdings 3"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4305B60"/>
    <w:multiLevelType w:val="hybridMultilevel"/>
    <w:tmpl w:val="C04E2024"/>
    <w:lvl w:ilvl="0" w:tplc="AC7A4518">
      <w:start w:val="1"/>
      <w:numFmt w:val="decimal"/>
      <w:lvlText w:val="%1."/>
      <w:lvlJc w:val="left"/>
      <w:pPr>
        <w:ind w:left="720" w:hanging="360"/>
      </w:pPr>
      <w:rPr>
        <w:rFonts w:ascii="Arial" w:hAnsi="Arial" w:hint="default"/>
        <w:b w:val="0"/>
        <w:i w:val="0"/>
        <w:sz w:val="2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6E4253"/>
    <w:multiLevelType w:val="hybridMultilevel"/>
    <w:tmpl w:val="506A457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5" w15:restartNumberingAfterBreak="0">
    <w:nsid w:val="67D52C8F"/>
    <w:multiLevelType w:val="hybridMultilevel"/>
    <w:tmpl w:val="5D448DA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682B052B"/>
    <w:multiLevelType w:val="hybridMultilevel"/>
    <w:tmpl w:val="800E0AA0"/>
    <w:lvl w:ilvl="0" w:tplc="0280224E">
      <w:numFmt w:val="bullet"/>
      <w:lvlText w:val="-"/>
      <w:lvlJc w:val="left"/>
      <w:pPr>
        <w:ind w:left="792" w:hanging="360"/>
      </w:pPr>
      <w:rPr>
        <w:rFonts w:ascii="Arial" w:eastAsia="Times New Roman"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7" w15:restartNumberingAfterBreak="0">
    <w:nsid w:val="6960668A"/>
    <w:multiLevelType w:val="hybridMultilevel"/>
    <w:tmpl w:val="0EA29E60"/>
    <w:lvl w:ilvl="0" w:tplc="95DCB742">
      <w:start w:val="1"/>
      <w:numFmt w:val="decimal"/>
      <w:lvlText w:val="A%1."/>
      <w:lvlJc w:val="left"/>
      <w:pPr>
        <w:ind w:left="785" w:hanging="360"/>
      </w:pPr>
      <w:rPr>
        <w:rFonts w:hint="default"/>
      </w:rPr>
    </w:lvl>
    <w:lvl w:ilvl="1" w:tplc="4CDCEE2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A7B2C7C"/>
    <w:multiLevelType w:val="hybridMultilevel"/>
    <w:tmpl w:val="AF20EDE8"/>
    <w:lvl w:ilvl="0" w:tplc="04090001">
      <w:start w:val="1"/>
      <w:numFmt w:val="bullet"/>
      <w:lvlText w:val=""/>
      <w:lvlJc w:val="left"/>
      <w:pPr>
        <w:tabs>
          <w:tab w:val="num" w:pos="1512"/>
        </w:tabs>
        <w:ind w:left="1512" w:hanging="360"/>
      </w:pPr>
      <w:rPr>
        <w:rFonts w:ascii="Symbol" w:hAnsi="Symbol" w:hint="default"/>
        <w:b w:val="0"/>
        <w:i w:val="0"/>
        <w:sz w:val="20"/>
      </w:rPr>
    </w:lvl>
    <w:lvl w:ilvl="1" w:tplc="08090001">
      <w:start w:val="1"/>
      <w:numFmt w:val="bullet"/>
      <w:lvlText w:val=""/>
      <w:lvlJc w:val="left"/>
      <w:pPr>
        <w:tabs>
          <w:tab w:val="num" w:pos="2880"/>
        </w:tabs>
        <w:ind w:left="2880" w:hanging="360"/>
      </w:pPr>
      <w:rPr>
        <w:rFonts w:ascii="Symbol" w:hAnsi="Symbol" w:hint="default"/>
        <w:b w:val="0"/>
        <w:i w:val="0"/>
        <w:sz w:val="20"/>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9" w15:restartNumberingAfterBreak="0">
    <w:nsid w:val="6B9A3A25"/>
    <w:multiLevelType w:val="hybridMultilevel"/>
    <w:tmpl w:val="EFB8ED94"/>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0" w15:restartNumberingAfterBreak="0">
    <w:nsid w:val="71AB7BB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72020B77"/>
    <w:multiLevelType w:val="hybridMultilevel"/>
    <w:tmpl w:val="DA44145E"/>
    <w:lvl w:ilvl="0" w:tplc="F31AC36C">
      <w:start w:val="1"/>
      <w:numFmt w:val="decimal"/>
      <w:pStyle w:val="SITACaption"/>
      <w:lvlText w:val="%1."/>
      <w:lvlJc w:val="left"/>
      <w:pPr>
        <w:tabs>
          <w:tab w:val="num" w:pos="792"/>
        </w:tabs>
        <w:ind w:left="792" w:hanging="360"/>
      </w:pPr>
      <w:rPr>
        <w:rFonts w:ascii="Arial" w:hAnsi="Arial" w:hint="default"/>
        <w:b w:val="0"/>
        <w:i w:val="0"/>
        <w:sz w:val="20"/>
        <w:lang w:val="en-GB"/>
      </w:rPr>
    </w:lvl>
    <w:lvl w:ilvl="1" w:tplc="04090003">
      <w:start w:val="1"/>
      <w:numFmt w:val="bullet"/>
      <w:lvlText w:val=""/>
      <w:lvlJc w:val="left"/>
      <w:pPr>
        <w:tabs>
          <w:tab w:val="num" w:pos="2160"/>
        </w:tabs>
        <w:ind w:left="2160" w:hanging="360"/>
      </w:pPr>
      <w:rPr>
        <w:rFonts w:ascii="Symbol" w:hAnsi="Symbol" w:hint="default"/>
        <w:b w:val="0"/>
        <w:i w:val="0"/>
        <w:sz w:val="20"/>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52" w15:restartNumberingAfterBreak="0">
    <w:nsid w:val="72974A84"/>
    <w:multiLevelType w:val="hybridMultilevel"/>
    <w:tmpl w:val="696605FA"/>
    <w:lvl w:ilvl="0" w:tplc="F31AC36C">
      <w:start w:val="1"/>
      <w:numFmt w:val="decimal"/>
      <w:lvlText w:val="A%1."/>
      <w:lvlJc w:val="left"/>
      <w:pPr>
        <w:ind w:left="785" w:hanging="360"/>
      </w:pPr>
      <w:rPr>
        <w:rFonts w:hint="default"/>
      </w:rPr>
    </w:lvl>
    <w:lvl w:ilvl="1" w:tplc="04090003">
      <w:start w:val="1"/>
      <w:numFmt w:val="decimal"/>
      <w:lvlText w:val="%2)"/>
      <w:lvlJc w:val="left"/>
      <w:pPr>
        <w:ind w:left="1440" w:hanging="360"/>
      </w:pPr>
      <w:rPr>
        <w:rFonts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3" w15:restartNumberingAfterBreak="0">
    <w:nsid w:val="72A6289A"/>
    <w:multiLevelType w:val="hybridMultilevel"/>
    <w:tmpl w:val="992473EC"/>
    <w:lvl w:ilvl="0" w:tplc="F31AC36C">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4" w15:restartNumberingAfterBreak="0">
    <w:nsid w:val="740D75A5"/>
    <w:multiLevelType w:val="hybridMultilevel"/>
    <w:tmpl w:val="A42A8376"/>
    <w:lvl w:ilvl="0" w:tplc="95DCB742">
      <w:start w:val="1"/>
      <w:numFmt w:val="lowerLetter"/>
      <w:pStyle w:val="SITANumList"/>
      <w:lvlText w:val="%1."/>
      <w:lvlJc w:val="left"/>
      <w:pPr>
        <w:tabs>
          <w:tab w:val="num" w:pos="1152"/>
        </w:tabs>
        <w:ind w:left="1152" w:hanging="360"/>
      </w:pPr>
      <w:rPr>
        <w:rFonts w:ascii="Arial" w:hAnsi="Arial" w:hint="default"/>
        <w:sz w:val="20"/>
      </w:rPr>
    </w:lvl>
    <w:lvl w:ilvl="1" w:tplc="4CDCEE2C" w:tentative="1">
      <w:start w:val="1"/>
      <w:numFmt w:val="lowerLetter"/>
      <w:lvlText w:val="%2."/>
      <w:lvlJc w:val="left"/>
      <w:pPr>
        <w:tabs>
          <w:tab w:val="num" w:pos="1872"/>
        </w:tabs>
        <w:ind w:left="1872" w:hanging="360"/>
      </w:pPr>
    </w:lvl>
    <w:lvl w:ilvl="2" w:tplc="0419001B" w:tentative="1">
      <w:start w:val="1"/>
      <w:numFmt w:val="lowerRoman"/>
      <w:lvlText w:val="%3."/>
      <w:lvlJc w:val="right"/>
      <w:pPr>
        <w:tabs>
          <w:tab w:val="num" w:pos="2592"/>
        </w:tabs>
        <w:ind w:left="2592" w:hanging="180"/>
      </w:pPr>
    </w:lvl>
    <w:lvl w:ilvl="3" w:tplc="0419000F" w:tentative="1">
      <w:start w:val="1"/>
      <w:numFmt w:val="decimal"/>
      <w:lvlText w:val="%4."/>
      <w:lvlJc w:val="left"/>
      <w:pPr>
        <w:tabs>
          <w:tab w:val="num" w:pos="3312"/>
        </w:tabs>
        <w:ind w:left="3312" w:hanging="360"/>
      </w:pPr>
    </w:lvl>
    <w:lvl w:ilvl="4" w:tplc="04190019" w:tentative="1">
      <w:start w:val="1"/>
      <w:numFmt w:val="lowerLetter"/>
      <w:lvlText w:val="%5."/>
      <w:lvlJc w:val="left"/>
      <w:pPr>
        <w:tabs>
          <w:tab w:val="num" w:pos="4032"/>
        </w:tabs>
        <w:ind w:left="4032" w:hanging="360"/>
      </w:pPr>
    </w:lvl>
    <w:lvl w:ilvl="5" w:tplc="0419001B" w:tentative="1">
      <w:start w:val="1"/>
      <w:numFmt w:val="lowerRoman"/>
      <w:lvlText w:val="%6."/>
      <w:lvlJc w:val="right"/>
      <w:pPr>
        <w:tabs>
          <w:tab w:val="num" w:pos="4752"/>
        </w:tabs>
        <w:ind w:left="4752" w:hanging="180"/>
      </w:pPr>
    </w:lvl>
    <w:lvl w:ilvl="6" w:tplc="0419000F" w:tentative="1">
      <w:start w:val="1"/>
      <w:numFmt w:val="decimal"/>
      <w:lvlText w:val="%7."/>
      <w:lvlJc w:val="left"/>
      <w:pPr>
        <w:tabs>
          <w:tab w:val="num" w:pos="5472"/>
        </w:tabs>
        <w:ind w:left="5472" w:hanging="360"/>
      </w:pPr>
    </w:lvl>
    <w:lvl w:ilvl="7" w:tplc="04190019" w:tentative="1">
      <w:start w:val="1"/>
      <w:numFmt w:val="lowerLetter"/>
      <w:lvlText w:val="%8."/>
      <w:lvlJc w:val="left"/>
      <w:pPr>
        <w:tabs>
          <w:tab w:val="num" w:pos="6192"/>
        </w:tabs>
        <w:ind w:left="6192" w:hanging="360"/>
      </w:pPr>
    </w:lvl>
    <w:lvl w:ilvl="8" w:tplc="0419001B" w:tentative="1">
      <w:start w:val="1"/>
      <w:numFmt w:val="lowerRoman"/>
      <w:lvlText w:val="%9."/>
      <w:lvlJc w:val="right"/>
      <w:pPr>
        <w:tabs>
          <w:tab w:val="num" w:pos="6912"/>
        </w:tabs>
        <w:ind w:left="6912" w:hanging="180"/>
      </w:pPr>
    </w:lvl>
  </w:abstractNum>
  <w:abstractNum w:abstractNumId="55" w15:restartNumberingAfterBreak="0">
    <w:nsid w:val="75C97982"/>
    <w:multiLevelType w:val="hybridMultilevel"/>
    <w:tmpl w:val="696605FA"/>
    <w:lvl w:ilvl="0" w:tplc="A802D3D4">
      <w:start w:val="1"/>
      <w:numFmt w:val="decimal"/>
      <w:lvlText w:val="A%1."/>
      <w:lvlJc w:val="left"/>
      <w:pPr>
        <w:ind w:left="785" w:hanging="360"/>
      </w:pPr>
      <w:rPr>
        <w:rFonts w:hint="default"/>
      </w:rPr>
    </w:lvl>
    <w:lvl w:ilvl="1" w:tplc="04090019">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DE638C"/>
    <w:multiLevelType w:val="hybridMultilevel"/>
    <w:tmpl w:val="FA402C72"/>
    <w:lvl w:ilvl="0" w:tplc="BA8E4EEC">
      <w:numFmt w:val="bullet"/>
      <w:lvlText w:val="-"/>
      <w:lvlJc w:val="left"/>
      <w:pPr>
        <w:ind w:left="792" w:hanging="360"/>
      </w:pPr>
      <w:rPr>
        <w:rFonts w:ascii="Arial" w:eastAsia="Times New Roman" w:hAnsi="Arial" w:cs="Arial" w:hint="default"/>
      </w:rPr>
    </w:lvl>
    <w:lvl w:ilvl="1" w:tplc="08090001" w:tentative="1">
      <w:start w:val="1"/>
      <w:numFmt w:val="bullet"/>
      <w:lvlText w:val="o"/>
      <w:lvlJc w:val="left"/>
      <w:pPr>
        <w:ind w:left="1512" w:hanging="360"/>
      </w:pPr>
      <w:rPr>
        <w:rFonts w:ascii="Courier New" w:hAnsi="Courier New" w:cs="Courier New" w:hint="default"/>
      </w:rPr>
    </w:lvl>
    <w:lvl w:ilvl="2" w:tplc="0409001B" w:tentative="1">
      <w:start w:val="1"/>
      <w:numFmt w:val="bullet"/>
      <w:lvlText w:val=""/>
      <w:lvlJc w:val="left"/>
      <w:pPr>
        <w:ind w:left="2232" w:hanging="360"/>
      </w:pPr>
      <w:rPr>
        <w:rFonts w:ascii="Wingdings" w:hAnsi="Wingdings" w:hint="default"/>
      </w:rPr>
    </w:lvl>
    <w:lvl w:ilvl="3" w:tplc="0409000F" w:tentative="1">
      <w:start w:val="1"/>
      <w:numFmt w:val="bullet"/>
      <w:lvlText w:val=""/>
      <w:lvlJc w:val="left"/>
      <w:pPr>
        <w:ind w:left="2952" w:hanging="360"/>
      </w:pPr>
      <w:rPr>
        <w:rFonts w:ascii="Symbol" w:hAnsi="Symbol" w:hint="default"/>
      </w:rPr>
    </w:lvl>
    <w:lvl w:ilvl="4" w:tplc="04090019" w:tentative="1">
      <w:start w:val="1"/>
      <w:numFmt w:val="bullet"/>
      <w:lvlText w:val="o"/>
      <w:lvlJc w:val="left"/>
      <w:pPr>
        <w:ind w:left="3672" w:hanging="360"/>
      </w:pPr>
      <w:rPr>
        <w:rFonts w:ascii="Courier New" w:hAnsi="Courier New" w:cs="Courier New" w:hint="default"/>
      </w:rPr>
    </w:lvl>
    <w:lvl w:ilvl="5" w:tplc="0409001B" w:tentative="1">
      <w:start w:val="1"/>
      <w:numFmt w:val="bullet"/>
      <w:lvlText w:val=""/>
      <w:lvlJc w:val="left"/>
      <w:pPr>
        <w:ind w:left="4392" w:hanging="360"/>
      </w:pPr>
      <w:rPr>
        <w:rFonts w:ascii="Wingdings" w:hAnsi="Wingdings" w:hint="default"/>
      </w:rPr>
    </w:lvl>
    <w:lvl w:ilvl="6" w:tplc="0409000F" w:tentative="1">
      <w:start w:val="1"/>
      <w:numFmt w:val="bullet"/>
      <w:lvlText w:val=""/>
      <w:lvlJc w:val="left"/>
      <w:pPr>
        <w:ind w:left="5112" w:hanging="360"/>
      </w:pPr>
      <w:rPr>
        <w:rFonts w:ascii="Symbol" w:hAnsi="Symbol" w:hint="default"/>
      </w:rPr>
    </w:lvl>
    <w:lvl w:ilvl="7" w:tplc="04090019" w:tentative="1">
      <w:start w:val="1"/>
      <w:numFmt w:val="bullet"/>
      <w:lvlText w:val="o"/>
      <w:lvlJc w:val="left"/>
      <w:pPr>
        <w:ind w:left="5832" w:hanging="360"/>
      </w:pPr>
      <w:rPr>
        <w:rFonts w:ascii="Courier New" w:hAnsi="Courier New" w:cs="Courier New" w:hint="default"/>
      </w:rPr>
    </w:lvl>
    <w:lvl w:ilvl="8" w:tplc="0409001B" w:tentative="1">
      <w:start w:val="1"/>
      <w:numFmt w:val="bullet"/>
      <w:lvlText w:val=""/>
      <w:lvlJc w:val="left"/>
      <w:pPr>
        <w:ind w:left="6552" w:hanging="360"/>
      </w:pPr>
      <w:rPr>
        <w:rFonts w:ascii="Wingdings" w:hAnsi="Wingdings" w:hint="default"/>
      </w:rPr>
    </w:lvl>
  </w:abstractNum>
  <w:abstractNum w:abstractNumId="57" w15:restartNumberingAfterBreak="0">
    <w:nsid w:val="791B5B8B"/>
    <w:multiLevelType w:val="hybridMultilevel"/>
    <w:tmpl w:val="696605FA"/>
    <w:lvl w:ilvl="0" w:tplc="95DCB742">
      <w:start w:val="1"/>
      <w:numFmt w:val="decimal"/>
      <w:lvlText w:val="A%1."/>
      <w:lvlJc w:val="left"/>
      <w:pPr>
        <w:ind w:left="785" w:hanging="360"/>
      </w:pPr>
      <w:rPr>
        <w:rFonts w:hint="default"/>
      </w:rPr>
    </w:lvl>
    <w:lvl w:ilvl="1" w:tplc="4CDCEE2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BFF393C"/>
    <w:multiLevelType w:val="hybridMultilevel"/>
    <w:tmpl w:val="DEECA0D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9" w15:restartNumberingAfterBreak="0">
    <w:nsid w:val="7C896015"/>
    <w:multiLevelType w:val="hybridMultilevel"/>
    <w:tmpl w:val="B2142FF4"/>
    <w:lvl w:ilvl="0" w:tplc="107265C0">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0"/>
  </w:num>
  <w:num w:numId="2">
    <w:abstractNumId w:val="50"/>
  </w:num>
  <w:num w:numId="3">
    <w:abstractNumId w:val="17"/>
  </w:num>
  <w:num w:numId="4">
    <w:abstractNumId w:val="19"/>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54"/>
  </w:num>
  <w:num w:numId="16">
    <w:abstractNumId w:val="42"/>
  </w:num>
  <w:num w:numId="17">
    <w:abstractNumId w:val="41"/>
  </w:num>
  <w:num w:numId="18">
    <w:abstractNumId w:val="16"/>
  </w:num>
  <w:num w:numId="19">
    <w:abstractNumId w:val="34"/>
  </w:num>
  <w:num w:numId="20">
    <w:abstractNumId w:val="4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43"/>
  </w:num>
  <w:num w:numId="24">
    <w:abstractNumId w:val="38"/>
  </w:num>
  <w:num w:numId="25">
    <w:abstractNumId w:val="49"/>
  </w:num>
  <w:num w:numId="26">
    <w:abstractNumId w:val="44"/>
  </w:num>
  <w:num w:numId="27">
    <w:abstractNumId w:val="46"/>
  </w:num>
  <w:num w:numId="28">
    <w:abstractNumId w:val="56"/>
  </w:num>
  <w:num w:numId="29">
    <w:abstractNumId w:val="25"/>
  </w:num>
  <w:num w:numId="30">
    <w:abstractNumId w:val="47"/>
  </w:num>
  <w:num w:numId="31">
    <w:abstractNumId w:val="28"/>
  </w:num>
  <w:num w:numId="32">
    <w:abstractNumId w:val="20"/>
  </w:num>
  <w:num w:numId="33">
    <w:abstractNumId w:val="59"/>
  </w:num>
  <w:num w:numId="34">
    <w:abstractNumId w:val="18"/>
  </w:num>
  <w:num w:numId="35">
    <w:abstractNumId w:val="57"/>
  </w:num>
  <w:num w:numId="36">
    <w:abstractNumId w:val="55"/>
  </w:num>
  <w:num w:numId="37">
    <w:abstractNumId w:val="13"/>
  </w:num>
  <w:num w:numId="38">
    <w:abstractNumId w:val="52"/>
  </w:num>
  <w:num w:numId="39">
    <w:abstractNumId w:val="26"/>
  </w:num>
  <w:num w:numId="40">
    <w:abstractNumId w:val="48"/>
  </w:num>
  <w:num w:numId="41">
    <w:abstractNumId w:val="15"/>
  </w:num>
  <w:num w:numId="42">
    <w:abstractNumId w:val="39"/>
  </w:num>
  <w:num w:numId="43">
    <w:abstractNumId w:val="53"/>
  </w:num>
  <w:num w:numId="44">
    <w:abstractNumId w:val="45"/>
  </w:num>
  <w:num w:numId="45">
    <w:abstractNumId w:val="11"/>
  </w:num>
  <w:num w:numId="46">
    <w:abstractNumId w:val="29"/>
  </w:num>
  <w:num w:numId="47">
    <w:abstractNumId w:val="31"/>
  </w:num>
  <w:num w:numId="48">
    <w:abstractNumId w:val="21"/>
  </w:num>
  <w:num w:numId="49">
    <w:abstractNumId w:val="58"/>
  </w:num>
  <w:num w:numId="50">
    <w:abstractNumId w:val="27"/>
  </w:num>
  <w:num w:numId="51">
    <w:abstractNumId w:val="37"/>
  </w:num>
  <w:num w:numId="52">
    <w:abstractNumId w:val="12"/>
  </w:num>
  <w:num w:numId="53">
    <w:abstractNumId w:val="14"/>
  </w:num>
  <w:num w:numId="54">
    <w:abstractNumId w:val="35"/>
  </w:num>
  <w:num w:numId="55">
    <w:abstractNumId w:val="22"/>
  </w:num>
  <w:num w:numId="56">
    <w:abstractNumId w:val="36"/>
  </w:num>
  <w:num w:numId="57">
    <w:abstractNumId w:val="33"/>
  </w:num>
  <w:num w:numId="58">
    <w:abstractNumId w:val="24"/>
  </w:num>
  <w:num w:numId="59">
    <w:abstractNumId w:val="30"/>
  </w:num>
  <w:num w:numId="60">
    <w:abstractNumId w:val="32"/>
  </w:num>
  <w:num w:numId="61">
    <w:abstractNumId w:val="51"/>
  </w:num>
  <w:numIdMacAtCleanup w:val="5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y Golovachev (Contractor)">
    <w15:presenceInfo w15:providerId="None" w15:userId="Andrey Golovachev (Contractor)"/>
  </w15:person>
  <w15:person w15:author="Krisna Pawan">
    <w15:presenceInfo w15:providerId="None" w15:userId="Krisna Paw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activeWritingStyle w:appName="MSWord" w:lang="en-IE" w:vendorID="64" w:dllVersion="131078" w:nlCheck="1" w:checkStyle="1"/>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offLineKey" w:val="40441.55532"/>
  </w:docVars>
  <w:rsids>
    <w:rsidRoot w:val="00570C52"/>
    <w:rsid w:val="0000130A"/>
    <w:rsid w:val="000022B8"/>
    <w:rsid w:val="00002446"/>
    <w:rsid w:val="00002E98"/>
    <w:rsid w:val="00002EE0"/>
    <w:rsid w:val="00003EB6"/>
    <w:rsid w:val="00004053"/>
    <w:rsid w:val="000053F3"/>
    <w:rsid w:val="000058A6"/>
    <w:rsid w:val="00005ED3"/>
    <w:rsid w:val="000074FB"/>
    <w:rsid w:val="000106DE"/>
    <w:rsid w:val="00011773"/>
    <w:rsid w:val="00011940"/>
    <w:rsid w:val="00012E1E"/>
    <w:rsid w:val="0001497F"/>
    <w:rsid w:val="000158E0"/>
    <w:rsid w:val="00016785"/>
    <w:rsid w:val="00016C21"/>
    <w:rsid w:val="000209D0"/>
    <w:rsid w:val="00021BF7"/>
    <w:rsid w:val="000225B8"/>
    <w:rsid w:val="00023E76"/>
    <w:rsid w:val="000258EA"/>
    <w:rsid w:val="00025B94"/>
    <w:rsid w:val="00025F31"/>
    <w:rsid w:val="00026494"/>
    <w:rsid w:val="0002777C"/>
    <w:rsid w:val="0003216B"/>
    <w:rsid w:val="0003302B"/>
    <w:rsid w:val="00033D0D"/>
    <w:rsid w:val="00034968"/>
    <w:rsid w:val="00036F56"/>
    <w:rsid w:val="00040012"/>
    <w:rsid w:val="00041C48"/>
    <w:rsid w:val="000433B2"/>
    <w:rsid w:val="0004423A"/>
    <w:rsid w:val="000444ED"/>
    <w:rsid w:val="00044D17"/>
    <w:rsid w:val="00046475"/>
    <w:rsid w:val="000476B8"/>
    <w:rsid w:val="000478A0"/>
    <w:rsid w:val="00050905"/>
    <w:rsid w:val="00050D3C"/>
    <w:rsid w:val="00050F5D"/>
    <w:rsid w:val="000517AB"/>
    <w:rsid w:val="00051D7F"/>
    <w:rsid w:val="00053673"/>
    <w:rsid w:val="00053C50"/>
    <w:rsid w:val="00054C1E"/>
    <w:rsid w:val="00055E48"/>
    <w:rsid w:val="0005746A"/>
    <w:rsid w:val="00057D36"/>
    <w:rsid w:val="00060B8C"/>
    <w:rsid w:val="000613DE"/>
    <w:rsid w:val="00064BB3"/>
    <w:rsid w:val="000672DF"/>
    <w:rsid w:val="000709B7"/>
    <w:rsid w:val="000716AE"/>
    <w:rsid w:val="00073A1D"/>
    <w:rsid w:val="000740CF"/>
    <w:rsid w:val="000742A3"/>
    <w:rsid w:val="0007494F"/>
    <w:rsid w:val="00075375"/>
    <w:rsid w:val="000765EE"/>
    <w:rsid w:val="00080181"/>
    <w:rsid w:val="00080485"/>
    <w:rsid w:val="0008127C"/>
    <w:rsid w:val="00084CCC"/>
    <w:rsid w:val="0008634F"/>
    <w:rsid w:val="0008779A"/>
    <w:rsid w:val="00087CE6"/>
    <w:rsid w:val="0009000C"/>
    <w:rsid w:val="00091AAF"/>
    <w:rsid w:val="000929AE"/>
    <w:rsid w:val="00093573"/>
    <w:rsid w:val="00094140"/>
    <w:rsid w:val="00095407"/>
    <w:rsid w:val="000971AF"/>
    <w:rsid w:val="000A08FE"/>
    <w:rsid w:val="000A2DF9"/>
    <w:rsid w:val="000A539C"/>
    <w:rsid w:val="000A5612"/>
    <w:rsid w:val="000A5E85"/>
    <w:rsid w:val="000A7424"/>
    <w:rsid w:val="000A789A"/>
    <w:rsid w:val="000A7C83"/>
    <w:rsid w:val="000B1A63"/>
    <w:rsid w:val="000B36D5"/>
    <w:rsid w:val="000B4646"/>
    <w:rsid w:val="000B4C6A"/>
    <w:rsid w:val="000B7CAD"/>
    <w:rsid w:val="000B7CCD"/>
    <w:rsid w:val="000B7D6C"/>
    <w:rsid w:val="000C08F2"/>
    <w:rsid w:val="000C1224"/>
    <w:rsid w:val="000C17F9"/>
    <w:rsid w:val="000C4B84"/>
    <w:rsid w:val="000C58AC"/>
    <w:rsid w:val="000C6750"/>
    <w:rsid w:val="000C7249"/>
    <w:rsid w:val="000C73B5"/>
    <w:rsid w:val="000C7CF0"/>
    <w:rsid w:val="000D063E"/>
    <w:rsid w:val="000D09BE"/>
    <w:rsid w:val="000D0EC9"/>
    <w:rsid w:val="000D1417"/>
    <w:rsid w:val="000D246A"/>
    <w:rsid w:val="000D301E"/>
    <w:rsid w:val="000D4406"/>
    <w:rsid w:val="000D4BF0"/>
    <w:rsid w:val="000E0AEC"/>
    <w:rsid w:val="000E0D9A"/>
    <w:rsid w:val="000E1A13"/>
    <w:rsid w:val="000E239E"/>
    <w:rsid w:val="000E2B2C"/>
    <w:rsid w:val="000E2CFA"/>
    <w:rsid w:val="000E315E"/>
    <w:rsid w:val="000E52D7"/>
    <w:rsid w:val="000E58CD"/>
    <w:rsid w:val="000E5E31"/>
    <w:rsid w:val="000E79B2"/>
    <w:rsid w:val="000F2095"/>
    <w:rsid w:val="000F20A8"/>
    <w:rsid w:val="000F4729"/>
    <w:rsid w:val="000F5266"/>
    <w:rsid w:val="000F5B81"/>
    <w:rsid w:val="000F61FC"/>
    <w:rsid w:val="000F6C5B"/>
    <w:rsid w:val="000F7E09"/>
    <w:rsid w:val="000F7ECB"/>
    <w:rsid w:val="00100E0B"/>
    <w:rsid w:val="001017AF"/>
    <w:rsid w:val="00107B8E"/>
    <w:rsid w:val="00107E85"/>
    <w:rsid w:val="00111C30"/>
    <w:rsid w:val="001122CD"/>
    <w:rsid w:val="0011246D"/>
    <w:rsid w:val="00112A7D"/>
    <w:rsid w:val="00112F1F"/>
    <w:rsid w:val="001130A6"/>
    <w:rsid w:val="00113367"/>
    <w:rsid w:val="00114B81"/>
    <w:rsid w:val="00115D77"/>
    <w:rsid w:val="00116C42"/>
    <w:rsid w:val="001177B3"/>
    <w:rsid w:val="001224CE"/>
    <w:rsid w:val="00122E20"/>
    <w:rsid w:val="0012321A"/>
    <w:rsid w:val="0012359A"/>
    <w:rsid w:val="001329C0"/>
    <w:rsid w:val="00133EC9"/>
    <w:rsid w:val="00135BE1"/>
    <w:rsid w:val="00136372"/>
    <w:rsid w:val="00136B88"/>
    <w:rsid w:val="00136C26"/>
    <w:rsid w:val="001406E5"/>
    <w:rsid w:val="00142ADE"/>
    <w:rsid w:val="001438AA"/>
    <w:rsid w:val="001458A5"/>
    <w:rsid w:val="0014679F"/>
    <w:rsid w:val="00150564"/>
    <w:rsid w:val="00150639"/>
    <w:rsid w:val="00150BA6"/>
    <w:rsid w:val="0015182B"/>
    <w:rsid w:val="00151DB1"/>
    <w:rsid w:val="00151DDB"/>
    <w:rsid w:val="00152915"/>
    <w:rsid w:val="0015335D"/>
    <w:rsid w:val="001557F2"/>
    <w:rsid w:val="00155A06"/>
    <w:rsid w:val="00161029"/>
    <w:rsid w:val="001620E9"/>
    <w:rsid w:val="00163187"/>
    <w:rsid w:val="001639FC"/>
    <w:rsid w:val="001641EE"/>
    <w:rsid w:val="00164556"/>
    <w:rsid w:val="00164AB8"/>
    <w:rsid w:val="00164B6F"/>
    <w:rsid w:val="001657BD"/>
    <w:rsid w:val="00166526"/>
    <w:rsid w:val="001672B7"/>
    <w:rsid w:val="00167365"/>
    <w:rsid w:val="0016752D"/>
    <w:rsid w:val="00167A3D"/>
    <w:rsid w:val="001705FC"/>
    <w:rsid w:val="001709BE"/>
    <w:rsid w:val="00170F95"/>
    <w:rsid w:val="00172AE5"/>
    <w:rsid w:val="0017357F"/>
    <w:rsid w:val="00173590"/>
    <w:rsid w:val="00176E3A"/>
    <w:rsid w:val="00177646"/>
    <w:rsid w:val="001802C0"/>
    <w:rsid w:val="00180A08"/>
    <w:rsid w:val="00181E2D"/>
    <w:rsid w:val="00182801"/>
    <w:rsid w:val="00182C62"/>
    <w:rsid w:val="00182DC4"/>
    <w:rsid w:val="00182FBE"/>
    <w:rsid w:val="0018385D"/>
    <w:rsid w:val="00183E4F"/>
    <w:rsid w:val="001845AC"/>
    <w:rsid w:val="00185745"/>
    <w:rsid w:val="00185A01"/>
    <w:rsid w:val="00186873"/>
    <w:rsid w:val="00186C87"/>
    <w:rsid w:val="001877C0"/>
    <w:rsid w:val="00191EB3"/>
    <w:rsid w:val="00192574"/>
    <w:rsid w:val="00192B61"/>
    <w:rsid w:val="00193EB5"/>
    <w:rsid w:val="00193EE6"/>
    <w:rsid w:val="00194402"/>
    <w:rsid w:val="001964A3"/>
    <w:rsid w:val="001A2B97"/>
    <w:rsid w:val="001A3E22"/>
    <w:rsid w:val="001A3F30"/>
    <w:rsid w:val="001A45B2"/>
    <w:rsid w:val="001A4E20"/>
    <w:rsid w:val="001A4EFF"/>
    <w:rsid w:val="001A57F3"/>
    <w:rsid w:val="001A6E5C"/>
    <w:rsid w:val="001A742A"/>
    <w:rsid w:val="001A77D7"/>
    <w:rsid w:val="001A79A4"/>
    <w:rsid w:val="001A79E1"/>
    <w:rsid w:val="001B0CF7"/>
    <w:rsid w:val="001B281E"/>
    <w:rsid w:val="001B29B7"/>
    <w:rsid w:val="001B2F3A"/>
    <w:rsid w:val="001B42C3"/>
    <w:rsid w:val="001B466C"/>
    <w:rsid w:val="001B4E1F"/>
    <w:rsid w:val="001B5F37"/>
    <w:rsid w:val="001B6DBE"/>
    <w:rsid w:val="001B7183"/>
    <w:rsid w:val="001C00DF"/>
    <w:rsid w:val="001C0D99"/>
    <w:rsid w:val="001C1302"/>
    <w:rsid w:val="001C1988"/>
    <w:rsid w:val="001C2019"/>
    <w:rsid w:val="001C2CC4"/>
    <w:rsid w:val="001C2FF0"/>
    <w:rsid w:val="001C4A54"/>
    <w:rsid w:val="001C4B5D"/>
    <w:rsid w:val="001C4E64"/>
    <w:rsid w:val="001D12C5"/>
    <w:rsid w:val="001D182D"/>
    <w:rsid w:val="001D1DE0"/>
    <w:rsid w:val="001D3566"/>
    <w:rsid w:val="001D4997"/>
    <w:rsid w:val="001D4AFD"/>
    <w:rsid w:val="001D4E70"/>
    <w:rsid w:val="001D5B72"/>
    <w:rsid w:val="001D5F06"/>
    <w:rsid w:val="001D659C"/>
    <w:rsid w:val="001D65AB"/>
    <w:rsid w:val="001D7EE4"/>
    <w:rsid w:val="001E057E"/>
    <w:rsid w:val="001E0781"/>
    <w:rsid w:val="001E0B71"/>
    <w:rsid w:val="001E36E1"/>
    <w:rsid w:val="001E4599"/>
    <w:rsid w:val="001E646E"/>
    <w:rsid w:val="001E75D5"/>
    <w:rsid w:val="001E761E"/>
    <w:rsid w:val="001E7CB7"/>
    <w:rsid w:val="001F1C42"/>
    <w:rsid w:val="001F1DAA"/>
    <w:rsid w:val="001F2607"/>
    <w:rsid w:val="001F43C0"/>
    <w:rsid w:val="001F48D1"/>
    <w:rsid w:val="001F50B3"/>
    <w:rsid w:val="001F5386"/>
    <w:rsid w:val="001F61BE"/>
    <w:rsid w:val="001F637B"/>
    <w:rsid w:val="0020185E"/>
    <w:rsid w:val="002019CE"/>
    <w:rsid w:val="00202F18"/>
    <w:rsid w:val="00204B69"/>
    <w:rsid w:val="00204B70"/>
    <w:rsid w:val="00207453"/>
    <w:rsid w:val="00207D68"/>
    <w:rsid w:val="00210ADE"/>
    <w:rsid w:val="00211184"/>
    <w:rsid w:val="00211C26"/>
    <w:rsid w:val="002139FB"/>
    <w:rsid w:val="002147A5"/>
    <w:rsid w:val="002147E9"/>
    <w:rsid w:val="00215B91"/>
    <w:rsid w:val="00220A03"/>
    <w:rsid w:val="00221150"/>
    <w:rsid w:val="002211BE"/>
    <w:rsid w:val="00222344"/>
    <w:rsid w:val="002229B4"/>
    <w:rsid w:val="002233FA"/>
    <w:rsid w:val="0022386D"/>
    <w:rsid w:val="00223931"/>
    <w:rsid w:val="00223E64"/>
    <w:rsid w:val="0022412E"/>
    <w:rsid w:val="002248EC"/>
    <w:rsid w:val="00225BD8"/>
    <w:rsid w:val="00230579"/>
    <w:rsid w:val="0023114A"/>
    <w:rsid w:val="00231493"/>
    <w:rsid w:val="00231836"/>
    <w:rsid w:val="002321E0"/>
    <w:rsid w:val="0023492F"/>
    <w:rsid w:val="00234E84"/>
    <w:rsid w:val="00234EA7"/>
    <w:rsid w:val="002365C5"/>
    <w:rsid w:val="00237081"/>
    <w:rsid w:val="00237868"/>
    <w:rsid w:val="0024111E"/>
    <w:rsid w:val="00242541"/>
    <w:rsid w:val="00242AC3"/>
    <w:rsid w:val="00242CCB"/>
    <w:rsid w:val="00242EF8"/>
    <w:rsid w:val="002431BA"/>
    <w:rsid w:val="002434C9"/>
    <w:rsid w:val="00243FDE"/>
    <w:rsid w:val="002453DC"/>
    <w:rsid w:val="002461DE"/>
    <w:rsid w:val="0024730F"/>
    <w:rsid w:val="002503E4"/>
    <w:rsid w:val="002505C2"/>
    <w:rsid w:val="002519B5"/>
    <w:rsid w:val="00253BAF"/>
    <w:rsid w:val="00253CF2"/>
    <w:rsid w:val="00254AD3"/>
    <w:rsid w:val="002550EB"/>
    <w:rsid w:val="002554A5"/>
    <w:rsid w:val="002556B1"/>
    <w:rsid w:val="002571F5"/>
    <w:rsid w:val="002579AF"/>
    <w:rsid w:val="002611C5"/>
    <w:rsid w:val="0026169B"/>
    <w:rsid w:val="002623B1"/>
    <w:rsid w:val="0026289F"/>
    <w:rsid w:val="00264800"/>
    <w:rsid w:val="00265D13"/>
    <w:rsid w:val="00266B26"/>
    <w:rsid w:val="002678D6"/>
    <w:rsid w:val="00270D82"/>
    <w:rsid w:val="00273AF0"/>
    <w:rsid w:val="00275892"/>
    <w:rsid w:val="00275AEB"/>
    <w:rsid w:val="00275F20"/>
    <w:rsid w:val="00276C68"/>
    <w:rsid w:val="0027715A"/>
    <w:rsid w:val="0027774E"/>
    <w:rsid w:val="002815F5"/>
    <w:rsid w:val="00281B84"/>
    <w:rsid w:val="00281F82"/>
    <w:rsid w:val="002836C7"/>
    <w:rsid w:val="002840A1"/>
    <w:rsid w:val="002844CF"/>
    <w:rsid w:val="00286705"/>
    <w:rsid w:val="00287F76"/>
    <w:rsid w:val="0029053F"/>
    <w:rsid w:val="00290834"/>
    <w:rsid w:val="002909AF"/>
    <w:rsid w:val="00290CB2"/>
    <w:rsid w:val="00292265"/>
    <w:rsid w:val="002923A2"/>
    <w:rsid w:val="00292437"/>
    <w:rsid w:val="002929A1"/>
    <w:rsid w:val="002930A8"/>
    <w:rsid w:val="00293151"/>
    <w:rsid w:val="00293E25"/>
    <w:rsid w:val="00294600"/>
    <w:rsid w:val="00294F32"/>
    <w:rsid w:val="00295D9E"/>
    <w:rsid w:val="002966E6"/>
    <w:rsid w:val="002A037F"/>
    <w:rsid w:val="002A065F"/>
    <w:rsid w:val="002A090E"/>
    <w:rsid w:val="002A27B0"/>
    <w:rsid w:val="002A3F34"/>
    <w:rsid w:val="002A56F2"/>
    <w:rsid w:val="002A68AE"/>
    <w:rsid w:val="002A6F73"/>
    <w:rsid w:val="002A6FC4"/>
    <w:rsid w:val="002A791E"/>
    <w:rsid w:val="002B0DDF"/>
    <w:rsid w:val="002B182C"/>
    <w:rsid w:val="002B3C41"/>
    <w:rsid w:val="002C1914"/>
    <w:rsid w:val="002C2DEB"/>
    <w:rsid w:val="002C4428"/>
    <w:rsid w:val="002C4DFE"/>
    <w:rsid w:val="002C5FBD"/>
    <w:rsid w:val="002C6C82"/>
    <w:rsid w:val="002C7CA2"/>
    <w:rsid w:val="002D1CB8"/>
    <w:rsid w:val="002D1DA5"/>
    <w:rsid w:val="002D25D6"/>
    <w:rsid w:val="002D40D4"/>
    <w:rsid w:val="002D4C8D"/>
    <w:rsid w:val="002D5450"/>
    <w:rsid w:val="002D55F7"/>
    <w:rsid w:val="002E1F35"/>
    <w:rsid w:val="002E517F"/>
    <w:rsid w:val="002E51EF"/>
    <w:rsid w:val="002E55E9"/>
    <w:rsid w:val="002F1C09"/>
    <w:rsid w:val="002F24FF"/>
    <w:rsid w:val="002F29AB"/>
    <w:rsid w:val="002F4648"/>
    <w:rsid w:val="002F49D6"/>
    <w:rsid w:val="002F4A2F"/>
    <w:rsid w:val="002F5857"/>
    <w:rsid w:val="002F6F88"/>
    <w:rsid w:val="002F7CA4"/>
    <w:rsid w:val="00300485"/>
    <w:rsid w:val="003005D8"/>
    <w:rsid w:val="0030074B"/>
    <w:rsid w:val="00300ACB"/>
    <w:rsid w:val="00301D2C"/>
    <w:rsid w:val="00302336"/>
    <w:rsid w:val="0030387A"/>
    <w:rsid w:val="00303A0F"/>
    <w:rsid w:val="00304CF4"/>
    <w:rsid w:val="003051D5"/>
    <w:rsid w:val="00305D1F"/>
    <w:rsid w:val="00305E4E"/>
    <w:rsid w:val="0030627A"/>
    <w:rsid w:val="00306BE1"/>
    <w:rsid w:val="00306CA6"/>
    <w:rsid w:val="00310016"/>
    <w:rsid w:val="00310034"/>
    <w:rsid w:val="00312289"/>
    <w:rsid w:val="003124EB"/>
    <w:rsid w:val="00313070"/>
    <w:rsid w:val="003130BD"/>
    <w:rsid w:val="0031341C"/>
    <w:rsid w:val="00315A03"/>
    <w:rsid w:val="003166D6"/>
    <w:rsid w:val="00320657"/>
    <w:rsid w:val="003210C0"/>
    <w:rsid w:val="00321478"/>
    <w:rsid w:val="003214C8"/>
    <w:rsid w:val="003223D9"/>
    <w:rsid w:val="003224AA"/>
    <w:rsid w:val="00322FAB"/>
    <w:rsid w:val="00323828"/>
    <w:rsid w:val="00323913"/>
    <w:rsid w:val="00324D18"/>
    <w:rsid w:val="00325BA5"/>
    <w:rsid w:val="003301AF"/>
    <w:rsid w:val="003309D7"/>
    <w:rsid w:val="003311AE"/>
    <w:rsid w:val="003312C0"/>
    <w:rsid w:val="00331CFB"/>
    <w:rsid w:val="00331F88"/>
    <w:rsid w:val="00331FDB"/>
    <w:rsid w:val="003341A9"/>
    <w:rsid w:val="003342D9"/>
    <w:rsid w:val="00334EF0"/>
    <w:rsid w:val="00335FCD"/>
    <w:rsid w:val="003362C8"/>
    <w:rsid w:val="003374AC"/>
    <w:rsid w:val="003410C4"/>
    <w:rsid w:val="00341C97"/>
    <w:rsid w:val="00342458"/>
    <w:rsid w:val="003436C0"/>
    <w:rsid w:val="0034404A"/>
    <w:rsid w:val="00346193"/>
    <w:rsid w:val="003479C9"/>
    <w:rsid w:val="00347A19"/>
    <w:rsid w:val="00352314"/>
    <w:rsid w:val="00352359"/>
    <w:rsid w:val="00353431"/>
    <w:rsid w:val="00353B4F"/>
    <w:rsid w:val="00353D8F"/>
    <w:rsid w:val="00353EB8"/>
    <w:rsid w:val="00354D92"/>
    <w:rsid w:val="00355295"/>
    <w:rsid w:val="003562C4"/>
    <w:rsid w:val="003567F5"/>
    <w:rsid w:val="003603BE"/>
    <w:rsid w:val="00360429"/>
    <w:rsid w:val="00362253"/>
    <w:rsid w:val="003643EE"/>
    <w:rsid w:val="00364542"/>
    <w:rsid w:val="003647C1"/>
    <w:rsid w:val="00365379"/>
    <w:rsid w:val="00365C93"/>
    <w:rsid w:val="00367839"/>
    <w:rsid w:val="003710B4"/>
    <w:rsid w:val="0037507A"/>
    <w:rsid w:val="003805AA"/>
    <w:rsid w:val="003811A5"/>
    <w:rsid w:val="00381379"/>
    <w:rsid w:val="00383BBD"/>
    <w:rsid w:val="00386BF0"/>
    <w:rsid w:val="00386BFB"/>
    <w:rsid w:val="00386DA8"/>
    <w:rsid w:val="003872A8"/>
    <w:rsid w:val="003905A9"/>
    <w:rsid w:val="00391FE3"/>
    <w:rsid w:val="00392160"/>
    <w:rsid w:val="003923AB"/>
    <w:rsid w:val="00392BDB"/>
    <w:rsid w:val="003935EA"/>
    <w:rsid w:val="003951FF"/>
    <w:rsid w:val="0039579A"/>
    <w:rsid w:val="00397999"/>
    <w:rsid w:val="003A0A1D"/>
    <w:rsid w:val="003A2CE1"/>
    <w:rsid w:val="003A2EB7"/>
    <w:rsid w:val="003A42E3"/>
    <w:rsid w:val="003A4AF4"/>
    <w:rsid w:val="003A509F"/>
    <w:rsid w:val="003A5136"/>
    <w:rsid w:val="003A52EC"/>
    <w:rsid w:val="003A648C"/>
    <w:rsid w:val="003A66C2"/>
    <w:rsid w:val="003A6AEE"/>
    <w:rsid w:val="003A7227"/>
    <w:rsid w:val="003B0573"/>
    <w:rsid w:val="003B2E18"/>
    <w:rsid w:val="003B396E"/>
    <w:rsid w:val="003B4411"/>
    <w:rsid w:val="003B5DC4"/>
    <w:rsid w:val="003B7621"/>
    <w:rsid w:val="003B77C3"/>
    <w:rsid w:val="003C058C"/>
    <w:rsid w:val="003C0611"/>
    <w:rsid w:val="003C0855"/>
    <w:rsid w:val="003C156B"/>
    <w:rsid w:val="003C3AE3"/>
    <w:rsid w:val="003C5D91"/>
    <w:rsid w:val="003C6E91"/>
    <w:rsid w:val="003D107E"/>
    <w:rsid w:val="003D1430"/>
    <w:rsid w:val="003D18EE"/>
    <w:rsid w:val="003D22A5"/>
    <w:rsid w:val="003D43FA"/>
    <w:rsid w:val="003D44F4"/>
    <w:rsid w:val="003D5C00"/>
    <w:rsid w:val="003E0EBF"/>
    <w:rsid w:val="003E0F70"/>
    <w:rsid w:val="003E2238"/>
    <w:rsid w:val="003E2354"/>
    <w:rsid w:val="003E2F7E"/>
    <w:rsid w:val="003E431C"/>
    <w:rsid w:val="003E43C3"/>
    <w:rsid w:val="003E4543"/>
    <w:rsid w:val="003E466C"/>
    <w:rsid w:val="003E4A6C"/>
    <w:rsid w:val="003E4FF7"/>
    <w:rsid w:val="003E688A"/>
    <w:rsid w:val="003E6AF8"/>
    <w:rsid w:val="003E6DB1"/>
    <w:rsid w:val="003E75D3"/>
    <w:rsid w:val="003E77F1"/>
    <w:rsid w:val="003E78DC"/>
    <w:rsid w:val="003E7A4C"/>
    <w:rsid w:val="003F157F"/>
    <w:rsid w:val="003F1E56"/>
    <w:rsid w:val="003F41BC"/>
    <w:rsid w:val="003F4E5B"/>
    <w:rsid w:val="003F550F"/>
    <w:rsid w:val="003F778C"/>
    <w:rsid w:val="003F7B94"/>
    <w:rsid w:val="004008D0"/>
    <w:rsid w:val="0040200D"/>
    <w:rsid w:val="00402CB0"/>
    <w:rsid w:val="0040300C"/>
    <w:rsid w:val="00404660"/>
    <w:rsid w:val="00410560"/>
    <w:rsid w:val="00410592"/>
    <w:rsid w:val="004116E9"/>
    <w:rsid w:val="00411E18"/>
    <w:rsid w:val="00412AB5"/>
    <w:rsid w:val="00413721"/>
    <w:rsid w:val="004138B7"/>
    <w:rsid w:val="00414AF0"/>
    <w:rsid w:val="00422FED"/>
    <w:rsid w:val="004234FE"/>
    <w:rsid w:val="0042664C"/>
    <w:rsid w:val="00430033"/>
    <w:rsid w:val="00430469"/>
    <w:rsid w:val="00430590"/>
    <w:rsid w:val="00430E69"/>
    <w:rsid w:val="00431F94"/>
    <w:rsid w:val="00432E38"/>
    <w:rsid w:val="00432FD1"/>
    <w:rsid w:val="00433F97"/>
    <w:rsid w:val="004345E2"/>
    <w:rsid w:val="00434A38"/>
    <w:rsid w:val="00435218"/>
    <w:rsid w:val="004358FA"/>
    <w:rsid w:val="00435B36"/>
    <w:rsid w:val="004362F8"/>
    <w:rsid w:val="00436FE4"/>
    <w:rsid w:val="00437E3E"/>
    <w:rsid w:val="00437F26"/>
    <w:rsid w:val="00441088"/>
    <w:rsid w:val="00443167"/>
    <w:rsid w:val="00443581"/>
    <w:rsid w:val="00443988"/>
    <w:rsid w:val="00444A65"/>
    <w:rsid w:val="004451F2"/>
    <w:rsid w:val="00446823"/>
    <w:rsid w:val="00450775"/>
    <w:rsid w:val="004523E7"/>
    <w:rsid w:val="004526A0"/>
    <w:rsid w:val="00452DD9"/>
    <w:rsid w:val="00453370"/>
    <w:rsid w:val="0045380A"/>
    <w:rsid w:val="00453A30"/>
    <w:rsid w:val="00454CA8"/>
    <w:rsid w:val="004562A8"/>
    <w:rsid w:val="0045667E"/>
    <w:rsid w:val="00457397"/>
    <w:rsid w:val="00457477"/>
    <w:rsid w:val="00462410"/>
    <w:rsid w:val="00463FC7"/>
    <w:rsid w:val="0046419D"/>
    <w:rsid w:val="00465429"/>
    <w:rsid w:val="004667BB"/>
    <w:rsid w:val="00466F1F"/>
    <w:rsid w:val="00471BD1"/>
    <w:rsid w:val="00472F18"/>
    <w:rsid w:val="00473D34"/>
    <w:rsid w:val="00477257"/>
    <w:rsid w:val="0047757D"/>
    <w:rsid w:val="00477C56"/>
    <w:rsid w:val="00477EB4"/>
    <w:rsid w:val="0048053C"/>
    <w:rsid w:val="004806C6"/>
    <w:rsid w:val="00481F22"/>
    <w:rsid w:val="004821BE"/>
    <w:rsid w:val="00482A07"/>
    <w:rsid w:val="00482F09"/>
    <w:rsid w:val="00483304"/>
    <w:rsid w:val="00483E45"/>
    <w:rsid w:val="00484A07"/>
    <w:rsid w:val="004852FC"/>
    <w:rsid w:val="00486261"/>
    <w:rsid w:val="004873BF"/>
    <w:rsid w:val="004879AE"/>
    <w:rsid w:val="0049062E"/>
    <w:rsid w:val="00491376"/>
    <w:rsid w:val="00491814"/>
    <w:rsid w:val="00492C55"/>
    <w:rsid w:val="004943D6"/>
    <w:rsid w:val="00495879"/>
    <w:rsid w:val="00496094"/>
    <w:rsid w:val="004970BF"/>
    <w:rsid w:val="00497E3F"/>
    <w:rsid w:val="004A1195"/>
    <w:rsid w:val="004A214A"/>
    <w:rsid w:val="004A3ED6"/>
    <w:rsid w:val="004A40D1"/>
    <w:rsid w:val="004A6CFC"/>
    <w:rsid w:val="004A7CA3"/>
    <w:rsid w:val="004A7EAE"/>
    <w:rsid w:val="004B0B0B"/>
    <w:rsid w:val="004B327E"/>
    <w:rsid w:val="004B33D0"/>
    <w:rsid w:val="004B3BCA"/>
    <w:rsid w:val="004B3D72"/>
    <w:rsid w:val="004B3F7F"/>
    <w:rsid w:val="004B4580"/>
    <w:rsid w:val="004B46ED"/>
    <w:rsid w:val="004B47D4"/>
    <w:rsid w:val="004B494F"/>
    <w:rsid w:val="004B4EDB"/>
    <w:rsid w:val="004B5937"/>
    <w:rsid w:val="004B5E38"/>
    <w:rsid w:val="004B6037"/>
    <w:rsid w:val="004B6A6E"/>
    <w:rsid w:val="004B73B1"/>
    <w:rsid w:val="004B7C7C"/>
    <w:rsid w:val="004C02C4"/>
    <w:rsid w:val="004C11BA"/>
    <w:rsid w:val="004C1E93"/>
    <w:rsid w:val="004C2ABB"/>
    <w:rsid w:val="004C4247"/>
    <w:rsid w:val="004C4D66"/>
    <w:rsid w:val="004C5F3D"/>
    <w:rsid w:val="004C6AC2"/>
    <w:rsid w:val="004C7942"/>
    <w:rsid w:val="004C7D1C"/>
    <w:rsid w:val="004D078C"/>
    <w:rsid w:val="004D3C03"/>
    <w:rsid w:val="004D5772"/>
    <w:rsid w:val="004D62FB"/>
    <w:rsid w:val="004D74FC"/>
    <w:rsid w:val="004D7975"/>
    <w:rsid w:val="004E0172"/>
    <w:rsid w:val="004E2137"/>
    <w:rsid w:val="004E224C"/>
    <w:rsid w:val="004E2BCC"/>
    <w:rsid w:val="004E2BE4"/>
    <w:rsid w:val="004E3584"/>
    <w:rsid w:val="004E3AF2"/>
    <w:rsid w:val="004E3CB6"/>
    <w:rsid w:val="004E4F97"/>
    <w:rsid w:val="004E62FC"/>
    <w:rsid w:val="004E69D4"/>
    <w:rsid w:val="004E74CE"/>
    <w:rsid w:val="004F06AD"/>
    <w:rsid w:val="004F0897"/>
    <w:rsid w:val="004F2352"/>
    <w:rsid w:val="004F31E6"/>
    <w:rsid w:val="004F35E7"/>
    <w:rsid w:val="004F3B31"/>
    <w:rsid w:val="004F5925"/>
    <w:rsid w:val="004F6476"/>
    <w:rsid w:val="004F797C"/>
    <w:rsid w:val="00500123"/>
    <w:rsid w:val="00500C2C"/>
    <w:rsid w:val="0050139A"/>
    <w:rsid w:val="00501F3E"/>
    <w:rsid w:val="0050362A"/>
    <w:rsid w:val="00503BFC"/>
    <w:rsid w:val="00504025"/>
    <w:rsid w:val="005040CC"/>
    <w:rsid w:val="00505FAB"/>
    <w:rsid w:val="00506005"/>
    <w:rsid w:val="005061AC"/>
    <w:rsid w:val="005070A8"/>
    <w:rsid w:val="00507114"/>
    <w:rsid w:val="0051074E"/>
    <w:rsid w:val="00511AAC"/>
    <w:rsid w:val="00512528"/>
    <w:rsid w:val="00513D9F"/>
    <w:rsid w:val="00514A4A"/>
    <w:rsid w:val="00514E4E"/>
    <w:rsid w:val="00516FFB"/>
    <w:rsid w:val="00517746"/>
    <w:rsid w:val="00520BF6"/>
    <w:rsid w:val="00521E2D"/>
    <w:rsid w:val="00524F6E"/>
    <w:rsid w:val="00527381"/>
    <w:rsid w:val="005275B3"/>
    <w:rsid w:val="0052761C"/>
    <w:rsid w:val="00531511"/>
    <w:rsid w:val="00535317"/>
    <w:rsid w:val="00535FA4"/>
    <w:rsid w:val="00536333"/>
    <w:rsid w:val="00536376"/>
    <w:rsid w:val="005371A6"/>
    <w:rsid w:val="00537CCC"/>
    <w:rsid w:val="00540E74"/>
    <w:rsid w:val="00541A42"/>
    <w:rsid w:val="00545C74"/>
    <w:rsid w:val="00546BD0"/>
    <w:rsid w:val="00547B0D"/>
    <w:rsid w:val="00547DD8"/>
    <w:rsid w:val="00550395"/>
    <w:rsid w:val="00553039"/>
    <w:rsid w:val="00553646"/>
    <w:rsid w:val="00554391"/>
    <w:rsid w:val="00557120"/>
    <w:rsid w:val="0056023C"/>
    <w:rsid w:val="00560547"/>
    <w:rsid w:val="005606B8"/>
    <w:rsid w:val="005608C0"/>
    <w:rsid w:val="00561868"/>
    <w:rsid w:val="00562A87"/>
    <w:rsid w:val="0056338B"/>
    <w:rsid w:val="00563A08"/>
    <w:rsid w:val="00563AA2"/>
    <w:rsid w:val="0056524B"/>
    <w:rsid w:val="00565C73"/>
    <w:rsid w:val="00566E77"/>
    <w:rsid w:val="00566EF7"/>
    <w:rsid w:val="00567614"/>
    <w:rsid w:val="00567F04"/>
    <w:rsid w:val="00570C52"/>
    <w:rsid w:val="00571746"/>
    <w:rsid w:val="005732DC"/>
    <w:rsid w:val="0057349A"/>
    <w:rsid w:val="0057350D"/>
    <w:rsid w:val="00574834"/>
    <w:rsid w:val="005750D4"/>
    <w:rsid w:val="00575262"/>
    <w:rsid w:val="00575CC5"/>
    <w:rsid w:val="0057766B"/>
    <w:rsid w:val="005807E7"/>
    <w:rsid w:val="00580BC5"/>
    <w:rsid w:val="00581B1E"/>
    <w:rsid w:val="00583BEF"/>
    <w:rsid w:val="00584670"/>
    <w:rsid w:val="00584693"/>
    <w:rsid w:val="00584BFD"/>
    <w:rsid w:val="00586EAE"/>
    <w:rsid w:val="00587081"/>
    <w:rsid w:val="005873CF"/>
    <w:rsid w:val="005907BC"/>
    <w:rsid w:val="0059492F"/>
    <w:rsid w:val="00595CEB"/>
    <w:rsid w:val="005960C7"/>
    <w:rsid w:val="00597498"/>
    <w:rsid w:val="005A044B"/>
    <w:rsid w:val="005A04CE"/>
    <w:rsid w:val="005A1105"/>
    <w:rsid w:val="005A29B0"/>
    <w:rsid w:val="005A2E03"/>
    <w:rsid w:val="005A3BF8"/>
    <w:rsid w:val="005A492E"/>
    <w:rsid w:val="005A5E55"/>
    <w:rsid w:val="005A6BC4"/>
    <w:rsid w:val="005A7466"/>
    <w:rsid w:val="005B015E"/>
    <w:rsid w:val="005B0409"/>
    <w:rsid w:val="005B14FF"/>
    <w:rsid w:val="005B16A5"/>
    <w:rsid w:val="005B2B44"/>
    <w:rsid w:val="005B39AA"/>
    <w:rsid w:val="005B4DF8"/>
    <w:rsid w:val="005B4F29"/>
    <w:rsid w:val="005B6488"/>
    <w:rsid w:val="005B7954"/>
    <w:rsid w:val="005C13FE"/>
    <w:rsid w:val="005C1CC2"/>
    <w:rsid w:val="005C31D9"/>
    <w:rsid w:val="005C35E5"/>
    <w:rsid w:val="005C3727"/>
    <w:rsid w:val="005C38F3"/>
    <w:rsid w:val="005C48A1"/>
    <w:rsid w:val="005C4E75"/>
    <w:rsid w:val="005C5969"/>
    <w:rsid w:val="005C6794"/>
    <w:rsid w:val="005C6B3A"/>
    <w:rsid w:val="005C7429"/>
    <w:rsid w:val="005C7A8B"/>
    <w:rsid w:val="005D04C7"/>
    <w:rsid w:val="005D1244"/>
    <w:rsid w:val="005D1458"/>
    <w:rsid w:val="005D1626"/>
    <w:rsid w:val="005D2A9B"/>
    <w:rsid w:val="005D3D0B"/>
    <w:rsid w:val="005D575E"/>
    <w:rsid w:val="005D673D"/>
    <w:rsid w:val="005D6A97"/>
    <w:rsid w:val="005D6E0C"/>
    <w:rsid w:val="005D7EB2"/>
    <w:rsid w:val="005E28F4"/>
    <w:rsid w:val="005E291A"/>
    <w:rsid w:val="005E2D01"/>
    <w:rsid w:val="005E3C1C"/>
    <w:rsid w:val="005E4C1E"/>
    <w:rsid w:val="005E533A"/>
    <w:rsid w:val="005E5905"/>
    <w:rsid w:val="005E714C"/>
    <w:rsid w:val="005F0E7F"/>
    <w:rsid w:val="005F1124"/>
    <w:rsid w:val="005F15C3"/>
    <w:rsid w:val="005F2C0E"/>
    <w:rsid w:val="005F3102"/>
    <w:rsid w:val="005F3229"/>
    <w:rsid w:val="005F3FE7"/>
    <w:rsid w:val="005F6F30"/>
    <w:rsid w:val="005F7BD2"/>
    <w:rsid w:val="00603E49"/>
    <w:rsid w:val="00604773"/>
    <w:rsid w:val="006048E8"/>
    <w:rsid w:val="00604E7B"/>
    <w:rsid w:val="00605416"/>
    <w:rsid w:val="006056AC"/>
    <w:rsid w:val="00605E7B"/>
    <w:rsid w:val="00606809"/>
    <w:rsid w:val="00606EBE"/>
    <w:rsid w:val="00610385"/>
    <w:rsid w:val="00610A31"/>
    <w:rsid w:val="006116CC"/>
    <w:rsid w:val="00611F50"/>
    <w:rsid w:val="00612B5A"/>
    <w:rsid w:val="0061308E"/>
    <w:rsid w:val="006130F1"/>
    <w:rsid w:val="006144A4"/>
    <w:rsid w:val="006146DD"/>
    <w:rsid w:val="00614A1C"/>
    <w:rsid w:val="00614DC9"/>
    <w:rsid w:val="006156F7"/>
    <w:rsid w:val="00615D0D"/>
    <w:rsid w:val="00617BB9"/>
    <w:rsid w:val="00617EA9"/>
    <w:rsid w:val="0062021A"/>
    <w:rsid w:val="0062093C"/>
    <w:rsid w:val="00622976"/>
    <w:rsid w:val="006242C4"/>
    <w:rsid w:val="006243B3"/>
    <w:rsid w:val="006254A4"/>
    <w:rsid w:val="00625A9D"/>
    <w:rsid w:val="00626143"/>
    <w:rsid w:val="006262C7"/>
    <w:rsid w:val="006270F4"/>
    <w:rsid w:val="00627AA0"/>
    <w:rsid w:val="00627B5B"/>
    <w:rsid w:val="00630933"/>
    <w:rsid w:val="006322D4"/>
    <w:rsid w:val="00633F94"/>
    <w:rsid w:val="0063532A"/>
    <w:rsid w:val="00635DB2"/>
    <w:rsid w:val="00641D20"/>
    <w:rsid w:val="006425B0"/>
    <w:rsid w:val="00642E94"/>
    <w:rsid w:val="00643542"/>
    <w:rsid w:val="00643C21"/>
    <w:rsid w:val="00643D31"/>
    <w:rsid w:val="00644FB3"/>
    <w:rsid w:val="00645B9C"/>
    <w:rsid w:val="00645E3F"/>
    <w:rsid w:val="00645F80"/>
    <w:rsid w:val="00646401"/>
    <w:rsid w:val="00650571"/>
    <w:rsid w:val="00652BE3"/>
    <w:rsid w:val="00653C3D"/>
    <w:rsid w:val="006554EC"/>
    <w:rsid w:val="0065747A"/>
    <w:rsid w:val="00657660"/>
    <w:rsid w:val="0066063C"/>
    <w:rsid w:val="00660FD8"/>
    <w:rsid w:val="00662824"/>
    <w:rsid w:val="00665244"/>
    <w:rsid w:val="0066532E"/>
    <w:rsid w:val="00665E72"/>
    <w:rsid w:val="00666FCD"/>
    <w:rsid w:val="006670DE"/>
    <w:rsid w:val="00670234"/>
    <w:rsid w:val="0067199E"/>
    <w:rsid w:val="0067274C"/>
    <w:rsid w:val="00674D51"/>
    <w:rsid w:val="0067510C"/>
    <w:rsid w:val="006771FE"/>
    <w:rsid w:val="0067720A"/>
    <w:rsid w:val="0068025C"/>
    <w:rsid w:val="006811D5"/>
    <w:rsid w:val="00681E7F"/>
    <w:rsid w:val="0068204D"/>
    <w:rsid w:val="0068227D"/>
    <w:rsid w:val="00683C61"/>
    <w:rsid w:val="00684605"/>
    <w:rsid w:val="0068617D"/>
    <w:rsid w:val="006875DE"/>
    <w:rsid w:val="00690BC8"/>
    <w:rsid w:val="00691B2F"/>
    <w:rsid w:val="0069390D"/>
    <w:rsid w:val="00694221"/>
    <w:rsid w:val="0069424B"/>
    <w:rsid w:val="006943D7"/>
    <w:rsid w:val="00694C6D"/>
    <w:rsid w:val="00695D2E"/>
    <w:rsid w:val="00696B8B"/>
    <w:rsid w:val="00696D64"/>
    <w:rsid w:val="006A0230"/>
    <w:rsid w:val="006A0384"/>
    <w:rsid w:val="006A10F5"/>
    <w:rsid w:val="006A3A11"/>
    <w:rsid w:val="006A4222"/>
    <w:rsid w:val="006A4E3A"/>
    <w:rsid w:val="006A6597"/>
    <w:rsid w:val="006B0711"/>
    <w:rsid w:val="006B1225"/>
    <w:rsid w:val="006B14C6"/>
    <w:rsid w:val="006B1F43"/>
    <w:rsid w:val="006B4BAA"/>
    <w:rsid w:val="006B557D"/>
    <w:rsid w:val="006B64D8"/>
    <w:rsid w:val="006B739F"/>
    <w:rsid w:val="006B7FE0"/>
    <w:rsid w:val="006C02A0"/>
    <w:rsid w:val="006C0590"/>
    <w:rsid w:val="006C1064"/>
    <w:rsid w:val="006C1A47"/>
    <w:rsid w:val="006C30E6"/>
    <w:rsid w:val="006C3D60"/>
    <w:rsid w:val="006C730B"/>
    <w:rsid w:val="006C7814"/>
    <w:rsid w:val="006D183E"/>
    <w:rsid w:val="006D2A95"/>
    <w:rsid w:val="006D342A"/>
    <w:rsid w:val="006D3795"/>
    <w:rsid w:val="006D4088"/>
    <w:rsid w:val="006D46EF"/>
    <w:rsid w:val="006D6C91"/>
    <w:rsid w:val="006D76C1"/>
    <w:rsid w:val="006D7948"/>
    <w:rsid w:val="006E014B"/>
    <w:rsid w:val="006E15B0"/>
    <w:rsid w:val="006E1F80"/>
    <w:rsid w:val="006E35C6"/>
    <w:rsid w:val="006E3836"/>
    <w:rsid w:val="006E3A95"/>
    <w:rsid w:val="006E4C80"/>
    <w:rsid w:val="006E5876"/>
    <w:rsid w:val="006E617E"/>
    <w:rsid w:val="006E71CD"/>
    <w:rsid w:val="006E7D8F"/>
    <w:rsid w:val="006F01E6"/>
    <w:rsid w:val="006F0846"/>
    <w:rsid w:val="006F0D48"/>
    <w:rsid w:val="006F21C2"/>
    <w:rsid w:val="006F4851"/>
    <w:rsid w:val="006F4A10"/>
    <w:rsid w:val="006F4EDD"/>
    <w:rsid w:val="006F57F6"/>
    <w:rsid w:val="006F7241"/>
    <w:rsid w:val="0070005F"/>
    <w:rsid w:val="007001E2"/>
    <w:rsid w:val="007012AA"/>
    <w:rsid w:val="007015D7"/>
    <w:rsid w:val="00701A99"/>
    <w:rsid w:val="00703E7E"/>
    <w:rsid w:val="00704A4C"/>
    <w:rsid w:val="00707E9E"/>
    <w:rsid w:val="007128F6"/>
    <w:rsid w:val="007152AB"/>
    <w:rsid w:val="00716C46"/>
    <w:rsid w:val="0071737A"/>
    <w:rsid w:val="0071753B"/>
    <w:rsid w:val="0072008A"/>
    <w:rsid w:val="00720B78"/>
    <w:rsid w:val="007213E7"/>
    <w:rsid w:val="00721BF7"/>
    <w:rsid w:val="00721D3D"/>
    <w:rsid w:val="00722FD4"/>
    <w:rsid w:val="0072350C"/>
    <w:rsid w:val="0072452C"/>
    <w:rsid w:val="00724935"/>
    <w:rsid w:val="007269D5"/>
    <w:rsid w:val="00730042"/>
    <w:rsid w:val="00730222"/>
    <w:rsid w:val="00730AC9"/>
    <w:rsid w:val="00730BFF"/>
    <w:rsid w:val="00731FEF"/>
    <w:rsid w:val="0073333A"/>
    <w:rsid w:val="00733690"/>
    <w:rsid w:val="00733906"/>
    <w:rsid w:val="00735615"/>
    <w:rsid w:val="0073566A"/>
    <w:rsid w:val="00737A7D"/>
    <w:rsid w:val="007407E3"/>
    <w:rsid w:val="007411AB"/>
    <w:rsid w:val="00742F43"/>
    <w:rsid w:val="00745D9E"/>
    <w:rsid w:val="007464EA"/>
    <w:rsid w:val="007472BE"/>
    <w:rsid w:val="00747849"/>
    <w:rsid w:val="00750610"/>
    <w:rsid w:val="00750853"/>
    <w:rsid w:val="0075177F"/>
    <w:rsid w:val="00751D2C"/>
    <w:rsid w:val="00754349"/>
    <w:rsid w:val="00754BE8"/>
    <w:rsid w:val="00757312"/>
    <w:rsid w:val="00757C34"/>
    <w:rsid w:val="00757F7B"/>
    <w:rsid w:val="00760264"/>
    <w:rsid w:val="007606C6"/>
    <w:rsid w:val="00762C8C"/>
    <w:rsid w:val="00762D0C"/>
    <w:rsid w:val="00763633"/>
    <w:rsid w:val="00763BE3"/>
    <w:rsid w:val="00765DA4"/>
    <w:rsid w:val="00766462"/>
    <w:rsid w:val="00766923"/>
    <w:rsid w:val="007678BC"/>
    <w:rsid w:val="00767954"/>
    <w:rsid w:val="00770111"/>
    <w:rsid w:val="00771AFA"/>
    <w:rsid w:val="00772FE8"/>
    <w:rsid w:val="0077339F"/>
    <w:rsid w:val="00775540"/>
    <w:rsid w:val="00775870"/>
    <w:rsid w:val="0077617D"/>
    <w:rsid w:val="00776E80"/>
    <w:rsid w:val="00777976"/>
    <w:rsid w:val="00780C6B"/>
    <w:rsid w:val="00781E42"/>
    <w:rsid w:val="00782642"/>
    <w:rsid w:val="00782B7B"/>
    <w:rsid w:val="00783D7F"/>
    <w:rsid w:val="00786748"/>
    <w:rsid w:val="00786C31"/>
    <w:rsid w:val="0078794F"/>
    <w:rsid w:val="007907AE"/>
    <w:rsid w:val="00790BA6"/>
    <w:rsid w:val="0079118E"/>
    <w:rsid w:val="0079147B"/>
    <w:rsid w:val="00792A0B"/>
    <w:rsid w:val="00794E88"/>
    <w:rsid w:val="007956FB"/>
    <w:rsid w:val="007A48EF"/>
    <w:rsid w:val="007A54B2"/>
    <w:rsid w:val="007A757A"/>
    <w:rsid w:val="007A7D21"/>
    <w:rsid w:val="007B0650"/>
    <w:rsid w:val="007B0B0F"/>
    <w:rsid w:val="007B1853"/>
    <w:rsid w:val="007B2265"/>
    <w:rsid w:val="007B22AA"/>
    <w:rsid w:val="007B2939"/>
    <w:rsid w:val="007B4D99"/>
    <w:rsid w:val="007B6865"/>
    <w:rsid w:val="007B7150"/>
    <w:rsid w:val="007B7DFB"/>
    <w:rsid w:val="007C24C9"/>
    <w:rsid w:val="007C27BB"/>
    <w:rsid w:val="007C3CA2"/>
    <w:rsid w:val="007C47FE"/>
    <w:rsid w:val="007C6310"/>
    <w:rsid w:val="007C678B"/>
    <w:rsid w:val="007C7F3A"/>
    <w:rsid w:val="007D398D"/>
    <w:rsid w:val="007D5681"/>
    <w:rsid w:val="007D5C68"/>
    <w:rsid w:val="007D61A2"/>
    <w:rsid w:val="007D69B1"/>
    <w:rsid w:val="007D6BF9"/>
    <w:rsid w:val="007D75A9"/>
    <w:rsid w:val="007D7F1E"/>
    <w:rsid w:val="007E0973"/>
    <w:rsid w:val="007E21ED"/>
    <w:rsid w:val="007E2634"/>
    <w:rsid w:val="007E273E"/>
    <w:rsid w:val="007E3943"/>
    <w:rsid w:val="007E3E1E"/>
    <w:rsid w:val="007E46FF"/>
    <w:rsid w:val="007E4948"/>
    <w:rsid w:val="007E55D2"/>
    <w:rsid w:val="007E5BF3"/>
    <w:rsid w:val="007E6F50"/>
    <w:rsid w:val="007F0B04"/>
    <w:rsid w:val="007F189E"/>
    <w:rsid w:val="007F29D5"/>
    <w:rsid w:val="007F2CFE"/>
    <w:rsid w:val="007F427A"/>
    <w:rsid w:val="007F5051"/>
    <w:rsid w:val="007F6FFA"/>
    <w:rsid w:val="007F7A32"/>
    <w:rsid w:val="00800720"/>
    <w:rsid w:val="008017DF"/>
    <w:rsid w:val="00801B95"/>
    <w:rsid w:val="008031B2"/>
    <w:rsid w:val="008040A4"/>
    <w:rsid w:val="008051D4"/>
    <w:rsid w:val="008057FB"/>
    <w:rsid w:val="00806A25"/>
    <w:rsid w:val="0080723D"/>
    <w:rsid w:val="00807A79"/>
    <w:rsid w:val="00807B16"/>
    <w:rsid w:val="008102CE"/>
    <w:rsid w:val="00811414"/>
    <w:rsid w:val="00812160"/>
    <w:rsid w:val="0081263B"/>
    <w:rsid w:val="0081329F"/>
    <w:rsid w:val="00814061"/>
    <w:rsid w:val="0081503E"/>
    <w:rsid w:val="008160AD"/>
    <w:rsid w:val="0081637B"/>
    <w:rsid w:val="00816FE4"/>
    <w:rsid w:val="008176A6"/>
    <w:rsid w:val="00817DCE"/>
    <w:rsid w:val="0082015F"/>
    <w:rsid w:val="0082171B"/>
    <w:rsid w:val="0082333A"/>
    <w:rsid w:val="00824821"/>
    <w:rsid w:val="00824B7B"/>
    <w:rsid w:val="0082637A"/>
    <w:rsid w:val="008266C7"/>
    <w:rsid w:val="00827D11"/>
    <w:rsid w:val="00830453"/>
    <w:rsid w:val="00830BD0"/>
    <w:rsid w:val="00831DCA"/>
    <w:rsid w:val="0083265E"/>
    <w:rsid w:val="0083299E"/>
    <w:rsid w:val="00833FD9"/>
    <w:rsid w:val="00834944"/>
    <w:rsid w:val="0083663C"/>
    <w:rsid w:val="008377A8"/>
    <w:rsid w:val="008414A0"/>
    <w:rsid w:val="00841994"/>
    <w:rsid w:val="00841ED2"/>
    <w:rsid w:val="008421E7"/>
    <w:rsid w:val="00844091"/>
    <w:rsid w:val="0084427F"/>
    <w:rsid w:val="0084432C"/>
    <w:rsid w:val="008443E0"/>
    <w:rsid w:val="00844EBD"/>
    <w:rsid w:val="00845A72"/>
    <w:rsid w:val="0084664D"/>
    <w:rsid w:val="00846B0F"/>
    <w:rsid w:val="008475C3"/>
    <w:rsid w:val="00850704"/>
    <w:rsid w:val="008511D7"/>
    <w:rsid w:val="008514BA"/>
    <w:rsid w:val="00851544"/>
    <w:rsid w:val="00851C47"/>
    <w:rsid w:val="00851DB6"/>
    <w:rsid w:val="00853963"/>
    <w:rsid w:val="008552FA"/>
    <w:rsid w:val="00855872"/>
    <w:rsid w:val="00855BF8"/>
    <w:rsid w:val="00855C99"/>
    <w:rsid w:val="00857BD5"/>
    <w:rsid w:val="0086057D"/>
    <w:rsid w:val="00860E18"/>
    <w:rsid w:val="00861AD5"/>
    <w:rsid w:val="00862A85"/>
    <w:rsid w:val="00862FC6"/>
    <w:rsid w:val="008655B2"/>
    <w:rsid w:val="00866135"/>
    <w:rsid w:val="00866C3E"/>
    <w:rsid w:val="008676B0"/>
    <w:rsid w:val="008679F8"/>
    <w:rsid w:val="008700C9"/>
    <w:rsid w:val="00870912"/>
    <w:rsid w:val="00871EE3"/>
    <w:rsid w:val="00871FDC"/>
    <w:rsid w:val="00872E9D"/>
    <w:rsid w:val="008734A5"/>
    <w:rsid w:val="00873CF4"/>
    <w:rsid w:val="00874977"/>
    <w:rsid w:val="0087519B"/>
    <w:rsid w:val="008751E8"/>
    <w:rsid w:val="00876EB6"/>
    <w:rsid w:val="00877487"/>
    <w:rsid w:val="00877E49"/>
    <w:rsid w:val="008811CC"/>
    <w:rsid w:val="008812AC"/>
    <w:rsid w:val="00881981"/>
    <w:rsid w:val="00882F5B"/>
    <w:rsid w:val="0088346E"/>
    <w:rsid w:val="00883B4C"/>
    <w:rsid w:val="00885258"/>
    <w:rsid w:val="00885858"/>
    <w:rsid w:val="00886DFC"/>
    <w:rsid w:val="0089197B"/>
    <w:rsid w:val="00891E43"/>
    <w:rsid w:val="0089353D"/>
    <w:rsid w:val="00893DB3"/>
    <w:rsid w:val="0089425B"/>
    <w:rsid w:val="008943A7"/>
    <w:rsid w:val="00896C17"/>
    <w:rsid w:val="00896C81"/>
    <w:rsid w:val="008970E8"/>
    <w:rsid w:val="00897261"/>
    <w:rsid w:val="008A07C7"/>
    <w:rsid w:val="008A09B2"/>
    <w:rsid w:val="008A108E"/>
    <w:rsid w:val="008A2184"/>
    <w:rsid w:val="008A3031"/>
    <w:rsid w:val="008A3309"/>
    <w:rsid w:val="008A3492"/>
    <w:rsid w:val="008A44B1"/>
    <w:rsid w:val="008A513F"/>
    <w:rsid w:val="008A51D4"/>
    <w:rsid w:val="008A54CB"/>
    <w:rsid w:val="008A5707"/>
    <w:rsid w:val="008A6F16"/>
    <w:rsid w:val="008A7BE4"/>
    <w:rsid w:val="008B03A0"/>
    <w:rsid w:val="008B1364"/>
    <w:rsid w:val="008B1BC4"/>
    <w:rsid w:val="008B2109"/>
    <w:rsid w:val="008B2130"/>
    <w:rsid w:val="008B44A1"/>
    <w:rsid w:val="008B54A5"/>
    <w:rsid w:val="008B6747"/>
    <w:rsid w:val="008C1B55"/>
    <w:rsid w:val="008C1CE8"/>
    <w:rsid w:val="008C1D25"/>
    <w:rsid w:val="008C3606"/>
    <w:rsid w:val="008C3A4D"/>
    <w:rsid w:val="008C4430"/>
    <w:rsid w:val="008C4519"/>
    <w:rsid w:val="008C476E"/>
    <w:rsid w:val="008C502C"/>
    <w:rsid w:val="008C6D3A"/>
    <w:rsid w:val="008C76E7"/>
    <w:rsid w:val="008C7C00"/>
    <w:rsid w:val="008D180C"/>
    <w:rsid w:val="008D2035"/>
    <w:rsid w:val="008D286F"/>
    <w:rsid w:val="008D34F9"/>
    <w:rsid w:val="008D3B90"/>
    <w:rsid w:val="008D3B9D"/>
    <w:rsid w:val="008D40AB"/>
    <w:rsid w:val="008D4116"/>
    <w:rsid w:val="008D4AA2"/>
    <w:rsid w:val="008D4EAF"/>
    <w:rsid w:val="008D586B"/>
    <w:rsid w:val="008E05A0"/>
    <w:rsid w:val="008E0828"/>
    <w:rsid w:val="008E1CE1"/>
    <w:rsid w:val="008E23BD"/>
    <w:rsid w:val="008E30F9"/>
    <w:rsid w:val="008E3CA8"/>
    <w:rsid w:val="008E3F86"/>
    <w:rsid w:val="008E4551"/>
    <w:rsid w:val="008E611A"/>
    <w:rsid w:val="008E6301"/>
    <w:rsid w:val="008E7A10"/>
    <w:rsid w:val="008E7AD1"/>
    <w:rsid w:val="008F166A"/>
    <w:rsid w:val="008F16FF"/>
    <w:rsid w:val="008F1947"/>
    <w:rsid w:val="008F1BA9"/>
    <w:rsid w:val="008F2D35"/>
    <w:rsid w:val="008F39F6"/>
    <w:rsid w:val="008F4060"/>
    <w:rsid w:val="008F42E8"/>
    <w:rsid w:val="008F4909"/>
    <w:rsid w:val="008F5DA9"/>
    <w:rsid w:val="008F6C0F"/>
    <w:rsid w:val="008F7987"/>
    <w:rsid w:val="008F7E9D"/>
    <w:rsid w:val="0090049F"/>
    <w:rsid w:val="009018EA"/>
    <w:rsid w:val="00901A9D"/>
    <w:rsid w:val="009042FB"/>
    <w:rsid w:val="009047BA"/>
    <w:rsid w:val="009058AB"/>
    <w:rsid w:val="009110EB"/>
    <w:rsid w:val="0091120E"/>
    <w:rsid w:val="009115D6"/>
    <w:rsid w:val="00913814"/>
    <w:rsid w:val="00915B2A"/>
    <w:rsid w:val="00917197"/>
    <w:rsid w:val="009204B4"/>
    <w:rsid w:val="0092142C"/>
    <w:rsid w:val="00921450"/>
    <w:rsid w:val="0092174B"/>
    <w:rsid w:val="00922210"/>
    <w:rsid w:val="00924787"/>
    <w:rsid w:val="00926006"/>
    <w:rsid w:val="00926136"/>
    <w:rsid w:val="00926641"/>
    <w:rsid w:val="00930458"/>
    <w:rsid w:val="00931240"/>
    <w:rsid w:val="00932A1E"/>
    <w:rsid w:val="00932A3A"/>
    <w:rsid w:val="00932C2C"/>
    <w:rsid w:val="0093347C"/>
    <w:rsid w:val="00933C93"/>
    <w:rsid w:val="00933E67"/>
    <w:rsid w:val="0093429A"/>
    <w:rsid w:val="00934CEB"/>
    <w:rsid w:val="00934F5F"/>
    <w:rsid w:val="0093559D"/>
    <w:rsid w:val="00942C26"/>
    <w:rsid w:val="009435CD"/>
    <w:rsid w:val="009443E6"/>
    <w:rsid w:val="00945BE3"/>
    <w:rsid w:val="00946465"/>
    <w:rsid w:val="0095095A"/>
    <w:rsid w:val="00950E33"/>
    <w:rsid w:val="0095234F"/>
    <w:rsid w:val="00952CD3"/>
    <w:rsid w:val="00954454"/>
    <w:rsid w:val="009548D1"/>
    <w:rsid w:val="00955090"/>
    <w:rsid w:val="009557EB"/>
    <w:rsid w:val="00956A28"/>
    <w:rsid w:val="00956B7E"/>
    <w:rsid w:val="00957988"/>
    <w:rsid w:val="00960172"/>
    <w:rsid w:val="00960E43"/>
    <w:rsid w:val="00961421"/>
    <w:rsid w:val="00961873"/>
    <w:rsid w:val="00962074"/>
    <w:rsid w:val="00962207"/>
    <w:rsid w:val="009627A3"/>
    <w:rsid w:val="00963C58"/>
    <w:rsid w:val="00964046"/>
    <w:rsid w:val="00964A2C"/>
    <w:rsid w:val="00964CB9"/>
    <w:rsid w:val="0096540C"/>
    <w:rsid w:val="00966407"/>
    <w:rsid w:val="0096643D"/>
    <w:rsid w:val="00966D93"/>
    <w:rsid w:val="00967526"/>
    <w:rsid w:val="0097050A"/>
    <w:rsid w:val="009718EB"/>
    <w:rsid w:val="00973DCD"/>
    <w:rsid w:val="009742A6"/>
    <w:rsid w:val="00974E7C"/>
    <w:rsid w:val="00975D1D"/>
    <w:rsid w:val="009762D1"/>
    <w:rsid w:val="00976863"/>
    <w:rsid w:val="00976ED3"/>
    <w:rsid w:val="00980586"/>
    <w:rsid w:val="00984B4B"/>
    <w:rsid w:val="009859DA"/>
    <w:rsid w:val="0098689C"/>
    <w:rsid w:val="009869C4"/>
    <w:rsid w:val="0099163B"/>
    <w:rsid w:val="00993543"/>
    <w:rsid w:val="00993B13"/>
    <w:rsid w:val="00993D34"/>
    <w:rsid w:val="009944AA"/>
    <w:rsid w:val="00995518"/>
    <w:rsid w:val="0099553B"/>
    <w:rsid w:val="00995C8C"/>
    <w:rsid w:val="00995DD5"/>
    <w:rsid w:val="0099682C"/>
    <w:rsid w:val="00996D48"/>
    <w:rsid w:val="009970C0"/>
    <w:rsid w:val="00997CBB"/>
    <w:rsid w:val="009A07DC"/>
    <w:rsid w:val="009A0D99"/>
    <w:rsid w:val="009A1CDE"/>
    <w:rsid w:val="009A3869"/>
    <w:rsid w:val="009A3FA7"/>
    <w:rsid w:val="009A40C2"/>
    <w:rsid w:val="009A4137"/>
    <w:rsid w:val="009A481D"/>
    <w:rsid w:val="009A48E6"/>
    <w:rsid w:val="009A5E88"/>
    <w:rsid w:val="009A5EF4"/>
    <w:rsid w:val="009A6DE8"/>
    <w:rsid w:val="009A6F8A"/>
    <w:rsid w:val="009A792E"/>
    <w:rsid w:val="009A7A3B"/>
    <w:rsid w:val="009B0E7A"/>
    <w:rsid w:val="009B4F2D"/>
    <w:rsid w:val="009B5F7A"/>
    <w:rsid w:val="009B6238"/>
    <w:rsid w:val="009B6456"/>
    <w:rsid w:val="009B68A8"/>
    <w:rsid w:val="009B76D7"/>
    <w:rsid w:val="009B7BA3"/>
    <w:rsid w:val="009C014F"/>
    <w:rsid w:val="009C03D0"/>
    <w:rsid w:val="009C2DA4"/>
    <w:rsid w:val="009C306D"/>
    <w:rsid w:val="009C3B13"/>
    <w:rsid w:val="009C4C87"/>
    <w:rsid w:val="009C56F2"/>
    <w:rsid w:val="009C5945"/>
    <w:rsid w:val="009C6287"/>
    <w:rsid w:val="009C6F0E"/>
    <w:rsid w:val="009C7ED9"/>
    <w:rsid w:val="009D16FC"/>
    <w:rsid w:val="009D1821"/>
    <w:rsid w:val="009D1F1D"/>
    <w:rsid w:val="009D3822"/>
    <w:rsid w:val="009D3E17"/>
    <w:rsid w:val="009D485E"/>
    <w:rsid w:val="009D5DCE"/>
    <w:rsid w:val="009D6D8E"/>
    <w:rsid w:val="009E0354"/>
    <w:rsid w:val="009E0A5A"/>
    <w:rsid w:val="009E0E26"/>
    <w:rsid w:val="009E1281"/>
    <w:rsid w:val="009E7874"/>
    <w:rsid w:val="009F09F8"/>
    <w:rsid w:val="009F124B"/>
    <w:rsid w:val="009F187C"/>
    <w:rsid w:val="009F18EC"/>
    <w:rsid w:val="009F3344"/>
    <w:rsid w:val="009F49FE"/>
    <w:rsid w:val="009F5A62"/>
    <w:rsid w:val="009F6446"/>
    <w:rsid w:val="009F7CAD"/>
    <w:rsid w:val="00A033E6"/>
    <w:rsid w:val="00A03D8D"/>
    <w:rsid w:val="00A0415C"/>
    <w:rsid w:val="00A0415E"/>
    <w:rsid w:val="00A059B6"/>
    <w:rsid w:val="00A06CAF"/>
    <w:rsid w:val="00A06D4C"/>
    <w:rsid w:val="00A06E4C"/>
    <w:rsid w:val="00A06FC1"/>
    <w:rsid w:val="00A1046D"/>
    <w:rsid w:val="00A108BC"/>
    <w:rsid w:val="00A10C63"/>
    <w:rsid w:val="00A11A38"/>
    <w:rsid w:val="00A11C20"/>
    <w:rsid w:val="00A15601"/>
    <w:rsid w:val="00A179C2"/>
    <w:rsid w:val="00A206CA"/>
    <w:rsid w:val="00A20A41"/>
    <w:rsid w:val="00A20B40"/>
    <w:rsid w:val="00A20E47"/>
    <w:rsid w:val="00A255FA"/>
    <w:rsid w:val="00A263EA"/>
    <w:rsid w:val="00A309D4"/>
    <w:rsid w:val="00A320CA"/>
    <w:rsid w:val="00A323BA"/>
    <w:rsid w:val="00A332FD"/>
    <w:rsid w:val="00A33C52"/>
    <w:rsid w:val="00A34BB0"/>
    <w:rsid w:val="00A36417"/>
    <w:rsid w:val="00A40200"/>
    <w:rsid w:val="00A403C1"/>
    <w:rsid w:val="00A4044F"/>
    <w:rsid w:val="00A42B9C"/>
    <w:rsid w:val="00A439D3"/>
    <w:rsid w:val="00A43EC8"/>
    <w:rsid w:val="00A44611"/>
    <w:rsid w:val="00A44626"/>
    <w:rsid w:val="00A46805"/>
    <w:rsid w:val="00A50428"/>
    <w:rsid w:val="00A50F77"/>
    <w:rsid w:val="00A51143"/>
    <w:rsid w:val="00A512C9"/>
    <w:rsid w:val="00A5313B"/>
    <w:rsid w:val="00A54725"/>
    <w:rsid w:val="00A55540"/>
    <w:rsid w:val="00A558A1"/>
    <w:rsid w:val="00A55FF8"/>
    <w:rsid w:val="00A578D0"/>
    <w:rsid w:val="00A60F59"/>
    <w:rsid w:val="00A6150F"/>
    <w:rsid w:val="00A62739"/>
    <w:rsid w:val="00A6304F"/>
    <w:rsid w:val="00A643B6"/>
    <w:rsid w:val="00A65D4B"/>
    <w:rsid w:val="00A6653E"/>
    <w:rsid w:val="00A67A2C"/>
    <w:rsid w:val="00A711D3"/>
    <w:rsid w:val="00A71252"/>
    <w:rsid w:val="00A726A2"/>
    <w:rsid w:val="00A72EC3"/>
    <w:rsid w:val="00A73C30"/>
    <w:rsid w:val="00A73D70"/>
    <w:rsid w:val="00A7484F"/>
    <w:rsid w:val="00A757BA"/>
    <w:rsid w:val="00A75D96"/>
    <w:rsid w:val="00A76ADB"/>
    <w:rsid w:val="00A76CC8"/>
    <w:rsid w:val="00A76FF5"/>
    <w:rsid w:val="00A77182"/>
    <w:rsid w:val="00A77B34"/>
    <w:rsid w:val="00A81FA9"/>
    <w:rsid w:val="00A82117"/>
    <w:rsid w:val="00A83825"/>
    <w:rsid w:val="00A83D56"/>
    <w:rsid w:val="00A83FA6"/>
    <w:rsid w:val="00A869D1"/>
    <w:rsid w:val="00A87883"/>
    <w:rsid w:val="00A90319"/>
    <w:rsid w:val="00A92DDE"/>
    <w:rsid w:val="00A937ED"/>
    <w:rsid w:val="00A93824"/>
    <w:rsid w:val="00A9416D"/>
    <w:rsid w:val="00A96172"/>
    <w:rsid w:val="00A961EC"/>
    <w:rsid w:val="00A96300"/>
    <w:rsid w:val="00A96D4C"/>
    <w:rsid w:val="00A96E6C"/>
    <w:rsid w:val="00A970FD"/>
    <w:rsid w:val="00AA02E8"/>
    <w:rsid w:val="00AA0B46"/>
    <w:rsid w:val="00AA1612"/>
    <w:rsid w:val="00AA4BEA"/>
    <w:rsid w:val="00AA4E46"/>
    <w:rsid w:val="00AA4EBC"/>
    <w:rsid w:val="00AA5811"/>
    <w:rsid w:val="00AA6701"/>
    <w:rsid w:val="00AA6C01"/>
    <w:rsid w:val="00AA7629"/>
    <w:rsid w:val="00AB1ECF"/>
    <w:rsid w:val="00AB2661"/>
    <w:rsid w:val="00AB2E2D"/>
    <w:rsid w:val="00AB4D9C"/>
    <w:rsid w:val="00AB5401"/>
    <w:rsid w:val="00AB586E"/>
    <w:rsid w:val="00AB5BC2"/>
    <w:rsid w:val="00AB6576"/>
    <w:rsid w:val="00AB74B5"/>
    <w:rsid w:val="00AB75BD"/>
    <w:rsid w:val="00AC0659"/>
    <w:rsid w:val="00AC40B0"/>
    <w:rsid w:val="00AD0DC7"/>
    <w:rsid w:val="00AD18D5"/>
    <w:rsid w:val="00AD218D"/>
    <w:rsid w:val="00AD2B13"/>
    <w:rsid w:val="00AD2BEA"/>
    <w:rsid w:val="00AD458E"/>
    <w:rsid w:val="00AD712B"/>
    <w:rsid w:val="00AD75BF"/>
    <w:rsid w:val="00AE0565"/>
    <w:rsid w:val="00AE166A"/>
    <w:rsid w:val="00AE1AD8"/>
    <w:rsid w:val="00AE1BE0"/>
    <w:rsid w:val="00AE1E85"/>
    <w:rsid w:val="00AE27E7"/>
    <w:rsid w:val="00AE312C"/>
    <w:rsid w:val="00AE32CE"/>
    <w:rsid w:val="00AE359F"/>
    <w:rsid w:val="00AE37DB"/>
    <w:rsid w:val="00AE629F"/>
    <w:rsid w:val="00AE6952"/>
    <w:rsid w:val="00AF0CF1"/>
    <w:rsid w:val="00AF0D61"/>
    <w:rsid w:val="00AF150B"/>
    <w:rsid w:val="00AF1CC1"/>
    <w:rsid w:val="00AF35A3"/>
    <w:rsid w:val="00AF58C1"/>
    <w:rsid w:val="00AF5DAC"/>
    <w:rsid w:val="00AF688F"/>
    <w:rsid w:val="00AF71A5"/>
    <w:rsid w:val="00AF7960"/>
    <w:rsid w:val="00B0077F"/>
    <w:rsid w:val="00B022FB"/>
    <w:rsid w:val="00B03626"/>
    <w:rsid w:val="00B06107"/>
    <w:rsid w:val="00B06B7E"/>
    <w:rsid w:val="00B07270"/>
    <w:rsid w:val="00B07DFB"/>
    <w:rsid w:val="00B10023"/>
    <w:rsid w:val="00B114DD"/>
    <w:rsid w:val="00B1181E"/>
    <w:rsid w:val="00B11D59"/>
    <w:rsid w:val="00B11E2F"/>
    <w:rsid w:val="00B121DC"/>
    <w:rsid w:val="00B1263A"/>
    <w:rsid w:val="00B14725"/>
    <w:rsid w:val="00B14A00"/>
    <w:rsid w:val="00B16785"/>
    <w:rsid w:val="00B17C03"/>
    <w:rsid w:val="00B17C99"/>
    <w:rsid w:val="00B2003D"/>
    <w:rsid w:val="00B200B4"/>
    <w:rsid w:val="00B2104E"/>
    <w:rsid w:val="00B2304C"/>
    <w:rsid w:val="00B23A28"/>
    <w:rsid w:val="00B23CB0"/>
    <w:rsid w:val="00B24B3A"/>
    <w:rsid w:val="00B25171"/>
    <w:rsid w:val="00B25B2E"/>
    <w:rsid w:val="00B25C50"/>
    <w:rsid w:val="00B277D2"/>
    <w:rsid w:val="00B301DF"/>
    <w:rsid w:val="00B3074F"/>
    <w:rsid w:val="00B30C5C"/>
    <w:rsid w:val="00B32543"/>
    <w:rsid w:val="00B3260D"/>
    <w:rsid w:val="00B34180"/>
    <w:rsid w:val="00B356DE"/>
    <w:rsid w:val="00B3573B"/>
    <w:rsid w:val="00B35D62"/>
    <w:rsid w:val="00B36327"/>
    <w:rsid w:val="00B37314"/>
    <w:rsid w:val="00B373E0"/>
    <w:rsid w:val="00B42119"/>
    <w:rsid w:val="00B426DA"/>
    <w:rsid w:val="00B42DE6"/>
    <w:rsid w:val="00B436CB"/>
    <w:rsid w:val="00B4380B"/>
    <w:rsid w:val="00B43B0B"/>
    <w:rsid w:val="00B44244"/>
    <w:rsid w:val="00B46344"/>
    <w:rsid w:val="00B467B0"/>
    <w:rsid w:val="00B46940"/>
    <w:rsid w:val="00B5078D"/>
    <w:rsid w:val="00B50A9B"/>
    <w:rsid w:val="00B50C3F"/>
    <w:rsid w:val="00B50DE2"/>
    <w:rsid w:val="00B52CD2"/>
    <w:rsid w:val="00B5721A"/>
    <w:rsid w:val="00B5775C"/>
    <w:rsid w:val="00B6040C"/>
    <w:rsid w:val="00B60823"/>
    <w:rsid w:val="00B60824"/>
    <w:rsid w:val="00B60886"/>
    <w:rsid w:val="00B60C6F"/>
    <w:rsid w:val="00B6133C"/>
    <w:rsid w:val="00B61453"/>
    <w:rsid w:val="00B61645"/>
    <w:rsid w:val="00B61EA1"/>
    <w:rsid w:val="00B64070"/>
    <w:rsid w:val="00B66902"/>
    <w:rsid w:val="00B66A0D"/>
    <w:rsid w:val="00B675BC"/>
    <w:rsid w:val="00B7046B"/>
    <w:rsid w:val="00B713B8"/>
    <w:rsid w:val="00B71FB6"/>
    <w:rsid w:val="00B73559"/>
    <w:rsid w:val="00B747AB"/>
    <w:rsid w:val="00B749A3"/>
    <w:rsid w:val="00B74EEC"/>
    <w:rsid w:val="00B76578"/>
    <w:rsid w:val="00B76DC1"/>
    <w:rsid w:val="00B77DC3"/>
    <w:rsid w:val="00B80C28"/>
    <w:rsid w:val="00B813BD"/>
    <w:rsid w:val="00B817EC"/>
    <w:rsid w:val="00B82329"/>
    <w:rsid w:val="00B82CB6"/>
    <w:rsid w:val="00B842B2"/>
    <w:rsid w:val="00B846ED"/>
    <w:rsid w:val="00B879D8"/>
    <w:rsid w:val="00B94037"/>
    <w:rsid w:val="00B954EB"/>
    <w:rsid w:val="00B955D4"/>
    <w:rsid w:val="00B95791"/>
    <w:rsid w:val="00B96E97"/>
    <w:rsid w:val="00B96EBB"/>
    <w:rsid w:val="00BA1D19"/>
    <w:rsid w:val="00BA389B"/>
    <w:rsid w:val="00BA470A"/>
    <w:rsid w:val="00BA6BDD"/>
    <w:rsid w:val="00BA6E86"/>
    <w:rsid w:val="00BB2CC7"/>
    <w:rsid w:val="00BB2D28"/>
    <w:rsid w:val="00BB3166"/>
    <w:rsid w:val="00BB35CE"/>
    <w:rsid w:val="00BB51C8"/>
    <w:rsid w:val="00BB7C2F"/>
    <w:rsid w:val="00BC0561"/>
    <w:rsid w:val="00BC0939"/>
    <w:rsid w:val="00BC11A7"/>
    <w:rsid w:val="00BC26F6"/>
    <w:rsid w:val="00BC3A53"/>
    <w:rsid w:val="00BC6AA9"/>
    <w:rsid w:val="00BC6F88"/>
    <w:rsid w:val="00BC768D"/>
    <w:rsid w:val="00BD06F1"/>
    <w:rsid w:val="00BD2899"/>
    <w:rsid w:val="00BD2AE6"/>
    <w:rsid w:val="00BD681A"/>
    <w:rsid w:val="00BE1B90"/>
    <w:rsid w:val="00BE1BED"/>
    <w:rsid w:val="00BE34CF"/>
    <w:rsid w:val="00BE3DBB"/>
    <w:rsid w:val="00BE43C9"/>
    <w:rsid w:val="00BE5D03"/>
    <w:rsid w:val="00BE6F13"/>
    <w:rsid w:val="00BE6FA9"/>
    <w:rsid w:val="00BF027A"/>
    <w:rsid w:val="00BF1452"/>
    <w:rsid w:val="00BF1491"/>
    <w:rsid w:val="00BF1C11"/>
    <w:rsid w:val="00BF4BDD"/>
    <w:rsid w:val="00BF4CB2"/>
    <w:rsid w:val="00BF4D9C"/>
    <w:rsid w:val="00BF5676"/>
    <w:rsid w:val="00BF6426"/>
    <w:rsid w:val="00BF72A5"/>
    <w:rsid w:val="00BF75AA"/>
    <w:rsid w:val="00BF7F9E"/>
    <w:rsid w:val="00C00C1D"/>
    <w:rsid w:val="00C0112C"/>
    <w:rsid w:val="00C01263"/>
    <w:rsid w:val="00C0320D"/>
    <w:rsid w:val="00C04484"/>
    <w:rsid w:val="00C04715"/>
    <w:rsid w:val="00C05ED8"/>
    <w:rsid w:val="00C064C7"/>
    <w:rsid w:val="00C0719A"/>
    <w:rsid w:val="00C07FBD"/>
    <w:rsid w:val="00C10ECB"/>
    <w:rsid w:val="00C120C3"/>
    <w:rsid w:val="00C12FA2"/>
    <w:rsid w:val="00C13072"/>
    <w:rsid w:val="00C132A0"/>
    <w:rsid w:val="00C13F8B"/>
    <w:rsid w:val="00C13FA6"/>
    <w:rsid w:val="00C1447C"/>
    <w:rsid w:val="00C144FF"/>
    <w:rsid w:val="00C150DA"/>
    <w:rsid w:val="00C23659"/>
    <w:rsid w:val="00C265B8"/>
    <w:rsid w:val="00C27409"/>
    <w:rsid w:val="00C2750F"/>
    <w:rsid w:val="00C27F6F"/>
    <w:rsid w:val="00C30BB3"/>
    <w:rsid w:val="00C3301D"/>
    <w:rsid w:val="00C33592"/>
    <w:rsid w:val="00C340E8"/>
    <w:rsid w:val="00C34BB9"/>
    <w:rsid w:val="00C35558"/>
    <w:rsid w:val="00C363DC"/>
    <w:rsid w:val="00C366DE"/>
    <w:rsid w:val="00C36801"/>
    <w:rsid w:val="00C37A76"/>
    <w:rsid w:val="00C37B51"/>
    <w:rsid w:val="00C401A3"/>
    <w:rsid w:val="00C41770"/>
    <w:rsid w:val="00C41A51"/>
    <w:rsid w:val="00C42739"/>
    <w:rsid w:val="00C46A7B"/>
    <w:rsid w:val="00C4771F"/>
    <w:rsid w:val="00C510D2"/>
    <w:rsid w:val="00C516A6"/>
    <w:rsid w:val="00C52E80"/>
    <w:rsid w:val="00C531A6"/>
    <w:rsid w:val="00C53C44"/>
    <w:rsid w:val="00C550C7"/>
    <w:rsid w:val="00C55AE9"/>
    <w:rsid w:val="00C56BA9"/>
    <w:rsid w:val="00C576AD"/>
    <w:rsid w:val="00C57BF8"/>
    <w:rsid w:val="00C61CB3"/>
    <w:rsid w:val="00C62D06"/>
    <w:rsid w:val="00C669CB"/>
    <w:rsid w:val="00C66F02"/>
    <w:rsid w:val="00C72317"/>
    <w:rsid w:val="00C7266D"/>
    <w:rsid w:val="00C7382F"/>
    <w:rsid w:val="00C74E89"/>
    <w:rsid w:val="00C757C4"/>
    <w:rsid w:val="00C7593D"/>
    <w:rsid w:val="00C771DF"/>
    <w:rsid w:val="00C779CC"/>
    <w:rsid w:val="00C77E7F"/>
    <w:rsid w:val="00C800C0"/>
    <w:rsid w:val="00C821CB"/>
    <w:rsid w:val="00C82521"/>
    <w:rsid w:val="00C82EA4"/>
    <w:rsid w:val="00C83167"/>
    <w:rsid w:val="00C84BDD"/>
    <w:rsid w:val="00C8592B"/>
    <w:rsid w:val="00C875FC"/>
    <w:rsid w:val="00C87790"/>
    <w:rsid w:val="00C9052C"/>
    <w:rsid w:val="00C920CE"/>
    <w:rsid w:val="00C926CD"/>
    <w:rsid w:val="00C95A18"/>
    <w:rsid w:val="00CA02D7"/>
    <w:rsid w:val="00CA1FB7"/>
    <w:rsid w:val="00CA2240"/>
    <w:rsid w:val="00CA2878"/>
    <w:rsid w:val="00CA30CB"/>
    <w:rsid w:val="00CA3930"/>
    <w:rsid w:val="00CA3E87"/>
    <w:rsid w:val="00CA41A1"/>
    <w:rsid w:val="00CA594C"/>
    <w:rsid w:val="00CA662F"/>
    <w:rsid w:val="00CA6FC7"/>
    <w:rsid w:val="00CB0EE9"/>
    <w:rsid w:val="00CB19D1"/>
    <w:rsid w:val="00CB22DA"/>
    <w:rsid w:val="00CB24B5"/>
    <w:rsid w:val="00CB262F"/>
    <w:rsid w:val="00CB3410"/>
    <w:rsid w:val="00CB3431"/>
    <w:rsid w:val="00CB36D0"/>
    <w:rsid w:val="00CB36F0"/>
    <w:rsid w:val="00CB3BEB"/>
    <w:rsid w:val="00CB440B"/>
    <w:rsid w:val="00CB45A6"/>
    <w:rsid w:val="00CB572B"/>
    <w:rsid w:val="00CB6C4C"/>
    <w:rsid w:val="00CB76A6"/>
    <w:rsid w:val="00CC0473"/>
    <w:rsid w:val="00CC064C"/>
    <w:rsid w:val="00CC1688"/>
    <w:rsid w:val="00CC1A59"/>
    <w:rsid w:val="00CC2CD7"/>
    <w:rsid w:val="00CC58CB"/>
    <w:rsid w:val="00CC58F9"/>
    <w:rsid w:val="00CC664B"/>
    <w:rsid w:val="00CC72D7"/>
    <w:rsid w:val="00CC76EC"/>
    <w:rsid w:val="00CD001E"/>
    <w:rsid w:val="00CD0683"/>
    <w:rsid w:val="00CD0A35"/>
    <w:rsid w:val="00CD22BE"/>
    <w:rsid w:val="00CD2977"/>
    <w:rsid w:val="00CD414B"/>
    <w:rsid w:val="00CD50CF"/>
    <w:rsid w:val="00CD564C"/>
    <w:rsid w:val="00CD57FB"/>
    <w:rsid w:val="00CD7147"/>
    <w:rsid w:val="00CD7BB4"/>
    <w:rsid w:val="00CE2151"/>
    <w:rsid w:val="00CE2295"/>
    <w:rsid w:val="00CE23FE"/>
    <w:rsid w:val="00CE3403"/>
    <w:rsid w:val="00CE588A"/>
    <w:rsid w:val="00CE5A5A"/>
    <w:rsid w:val="00CE62FE"/>
    <w:rsid w:val="00CE683D"/>
    <w:rsid w:val="00CE772B"/>
    <w:rsid w:val="00CE7F26"/>
    <w:rsid w:val="00CF1434"/>
    <w:rsid w:val="00CF196F"/>
    <w:rsid w:val="00CF1ADB"/>
    <w:rsid w:val="00CF1B9B"/>
    <w:rsid w:val="00CF42C7"/>
    <w:rsid w:val="00CF4999"/>
    <w:rsid w:val="00CF49BF"/>
    <w:rsid w:val="00CF5DE1"/>
    <w:rsid w:val="00CF6BBE"/>
    <w:rsid w:val="00CF7419"/>
    <w:rsid w:val="00CF75EE"/>
    <w:rsid w:val="00CF76DB"/>
    <w:rsid w:val="00CF7CC7"/>
    <w:rsid w:val="00CF7EC3"/>
    <w:rsid w:val="00D00C10"/>
    <w:rsid w:val="00D01DEB"/>
    <w:rsid w:val="00D05766"/>
    <w:rsid w:val="00D05D13"/>
    <w:rsid w:val="00D06D08"/>
    <w:rsid w:val="00D06E3F"/>
    <w:rsid w:val="00D07054"/>
    <w:rsid w:val="00D11305"/>
    <w:rsid w:val="00D11B3C"/>
    <w:rsid w:val="00D124E6"/>
    <w:rsid w:val="00D12518"/>
    <w:rsid w:val="00D153A8"/>
    <w:rsid w:val="00D16CF3"/>
    <w:rsid w:val="00D17602"/>
    <w:rsid w:val="00D20135"/>
    <w:rsid w:val="00D219E0"/>
    <w:rsid w:val="00D22AAA"/>
    <w:rsid w:val="00D24278"/>
    <w:rsid w:val="00D24959"/>
    <w:rsid w:val="00D26FE6"/>
    <w:rsid w:val="00D27EA5"/>
    <w:rsid w:val="00D30826"/>
    <w:rsid w:val="00D30C71"/>
    <w:rsid w:val="00D33DAF"/>
    <w:rsid w:val="00D34E4C"/>
    <w:rsid w:val="00D366B6"/>
    <w:rsid w:val="00D37FF6"/>
    <w:rsid w:val="00D40184"/>
    <w:rsid w:val="00D40C49"/>
    <w:rsid w:val="00D40FC6"/>
    <w:rsid w:val="00D41D54"/>
    <w:rsid w:val="00D4345A"/>
    <w:rsid w:val="00D4739D"/>
    <w:rsid w:val="00D47BCE"/>
    <w:rsid w:val="00D50915"/>
    <w:rsid w:val="00D517B6"/>
    <w:rsid w:val="00D529DD"/>
    <w:rsid w:val="00D52F15"/>
    <w:rsid w:val="00D547BA"/>
    <w:rsid w:val="00D55D80"/>
    <w:rsid w:val="00D56DE6"/>
    <w:rsid w:val="00D57614"/>
    <w:rsid w:val="00D603C3"/>
    <w:rsid w:val="00D6131F"/>
    <w:rsid w:val="00D61700"/>
    <w:rsid w:val="00D659FE"/>
    <w:rsid w:val="00D65CAA"/>
    <w:rsid w:val="00D67E93"/>
    <w:rsid w:val="00D74540"/>
    <w:rsid w:val="00D755F0"/>
    <w:rsid w:val="00D7561B"/>
    <w:rsid w:val="00D75D43"/>
    <w:rsid w:val="00D7698D"/>
    <w:rsid w:val="00D770C6"/>
    <w:rsid w:val="00D771BE"/>
    <w:rsid w:val="00D77691"/>
    <w:rsid w:val="00D77F58"/>
    <w:rsid w:val="00D80622"/>
    <w:rsid w:val="00D808B6"/>
    <w:rsid w:val="00D83AC3"/>
    <w:rsid w:val="00D85320"/>
    <w:rsid w:val="00D85FCF"/>
    <w:rsid w:val="00D8622B"/>
    <w:rsid w:val="00D86763"/>
    <w:rsid w:val="00D86BA1"/>
    <w:rsid w:val="00D87434"/>
    <w:rsid w:val="00D87F5A"/>
    <w:rsid w:val="00D901D7"/>
    <w:rsid w:val="00D9166A"/>
    <w:rsid w:val="00D91AE9"/>
    <w:rsid w:val="00D92304"/>
    <w:rsid w:val="00D9272E"/>
    <w:rsid w:val="00D9458C"/>
    <w:rsid w:val="00D9477A"/>
    <w:rsid w:val="00D96445"/>
    <w:rsid w:val="00D9658C"/>
    <w:rsid w:val="00D96D34"/>
    <w:rsid w:val="00DA017F"/>
    <w:rsid w:val="00DA02E7"/>
    <w:rsid w:val="00DA0C30"/>
    <w:rsid w:val="00DA1883"/>
    <w:rsid w:val="00DA2CCA"/>
    <w:rsid w:val="00DA3BF6"/>
    <w:rsid w:val="00DA45B5"/>
    <w:rsid w:val="00DA5A74"/>
    <w:rsid w:val="00DA6583"/>
    <w:rsid w:val="00DA6744"/>
    <w:rsid w:val="00DA6FB5"/>
    <w:rsid w:val="00DB034E"/>
    <w:rsid w:val="00DB5B98"/>
    <w:rsid w:val="00DB5C0F"/>
    <w:rsid w:val="00DB65A0"/>
    <w:rsid w:val="00DC22EE"/>
    <w:rsid w:val="00DC310C"/>
    <w:rsid w:val="00DC45B7"/>
    <w:rsid w:val="00DC4863"/>
    <w:rsid w:val="00DC5A2A"/>
    <w:rsid w:val="00DC7D44"/>
    <w:rsid w:val="00DC7F52"/>
    <w:rsid w:val="00DD0922"/>
    <w:rsid w:val="00DD2678"/>
    <w:rsid w:val="00DD2BC7"/>
    <w:rsid w:val="00DD3AC4"/>
    <w:rsid w:val="00DD4986"/>
    <w:rsid w:val="00DD60EE"/>
    <w:rsid w:val="00DD6A53"/>
    <w:rsid w:val="00DD7293"/>
    <w:rsid w:val="00DD735D"/>
    <w:rsid w:val="00DE10C7"/>
    <w:rsid w:val="00DE28E7"/>
    <w:rsid w:val="00DE3183"/>
    <w:rsid w:val="00DE5448"/>
    <w:rsid w:val="00DE552E"/>
    <w:rsid w:val="00DE58E7"/>
    <w:rsid w:val="00DF164E"/>
    <w:rsid w:val="00DF1A15"/>
    <w:rsid w:val="00DF1D04"/>
    <w:rsid w:val="00DF36B2"/>
    <w:rsid w:val="00DF4E8E"/>
    <w:rsid w:val="00DF503E"/>
    <w:rsid w:val="00DF5249"/>
    <w:rsid w:val="00DF54A9"/>
    <w:rsid w:val="00DF5778"/>
    <w:rsid w:val="00DF651D"/>
    <w:rsid w:val="00DF6C51"/>
    <w:rsid w:val="00E00973"/>
    <w:rsid w:val="00E00D1E"/>
    <w:rsid w:val="00E0113A"/>
    <w:rsid w:val="00E02089"/>
    <w:rsid w:val="00E026A4"/>
    <w:rsid w:val="00E026BC"/>
    <w:rsid w:val="00E028F1"/>
    <w:rsid w:val="00E03601"/>
    <w:rsid w:val="00E100DA"/>
    <w:rsid w:val="00E110FF"/>
    <w:rsid w:val="00E130CC"/>
    <w:rsid w:val="00E137C2"/>
    <w:rsid w:val="00E1413E"/>
    <w:rsid w:val="00E1698E"/>
    <w:rsid w:val="00E175E7"/>
    <w:rsid w:val="00E236A6"/>
    <w:rsid w:val="00E24C20"/>
    <w:rsid w:val="00E30E96"/>
    <w:rsid w:val="00E312C6"/>
    <w:rsid w:val="00E32590"/>
    <w:rsid w:val="00E33D95"/>
    <w:rsid w:val="00E33DE4"/>
    <w:rsid w:val="00E33ECD"/>
    <w:rsid w:val="00E3467A"/>
    <w:rsid w:val="00E36F09"/>
    <w:rsid w:val="00E400AD"/>
    <w:rsid w:val="00E41318"/>
    <w:rsid w:val="00E420D4"/>
    <w:rsid w:val="00E42669"/>
    <w:rsid w:val="00E43C03"/>
    <w:rsid w:val="00E45299"/>
    <w:rsid w:val="00E45362"/>
    <w:rsid w:val="00E4630A"/>
    <w:rsid w:val="00E47698"/>
    <w:rsid w:val="00E47E51"/>
    <w:rsid w:val="00E510A6"/>
    <w:rsid w:val="00E530FA"/>
    <w:rsid w:val="00E536DD"/>
    <w:rsid w:val="00E55F73"/>
    <w:rsid w:val="00E5670D"/>
    <w:rsid w:val="00E572B5"/>
    <w:rsid w:val="00E572E7"/>
    <w:rsid w:val="00E57503"/>
    <w:rsid w:val="00E6037C"/>
    <w:rsid w:val="00E6052E"/>
    <w:rsid w:val="00E6296A"/>
    <w:rsid w:val="00E630F6"/>
    <w:rsid w:val="00E666B9"/>
    <w:rsid w:val="00E66AD4"/>
    <w:rsid w:val="00E67266"/>
    <w:rsid w:val="00E672D3"/>
    <w:rsid w:val="00E676B4"/>
    <w:rsid w:val="00E731DC"/>
    <w:rsid w:val="00E73328"/>
    <w:rsid w:val="00E7421B"/>
    <w:rsid w:val="00E74F39"/>
    <w:rsid w:val="00E75A48"/>
    <w:rsid w:val="00E765C5"/>
    <w:rsid w:val="00E77636"/>
    <w:rsid w:val="00E8021D"/>
    <w:rsid w:val="00E81142"/>
    <w:rsid w:val="00E81753"/>
    <w:rsid w:val="00E82107"/>
    <w:rsid w:val="00E822D7"/>
    <w:rsid w:val="00E82D40"/>
    <w:rsid w:val="00E82DE6"/>
    <w:rsid w:val="00E83987"/>
    <w:rsid w:val="00E866DE"/>
    <w:rsid w:val="00E868D2"/>
    <w:rsid w:val="00E8693F"/>
    <w:rsid w:val="00E9296C"/>
    <w:rsid w:val="00E94A59"/>
    <w:rsid w:val="00E951E5"/>
    <w:rsid w:val="00E95426"/>
    <w:rsid w:val="00E95BE2"/>
    <w:rsid w:val="00E96182"/>
    <w:rsid w:val="00E96D63"/>
    <w:rsid w:val="00E973A9"/>
    <w:rsid w:val="00E97562"/>
    <w:rsid w:val="00E975D4"/>
    <w:rsid w:val="00EA0599"/>
    <w:rsid w:val="00EA1085"/>
    <w:rsid w:val="00EA17E6"/>
    <w:rsid w:val="00EA2422"/>
    <w:rsid w:val="00EA2460"/>
    <w:rsid w:val="00EA39C2"/>
    <w:rsid w:val="00EA3AA7"/>
    <w:rsid w:val="00EA4780"/>
    <w:rsid w:val="00EA6A6E"/>
    <w:rsid w:val="00EB0D67"/>
    <w:rsid w:val="00EB2705"/>
    <w:rsid w:val="00EB40CA"/>
    <w:rsid w:val="00EB4C34"/>
    <w:rsid w:val="00EB585A"/>
    <w:rsid w:val="00EB6056"/>
    <w:rsid w:val="00EB67C5"/>
    <w:rsid w:val="00EB71B9"/>
    <w:rsid w:val="00EB76F5"/>
    <w:rsid w:val="00EB77D7"/>
    <w:rsid w:val="00EC04C5"/>
    <w:rsid w:val="00EC1FCE"/>
    <w:rsid w:val="00EC27D4"/>
    <w:rsid w:val="00EC2823"/>
    <w:rsid w:val="00EC773D"/>
    <w:rsid w:val="00ED2FF4"/>
    <w:rsid w:val="00ED3454"/>
    <w:rsid w:val="00ED4FF0"/>
    <w:rsid w:val="00ED6130"/>
    <w:rsid w:val="00ED7678"/>
    <w:rsid w:val="00EE06E3"/>
    <w:rsid w:val="00EE1FDE"/>
    <w:rsid w:val="00EE27D4"/>
    <w:rsid w:val="00EE4547"/>
    <w:rsid w:val="00EE4683"/>
    <w:rsid w:val="00EE6B10"/>
    <w:rsid w:val="00EE6F89"/>
    <w:rsid w:val="00EE7BE7"/>
    <w:rsid w:val="00EE7FDD"/>
    <w:rsid w:val="00EF0591"/>
    <w:rsid w:val="00EF0845"/>
    <w:rsid w:val="00EF13CD"/>
    <w:rsid w:val="00EF1C56"/>
    <w:rsid w:val="00EF2AAE"/>
    <w:rsid w:val="00EF3772"/>
    <w:rsid w:val="00EF3C3B"/>
    <w:rsid w:val="00EF4881"/>
    <w:rsid w:val="00EF63B0"/>
    <w:rsid w:val="00F00B64"/>
    <w:rsid w:val="00F00C33"/>
    <w:rsid w:val="00F024DA"/>
    <w:rsid w:val="00F02640"/>
    <w:rsid w:val="00F02BBE"/>
    <w:rsid w:val="00F03F58"/>
    <w:rsid w:val="00F04EA4"/>
    <w:rsid w:val="00F05D4F"/>
    <w:rsid w:val="00F063EA"/>
    <w:rsid w:val="00F06DB5"/>
    <w:rsid w:val="00F07AB8"/>
    <w:rsid w:val="00F10359"/>
    <w:rsid w:val="00F10B51"/>
    <w:rsid w:val="00F12103"/>
    <w:rsid w:val="00F13CFD"/>
    <w:rsid w:val="00F14C5F"/>
    <w:rsid w:val="00F14F3E"/>
    <w:rsid w:val="00F154F9"/>
    <w:rsid w:val="00F1580B"/>
    <w:rsid w:val="00F166C5"/>
    <w:rsid w:val="00F16D6A"/>
    <w:rsid w:val="00F17CA5"/>
    <w:rsid w:val="00F17D2C"/>
    <w:rsid w:val="00F2105D"/>
    <w:rsid w:val="00F21948"/>
    <w:rsid w:val="00F225EC"/>
    <w:rsid w:val="00F2458F"/>
    <w:rsid w:val="00F26326"/>
    <w:rsid w:val="00F26E65"/>
    <w:rsid w:val="00F27FAF"/>
    <w:rsid w:val="00F30D72"/>
    <w:rsid w:val="00F30F0D"/>
    <w:rsid w:val="00F3338C"/>
    <w:rsid w:val="00F3493B"/>
    <w:rsid w:val="00F35A42"/>
    <w:rsid w:val="00F36CDD"/>
    <w:rsid w:val="00F3735F"/>
    <w:rsid w:val="00F378E1"/>
    <w:rsid w:val="00F40711"/>
    <w:rsid w:val="00F4125A"/>
    <w:rsid w:val="00F43028"/>
    <w:rsid w:val="00F4312D"/>
    <w:rsid w:val="00F44931"/>
    <w:rsid w:val="00F44FAE"/>
    <w:rsid w:val="00F45423"/>
    <w:rsid w:val="00F46475"/>
    <w:rsid w:val="00F47930"/>
    <w:rsid w:val="00F51475"/>
    <w:rsid w:val="00F5154C"/>
    <w:rsid w:val="00F51B08"/>
    <w:rsid w:val="00F5397D"/>
    <w:rsid w:val="00F53A21"/>
    <w:rsid w:val="00F55FD2"/>
    <w:rsid w:val="00F56067"/>
    <w:rsid w:val="00F5677E"/>
    <w:rsid w:val="00F56C11"/>
    <w:rsid w:val="00F56C9F"/>
    <w:rsid w:val="00F57484"/>
    <w:rsid w:val="00F63415"/>
    <w:rsid w:val="00F63DC0"/>
    <w:rsid w:val="00F64330"/>
    <w:rsid w:val="00F6470A"/>
    <w:rsid w:val="00F65612"/>
    <w:rsid w:val="00F664DD"/>
    <w:rsid w:val="00F67669"/>
    <w:rsid w:val="00F71489"/>
    <w:rsid w:val="00F71652"/>
    <w:rsid w:val="00F73B7E"/>
    <w:rsid w:val="00F750E7"/>
    <w:rsid w:val="00F7760E"/>
    <w:rsid w:val="00F77703"/>
    <w:rsid w:val="00F8143D"/>
    <w:rsid w:val="00F825AE"/>
    <w:rsid w:val="00F82FC3"/>
    <w:rsid w:val="00F8334E"/>
    <w:rsid w:val="00F862A7"/>
    <w:rsid w:val="00F86A4E"/>
    <w:rsid w:val="00F8706B"/>
    <w:rsid w:val="00F912EB"/>
    <w:rsid w:val="00F930AA"/>
    <w:rsid w:val="00F96770"/>
    <w:rsid w:val="00F96B19"/>
    <w:rsid w:val="00F97399"/>
    <w:rsid w:val="00F97606"/>
    <w:rsid w:val="00F977FB"/>
    <w:rsid w:val="00F97F74"/>
    <w:rsid w:val="00FA056C"/>
    <w:rsid w:val="00FA0DC3"/>
    <w:rsid w:val="00FA1E04"/>
    <w:rsid w:val="00FA2810"/>
    <w:rsid w:val="00FA322A"/>
    <w:rsid w:val="00FA40BB"/>
    <w:rsid w:val="00FA5098"/>
    <w:rsid w:val="00FA770C"/>
    <w:rsid w:val="00FA7C0C"/>
    <w:rsid w:val="00FB0EA8"/>
    <w:rsid w:val="00FB1733"/>
    <w:rsid w:val="00FB2091"/>
    <w:rsid w:val="00FB27A1"/>
    <w:rsid w:val="00FB43A0"/>
    <w:rsid w:val="00FC0ED4"/>
    <w:rsid w:val="00FC30AD"/>
    <w:rsid w:val="00FC3404"/>
    <w:rsid w:val="00FC5BC6"/>
    <w:rsid w:val="00FC63EF"/>
    <w:rsid w:val="00FC6E5F"/>
    <w:rsid w:val="00FD349C"/>
    <w:rsid w:val="00FD3549"/>
    <w:rsid w:val="00FD41F9"/>
    <w:rsid w:val="00FD60EC"/>
    <w:rsid w:val="00FD7425"/>
    <w:rsid w:val="00FD7526"/>
    <w:rsid w:val="00FE01B4"/>
    <w:rsid w:val="00FE094B"/>
    <w:rsid w:val="00FE0A2C"/>
    <w:rsid w:val="00FE0D99"/>
    <w:rsid w:val="00FE2449"/>
    <w:rsid w:val="00FE2651"/>
    <w:rsid w:val="00FE2851"/>
    <w:rsid w:val="00FE31BE"/>
    <w:rsid w:val="00FE3EF9"/>
    <w:rsid w:val="00FE78F3"/>
    <w:rsid w:val="00FE7D64"/>
    <w:rsid w:val="00FF15D6"/>
    <w:rsid w:val="00FF56D1"/>
    <w:rsid w:val="00FF5A08"/>
    <w:rsid w:val="00FF64F6"/>
    <w:rsid w:val="00FF6B29"/>
    <w:rsid w:val="00FF7AEF"/>
    <w:rsid w:val="00FF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286639"/>
  <w15:docId w15:val="{327B47BB-1411-4072-A8D8-D1E4C867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ITA Normal"/>
    <w:qFormat/>
    <w:rsid w:val="00A40200"/>
    <w:pPr>
      <w:spacing w:before="60" w:after="120"/>
    </w:pPr>
    <w:rPr>
      <w:rFonts w:ascii="Arial" w:eastAsia="Times New Roman" w:hAnsi="Arial"/>
      <w:szCs w:val="24"/>
    </w:rPr>
  </w:style>
  <w:style w:type="paragraph" w:styleId="Heading1">
    <w:name w:val="heading 1"/>
    <w:aliases w:val="SITA Heading 1"/>
    <w:basedOn w:val="Normal"/>
    <w:next w:val="BodyText"/>
    <w:autoRedefine/>
    <w:qFormat/>
    <w:rsid w:val="00E77636"/>
    <w:pPr>
      <w:keepNext/>
      <w:keepLines/>
      <w:numPr>
        <w:numId w:val="1"/>
      </w:numPr>
      <w:spacing w:before="480"/>
      <w:outlineLvl w:val="0"/>
    </w:pPr>
    <w:rPr>
      <w:rFonts w:cs="Arial"/>
      <w:b/>
      <w:bCs/>
      <w:kern w:val="32"/>
      <w:sz w:val="28"/>
      <w:szCs w:val="32"/>
    </w:rPr>
  </w:style>
  <w:style w:type="paragraph" w:styleId="Heading2">
    <w:name w:val="heading 2"/>
    <w:aliases w:val="SITA Heading 2"/>
    <w:basedOn w:val="Normal"/>
    <w:next w:val="BodyText"/>
    <w:link w:val="Heading2Char"/>
    <w:autoRedefine/>
    <w:qFormat/>
    <w:rsid w:val="00B25171"/>
    <w:pPr>
      <w:keepNext/>
      <w:keepLines/>
      <w:numPr>
        <w:ilvl w:val="1"/>
        <w:numId w:val="21"/>
      </w:numPr>
      <w:spacing w:before="360"/>
      <w:outlineLvl w:val="1"/>
    </w:pPr>
    <w:rPr>
      <w:rFonts w:cs="Arial"/>
      <w:b/>
      <w:bCs/>
      <w:iCs/>
      <w:sz w:val="24"/>
      <w:szCs w:val="28"/>
    </w:rPr>
  </w:style>
  <w:style w:type="paragraph" w:styleId="Heading3">
    <w:name w:val="heading 3"/>
    <w:aliases w:val="SITA Heading 3"/>
    <w:basedOn w:val="Normal"/>
    <w:next w:val="BodyText"/>
    <w:link w:val="Heading3Char"/>
    <w:qFormat/>
    <w:rsid w:val="002A27B0"/>
    <w:pPr>
      <w:keepNext/>
      <w:numPr>
        <w:ilvl w:val="2"/>
        <w:numId w:val="1"/>
      </w:numPr>
      <w:spacing w:before="240"/>
      <w:outlineLvl w:val="2"/>
    </w:pPr>
    <w:rPr>
      <w:rFonts w:cs="Arial"/>
      <w:b/>
      <w:bCs/>
      <w:sz w:val="22"/>
      <w:szCs w:val="26"/>
    </w:rPr>
  </w:style>
  <w:style w:type="paragraph" w:styleId="Heading4">
    <w:name w:val="heading 4"/>
    <w:aliases w:val="SITA Heading 4"/>
    <w:basedOn w:val="Normal"/>
    <w:next w:val="BodyText"/>
    <w:qFormat/>
    <w:rsid w:val="002A27B0"/>
    <w:pPr>
      <w:numPr>
        <w:ilvl w:val="3"/>
        <w:numId w:val="1"/>
      </w:numPr>
      <w:outlineLvl w:val="3"/>
    </w:pPr>
    <w:rPr>
      <w:b/>
    </w:rPr>
  </w:style>
  <w:style w:type="paragraph" w:styleId="Heading5">
    <w:name w:val="heading 5"/>
    <w:basedOn w:val="Normal"/>
    <w:next w:val="Normal"/>
    <w:qFormat/>
    <w:rsid w:val="00A40200"/>
    <w:pPr>
      <w:spacing w:before="240"/>
      <w:outlineLvl w:val="4"/>
    </w:pPr>
    <w:rPr>
      <w:b/>
      <w:bCs/>
      <w:i/>
      <w:iCs/>
      <w:sz w:val="26"/>
      <w:szCs w:val="26"/>
    </w:rPr>
  </w:style>
  <w:style w:type="paragraph" w:styleId="Heading6">
    <w:name w:val="heading 6"/>
    <w:basedOn w:val="Normal"/>
    <w:next w:val="Normal"/>
    <w:qFormat/>
    <w:rsid w:val="00A40200"/>
    <w:pPr>
      <w:spacing w:before="240"/>
      <w:outlineLvl w:val="5"/>
    </w:pPr>
    <w:rPr>
      <w:rFonts w:ascii="Times New Roman" w:hAnsi="Times New Roman"/>
      <w:b/>
      <w:bCs/>
      <w:sz w:val="22"/>
      <w:szCs w:val="22"/>
    </w:rPr>
  </w:style>
  <w:style w:type="paragraph" w:styleId="Heading7">
    <w:name w:val="heading 7"/>
    <w:basedOn w:val="Normal"/>
    <w:next w:val="Normal"/>
    <w:qFormat/>
    <w:rsid w:val="00A40200"/>
    <w:pPr>
      <w:spacing w:before="240"/>
      <w:outlineLvl w:val="6"/>
    </w:pPr>
    <w:rPr>
      <w:rFonts w:ascii="Times New Roman" w:hAnsi="Times New Roman"/>
      <w:sz w:val="24"/>
    </w:rPr>
  </w:style>
  <w:style w:type="paragraph" w:styleId="Heading8">
    <w:name w:val="heading 8"/>
    <w:basedOn w:val="Normal"/>
    <w:next w:val="Normal"/>
    <w:qFormat/>
    <w:rsid w:val="00A40200"/>
    <w:pPr>
      <w:spacing w:before="240"/>
      <w:outlineLvl w:val="7"/>
    </w:pPr>
    <w:rPr>
      <w:rFonts w:ascii="Times New Roman" w:hAnsi="Times New Roman"/>
      <w:i/>
      <w:iCs/>
      <w:sz w:val="24"/>
    </w:rPr>
  </w:style>
  <w:style w:type="paragraph" w:styleId="Heading9">
    <w:name w:val="heading 9"/>
    <w:basedOn w:val="Normal"/>
    <w:next w:val="Normal"/>
    <w:qFormat/>
    <w:rsid w:val="00A40200"/>
    <w:p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Header">
    <w:name w:val="TOC Header"/>
    <w:basedOn w:val="RevisionHeader"/>
    <w:rsid w:val="0022386D"/>
  </w:style>
  <w:style w:type="character" w:customStyle="1" w:styleId="SITAMainBulletChar">
    <w:name w:val="SITA Main Bullet Char"/>
    <w:basedOn w:val="DefaultParagraphFont"/>
    <w:link w:val="SITAMainBullet"/>
    <w:rsid w:val="00E866DE"/>
    <w:rPr>
      <w:rFonts w:ascii="Arial" w:eastAsia="Times New Roman" w:hAnsi="Arial" w:cs="Arial"/>
    </w:rPr>
  </w:style>
  <w:style w:type="paragraph" w:styleId="BalloonText">
    <w:name w:val="Balloon Text"/>
    <w:basedOn w:val="Normal"/>
    <w:semiHidden/>
    <w:rsid w:val="00CE588A"/>
    <w:rPr>
      <w:rFonts w:ascii="Tahoma" w:hAnsi="Tahoma" w:cs="Tahoma"/>
      <w:sz w:val="16"/>
      <w:szCs w:val="16"/>
    </w:rPr>
  </w:style>
  <w:style w:type="character" w:styleId="CommentReference">
    <w:name w:val="annotation reference"/>
    <w:basedOn w:val="DefaultParagraphFont"/>
    <w:uiPriority w:val="99"/>
    <w:rsid w:val="003E7A4C"/>
    <w:rPr>
      <w:sz w:val="16"/>
      <w:szCs w:val="16"/>
    </w:rPr>
  </w:style>
  <w:style w:type="paragraph" w:styleId="CommentText">
    <w:name w:val="annotation text"/>
    <w:basedOn w:val="Normal"/>
    <w:link w:val="CommentTextChar"/>
    <w:uiPriority w:val="99"/>
    <w:rsid w:val="003E7A4C"/>
    <w:rPr>
      <w:szCs w:val="20"/>
    </w:rPr>
  </w:style>
  <w:style w:type="paragraph" w:customStyle="1" w:styleId="Titlepage-documentname">
    <w:name w:val="• Title page - document name"/>
    <w:rsid w:val="00453A30"/>
    <w:pPr>
      <w:spacing w:before="480"/>
      <w:jc w:val="right"/>
    </w:pPr>
    <w:rPr>
      <w:rFonts w:ascii="Arial" w:eastAsia="Times New Roman" w:hAnsi="Arial"/>
      <w:b/>
      <w:sz w:val="32"/>
      <w:lang w:eastAsia="en-GB"/>
    </w:rPr>
  </w:style>
  <w:style w:type="paragraph" w:customStyle="1" w:styleId="Titlepage-subheading">
    <w:name w:val="• Title page - subheading"/>
    <w:rsid w:val="00453A30"/>
    <w:pPr>
      <w:spacing w:after="480"/>
      <w:jc w:val="right"/>
    </w:pPr>
    <w:rPr>
      <w:rFonts w:ascii="Arial" w:eastAsia="Times New Roman" w:hAnsi="Arial"/>
      <w:sz w:val="32"/>
      <w:lang w:eastAsia="en-GB"/>
    </w:rPr>
  </w:style>
  <w:style w:type="paragraph" w:customStyle="1" w:styleId="Caption">
    <w:name w:val="• Caption"/>
    <w:rsid w:val="00453A30"/>
    <w:rPr>
      <w:rFonts w:ascii="Arial" w:hAnsi="Arial"/>
      <w:i/>
      <w:sz w:val="16"/>
      <w:lang w:eastAsia="en-GB"/>
    </w:rPr>
  </w:style>
  <w:style w:type="character" w:customStyle="1" w:styleId="CommentTextChar">
    <w:name w:val="Comment Text Char"/>
    <w:basedOn w:val="DefaultParagraphFont"/>
    <w:link w:val="CommentText"/>
    <w:uiPriority w:val="99"/>
    <w:rsid w:val="003E7A4C"/>
    <w:rPr>
      <w:rFonts w:ascii="Arial" w:eastAsia="Times New Roman" w:hAnsi="Arial"/>
    </w:rPr>
  </w:style>
  <w:style w:type="paragraph" w:styleId="CommentSubject">
    <w:name w:val="annotation subject"/>
    <w:basedOn w:val="CommentText"/>
    <w:next w:val="CommentText"/>
    <w:link w:val="CommentSubjectChar"/>
    <w:rsid w:val="003E7A4C"/>
    <w:rPr>
      <w:b/>
      <w:bCs/>
    </w:rPr>
  </w:style>
  <w:style w:type="character" w:customStyle="1" w:styleId="CommentSubjectChar">
    <w:name w:val="Comment Subject Char"/>
    <w:basedOn w:val="CommentTextChar"/>
    <w:link w:val="CommentSubject"/>
    <w:rsid w:val="003E7A4C"/>
    <w:rPr>
      <w:rFonts w:ascii="Arial" w:eastAsia="Times New Roman" w:hAnsi="Arial"/>
      <w:b/>
      <w:bCs/>
    </w:rPr>
  </w:style>
  <w:style w:type="paragraph" w:styleId="Revision">
    <w:name w:val="Revision"/>
    <w:hidden/>
    <w:uiPriority w:val="99"/>
    <w:semiHidden/>
    <w:rsid w:val="003E7A4C"/>
    <w:rPr>
      <w:rFonts w:ascii="Arial" w:eastAsia="Times New Roman" w:hAnsi="Arial"/>
      <w:szCs w:val="24"/>
    </w:rPr>
  </w:style>
  <w:style w:type="character" w:styleId="FollowedHyperlink">
    <w:name w:val="FollowedHyperlink"/>
    <w:basedOn w:val="DefaultParagraphFont"/>
    <w:semiHidden/>
    <w:rsid w:val="00A40200"/>
    <w:rPr>
      <w:color w:val="800080"/>
      <w:u w:val="single"/>
    </w:rPr>
  </w:style>
  <w:style w:type="paragraph" w:styleId="Index3">
    <w:name w:val="index 3"/>
    <w:basedOn w:val="Normal"/>
    <w:next w:val="Normal"/>
    <w:autoRedefine/>
    <w:semiHidden/>
    <w:rsid w:val="00453A30"/>
    <w:pPr>
      <w:ind w:left="600" w:hanging="200"/>
    </w:pPr>
    <w:rPr>
      <w:rFonts w:ascii="Times New Roman" w:hAnsi="Times New Roman"/>
      <w:lang w:val="en-GB"/>
    </w:rPr>
  </w:style>
  <w:style w:type="paragraph" w:styleId="Index9">
    <w:name w:val="index 9"/>
    <w:basedOn w:val="Normal"/>
    <w:next w:val="Normal"/>
    <w:autoRedefine/>
    <w:semiHidden/>
    <w:rsid w:val="00453A30"/>
    <w:pPr>
      <w:ind w:left="1800" w:hanging="200"/>
    </w:pPr>
    <w:rPr>
      <w:rFonts w:ascii="Times New Roman" w:hAnsi="Times New Roman"/>
      <w:lang w:val="en-GB"/>
    </w:rPr>
  </w:style>
  <w:style w:type="paragraph" w:styleId="BodyText">
    <w:name w:val="Body Text"/>
    <w:aliases w:val="SITA Body Text"/>
    <w:basedOn w:val="Normal"/>
    <w:link w:val="BodyTextChar"/>
    <w:rsid w:val="00C132A0"/>
    <w:pPr>
      <w:ind w:left="432"/>
    </w:pPr>
    <w:rPr>
      <w:lang w:val="en-IE"/>
    </w:rPr>
  </w:style>
  <w:style w:type="paragraph" w:customStyle="1" w:styleId="SITATableText">
    <w:name w:val="SITA Table Text"/>
    <w:basedOn w:val="Normal"/>
    <w:rsid w:val="00A40200"/>
    <w:rPr>
      <w:rFonts w:cs="Arial"/>
      <w:szCs w:val="20"/>
    </w:rPr>
  </w:style>
  <w:style w:type="paragraph" w:styleId="Header">
    <w:name w:val="header"/>
    <w:basedOn w:val="Normal"/>
    <w:semiHidden/>
    <w:rsid w:val="00A40200"/>
    <w:pPr>
      <w:tabs>
        <w:tab w:val="center" w:pos="4320"/>
        <w:tab w:val="right" w:pos="8640"/>
      </w:tabs>
    </w:pPr>
  </w:style>
  <w:style w:type="paragraph" w:styleId="Footer">
    <w:name w:val="footer"/>
    <w:basedOn w:val="Normal"/>
    <w:semiHidden/>
    <w:rsid w:val="00A40200"/>
    <w:pPr>
      <w:tabs>
        <w:tab w:val="center" w:pos="4320"/>
        <w:tab w:val="right" w:pos="8640"/>
      </w:tabs>
    </w:pPr>
  </w:style>
  <w:style w:type="paragraph" w:styleId="TOC2">
    <w:name w:val="toc 2"/>
    <w:basedOn w:val="TOC1"/>
    <w:next w:val="Normal"/>
    <w:uiPriority w:val="39"/>
    <w:rsid w:val="00A40200"/>
    <w:pPr>
      <w:tabs>
        <w:tab w:val="clear" w:pos="432"/>
        <w:tab w:val="left" w:pos="864"/>
      </w:tabs>
      <w:ind w:firstLine="0"/>
    </w:pPr>
    <w:rPr>
      <w:b w:val="0"/>
      <w:sz w:val="18"/>
    </w:rPr>
  </w:style>
  <w:style w:type="paragraph" w:styleId="TOC1">
    <w:name w:val="toc 1"/>
    <w:basedOn w:val="Normal"/>
    <w:next w:val="Normal"/>
    <w:uiPriority w:val="39"/>
    <w:rsid w:val="00A40200"/>
    <w:pPr>
      <w:tabs>
        <w:tab w:val="left" w:pos="432"/>
        <w:tab w:val="right" w:leader="dot" w:pos="9072"/>
      </w:tabs>
      <w:spacing w:before="180" w:after="0"/>
      <w:ind w:left="432" w:hanging="432"/>
    </w:pPr>
    <w:rPr>
      <w:b/>
    </w:rPr>
  </w:style>
  <w:style w:type="paragraph" w:styleId="TOC3">
    <w:name w:val="toc 3"/>
    <w:basedOn w:val="TOC2"/>
    <w:next w:val="Normal"/>
    <w:uiPriority w:val="39"/>
    <w:rsid w:val="00A40200"/>
    <w:pPr>
      <w:tabs>
        <w:tab w:val="clear" w:pos="864"/>
        <w:tab w:val="left" w:pos="1440"/>
      </w:tabs>
      <w:ind w:left="864"/>
    </w:pPr>
  </w:style>
  <w:style w:type="paragraph" w:styleId="TOC4">
    <w:name w:val="toc 4"/>
    <w:basedOn w:val="TOC3"/>
    <w:next w:val="Normal"/>
    <w:semiHidden/>
    <w:rsid w:val="00A40200"/>
    <w:pPr>
      <w:tabs>
        <w:tab w:val="clear" w:pos="1440"/>
        <w:tab w:val="left" w:pos="2160"/>
      </w:tabs>
      <w:ind w:left="1440"/>
    </w:pPr>
  </w:style>
  <w:style w:type="paragraph" w:styleId="TOC5">
    <w:name w:val="toc 5"/>
    <w:basedOn w:val="Normal"/>
    <w:next w:val="Normal"/>
    <w:autoRedefine/>
    <w:semiHidden/>
    <w:rsid w:val="00453A30"/>
    <w:pPr>
      <w:ind w:left="720"/>
    </w:pPr>
  </w:style>
  <w:style w:type="paragraph" w:styleId="TOC6">
    <w:name w:val="toc 6"/>
    <w:basedOn w:val="Normal"/>
    <w:next w:val="Normal"/>
    <w:autoRedefine/>
    <w:semiHidden/>
    <w:rsid w:val="00453A30"/>
    <w:pPr>
      <w:ind w:left="900"/>
    </w:pPr>
  </w:style>
  <w:style w:type="paragraph" w:styleId="TOC7">
    <w:name w:val="toc 7"/>
    <w:basedOn w:val="Normal"/>
    <w:next w:val="Normal"/>
    <w:autoRedefine/>
    <w:semiHidden/>
    <w:rsid w:val="00453A30"/>
    <w:pPr>
      <w:ind w:left="1080"/>
    </w:pPr>
  </w:style>
  <w:style w:type="paragraph" w:styleId="TOC8">
    <w:name w:val="toc 8"/>
    <w:basedOn w:val="Normal"/>
    <w:next w:val="Normal"/>
    <w:autoRedefine/>
    <w:semiHidden/>
    <w:rsid w:val="00453A30"/>
    <w:pPr>
      <w:ind w:left="1260"/>
    </w:pPr>
  </w:style>
  <w:style w:type="paragraph" w:styleId="TOC9">
    <w:name w:val="toc 9"/>
    <w:basedOn w:val="Normal"/>
    <w:next w:val="Normal"/>
    <w:autoRedefine/>
    <w:semiHidden/>
    <w:rsid w:val="00453A30"/>
    <w:pPr>
      <w:ind w:left="1440"/>
    </w:pPr>
  </w:style>
  <w:style w:type="paragraph" w:customStyle="1" w:styleId="Code">
    <w:name w:val="Code"/>
    <w:basedOn w:val="Normal"/>
    <w:rsid w:val="00453A30"/>
    <w:pPr>
      <w:keepNext/>
      <w:keepLines/>
      <w:pBdr>
        <w:top w:val="single" w:sz="4" w:space="1" w:color="auto" w:shadow="1"/>
        <w:left w:val="single" w:sz="4" w:space="4" w:color="auto" w:shadow="1"/>
        <w:bottom w:val="single" w:sz="4" w:space="1" w:color="auto" w:shadow="1"/>
        <w:right w:val="single" w:sz="4" w:space="4" w:color="auto" w:shadow="1"/>
      </w:pBdr>
      <w:ind w:left="340"/>
    </w:pPr>
    <w:rPr>
      <w:rFonts w:ascii="Courier New" w:hAnsi="Courier New"/>
      <w:noProof/>
      <w:sz w:val="16"/>
      <w:lang w:val="en-GB"/>
    </w:rPr>
  </w:style>
  <w:style w:type="paragraph" w:customStyle="1" w:styleId="SITATableHeader">
    <w:name w:val="SITA Table Header"/>
    <w:basedOn w:val="Normal"/>
    <w:rsid w:val="00A40200"/>
    <w:pPr>
      <w:jc w:val="center"/>
    </w:pPr>
    <w:rPr>
      <w:rFonts w:cs="Arial"/>
      <w:b/>
      <w:color w:val="0063A5"/>
      <w:szCs w:val="20"/>
    </w:rPr>
  </w:style>
  <w:style w:type="table" w:styleId="TableGrid">
    <w:name w:val="Table Grid"/>
    <w:aliases w:val="SITA Table Grid"/>
    <w:basedOn w:val="TableNormal"/>
    <w:rsid w:val="00A40200"/>
    <w:pPr>
      <w:spacing w:before="60" w:after="60"/>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2">
    <w:name w:val="List Number 2"/>
    <w:basedOn w:val="Normal"/>
    <w:semiHidden/>
    <w:rsid w:val="00A40200"/>
    <w:pPr>
      <w:numPr>
        <w:numId w:val="11"/>
      </w:numPr>
    </w:pPr>
  </w:style>
  <w:style w:type="paragraph" w:styleId="ListNumber3">
    <w:name w:val="List Number 3"/>
    <w:basedOn w:val="Normal"/>
    <w:semiHidden/>
    <w:rsid w:val="00A40200"/>
    <w:pPr>
      <w:numPr>
        <w:numId w:val="12"/>
      </w:numPr>
    </w:pPr>
  </w:style>
  <w:style w:type="paragraph" w:styleId="ListNumber4">
    <w:name w:val="List Number 4"/>
    <w:basedOn w:val="Normal"/>
    <w:semiHidden/>
    <w:rsid w:val="00A40200"/>
    <w:pPr>
      <w:numPr>
        <w:numId w:val="13"/>
      </w:numPr>
    </w:pPr>
  </w:style>
  <w:style w:type="character" w:styleId="PageNumber">
    <w:name w:val="page number"/>
    <w:basedOn w:val="DefaultParagraphFont"/>
    <w:semiHidden/>
    <w:rsid w:val="00A40200"/>
  </w:style>
  <w:style w:type="paragraph" w:customStyle="1" w:styleId="SITAFooter">
    <w:name w:val="SITA Footer"/>
    <w:basedOn w:val="Normal"/>
    <w:rsid w:val="00A40200"/>
    <w:pPr>
      <w:spacing w:after="0"/>
    </w:pPr>
    <w:rPr>
      <w:sz w:val="16"/>
    </w:rPr>
  </w:style>
  <w:style w:type="paragraph" w:customStyle="1" w:styleId="Paragraph2">
    <w:name w:val="Paragraph2"/>
    <w:basedOn w:val="Normal"/>
    <w:rsid w:val="00872E9D"/>
    <w:pPr>
      <w:widowControl w:val="0"/>
      <w:spacing w:before="80" w:line="240" w:lineRule="atLeast"/>
      <w:ind w:left="720"/>
      <w:jc w:val="both"/>
    </w:pPr>
    <w:rPr>
      <w:rFonts w:ascii="Times New Roman" w:hAnsi="Times New Roman"/>
      <w:color w:val="000000"/>
      <w:lang w:val="en-AU"/>
    </w:rPr>
  </w:style>
  <w:style w:type="paragraph" w:customStyle="1" w:styleId="Paragraph4">
    <w:name w:val="Paragraph4"/>
    <w:basedOn w:val="Normal"/>
    <w:rsid w:val="00872E9D"/>
    <w:pPr>
      <w:widowControl w:val="0"/>
      <w:spacing w:before="80"/>
      <w:ind w:left="2250"/>
      <w:jc w:val="both"/>
    </w:pPr>
    <w:rPr>
      <w:rFonts w:ascii="Times New Roman" w:hAnsi="Times New Roman"/>
    </w:rPr>
  </w:style>
  <w:style w:type="paragraph" w:customStyle="1" w:styleId="InfoBlue">
    <w:name w:val="InfoBlue"/>
    <w:basedOn w:val="Normal"/>
    <w:next w:val="BodyText"/>
    <w:autoRedefine/>
    <w:rsid w:val="00872E9D"/>
    <w:pPr>
      <w:widowControl w:val="0"/>
      <w:tabs>
        <w:tab w:val="left" w:pos="540"/>
        <w:tab w:val="left" w:pos="1260"/>
      </w:tabs>
      <w:spacing w:line="240" w:lineRule="atLeast"/>
    </w:pPr>
    <w:rPr>
      <w:rFonts w:ascii="Times New Roman" w:hAnsi="Times New Roman"/>
      <w:i/>
      <w:color w:val="0000FF"/>
    </w:rPr>
  </w:style>
  <w:style w:type="paragraph" w:styleId="Title">
    <w:name w:val="Title"/>
    <w:basedOn w:val="Normal"/>
    <w:qFormat/>
    <w:rsid w:val="00A40200"/>
    <w:pPr>
      <w:spacing w:before="240"/>
      <w:jc w:val="center"/>
      <w:outlineLvl w:val="0"/>
    </w:pPr>
    <w:rPr>
      <w:rFonts w:cs="Arial"/>
      <w:b/>
      <w:bCs/>
      <w:kern w:val="28"/>
      <w:sz w:val="32"/>
      <w:szCs w:val="32"/>
    </w:rPr>
  </w:style>
  <w:style w:type="paragraph" w:customStyle="1" w:styleId="infoblue0">
    <w:name w:val="infoblue"/>
    <w:basedOn w:val="Normal"/>
    <w:rsid w:val="007907AE"/>
    <w:pPr>
      <w:spacing w:line="240" w:lineRule="atLeast"/>
      <w:ind w:left="720"/>
    </w:pPr>
    <w:rPr>
      <w:rFonts w:ascii="Times New Roman" w:eastAsia="Arial Unicode MS" w:hAnsi="Times New Roman"/>
      <w:i/>
      <w:iCs/>
      <w:color w:val="0000FF"/>
    </w:rPr>
  </w:style>
  <w:style w:type="character" w:styleId="Strong">
    <w:name w:val="Strong"/>
    <w:basedOn w:val="DefaultParagraphFont"/>
    <w:qFormat/>
    <w:rsid w:val="00A40200"/>
    <w:rPr>
      <w:b/>
      <w:bCs/>
    </w:rPr>
  </w:style>
  <w:style w:type="paragraph" w:customStyle="1" w:styleId="Author">
    <w:name w:val="Author"/>
    <w:basedOn w:val="Normal"/>
    <w:rsid w:val="008D40AB"/>
    <w:pPr>
      <w:spacing w:before="240" w:after="0"/>
      <w:jc w:val="right"/>
    </w:pPr>
    <w:rPr>
      <w:b/>
      <w:sz w:val="24"/>
      <w:szCs w:val="20"/>
      <w:lang w:eastAsia="en-GB"/>
    </w:rPr>
  </w:style>
  <w:style w:type="paragraph" w:customStyle="1" w:styleId="DocumentVersion">
    <w:name w:val="Document Version"/>
    <w:basedOn w:val="Normal"/>
    <w:rsid w:val="008D40AB"/>
    <w:pPr>
      <w:spacing w:before="240" w:after="0"/>
      <w:jc w:val="right"/>
    </w:pPr>
    <w:rPr>
      <w:b/>
      <w:sz w:val="24"/>
      <w:szCs w:val="20"/>
      <w:lang w:eastAsia="en-GB"/>
    </w:rPr>
  </w:style>
  <w:style w:type="paragraph" w:customStyle="1" w:styleId="DocumentDate">
    <w:name w:val="Document Date"/>
    <w:basedOn w:val="Normal"/>
    <w:rsid w:val="008D40AB"/>
    <w:pPr>
      <w:spacing w:before="240" w:after="0"/>
      <w:jc w:val="right"/>
    </w:pPr>
    <w:rPr>
      <w:b/>
      <w:sz w:val="24"/>
      <w:szCs w:val="20"/>
      <w:lang w:eastAsia="en-GB"/>
    </w:rPr>
  </w:style>
  <w:style w:type="paragraph" w:customStyle="1" w:styleId="ApprovalHeader">
    <w:name w:val="Approval Header"/>
    <w:basedOn w:val="TOCHeader"/>
    <w:autoRedefine/>
    <w:rsid w:val="0022386D"/>
  </w:style>
  <w:style w:type="paragraph" w:customStyle="1" w:styleId="ApprovalTableHeader">
    <w:name w:val="Approval Table Header"/>
    <w:basedOn w:val="Normal"/>
    <w:autoRedefine/>
    <w:rsid w:val="008D40AB"/>
    <w:pPr>
      <w:spacing w:before="80" w:after="80"/>
    </w:pPr>
    <w:rPr>
      <w:rFonts w:eastAsia="Times"/>
      <w:b/>
      <w:sz w:val="16"/>
      <w:szCs w:val="20"/>
      <w:lang w:eastAsia="en-GB"/>
    </w:rPr>
  </w:style>
  <w:style w:type="paragraph" w:customStyle="1" w:styleId="ApprovalTableText">
    <w:name w:val="Approval Table Text"/>
    <w:basedOn w:val="Normal"/>
    <w:autoRedefine/>
    <w:rsid w:val="00225BD8"/>
    <w:pPr>
      <w:tabs>
        <w:tab w:val="left" w:pos="1701"/>
        <w:tab w:val="left" w:pos="3402"/>
        <w:tab w:val="left" w:pos="5103"/>
        <w:tab w:val="left" w:pos="6804"/>
        <w:tab w:val="left" w:pos="8505"/>
      </w:tabs>
      <w:spacing w:after="60"/>
      <w:jc w:val="center"/>
    </w:pPr>
    <w:rPr>
      <w:rFonts w:eastAsia="Times"/>
      <w:sz w:val="16"/>
      <w:szCs w:val="20"/>
      <w:lang w:eastAsia="en-GB"/>
    </w:rPr>
  </w:style>
  <w:style w:type="paragraph" w:customStyle="1" w:styleId="RevisionHeader">
    <w:name w:val="Revision Header"/>
    <w:basedOn w:val="Normal"/>
    <w:autoRedefine/>
    <w:rsid w:val="008D40AB"/>
    <w:pPr>
      <w:spacing w:before="0" w:after="80"/>
    </w:pPr>
    <w:rPr>
      <w:rFonts w:eastAsia="Times"/>
      <w:b/>
      <w:sz w:val="28"/>
      <w:szCs w:val="20"/>
      <w:lang w:eastAsia="fr-FR"/>
    </w:rPr>
  </w:style>
  <w:style w:type="paragraph" w:customStyle="1" w:styleId="RevisionTableHeader">
    <w:name w:val="Revision Table Header"/>
    <w:basedOn w:val="Normal"/>
    <w:autoRedefine/>
    <w:rsid w:val="008D40AB"/>
    <w:pPr>
      <w:spacing w:before="80" w:after="80"/>
    </w:pPr>
    <w:rPr>
      <w:rFonts w:eastAsia="Times"/>
      <w:b/>
      <w:sz w:val="16"/>
      <w:szCs w:val="20"/>
      <w:lang w:eastAsia="en-GB"/>
    </w:rPr>
  </w:style>
  <w:style w:type="paragraph" w:customStyle="1" w:styleId="RevisionTableText">
    <w:name w:val="Revision Table Text"/>
    <w:basedOn w:val="Normal"/>
    <w:autoRedefine/>
    <w:rsid w:val="008D40AB"/>
    <w:pPr>
      <w:tabs>
        <w:tab w:val="left" w:pos="1701"/>
        <w:tab w:val="left" w:pos="3402"/>
        <w:tab w:val="left" w:pos="5103"/>
        <w:tab w:val="left" w:pos="6804"/>
        <w:tab w:val="left" w:pos="8505"/>
      </w:tabs>
      <w:spacing w:after="60"/>
    </w:pPr>
    <w:rPr>
      <w:rFonts w:eastAsia="Times"/>
      <w:sz w:val="16"/>
      <w:szCs w:val="20"/>
      <w:lang w:eastAsia="en-GB"/>
    </w:rPr>
  </w:style>
  <w:style w:type="paragraph" w:customStyle="1" w:styleId="RevisionTable">
    <w:name w:val="Revision Table"/>
    <w:basedOn w:val="RevisionTableHeader"/>
    <w:autoRedefine/>
    <w:rsid w:val="000672DF"/>
  </w:style>
  <w:style w:type="paragraph" w:customStyle="1" w:styleId="ApprovalTable">
    <w:name w:val="Approval Table"/>
    <w:basedOn w:val="RevisionTable"/>
    <w:autoRedefine/>
    <w:rsid w:val="000672DF"/>
  </w:style>
  <w:style w:type="character" w:customStyle="1" w:styleId="BodyTextChar">
    <w:name w:val="Body Text Char"/>
    <w:aliases w:val="SITA Body Text Char"/>
    <w:basedOn w:val="DefaultParagraphFont"/>
    <w:link w:val="BodyText"/>
    <w:rsid w:val="00C132A0"/>
    <w:rPr>
      <w:rFonts w:ascii="Arial" w:hAnsi="Arial"/>
      <w:szCs w:val="24"/>
      <w:lang w:val="en-IE" w:eastAsia="en-US" w:bidi="ar-SA"/>
    </w:rPr>
  </w:style>
  <w:style w:type="numbering" w:styleId="111111">
    <w:name w:val="Outline List 2"/>
    <w:basedOn w:val="NoList"/>
    <w:semiHidden/>
    <w:rsid w:val="00A40200"/>
    <w:pPr>
      <w:numPr>
        <w:numId w:val="2"/>
      </w:numPr>
    </w:pPr>
  </w:style>
  <w:style w:type="numbering" w:styleId="1ai">
    <w:name w:val="Outline List 1"/>
    <w:basedOn w:val="NoList"/>
    <w:semiHidden/>
    <w:rsid w:val="00A40200"/>
    <w:pPr>
      <w:numPr>
        <w:numId w:val="3"/>
      </w:numPr>
    </w:pPr>
  </w:style>
  <w:style w:type="numbering" w:styleId="ArticleSection">
    <w:name w:val="Outline List 3"/>
    <w:basedOn w:val="NoList"/>
    <w:semiHidden/>
    <w:rsid w:val="00A40200"/>
    <w:pPr>
      <w:numPr>
        <w:numId w:val="4"/>
      </w:numPr>
    </w:pPr>
  </w:style>
  <w:style w:type="paragraph" w:styleId="BlockText">
    <w:name w:val="Block Text"/>
    <w:basedOn w:val="Normal"/>
    <w:semiHidden/>
    <w:rsid w:val="00A40200"/>
    <w:pPr>
      <w:ind w:left="1440" w:right="1440"/>
    </w:pPr>
  </w:style>
  <w:style w:type="paragraph" w:styleId="BodyText2">
    <w:name w:val="Body Text 2"/>
    <w:basedOn w:val="Normal"/>
    <w:semiHidden/>
    <w:rsid w:val="00A40200"/>
    <w:pPr>
      <w:spacing w:line="480" w:lineRule="auto"/>
    </w:pPr>
  </w:style>
  <w:style w:type="paragraph" w:styleId="BodyText3">
    <w:name w:val="Body Text 3"/>
    <w:basedOn w:val="Normal"/>
    <w:semiHidden/>
    <w:rsid w:val="00A40200"/>
    <w:rPr>
      <w:sz w:val="16"/>
      <w:szCs w:val="16"/>
    </w:rPr>
  </w:style>
  <w:style w:type="paragraph" w:styleId="BodyTextFirstIndent">
    <w:name w:val="Body Text First Indent"/>
    <w:basedOn w:val="BodyText"/>
    <w:semiHidden/>
    <w:rsid w:val="00A40200"/>
    <w:pPr>
      <w:ind w:firstLine="210"/>
    </w:pPr>
  </w:style>
  <w:style w:type="paragraph" w:styleId="BodyTextIndent">
    <w:name w:val="Body Text Indent"/>
    <w:basedOn w:val="Normal"/>
    <w:semiHidden/>
    <w:rsid w:val="00A40200"/>
    <w:pPr>
      <w:ind w:left="360"/>
    </w:pPr>
  </w:style>
  <w:style w:type="paragraph" w:styleId="BodyTextFirstIndent2">
    <w:name w:val="Body Text First Indent 2"/>
    <w:basedOn w:val="BodyTextIndent"/>
    <w:semiHidden/>
    <w:rsid w:val="00A40200"/>
    <w:pPr>
      <w:ind w:firstLine="210"/>
    </w:pPr>
  </w:style>
  <w:style w:type="paragraph" w:styleId="BodyTextIndent2">
    <w:name w:val="Body Text Indent 2"/>
    <w:basedOn w:val="Normal"/>
    <w:semiHidden/>
    <w:rsid w:val="00A40200"/>
    <w:pPr>
      <w:spacing w:line="480" w:lineRule="auto"/>
      <w:ind w:left="360"/>
    </w:pPr>
  </w:style>
  <w:style w:type="paragraph" w:styleId="BodyTextIndent3">
    <w:name w:val="Body Text Indent 3"/>
    <w:basedOn w:val="Normal"/>
    <w:semiHidden/>
    <w:rsid w:val="00A40200"/>
    <w:pPr>
      <w:ind w:left="360"/>
    </w:pPr>
    <w:rPr>
      <w:sz w:val="16"/>
      <w:szCs w:val="16"/>
    </w:rPr>
  </w:style>
  <w:style w:type="paragraph" w:styleId="Closing">
    <w:name w:val="Closing"/>
    <w:basedOn w:val="Normal"/>
    <w:semiHidden/>
    <w:rsid w:val="00A40200"/>
    <w:pPr>
      <w:ind w:left="4320"/>
    </w:pPr>
  </w:style>
  <w:style w:type="paragraph" w:styleId="Date">
    <w:name w:val="Date"/>
    <w:basedOn w:val="Normal"/>
    <w:next w:val="Normal"/>
    <w:semiHidden/>
    <w:rsid w:val="00A40200"/>
  </w:style>
  <w:style w:type="paragraph" w:styleId="E-mailSignature">
    <w:name w:val="E-mail Signature"/>
    <w:basedOn w:val="Normal"/>
    <w:semiHidden/>
    <w:rsid w:val="00A40200"/>
  </w:style>
  <w:style w:type="character" w:styleId="Emphasis">
    <w:name w:val="Emphasis"/>
    <w:basedOn w:val="DefaultParagraphFont"/>
    <w:qFormat/>
    <w:rsid w:val="00A40200"/>
    <w:rPr>
      <w:i/>
      <w:iCs/>
    </w:rPr>
  </w:style>
  <w:style w:type="paragraph" w:styleId="EnvelopeAddress">
    <w:name w:val="envelope address"/>
    <w:basedOn w:val="Normal"/>
    <w:semiHidden/>
    <w:rsid w:val="00A40200"/>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A40200"/>
    <w:rPr>
      <w:rFonts w:cs="Arial"/>
      <w:szCs w:val="20"/>
    </w:rPr>
  </w:style>
  <w:style w:type="character" w:styleId="HTMLAcronym">
    <w:name w:val="HTML Acronym"/>
    <w:basedOn w:val="DefaultParagraphFont"/>
    <w:semiHidden/>
    <w:rsid w:val="00A40200"/>
  </w:style>
  <w:style w:type="paragraph" w:styleId="HTMLAddress">
    <w:name w:val="HTML Address"/>
    <w:basedOn w:val="Normal"/>
    <w:semiHidden/>
    <w:rsid w:val="00A40200"/>
    <w:rPr>
      <w:i/>
      <w:iCs/>
    </w:rPr>
  </w:style>
  <w:style w:type="character" w:styleId="HTMLCite">
    <w:name w:val="HTML Cite"/>
    <w:basedOn w:val="DefaultParagraphFont"/>
    <w:semiHidden/>
    <w:rsid w:val="00A40200"/>
    <w:rPr>
      <w:i/>
      <w:iCs/>
    </w:rPr>
  </w:style>
  <w:style w:type="character" w:styleId="HTMLCode">
    <w:name w:val="HTML Code"/>
    <w:basedOn w:val="DefaultParagraphFont"/>
    <w:semiHidden/>
    <w:rsid w:val="00A40200"/>
    <w:rPr>
      <w:rFonts w:ascii="Courier New" w:hAnsi="Courier New" w:cs="Courier New"/>
      <w:sz w:val="20"/>
      <w:szCs w:val="20"/>
    </w:rPr>
  </w:style>
  <w:style w:type="character" w:styleId="HTMLDefinition">
    <w:name w:val="HTML Definition"/>
    <w:basedOn w:val="DefaultParagraphFont"/>
    <w:semiHidden/>
    <w:rsid w:val="00A40200"/>
    <w:rPr>
      <w:i/>
      <w:iCs/>
    </w:rPr>
  </w:style>
  <w:style w:type="character" w:styleId="HTMLKeyboard">
    <w:name w:val="HTML Keyboard"/>
    <w:basedOn w:val="DefaultParagraphFont"/>
    <w:semiHidden/>
    <w:rsid w:val="00A40200"/>
    <w:rPr>
      <w:rFonts w:ascii="Courier New" w:hAnsi="Courier New" w:cs="Courier New"/>
      <w:sz w:val="20"/>
      <w:szCs w:val="20"/>
    </w:rPr>
  </w:style>
  <w:style w:type="paragraph" w:styleId="HTMLPreformatted">
    <w:name w:val="HTML Preformatted"/>
    <w:basedOn w:val="Normal"/>
    <w:semiHidden/>
    <w:rsid w:val="00A40200"/>
    <w:rPr>
      <w:rFonts w:ascii="Courier New" w:hAnsi="Courier New" w:cs="Courier New"/>
      <w:szCs w:val="20"/>
    </w:rPr>
  </w:style>
  <w:style w:type="character" w:styleId="HTMLSample">
    <w:name w:val="HTML Sample"/>
    <w:basedOn w:val="DefaultParagraphFont"/>
    <w:semiHidden/>
    <w:rsid w:val="00A40200"/>
    <w:rPr>
      <w:rFonts w:ascii="Courier New" w:hAnsi="Courier New" w:cs="Courier New"/>
    </w:rPr>
  </w:style>
  <w:style w:type="character" w:styleId="HTMLTypewriter">
    <w:name w:val="HTML Typewriter"/>
    <w:basedOn w:val="DefaultParagraphFont"/>
    <w:semiHidden/>
    <w:rsid w:val="00A40200"/>
    <w:rPr>
      <w:rFonts w:ascii="Courier New" w:hAnsi="Courier New" w:cs="Courier New"/>
      <w:sz w:val="20"/>
      <w:szCs w:val="20"/>
    </w:rPr>
  </w:style>
  <w:style w:type="character" w:styleId="HTMLVariable">
    <w:name w:val="HTML Variable"/>
    <w:basedOn w:val="DefaultParagraphFont"/>
    <w:semiHidden/>
    <w:rsid w:val="00A40200"/>
    <w:rPr>
      <w:i/>
      <w:iCs/>
    </w:rPr>
  </w:style>
  <w:style w:type="character" w:styleId="Hyperlink">
    <w:name w:val="Hyperlink"/>
    <w:basedOn w:val="DefaultParagraphFont"/>
    <w:rsid w:val="00A40200"/>
    <w:rPr>
      <w:color w:val="0000FF"/>
      <w:u w:val="single"/>
    </w:rPr>
  </w:style>
  <w:style w:type="paragraph" w:styleId="Index1">
    <w:name w:val="index 1"/>
    <w:basedOn w:val="Normal"/>
    <w:next w:val="Normal"/>
    <w:autoRedefine/>
    <w:semiHidden/>
    <w:rsid w:val="00A40200"/>
    <w:pPr>
      <w:ind w:left="200" w:hanging="200"/>
    </w:pPr>
  </w:style>
  <w:style w:type="character" w:styleId="LineNumber">
    <w:name w:val="line number"/>
    <w:basedOn w:val="DefaultParagraphFont"/>
    <w:semiHidden/>
    <w:rsid w:val="00A40200"/>
  </w:style>
  <w:style w:type="paragraph" w:styleId="List">
    <w:name w:val="List"/>
    <w:basedOn w:val="Normal"/>
    <w:semiHidden/>
    <w:rsid w:val="00A40200"/>
    <w:pPr>
      <w:ind w:left="360" w:hanging="360"/>
    </w:pPr>
  </w:style>
  <w:style w:type="paragraph" w:styleId="List2">
    <w:name w:val="List 2"/>
    <w:basedOn w:val="Normal"/>
    <w:semiHidden/>
    <w:rsid w:val="00A40200"/>
    <w:pPr>
      <w:ind w:left="720" w:hanging="360"/>
    </w:pPr>
  </w:style>
  <w:style w:type="paragraph" w:styleId="List3">
    <w:name w:val="List 3"/>
    <w:basedOn w:val="Normal"/>
    <w:semiHidden/>
    <w:rsid w:val="00A40200"/>
    <w:pPr>
      <w:ind w:left="1080" w:hanging="360"/>
    </w:pPr>
  </w:style>
  <w:style w:type="paragraph" w:styleId="List4">
    <w:name w:val="List 4"/>
    <w:basedOn w:val="Normal"/>
    <w:semiHidden/>
    <w:rsid w:val="00A40200"/>
    <w:pPr>
      <w:ind w:left="1440" w:hanging="360"/>
    </w:pPr>
  </w:style>
  <w:style w:type="paragraph" w:styleId="List5">
    <w:name w:val="List 5"/>
    <w:basedOn w:val="Normal"/>
    <w:semiHidden/>
    <w:rsid w:val="00A40200"/>
    <w:pPr>
      <w:ind w:left="1800" w:hanging="360"/>
    </w:pPr>
  </w:style>
  <w:style w:type="paragraph" w:styleId="ListBullet">
    <w:name w:val="List Bullet"/>
    <w:basedOn w:val="Normal"/>
    <w:semiHidden/>
    <w:rsid w:val="00A40200"/>
    <w:pPr>
      <w:numPr>
        <w:numId w:val="5"/>
      </w:numPr>
    </w:pPr>
  </w:style>
  <w:style w:type="paragraph" w:styleId="ListBullet2">
    <w:name w:val="List Bullet 2"/>
    <w:basedOn w:val="Normal"/>
    <w:semiHidden/>
    <w:rsid w:val="00A40200"/>
    <w:pPr>
      <w:numPr>
        <w:numId w:val="6"/>
      </w:numPr>
    </w:pPr>
  </w:style>
  <w:style w:type="paragraph" w:styleId="ListBullet3">
    <w:name w:val="List Bullet 3"/>
    <w:basedOn w:val="Normal"/>
    <w:semiHidden/>
    <w:rsid w:val="00A40200"/>
    <w:pPr>
      <w:numPr>
        <w:numId w:val="7"/>
      </w:numPr>
    </w:pPr>
  </w:style>
  <w:style w:type="paragraph" w:styleId="ListBullet4">
    <w:name w:val="List Bullet 4"/>
    <w:basedOn w:val="Normal"/>
    <w:semiHidden/>
    <w:rsid w:val="00A40200"/>
    <w:pPr>
      <w:numPr>
        <w:numId w:val="8"/>
      </w:numPr>
    </w:pPr>
  </w:style>
  <w:style w:type="paragraph" w:styleId="ListBullet5">
    <w:name w:val="List Bullet 5"/>
    <w:basedOn w:val="Normal"/>
    <w:semiHidden/>
    <w:rsid w:val="00A40200"/>
    <w:pPr>
      <w:numPr>
        <w:numId w:val="9"/>
      </w:numPr>
    </w:pPr>
  </w:style>
  <w:style w:type="paragraph" w:styleId="ListContinue">
    <w:name w:val="List Continue"/>
    <w:basedOn w:val="Normal"/>
    <w:semiHidden/>
    <w:rsid w:val="00A40200"/>
    <w:pPr>
      <w:ind w:left="360"/>
    </w:pPr>
  </w:style>
  <w:style w:type="paragraph" w:styleId="ListContinue2">
    <w:name w:val="List Continue 2"/>
    <w:basedOn w:val="Normal"/>
    <w:semiHidden/>
    <w:rsid w:val="00A40200"/>
    <w:pPr>
      <w:ind w:left="720"/>
    </w:pPr>
  </w:style>
  <w:style w:type="paragraph" w:styleId="ListContinue3">
    <w:name w:val="List Continue 3"/>
    <w:basedOn w:val="Normal"/>
    <w:semiHidden/>
    <w:rsid w:val="00A40200"/>
    <w:pPr>
      <w:ind w:left="1080"/>
    </w:pPr>
  </w:style>
  <w:style w:type="paragraph" w:styleId="ListContinue4">
    <w:name w:val="List Continue 4"/>
    <w:basedOn w:val="Normal"/>
    <w:semiHidden/>
    <w:rsid w:val="00A40200"/>
    <w:pPr>
      <w:ind w:left="1440"/>
    </w:pPr>
  </w:style>
  <w:style w:type="paragraph" w:styleId="ListContinue5">
    <w:name w:val="List Continue 5"/>
    <w:basedOn w:val="Normal"/>
    <w:semiHidden/>
    <w:rsid w:val="00A40200"/>
    <w:pPr>
      <w:ind w:left="1800"/>
    </w:pPr>
  </w:style>
  <w:style w:type="paragraph" w:styleId="ListNumber">
    <w:name w:val="List Number"/>
    <w:basedOn w:val="Normal"/>
    <w:semiHidden/>
    <w:rsid w:val="00A40200"/>
    <w:pPr>
      <w:numPr>
        <w:numId w:val="10"/>
      </w:numPr>
    </w:pPr>
  </w:style>
  <w:style w:type="paragraph" w:styleId="ListNumber5">
    <w:name w:val="List Number 5"/>
    <w:basedOn w:val="Normal"/>
    <w:semiHidden/>
    <w:rsid w:val="00A40200"/>
    <w:pPr>
      <w:numPr>
        <w:numId w:val="14"/>
      </w:numPr>
    </w:pPr>
  </w:style>
  <w:style w:type="paragraph" w:styleId="MessageHeader">
    <w:name w:val="Message Header"/>
    <w:basedOn w:val="Normal"/>
    <w:semiHidden/>
    <w:rsid w:val="00A4020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semiHidden/>
    <w:rsid w:val="00A40200"/>
    <w:rPr>
      <w:rFonts w:ascii="Times New Roman" w:hAnsi="Times New Roman"/>
      <w:sz w:val="24"/>
    </w:rPr>
  </w:style>
  <w:style w:type="paragraph" w:styleId="NormalIndent">
    <w:name w:val="Normal Indent"/>
    <w:basedOn w:val="Normal"/>
    <w:semiHidden/>
    <w:rsid w:val="00A40200"/>
    <w:pPr>
      <w:ind w:left="720"/>
    </w:pPr>
  </w:style>
  <w:style w:type="paragraph" w:styleId="NoteHeading">
    <w:name w:val="Note Heading"/>
    <w:basedOn w:val="Normal"/>
    <w:next w:val="Normal"/>
    <w:semiHidden/>
    <w:rsid w:val="00A40200"/>
  </w:style>
  <w:style w:type="paragraph" w:styleId="PlainText">
    <w:name w:val="Plain Text"/>
    <w:basedOn w:val="Normal"/>
    <w:semiHidden/>
    <w:rsid w:val="00A40200"/>
    <w:rPr>
      <w:rFonts w:ascii="Courier New" w:hAnsi="Courier New" w:cs="Courier New"/>
      <w:szCs w:val="20"/>
    </w:rPr>
  </w:style>
  <w:style w:type="paragraph" w:styleId="Salutation">
    <w:name w:val="Salutation"/>
    <w:basedOn w:val="Normal"/>
    <w:next w:val="Normal"/>
    <w:semiHidden/>
    <w:rsid w:val="00A40200"/>
  </w:style>
  <w:style w:type="paragraph" w:styleId="Signature">
    <w:name w:val="Signature"/>
    <w:basedOn w:val="Normal"/>
    <w:semiHidden/>
    <w:rsid w:val="00A40200"/>
    <w:pPr>
      <w:ind w:left="4320"/>
    </w:pPr>
  </w:style>
  <w:style w:type="paragraph" w:customStyle="1" w:styleId="SITACaption">
    <w:name w:val="SITA Caption"/>
    <w:basedOn w:val="Normal"/>
    <w:next w:val="BodyText"/>
    <w:rsid w:val="00A40200"/>
    <w:rPr>
      <w:rFonts w:cs="Arial"/>
      <w:b/>
      <w:i/>
      <w:szCs w:val="20"/>
    </w:rPr>
  </w:style>
  <w:style w:type="paragraph" w:customStyle="1" w:styleId="SITACaption-Figures">
    <w:name w:val="SITA Caption - Figures"/>
    <w:basedOn w:val="SITACaption"/>
    <w:next w:val="BodyText"/>
    <w:rsid w:val="00A40200"/>
  </w:style>
  <w:style w:type="paragraph" w:customStyle="1" w:styleId="SITACopyrightSub-header">
    <w:name w:val="SITA Copyright Sub-header"/>
    <w:basedOn w:val="Normal"/>
    <w:next w:val="BodyText"/>
    <w:rsid w:val="00A40200"/>
    <w:pPr>
      <w:spacing w:after="60"/>
      <w:jc w:val="center"/>
    </w:pPr>
    <w:rPr>
      <w:rFonts w:cs="Arial"/>
      <w:b/>
      <w:szCs w:val="20"/>
    </w:rPr>
  </w:style>
  <w:style w:type="paragraph" w:customStyle="1" w:styleId="SITAEntryResponseBox">
    <w:name w:val="SITA EntryResponseBox"/>
    <w:basedOn w:val="Normal"/>
    <w:rsid w:val="00A40200"/>
    <w:pPr>
      <w:keepNext/>
      <w:framePr w:wrap="around" w:vAnchor="text" w:hAnchor="text" w:y="1"/>
      <w:pBdr>
        <w:top w:val="single" w:sz="4" w:space="2" w:color="auto"/>
        <w:left w:val="single" w:sz="4" w:space="4" w:color="auto"/>
        <w:bottom w:val="single" w:sz="4" w:space="2" w:color="auto"/>
        <w:right w:val="single" w:sz="4" w:space="4" w:color="auto"/>
      </w:pBdr>
      <w:spacing w:before="0" w:after="0"/>
    </w:pPr>
    <w:rPr>
      <w:rFonts w:ascii="Courier New" w:hAnsi="Courier New"/>
    </w:rPr>
  </w:style>
  <w:style w:type="paragraph" w:customStyle="1" w:styleId="SITAEntryResponseHeader">
    <w:name w:val="SITA EntryResponseHeader"/>
    <w:basedOn w:val="Normal"/>
    <w:next w:val="BodyText"/>
    <w:rsid w:val="00A40200"/>
    <w:pPr>
      <w:spacing w:before="240"/>
    </w:pPr>
    <w:rPr>
      <w:rFonts w:cs="Arial"/>
      <w:b/>
      <w:szCs w:val="20"/>
    </w:rPr>
  </w:style>
  <w:style w:type="paragraph" w:customStyle="1" w:styleId="SITAFooter1stLine">
    <w:name w:val="SITA Footer 1st Line"/>
    <w:basedOn w:val="Normal"/>
    <w:next w:val="SITAFooter"/>
    <w:rsid w:val="00A40200"/>
    <w:pPr>
      <w:pBdr>
        <w:top w:val="single" w:sz="4" w:space="3" w:color="auto"/>
      </w:pBdr>
    </w:pPr>
    <w:rPr>
      <w:sz w:val="16"/>
    </w:rPr>
  </w:style>
  <w:style w:type="paragraph" w:customStyle="1" w:styleId="SITAGlossaryGroupHeader">
    <w:name w:val="SITA GlossaryGroupHeader"/>
    <w:basedOn w:val="Normal"/>
    <w:next w:val="BodyText"/>
    <w:rsid w:val="00A40200"/>
    <w:pPr>
      <w:pBdr>
        <w:bottom w:val="single" w:sz="4" w:space="1" w:color="auto"/>
      </w:pBdr>
      <w:spacing w:before="120"/>
    </w:pPr>
    <w:rPr>
      <w:rFonts w:cs="Arial"/>
      <w:b/>
      <w:szCs w:val="20"/>
    </w:rPr>
  </w:style>
  <w:style w:type="paragraph" w:customStyle="1" w:styleId="SITAMainBullet">
    <w:name w:val="SITA Main Bullet"/>
    <w:basedOn w:val="Normal"/>
    <w:link w:val="SITAMainBulletChar"/>
    <w:rsid w:val="0027715A"/>
    <w:pPr>
      <w:numPr>
        <w:numId w:val="20"/>
      </w:numPr>
      <w:spacing w:before="0"/>
    </w:pPr>
    <w:rPr>
      <w:rFonts w:cs="Arial"/>
      <w:szCs w:val="20"/>
    </w:rPr>
  </w:style>
  <w:style w:type="paragraph" w:customStyle="1" w:styleId="SITAMainNumList">
    <w:name w:val="SITA Main NumList"/>
    <w:basedOn w:val="Normal"/>
    <w:rsid w:val="00C132A0"/>
    <w:rPr>
      <w:rFonts w:cs="Arial"/>
      <w:szCs w:val="20"/>
    </w:rPr>
  </w:style>
  <w:style w:type="paragraph" w:customStyle="1" w:styleId="SITANumList">
    <w:name w:val="SITA NumList"/>
    <w:basedOn w:val="Normal"/>
    <w:rsid w:val="005F0E7F"/>
    <w:pPr>
      <w:numPr>
        <w:numId w:val="15"/>
      </w:numPr>
    </w:pPr>
    <w:rPr>
      <w:rFonts w:cs="Arial"/>
      <w:szCs w:val="20"/>
    </w:rPr>
  </w:style>
  <w:style w:type="paragraph" w:customStyle="1" w:styleId="SITASECTITLE">
    <w:name w:val="SITA SECTITLE"/>
    <w:basedOn w:val="Normal"/>
    <w:next w:val="BodyText"/>
    <w:rsid w:val="00597498"/>
    <w:pPr>
      <w:spacing w:before="120" w:after="360"/>
      <w:jc w:val="center"/>
    </w:pPr>
    <w:rPr>
      <w:rFonts w:cs="Arial"/>
      <w:b/>
      <w:sz w:val="28"/>
      <w:szCs w:val="20"/>
    </w:rPr>
  </w:style>
  <w:style w:type="paragraph" w:customStyle="1" w:styleId="SITAStartofEntry">
    <w:name w:val="SITA Start of Entry"/>
    <w:basedOn w:val="Normal"/>
    <w:next w:val="Normal"/>
    <w:rsid w:val="00A40200"/>
    <w:pPr>
      <w:numPr>
        <w:numId w:val="16"/>
      </w:numPr>
    </w:pPr>
    <w:rPr>
      <w:rFonts w:ascii="Courier New" w:hAnsi="Courier New" w:cs="Arial"/>
      <w:szCs w:val="20"/>
    </w:rPr>
  </w:style>
  <w:style w:type="paragraph" w:customStyle="1" w:styleId="SITASub-listBullet">
    <w:name w:val="SITA Sub-list Bullet"/>
    <w:basedOn w:val="Normal"/>
    <w:rsid w:val="005F0E7F"/>
    <w:pPr>
      <w:numPr>
        <w:numId w:val="19"/>
      </w:numPr>
    </w:pPr>
    <w:rPr>
      <w:rFonts w:cs="Arial"/>
      <w:szCs w:val="20"/>
    </w:rPr>
  </w:style>
  <w:style w:type="paragraph" w:customStyle="1" w:styleId="SITASub-NumList">
    <w:name w:val="SITA Sub-NumList"/>
    <w:basedOn w:val="Normal"/>
    <w:rsid w:val="00A40200"/>
    <w:pPr>
      <w:numPr>
        <w:numId w:val="17"/>
      </w:numPr>
      <w:tabs>
        <w:tab w:val="left" w:pos="1440"/>
      </w:tabs>
    </w:pPr>
    <w:rPr>
      <w:rFonts w:cs="Arial"/>
      <w:szCs w:val="20"/>
    </w:rPr>
  </w:style>
  <w:style w:type="paragraph" w:customStyle="1" w:styleId="SITATitlePageDate">
    <w:name w:val="SITA TitlePageDate"/>
    <w:basedOn w:val="Normal"/>
    <w:rsid w:val="00A40200"/>
    <w:pPr>
      <w:spacing w:before="240" w:after="0"/>
      <w:jc w:val="right"/>
    </w:pPr>
    <w:rPr>
      <w:rFonts w:cs="Arial"/>
      <w:sz w:val="28"/>
      <w:szCs w:val="20"/>
    </w:rPr>
  </w:style>
  <w:style w:type="paragraph" w:customStyle="1" w:styleId="SITATitlePageHeader">
    <w:name w:val="SITA TitlePageHeader"/>
    <w:basedOn w:val="Normal"/>
    <w:next w:val="Normal"/>
    <w:rsid w:val="00A40200"/>
    <w:pPr>
      <w:spacing w:before="240" w:after="0"/>
      <w:jc w:val="right"/>
    </w:pPr>
    <w:rPr>
      <w:rFonts w:cs="Arial"/>
      <w:b/>
      <w:sz w:val="32"/>
      <w:szCs w:val="20"/>
    </w:rPr>
  </w:style>
  <w:style w:type="paragraph" w:customStyle="1" w:styleId="SITATitlePageText">
    <w:name w:val="SITA TitlePageText"/>
    <w:basedOn w:val="Normal"/>
    <w:rsid w:val="00A40200"/>
    <w:pPr>
      <w:spacing w:before="240" w:after="0"/>
      <w:jc w:val="right"/>
    </w:pPr>
    <w:rPr>
      <w:rFonts w:cs="Arial"/>
      <w:sz w:val="32"/>
      <w:szCs w:val="20"/>
    </w:rPr>
  </w:style>
  <w:style w:type="paragraph" w:customStyle="1" w:styleId="SITAExampleIndicator">
    <w:name w:val="SITAExampleIndicator"/>
    <w:basedOn w:val="Normal"/>
    <w:next w:val="BodyText"/>
    <w:rsid w:val="00A40200"/>
    <w:pPr>
      <w:numPr>
        <w:numId w:val="18"/>
      </w:numPr>
    </w:pPr>
    <w:rPr>
      <w:rFonts w:cs="Arial"/>
      <w:szCs w:val="20"/>
    </w:rPr>
  </w:style>
  <w:style w:type="paragraph" w:styleId="Subtitle">
    <w:name w:val="Subtitle"/>
    <w:basedOn w:val="Normal"/>
    <w:qFormat/>
    <w:rsid w:val="00A40200"/>
    <w:pPr>
      <w:jc w:val="center"/>
      <w:outlineLvl w:val="1"/>
    </w:pPr>
    <w:rPr>
      <w:rFonts w:cs="Arial"/>
      <w:sz w:val="24"/>
    </w:rPr>
  </w:style>
  <w:style w:type="table" w:styleId="Table3Deffects1">
    <w:name w:val="Table 3D effects 1"/>
    <w:basedOn w:val="TableNormal"/>
    <w:semiHidden/>
    <w:rsid w:val="00A40200"/>
    <w:pPr>
      <w:spacing w:before="60" w:after="60"/>
    </w:pPr>
    <w:rPr>
      <w:rFonts w:ascii="Times New Roman" w:eastAsia="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40200"/>
    <w:pPr>
      <w:spacing w:before="60" w:after="60"/>
    </w:pPr>
    <w:rPr>
      <w:rFonts w:ascii="Times New Roman" w:eastAsia="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40200"/>
    <w:pPr>
      <w:spacing w:before="60" w:after="60"/>
    </w:pPr>
    <w:rPr>
      <w:rFonts w:ascii="Times New Roman" w:eastAsia="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40200"/>
    <w:pPr>
      <w:spacing w:before="60" w:after="60"/>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40200"/>
    <w:pPr>
      <w:spacing w:before="60" w:after="60"/>
    </w:pPr>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40200"/>
    <w:pPr>
      <w:spacing w:before="60" w:after="60"/>
    </w:pPr>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40200"/>
    <w:pPr>
      <w:spacing w:before="60" w:after="60"/>
    </w:pPr>
    <w:rPr>
      <w:rFonts w:ascii="Times New Roman" w:eastAsia="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40200"/>
    <w:pPr>
      <w:spacing w:before="60" w:after="60"/>
    </w:pPr>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40200"/>
    <w:pPr>
      <w:spacing w:before="60" w:after="60"/>
    </w:pPr>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40200"/>
    <w:pPr>
      <w:spacing w:before="60" w:after="60"/>
    </w:pPr>
    <w:rPr>
      <w:rFonts w:ascii="Times New Roman" w:eastAsia="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40200"/>
    <w:pPr>
      <w:spacing w:before="60" w:after="60"/>
    </w:pPr>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40200"/>
    <w:pPr>
      <w:spacing w:before="60" w:after="60"/>
    </w:pPr>
    <w:rPr>
      <w:rFonts w:ascii="Times New Roman" w:eastAsia="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40200"/>
    <w:pPr>
      <w:spacing w:before="60" w:after="60"/>
    </w:pPr>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40200"/>
    <w:pPr>
      <w:spacing w:before="60" w:after="60"/>
    </w:pPr>
    <w:rPr>
      <w:rFonts w:ascii="Times New Roman" w:eastAsia="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40200"/>
    <w:pPr>
      <w:spacing w:before="60" w:after="60"/>
    </w:pPr>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40200"/>
    <w:pPr>
      <w:spacing w:before="60" w:after="60"/>
    </w:pPr>
    <w:rPr>
      <w:rFonts w:ascii="Times New Roman" w:eastAsia="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40200"/>
    <w:pPr>
      <w:spacing w:before="60" w:after="60"/>
    </w:pPr>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40200"/>
    <w:pPr>
      <w:spacing w:before="60" w:after="60"/>
    </w:pPr>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40200"/>
    <w:pPr>
      <w:spacing w:before="60" w:after="60"/>
    </w:pPr>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40200"/>
    <w:pPr>
      <w:spacing w:before="60" w:after="60"/>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40200"/>
    <w:pPr>
      <w:spacing w:before="60" w:after="60"/>
    </w:pPr>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40200"/>
    <w:pPr>
      <w:spacing w:before="60" w:after="60"/>
    </w:pPr>
    <w:rPr>
      <w:rFonts w:ascii="Times New Roman" w:eastAsia="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40200"/>
    <w:pPr>
      <w:spacing w:before="60" w:after="6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40200"/>
    <w:pPr>
      <w:spacing w:before="60" w:after="60"/>
    </w:pPr>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40200"/>
    <w:pPr>
      <w:spacing w:before="60" w:after="6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rsid w:val="00A40200"/>
  </w:style>
  <w:style w:type="table" w:styleId="TableProfessional">
    <w:name w:val="Table Professional"/>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40200"/>
    <w:pPr>
      <w:spacing w:before="60" w:after="60"/>
    </w:pPr>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40200"/>
    <w:pPr>
      <w:spacing w:before="60" w:after="60"/>
    </w:pPr>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40200"/>
    <w:pPr>
      <w:spacing w:before="60" w:after="60"/>
    </w:pPr>
    <w:rPr>
      <w:rFonts w:ascii="Times New Roman" w:eastAsia="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40200"/>
    <w:pPr>
      <w:spacing w:before="60" w:after="60"/>
    </w:pPr>
    <w:rPr>
      <w:rFonts w:ascii="Times New Roman" w:eastAsia="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40200"/>
    <w:pPr>
      <w:spacing w:before="60" w:after="6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40200"/>
    <w:pPr>
      <w:spacing w:before="60" w:after="60"/>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40200"/>
    <w:pPr>
      <w:spacing w:before="60" w:after="60"/>
    </w:pPr>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40200"/>
    <w:pPr>
      <w:spacing w:before="60" w:after="60"/>
    </w:pPr>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B426DA"/>
    <w:pPr>
      <w:ind w:left="720"/>
      <w:contextualSpacing/>
    </w:pPr>
  </w:style>
  <w:style w:type="paragraph" w:styleId="DocumentMap">
    <w:name w:val="Document Map"/>
    <w:basedOn w:val="Normal"/>
    <w:link w:val="DocumentMapChar"/>
    <w:rsid w:val="000158E0"/>
    <w:pPr>
      <w:spacing w:before="0" w:after="0"/>
    </w:pPr>
    <w:rPr>
      <w:rFonts w:ascii="Tahoma" w:hAnsi="Tahoma" w:cs="Tahoma"/>
      <w:sz w:val="16"/>
      <w:szCs w:val="16"/>
    </w:rPr>
  </w:style>
  <w:style w:type="character" w:customStyle="1" w:styleId="DocumentMapChar">
    <w:name w:val="Document Map Char"/>
    <w:basedOn w:val="DefaultParagraphFont"/>
    <w:link w:val="DocumentMap"/>
    <w:rsid w:val="000158E0"/>
    <w:rPr>
      <w:rFonts w:ascii="Tahoma" w:eastAsia="Times New Roman" w:hAnsi="Tahoma" w:cs="Tahoma"/>
      <w:sz w:val="16"/>
      <w:szCs w:val="16"/>
    </w:rPr>
  </w:style>
  <w:style w:type="paragraph" w:customStyle="1" w:styleId="Default">
    <w:name w:val="Default"/>
    <w:rsid w:val="00C120C3"/>
    <w:pPr>
      <w:autoSpaceDE w:val="0"/>
      <w:autoSpaceDN w:val="0"/>
      <w:adjustRightInd w:val="0"/>
    </w:pPr>
    <w:rPr>
      <w:rFonts w:ascii="Arial" w:eastAsia="Times New Roman" w:hAnsi="Arial" w:cs="Arial"/>
      <w:color w:val="000000"/>
      <w:sz w:val="24"/>
      <w:szCs w:val="24"/>
    </w:rPr>
  </w:style>
  <w:style w:type="table" w:customStyle="1" w:styleId="MediumShading1-Accent11">
    <w:name w:val="Medium Shading 1 - Accent 11"/>
    <w:basedOn w:val="TableNormal"/>
    <w:uiPriority w:val="63"/>
    <w:rsid w:val="00FE7D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aliases w:val="SITA Heading 2 Char"/>
    <w:basedOn w:val="DefaultParagraphFont"/>
    <w:link w:val="Heading2"/>
    <w:rsid w:val="00C61CB3"/>
    <w:rPr>
      <w:rFonts w:ascii="Arial" w:eastAsia="Times New Roman" w:hAnsi="Arial" w:cs="Arial"/>
      <w:b/>
      <w:bCs/>
      <w:iCs/>
      <w:sz w:val="24"/>
      <w:szCs w:val="28"/>
    </w:rPr>
  </w:style>
  <w:style w:type="character" w:customStyle="1" w:styleId="Heading3Char">
    <w:name w:val="Heading 3 Char"/>
    <w:aliases w:val="SITA Heading 3 Char"/>
    <w:basedOn w:val="DefaultParagraphFont"/>
    <w:link w:val="Heading3"/>
    <w:rsid w:val="00C61CB3"/>
    <w:rPr>
      <w:rFonts w:ascii="Arial" w:eastAsia="Times New Roman" w:hAnsi="Arial" w:cs="Arial"/>
      <w:b/>
      <w:bCs/>
      <w:sz w:val="22"/>
      <w:szCs w:val="26"/>
    </w:rPr>
  </w:style>
  <w:style w:type="paragraph" w:styleId="FootnoteText">
    <w:name w:val="footnote text"/>
    <w:basedOn w:val="Normal"/>
    <w:link w:val="FootnoteTextChar"/>
    <w:rsid w:val="00A6304F"/>
    <w:pPr>
      <w:spacing w:before="0" w:after="0"/>
    </w:pPr>
    <w:rPr>
      <w:szCs w:val="20"/>
    </w:rPr>
  </w:style>
  <w:style w:type="character" w:customStyle="1" w:styleId="FootnoteTextChar">
    <w:name w:val="Footnote Text Char"/>
    <w:basedOn w:val="DefaultParagraphFont"/>
    <w:link w:val="FootnoteText"/>
    <w:rsid w:val="00A6304F"/>
    <w:rPr>
      <w:rFonts w:ascii="Arial" w:eastAsia="Times New Roman" w:hAnsi="Arial"/>
    </w:rPr>
  </w:style>
  <w:style w:type="character" w:styleId="FootnoteReference">
    <w:name w:val="footnote reference"/>
    <w:basedOn w:val="DefaultParagraphFont"/>
    <w:rsid w:val="00A6304F"/>
    <w:rPr>
      <w:vertAlign w:val="superscript"/>
    </w:rPr>
  </w:style>
  <w:style w:type="paragraph" w:styleId="NoSpacing">
    <w:name w:val="No Spacing"/>
    <w:uiPriority w:val="1"/>
    <w:qFormat/>
    <w:rsid w:val="00B3260D"/>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49121">
      <w:bodyDiv w:val="1"/>
      <w:marLeft w:val="0"/>
      <w:marRight w:val="0"/>
      <w:marTop w:val="0"/>
      <w:marBottom w:val="0"/>
      <w:divBdr>
        <w:top w:val="none" w:sz="0" w:space="0" w:color="auto"/>
        <w:left w:val="none" w:sz="0" w:space="0" w:color="auto"/>
        <w:bottom w:val="none" w:sz="0" w:space="0" w:color="auto"/>
        <w:right w:val="none" w:sz="0" w:space="0" w:color="auto"/>
      </w:divBdr>
    </w:div>
    <w:div w:id="216362425">
      <w:bodyDiv w:val="1"/>
      <w:marLeft w:val="0"/>
      <w:marRight w:val="0"/>
      <w:marTop w:val="0"/>
      <w:marBottom w:val="0"/>
      <w:divBdr>
        <w:top w:val="none" w:sz="0" w:space="0" w:color="auto"/>
        <w:left w:val="none" w:sz="0" w:space="0" w:color="auto"/>
        <w:bottom w:val="none" w:sz="0" w:space="0" w:color="auto"/>
        <w:right w:val="none" w:sz="0" w:space="0" w:color="auto"/>
      </w:divBdr>
    </w:div>
    <w:div w:id="455684463">
      <w:bodyDiv w:val="1"/>
      <w:marLeft w:val="0"/>
      <w:marRight w:val="0"/>
      <w:marTop w:val="0"/>
      <w:marBottom w:val="0"/>
      <w:divBdr>
        <w:top w:val="none" w:sz="0" w:space="0" w:color="auto"/>
        <w:left w:val="none" w:sz="0" w:space="0" w:color="auto"/>
        <w:bottom w:val="none" w:sz="0" w:space="0" w:color="auto"/>
        <w:right w:val="none" w:sz="0" w:space="0" w:color="auto"/>
      </w:divBdr>
    </w:div>
    <w:div w:id="1016079417">
      <w:bodyDiv w:val="1"/>
      <w:marLeft w:val="0"/>
      <w:marRight w:val="0"/>
      <w:marTop w:val="0"/>
      <w:marBottom w:val="0"/>
      <w:divBdr>
        <w:top w:val="none" w:sz="0" w:space="0" w:color="auto"/>
        <w:left w:val="none" w:sz="0" w:space="0" w:color="auto"/>
        <w:bottom w:val="none" w:sz="0" w:space="0" w:color="auto"/>
        <w:right w:val="none" w:sz="0" w:space="0" w:color="auto"/>
      </w:divBdr>
    </w:div>
    <w:div w:id="1165318531">
      <w:bodyDiv w:val="1"/>
      <w:marLeft w:val="0"/>
      <w:marRight w:val="0"/>
      <w:marTop w:val="0"/>
      <w:marBottom w:val="0"/>
      <w:divBdr>
        <w:top w:val="none" w:sz="0" w:space="0" w:color="auto"/>
        <w:left w:val="none" w:sz="0" w:space="0" w:color="auto"/>
        <w:bottom w:val="none" w:sz="0" w:space="0" w:color="auto"/>
        <w:right w:val="none" w:sz="0" w:space="0" w:color="auto"/>
      </w:divBdr>
    </w:div>
    <w:div w:id="188999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glsvn01p.atlis.sita.aero/svn/voyager/Documentation/SIAM/branches/Cross%20Project%20Coordination/Parameters/HIAS%20Business%20Parameters.xlsx" TargetMode="External"/><Relationship Id="rId23"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comments" Target="comments.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8A9A3-3C82-442E-958C-B7937B17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51</Pages>
  <Words>13825</Words>
  <Characters>78807</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NGI UC for Activate Inventory</vt:lpstr>
    </vt:vector>
  </TitlesOfParts>
  <Company>SITA</Company>
  <LinksUpToDate>false</LinksUpToDate>
  <CharactersWithSpaces>92448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NGI UC for Activate Inventory</dc:title>
  <dc:subject>Use Case Specification</dc:subject>
  <dc:creator>Bernie Leapaldt</dc:creator>
  <cp:lastModifiedBy>Andrey Golovachev (Contractor)</cp:lastModifiedBy>
  <cp:revision>32</cp:revision>
  <cp:lastPrinted>2014-03-31T14:46:00Z</cp:lastPrinted>
  <dcterms:created xsi:type="dcterms:W3CDTF">2014-05-30T15:36:00Z</dcterms:created>
  <dcterms:modified xsi:type="dcterms:W3CDTF">2016-10-06T11:50:00Z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3.7</vt:lpwstr>
  </property>
  <property fmtid="{D5CDD505-2E9C-101B-9397-08002B2CF9AE}" pid="3" name="DocumentDate">
    <vt:lpwstr>2016-Oct-06</vt:lpwstr>
  </property>
  <property fmtid="{D5CDD505-2E9C-101B-9397-08002B2CF9AE}" pid="4" name="Document number">
    <vt:lpwstr>HF1H4-tm02 Use Case Specification</vt:lpwstr>
  </property>
  <property fmtid="{D5CDD505-2E9C-101B-9397-08002B2CF9AE}" pid="5" name="Sprint">
    <vt:lpwstr>&lt;Sprint Value&gt;</vt:lpwstr>
  </property>
  <property fmtid="{D5CDD505-2E9C-101B-9397-08002B2CF9AE}" pid="6" name="Copyright">
    <vt:lpwstr>Copyright © SITA Information Networking Computing UK Limited 2012-2015. Confidential. All rights reserved.</vt:lpwstr>
  </property>
  <property fmtid="{D5CDD505-2E9C-101B-9397-08002B2CF9AE}" pid="7" name="TemplateVersion">
    <vt:lpwstr>Voyager Template for Use Case Spec - Version 3.9</vt:lpwstr>
  </property>
  <property fmtid="{D5CDD505-2E9C-101B-9397-08002B2CF9AE}" pid="8" name="USACopyright">
    <vt:lpwstr>Confidential. Copyright © SITA Information Networking Computing USA Inc 2012.  All Rights Reserved.</vt:lpwstr>
  </property>
  <property fmtid="{D5CDD505-2E9C-101B-9397-08002B2CF9AE}" pid="9" name="UKCopyright">
    <vt:lpwstr>Confidential. Copyright © SITA Information Networking Computing UK Limited 2012. All rights reserved.</vt:lpwstr>
  </property>
  <property fmtid="{D5CDD505-2E9C-101B-9397-08002B2CF9AE}" pid="10" name="USA-UKCopyright">
    <vt:lpwstr>Confidential. Copyright © SITA Information Networking Computing Inc BV 2012.  All Rights Reserved.</vt:lpwstr>
  </property>
</Properties>
</file>