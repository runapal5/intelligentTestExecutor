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29E" w:rsidRDefault="003B729E">
      <w:pPr>
        <w:pStyle w:val="Titlepage-documentname"/>
      </w:pPr>
    </w:p>
    <w:p w:rsidR="003B729E" w:rsidRDefault="003B729E">
      <w:pPr>
        <w:pStyle w:val="Titlepage-documentname"/>
      </w:pPr>
    </w:p>
    <w:p w:rsidR="00872E9D" w:rsidRPr="001D5F06" w:rsidRDefault="00EF35CB">
      <w:pPr>
        <w:pStyle w:val="Titlepage-documentname"/>
        <w:rPr>
          <w:lang w:val="en-GB"/>
        </w:rPr>
      </w:pPr>
      <w:fldSimple w:instr=" TITLE  \* MERGEFORMAT ">
        <w:r w:rsidR="00FC628D" w:rsidRPr="00FC628D">
          <w:rPr>
            <w:lang w:val="en-GB"/>
          </w:rPr>
          <w:t>Usecase for Simulate Availability</w:t>
        </w:r>
      </w:fldSimple>
    </w:p>
    <w:p w:rsidR="00872E9D" w:rsidRPr="001D5F06" w:rsidRDefault="00EF35CB">
      <w:pPr>
        <w:pStyle w:val="Titlepage-subheading"/>
        <w:rPr>
          <w:lang w:val="en-GB"/>
        </w:rPr>
      </w:pPr>
      <w:fldSimple w:instr=" SUBJECT   \* MERGEFORMAT ">
        <w:r w:rsidR="00FC628D" w:rsidRPr="00FC628D">
          <w:rPr>
            <w:lang w:val="en-GB"/>
          </w:rPr>
          <w:t>Use Case Specification</w:t>
        </w:r>
      </w:fldSimple>
    </w:p>
    <w:p w:rsidR="00872E9D" w:rsidRPr="001D5F06" w:rsidRDefault="00872E9D" w:rsidP="005A2E03">
      <w:pPr>
        <w:rPr>
          <w:lang w:val="en-GB"/>
        </w:rPr>
      </w:pPr>
    </w:p>
    <w:p w:rsidR="00872E9D" w:rsidRPr="001D5F06" w:rsidRDefault="00872E9D" w:rsidP="005A2E03">
      <w:pPr>
        <w:rPr>
          <w:lang w:val="en-GB"/>
        </w:rPr>
      </w:pPr>
    </w:p>
    <w:p w:rsidR="00872E9D" w:rsidRPr="001D5F06" w:rsidRDefault="00872E9D" w:rsidP="005A2E03">
      <w:pPr>
        <w:rPr>
          <w:lang w:val="en-GB"/>
        </w:rPr>
      </w:pPr>
    </w:p>
    <w:p w:rsidR="00872E9D" w:rsidRPr="001D5F06" w:rsidRDefault="00872E9D" w:rsidP="005A2E03">
      <w:pPr>
        <w:rPr>
          <w:lang w:val="en-GB"/>
        </w:rPr>
      </w:pPr>
    </w:p>
    <w:p w:rsidR="0050139A" w:rsidRPr="001D5F06" w:rsidRDefault="0050139A" w:rsidP="005A2E03">
      <w:pPr>
        <w:rPr>
          <w:lang w:val="en-GB"/>
        </w:rPr>
      </w:pPr>
    </w:p>
    <w:p w:rsidR="00320657" w:rsidRPr="001D5F06" w:rsidRDefault="00320657" w:rsidP="00320657">
      <w:pPr>
        <w:pStyle w:val="ApprovalHeader"/>
        <w:rPr>
          <w:lang w:val="en-GB"/>
        </w:rPr>
      </w:pPr>
      <w:r w:rsidRPr="001D5F06">
        <w:rPr>
          <w:lang w:val="en-GB"/>
        </w:rPr>
        <w:t>Version Delivery Scheduling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8"/>
        <w:gridCol w:w="2120"/>
        <w:gridCol w:w="1980"/>
        <w:gridCol w:w="1902"/>
        <w:gridCol w:w="1444"/>
      </w:tblGrid>
      <w:tr w:rsidR="00320657" w:rsidRPr="001D5F06" w:rsidTr="00CB262F">
        <w:tc>
          <w:tcPr>
            <w:tcW w:w="1768" w:type="dxa"/>
            <w:shd w:val="clear" w:color="auto" w:fill="F3F3F3"/>
          </w:tcPr>
          <w:p w:rsidR="00320657" w:rsidRPr="001D5F06" w:rsidRDefault="00320657" w:rsidP="00CB262F">
            <w:pPr>
              <w:pStyle w:val="RevisionTableHeader"/>
              <w:rPr>
                <w:lang w:val="en-GB"/>
              </w:rPr>
            </w:pPr>
            <w:r w:rsidRPr="001D5F06">
              <w:rPr>
                <w:lang w:val="en-GB"/>
              </w:rPr>
              <w:t>Wave</w:t>
            </w:r>
          </w:p>
        </w:tc>
        <w:tc>
          <w:tcPr>
            <w:tcW w:w="2120" w:type="dxa"/>
            <w:shd w:val="clear" w:color="auto" w:fill="F3F3F3"/>
          </w:tcPr>
          <w:p w:rsidR="00320657" w:rsidRPr="001D5F06" w:rsidRDefault="00320657" w:rsidP="00CB262F">
            <w:pPr>
              <w:pStyle w:val="RevisionTableHeader"/>
              <w:rPr>
                <w:lang w:val="en-GB"/>
              </w:rPr>
            </w:pPr>
            <w:r w:rsidRPr="001D5F06">
              <w:rPr>
                <w:lang w:val="en-GB"/>
              </w:rPr>
              <w:t>Phase/Product Version</w:t>
            </w:r>
          </w:p>
        </w:tc>
        <w:tc>
          <w:tcPr>
            <w:tcW w:w="1980" w:type="dxa"/>
            <w:shd w:val="clear" w:color="auto" w:fill="F3F3F3"/>
          </w:tcPr>
          <w:p w:rsidR="00320657" w:rsidRPr="001D5F06" w:rsidRDefault="00320657" w:rsidP="00CB262F">
            <w:pPr>
              <w:pStyle w:val="RevisionTableHeader"/>
              <w:rPr>
                <w:lang w:val="en-GB"/>
              </w:rPr>
            </w:pPr>
            <w:r w:rsidRPr="001D5F06">
              <w:rPr>
                <w:lang w:val="en-GB"/>
              </w:rPr>
              <w:t>Bundle</w:t>
            </w:r>
          </w:p>
        </w:tc>
        <w:tc>
          <w:tcPr>
            <w:tcW w:w="1902" w:type="dxa"/>
            <w:shd w:val="clear" w:color="auto" w:fill="F3F3F3"/>
          </w:tcPr>
          <w:p w:rsidR="00320657" w:rsidRPr="001D5F06" w:rsidRDefault="00320657" w:rsidP="00CB262F">
            <w:pPr>
              <w:pStyle w:val="RevisionTableHeader"/>
              <w:rPr>
                <w:lang w:val="en-GB"/>
              </w:rPr>
            </w:pPr>
            <w:r w:rsidRPr="001D5F06">
              <w:rPr>
                <w:lang w:val="en-GB"/>
              </w:rPr>
              <w:t>Iteration</w:t>
            </w:r>
          </w:p>
        </w:tc>
        <w:tc>
          <w:tcPr>
            <w:tcW w:w="1444" w:type="dxa"/>
            <w:shd w:val="clear" w:color="auto" w:fill="F3F3F3"/>
          </w:tcPr>
          <w:p w:rsidR="00320657" w:rsidRPr="001D5F06" w:rsidRDefault="00320657" w:rsidP="00CB262F">
            <w:pPr>
              <w:pStyle w:val="RevisionTableHeader"/>
              <w:rPr>
                <w:lang w:val="en-GB"/>
              </w:rPr>
            </w:pPr>
            <w:r w:rsidRPr="001D5F06">
              <w:rPr>
                <w:lang w:val="en-GB"/>
              </w:rPr>
              <w:t>Notes</w:t>
            </w:r>
          </w:p>
        </w:tc>
      </w:tr>
      <w:tr w:rsidR="00320657" w:rsidRPr="001D5F06" w:rsidTr="00CB262F">
        <w:tc>
          <w:tcPr>
            <w:tcW w:w="1768" w:type="dxa"/>
          </w:tcPr>
          <w:p w:rsidR="00320657" w:rsidRPr="001D5F06" w:rsidRDefault="00320657" w:rsidP="00CB262F">
            <w:pPr>
              <w:pStyle w:val="ApprovalTableText"/>
              <w:rPr>
                <w:iCs/>
                <w:lang w:val="en-GB"/>
              </w:rPr>
            </w:pPr>
            <w:r w:rsidRPr="001D5F06">
              <w:rPr>
                <w:iCs/>
                <w:lang w:val="en-GB"/>
              </w:rPr>
              <w:t>(Mandatory) What wave is this version delivered to?</w:t>
            </w:r>
            <w:r w:rsidRPr="001D5F06">
              <w:rPr>
                <w:iCs/>
                <w:lang w:val="en-GB"/>
              </w:rPr>
              <w:br/>
            </w:r>
            <w:r w:rsidRPr="001D5F06">
              <w:rPr>
                <w:iCs/>
                <w:lang w:val="en-GB"/>
              </w:rPr>
              <w:br/>
            </w:r>
            <w:fldSimple w:instr=" DOCPROPERTY  Wave  \* MERGEFORMAT ">
              <w:r w:rsidR="00FC628D" w:rsidRPr="00FC628D">
                <w:rPr>
                  <w:iCs/>
                  <w:lang w:val="en-GB"/>
                </w:rPr>
                <w:t>&lt;Wave Value&gt;</w:t>
              </w:r>
            </w:fldSimple>
          </w:p>
        </w:tc>
        <w:tc>
          <w:tcPr>
            <w:tcW w:w="2120" w:type="dxa"/>
          </w:tcPr>
          <w:p w:rsidR="00320657" w:rsidRPr="001D5F06" w:rsidRDefault="00320657" w:rsidP="00CB262F">
            <w:pPr>
              <w:pStyle w:val="ApprovalTableText"/>
              <w:rPr>
                <w:iCs/>
                <w:lang w:val="en-GB"/>
              </w:rPr>
            </w:pPr>
            <w:r w:rsidRPr="001D5F06">
              <w:rPr>
                <w:iCs/>
                <w:lang w:val="en-GB"/>
              </w:rPr>
              <w:t>(Mandatory) What Phase or Product Release is this version delivered to?</w:t>
            </w:r>
            <w:r w:rsidRPr="001D5F06">
              <w:rPr>
                <w:iCs/>
                <w:lang w:val="en-GB"/>
              </w:rPr>
              <w:br/>
            </w:r>
            <w:r w:rsidRPr="001D5F06">
              <w:rPr>
                <w:iCs/>
                <w:lang w:val="en-GB"/>
              </w:rPr>
              <w:br/>
            </w:r>
            <w:fldSimple w:instr=" DOCPROPERTY  Phase  \* MERGEFORMAT ">
              <w:r w:rsidR="00FC628D" w:rsidRPr="00FC628D">
                <w:rPr>
                  <w:iCs/>
                  <w:lang w:val="en-GB"/>
                </w:rPr>
                <w:t>&lt;Phase Value&gt;</w:t>
              </w:r>
            </w:fldSimple>
          </w:p>
        </w:tc>
        <w:tc>
          <w:tcPr>
            <w:tcW w:w="1980" w:type="dxa"/>
          </w:tcPr>
          <w:p w:rsidR="00320657" w:rsidRPr="001D5F06" w:rsidRDefault="00320657" w:rsidP="00CB262F">
            <w:pPr>
              <w:pStyle w:val="ApprovalTableText"/>
              <w:rPr>
                <w:iCs/>
                <w:lang w:val="en-GB"/>
              </w:rPr>
            </w:pPr>
            <w:r w:rsidRPr="001D5F06">
              <w:rPr>
                <w:iCs/>
                <w:lang w:val="en-GB"/>
              </w:rPr>
              <w:t>(Optional) What Bundle is this version delivered to?</w:t>
            </w:r>
            <w:r w:rsidRPr="001D5F06">
              <w:rPr>
                <w:iCs/>
                <w:lang w:val="en-GB"/>
              </w:rPr>
              <w:br/>
            </w:r>
            <w:r w:rsidRPr="001D5F06">
              <w:rPr>
                <w:iCs/>
                <w:lang w:val="en-GB"/>
              </w:rPr>
              <w:br/>
            </w:r>
            <w:fldSimple w:instr=" DOCPROPERTY  Bundle  \* MERGEFORMAT ">
              <w:r w:rsidR="00FC628D" w:rsidRPr="00FC628D">
                <w:rPr>
                  <w:iCs/>
                  <w:lang w:val="en-GB"/>
                </w:rPr>
                <w:t>&lt;Bundle Value&gt;</w:t>
              </w:r>
            </w:fldSimple>
          </w:p>
        </w:tc>
        <w:tc>
          <w:tcPr>
            <w:tcW w:w="1902" w:type="dxa"/>
          </w:tcPr>
          <w:p w:rsidR="00320657" w:rsidRPr="001D5F06" w:rsidRDefault="00320657" w:rsidP="00CB262F">
            <w:pPr>
              <w:pStyle w:val="ApprovalTableText"/>
              <w:rPr>
                <w:iCs/>
                <w:lang w:val="en-GB"/>
              </w:rPr>
            </w:pPr>
            <w:r w:rsidRPr="001D5F06">
              <w:rPr>
                <w:iCs/>
                <w:lang w:val="en-GB"/>
              </w:rPr>
              <w:t>(Optional) What Iteration is this version delivered to?</w:t>
            </w:r>
            <w:r w:rsidRPr="001D5F06">
              <w:rPr>
                <w:iCs/>
                <w:lang w:val="en-GB"/>
              </w:rPr>
              <w:br/>
            </w:r>
            <w:r w:rsidRPr="001D5F06">
              <w:rPr>
                <w:iCs/>
                <w:lang w:val="en-GB"/>
              </w:rPr>
              <w:br/>
            </w:r>
            <w:fldSimple w:instr=" DOCPROPERTY  Iteration  \* MERGEFORMAT ">
              <w:r w:rsidR="00FC628D" w:rsidRPr="00FC628D">
                <w:rPr>
                  <w:iCs/>
                  <w:lang w:val="en-GB"/>
                </w:rPr>
                <w:t>&lt;Iteration Value&gt;</w:t>
              </w:r>
            </w:fldSimple>
          </w:p>
        </w:tc>
        <w:tc>
          <w:tcPr>
            <w:tcW w:w="1444" w:type="dxa"/>
          </w:tcPr>
          <w:p w:rsidR="00320657" w:rsidRPr="001D5F06" w:rsidRDefault="00320657" w:rsidP="00CB262F">
            <w:pPr>
              <w:pStyle w:val="ApprovalTableText"/>
              <w:rPr>
                <w:iCs/>
                <w:lang w:val="en-GB"/>
              </w:rPr>
            </w:pPr>
            <w:r w:rsidRPr="001D5F06">
              <w:rPr>
                <w:iCs/>
                <w:lang w:val="en-GB"/>
              </w:rPr>
              <w:t>Any other notes relating to the scheduling of this version</w:t>
            </w:r>
          </w:p>
        </w:tc>
      </w:tr>
    </w:tbl>
    <w:p w:rsidR="00320657" w:rsidRPr="001D5F06" w:rsidRDefault="00320657" w:rsidP="00320657">
      <w:pPr>
        <w:rPr>
          <w:lang w:val="en-GB"/>
        </w:rPr>
      </w:pPr>
    </w:p>
    <w:p w:rsidR="00872E9D" w:rsidRPr="001D5F06" w:rsidRDefault="00872E9D" w:rsidP="0022386D">
      <w:pPr>
        <w:pStyle w:val="ApprovalHeader"/>
        <w:rPr>
          <w:lang w:val="en-GB"/>
        </w:rPr>
      </w:pPr>
      <w:r w:rsidRPr="001D5F06">
        <w:rPr>
          <w:lang w:val="en-GB"/>
        </w:rPr>
        <w:t>Approvals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03"/>
        <w:gridCol w:w="2390"/>
        <w:gridCol w:w="2376"/>
        <w:gridCol w:w="2266"/>
      </w:tblGrid>
      <w:tr w:rsidR="00872E9D" w:rsidRPr="001D5F06">
        <w:tc>
          <w:tcPr>
            <w:tcW w:w="2103" w:type="dxa"/>
            <w:shd w:val="clear" w:color="auto" w:fill="F3F3F3"/>
          </w:tcPr>
          <w:p w:rsidR="00872E9D" w:rsidRPr="001D5F06" w:rsidRDefault="00872E9D" w:rsidP="008D40AB">
            <w:pPr>
              <w:pStyle w:val="RevisionTableHeader"/>
              <w:rPr>
                <w:lang w:val="en-GB"/>
              </w:rPr>
            </w:pPr>
            <w:r w:rsidRPr="001D5F06">
              <w:rPr>
                <w:lang w:val="en-GB"/>
              </w:rPr>
              <w:t>Version</w:t>
            </w:r>
          </w:p>
        </w:tc>
        <w:tc>
          <w:tcPr>
            <w:tcW w:w="2390" w:type="dxa"/>
            <w:shd w:val="clear" w:color="auto" w:fill="F3F3F3"/>
          </w:tcPr>
          <w:p w:rsidR="00872E9D" w:rsidRPr="001D5F06" w:rsidRDefault="00872E9D" w:rsidP="008D40AB">
            <w:pPr>
              <w:pStyle w:val="RevisionTableHeader"/>
              <w:rPr>
                <w:lang w:val="en-GB"/>
              </w:rPr>
            </w:pPr>
            <w:r w:rsidRPr="001D5F06">
              <w:rPr>
                <w:lang w:val="en-GB"/>
              </w:rPr>
              <w:t>Approved By</w:t>
            </w:r>
          </w:p>
        </w:tc>
        <w:tc>
          <w:tcPr>
            <w:tcW w:w="2376" w:type="dxa"/>
            <w:shd w:val="clear" w:color="auto" w:fill="F3F3F3"/>
          </w:tcPr>
          <w:p w:rsidR="00872E9D" w:rsidRPr="001D5F06" w:rsidRDefault="00872E9D" w:rsidP="008D40AB">
            <w:pPr>
              <w:pStyle w:val="RevisionTableHeader"/>
              <w:rPr>
                <w:lang w:val="en-GB"/>
              </w:rPr>
            </w:pPr>
            <w:r w:rsidRPr="001D5F06">
              <w:rPr>
                <w:lang w:val="en-GB"/>
              </w:rPr>
              <w:t>Signed</w:t>
            </w:r>
          </w:p>
        </w:tc>
        <w:tc>
          <w:tcPr>
            <w:tcW w:w="2266" w:type="dxa"/>
            <w:shd w:val="clear" w:color="auto" w:fill="F3F3F3"/>
          </w:tcPr>
          <w:p w:rsidR="00872E9D" w:rsidRPr="001D5F06" w:rsidRDefault="00872E9D" w:rsidP="008D40AB">
            <w:pPr>
              <w:pStyle w:val="RevisionTableHeader"/>
              <w:rPr>
                <w:lang w:val="en-GB"/>
              </w:rPr>
            </w:pPr>
            <w:r w:rsidRPr="001D5F06">
              <w:rPr>
                <w:lang w:val="en-GB"/>
              </w:rPr>
              <w:t>Date</w:t>
            </w:r>
          </w:p>
        </w:tc>
      </w:tr>
      <w:tr w:rsidR="00872E9D" w:rsidRPr="001D5F06">
        <w:tc>
          <w:tcPr>
            <w:tcW w:w="2103" w:type="dxa"/>
          </w:tcPr>
          <w:p w:rsidR="00872E9D" w:rsidRPr="001D5F06" w:rsidRDefault="00872E9D" w:rsidP="008D40AB">
            <w:pPr>
              <w:pStyle w:val="ApprovalTableText"/>
              <w:rPr>
                <w:lang w:val="en-GB"/>
              </w:rPr>
            </w:pPr>
          </w:p>
        </w:tc>
        <w:tc>
          <w:tcPr>
            <w:tcW w:w="2390" w:type="dxa"/>
          </w:tcPr>
          <w:p w:rsidR="00872E9D" w:rsidRPr="001D5F06" w:rsidRDefault="00872E9D" w:rsidP="008D40AB">
            <w:pPr>
              <w:pStyle w:val="ApprovalTableText"/>
              <w:rPr>
                <w:lang w:val="en-GB"/>
              </w:rPr>
            </w:pPr>
          </w:p>
        </w:tc>
        <w:tc>
          <w:tcPr>
            <w:tcW w:w="2376" w:type="dxa"/>
          </w:tcPr>
          <w:p w:rsidR="00872E9D" w:rsidRPr="001D5F06" w:rsidRDefault="00872E9D" w:rsidP="008D40AB">
            <w:pPr>
              <w:pStyle w:val="ApprovalTableText"/>
              <w:rPr>
                <w:lang w:val="en-GB"/>
              </w:rPr>
            </w:pPr>
          </w:p>
        </w:tc>
        <w:tc>
          <w:tcPr>
            <w:tcW w:w="2266" w:type="dxa"/>
          </w:tcPr>
          <w:p w:rsidR="00872E9D" w:rsidRPr="001D5F06" w:rsidRDefault="00872E9D" w:rsidP="008D40AB">
            <w:pPr>
              <w:pStyle w:val="ApprovalTableText"/>
              <w:rPr>
                <w:lang w:val="en-GB"/>
              </w:rPr>
            </w:pPr>
          </w:p>
        </w:tc>
      </w:tr>
      <w:tr w:rsidR="00872E9D" w:rsidRPr="001D5F06">
        <w:tc>
          <w:tcPr>
            <w:tcW w:w="2103" w:type="dxa"/>
          </w:tcPr>
          <w:p w:rsidR="00872E9D" w:rsidRPr="001D5F06" w:rsidRDefault="00872E9D" w:rsidP="008D40AB">
            <w:pPr>
              <w:pStyle w:val="ApprovalTableText"/>
              <w:rPr>
                <w:lang w:val="en-GB"/>
              </w:rPr>
            </w:pPr>
          </w:p>
        </w:tc>
        <w:tc>
          <w:tcPr>
            <w:tcW w:w="2390" w:type="dxa"/>
          </w:tcPr>
          <w:p w:rsidR="00872E9D" w:rsidRPr="001D5F06" w:rsidRDefault="00872E9D" w:rsidP="008D40AB">
            <w:pPr>
              <w:pStyle w:val="ApprovalTableText"/>
              <w:rPr>
                <w:lang w:val="en-GB"/>
              </w:rPr>
            </w:pPr>
          </w:p>
        </w:tc>
        <w:tc>
          <w:tcPr>
            <w:tcW w:w="2376" w:type="dxa"/>
          </w:tcPr>
          <w:p w:rsidR="00872E9D" w:rsidRPr="001D5F06" w:rsidRDefault="00872E9D" w:rsidP="008D40AB">
            <w:pPr>
              <w:pStyle w:val="ApprovalTableText"/>
              <w:rPr>
                <w:lang w:val="en-GB"/>
              </w:rPr>
            </w:pPr>
          </w:p>
        </w:tc>
        <w:tc>
          <w:tcPr>
            <w:tcW w:w="2266" w:type="dxa"/>
          </w:tcPr>
          <w:p w:rsidR="00872E9D" w:rsidRPr="001D5F06" w:rsidRDefault="00872E9D" w:rsidP="008D40AB">
            <w:pPr>
              <w:pStyle w:val="ApprovalTableText"/>
              <w:rPr>
                <w:lang w:val="en-GB"/>
              </w:rPr>
            </w:pPr>
          </w:p>
        </w:tc>
      </w:tr>
      <w:tr w:rsidR="00C62D06" w:rsidRPr="001D5F06">
        <w:tc>
          <w:tcPr>
            <w:tcW w:w="2103" w:type="dxa"/>
          </w:tcPr>
          <w:p w:rsidR="00C62D06" w:rsidRPr="001D5F06" w:rsidRDefault="00C62D06" w:rsidP="008D40AB">
            <w:pPr>
              <w:pStyle w:val="ApprovalTableText"/>
              <w:rPr>
                <w:lang w:val="en-GB"/>
              </w:rPr>
            </w:pPr>
          </w:p>
        </w:tc>
        <w:tc>
          <w:tcPr>
            <w:tcW w:w="2390" w:type="dxa"/>
          </w:tcPr>
          <w:p w:rsidR="00C62D06" w:rsidRPr="001D5F06" w:rsidRDefault="00C62D06" w:rsidP="008D40AB">
            <w:pPr>
              <w:pStyle w:val="ApprovalTableText"/>
              <w:rPr>
                <w:lang w:val="en-GB"/>
              </w:rPr>
            </w:pPr>
          </w:p>
        </w:tc>
        <w:tc>
          <w:tcPr>
            <w:tcW w:w="2376" w:type="dxa"/>
          </w:tcPr>
          <w:p w:rsidR="00C62D06" w:rsidRPr="001D5F06" w:rsidRDefault="00C62D06" w:rsidP="008D40AB">
            <w:pPr>
              <w:pStyle w:val="ApprovalTableText"/>
              <w:rPr>
                <w:lang w:val="en-GB"/>
              </w:rPr>
            </w:pPr>
          </w:p>
        </w:tc>
        <w:tc>
          <w:tcPr>
            <w:tcW w:w="2266" w:type="dxa"/>
          </w:tcPr>
          <w:p w:rsidR="00C62D06" w:rsidRPr="001D5F06" w:rsidRDefault="00C62D06" w:rsidP="008D40AB">
            <w:pPr>
              <w:pStyle w:val="ApprovalTableText"/>
              <w:rPr>
                <w:lang w:val="en-GB"/>
              </w:rPr>
            </w:pPr>
          </w:p>
        </w:tc>
      </w:tr>
      <w:tr w:rsidR="00C62D06" w:rsidRPr="001D5F06">
        <w:tc>
          <w:tcPr>
            <w:tcW w:w="2103" w:type="dxa"/>
          </w:tcPr>
          <w:p w:rsidR="00C62D06" w:rsidRPr="001D5F06" w:rsidRDefault="00C62D06" w:rsidP="008D40AB">
            <w:pPr>
              <w:pStyle w:val="ApprovalTableText"/>
              <w:rPr>
                <w:lang w:val="en-GB"/>
              </w:rPr>
            </w:pPr>
          </w:p>
        </w:tc>
        <w:tc>
          <w:tcPr>
            <w:tcW w:w="2390" w:type="dxa"/>
          </w:tcPr>
          <w:p w:rsidR="00C62D06" w:rsidRPr="001D5F06" w:rsidRDefault="00C62D06" w:rsidP="008D40AB">
            <w:pPr>
              <w:pStyle w:val="ApprovalTableText"/>
              <w:rPr>
                <w:lang w:val="en-GB"/>
              </w:rPr>
            </w:pPr>
          </w:p>
        </w:tc>
        <w:tc>
          <w:tcPr>
            <w:tcW w:w="2376" w:type="dxa"/>
          </w:tcPr>
          <w:p w:rsidR="00C62D06" w:rsidRPr="001D5F06" w:rsidRDefault="00C62D06" w:rsidP="008D40AB">
            <w:pPr>
              <w:pStyle w:val="ApprovalTableText"/>
              <w:rPr>
                <w:lang w:val="en-GB"/>
              </w:rPr>
            </w:pPr>
          </w:p>
        </w:tc>
        <w:tc>
          <w:tcPr>
            <w:tcW w:w="2266" w:type="dxa"/>
          </w:tcPr>
          <w:p w:rsidR="00C62D06" w:rsidRPr="001D5F06" w:rsidRDefault="00C62D06" w:rsidP="008D40AB">
            <w:pPr>
              <w:pStyle w:val="ApprovalTableText"/>
              <w:rPr>
                <w:lang w:val="en-GB"/>
              </w:rPr>
            </w:pPr>
          </w:p>
        </w:tc>
      </w:tr>
      <w:tr w:rsidR="00C62D06" w:rsidRPr="001D5F06">
        <w:tc>
          <w:tcPr>
            <w:tcW w:w="2103" w:type="dxa"/>
          </w:tcPr>
          <w:p w:rsidR="00C62D06" w:rsidRPr="001D5F06" w:rsidRDefault="00C62D06" w:rsidP="008D40AB">
            <w:pPr>
              <w:pStyle w:val="ApprovalTableText"/>
              <w:rPr>
                <w:lang w:val="en-GB"/>
              </w:rPr>
            </w:pPr>
          </w:p>
        </w:tc>
        <w:tc>
          <w:tcPr>
            <w:tcW w:w="2390" w:type="dxa"/>
          </w:tcPr>
          <w:p w:rsidR="00C62D06" w:rsidRPr="001D5F06" w:rsidRDefault="00C62D06" w:rsidP="008D40AB">
            <w:pPr>
              <w:pStyle w:val="ApprovalTableText"/>
              <w:rPr>
                <w:lang w:val="en-GB"/>
              </w:rPr>
            </w:pPr>
          </w:p>
        </w:tc>
        <w:tc>
          <w:tcPr>
            <w:tcW w:w="2376" w:type="dxa"/>
          </w:tcPr>
          <w:p w:rsidR="00C62D06" w:rsidRPr="001D5F06" w:rsidRDefault="00C62D06" w:rsidP="008D40AB">
            <w:pPr>
              <w:pStyle w:val="ApprovalTableText"/>
              <w:rPr>
                <w:lang w:val="en-GB"/>
              </w:rPr>
            </w:pPr>
          </w:p>
        </w:tc>
        <w:tc>
          <w:tcPr>
            <w:tcW w:w="2266" w:type="dxa"/>
          </w:tcPr>
          <w:p w:rsidR="00C62D06" w:rsidRPr="001D5F06" w:rsidRDefault="00C62D06" w:rsidP="008D40AB">
            <w:pPr>
              <w:pStyle w:val="ApprovalTableText"/>
              <w:rPr>
                <w:lang w:val="en-GB"/>
              </w:rPr>
            </w:pPr>
          </w:p>
        </w:tc>
      </w:tr>
    </w:tbl>
    <w:p w:rsidR="00872E9D" w:rsidRPr="001D5F06" w:rsidRDefault="00872E9D" w:rsidP="00D517B6">
      <w:pPr>
        <w:pStyle w:val="Author"/>
        <w:rPr>
          <w:lang w:val="en-GB"/>
        </w:rPr>
      </w:pPr>
      <w:r w:rsidRPr="001D5F06">
        <w:rPr>
          <w:lang w:val="en-GB"/>
        </w:rPr>
        <w:t xml:space="preserve">Author: </w:t>
      </w:r>
      <w:fldSimple w:instr=" AUTHOR  \* MERGEFORMAT ">
        <w:r w:rsidR="00FC628D" w:rsidRPr="00FC628D">
          <w:rPr>
            <w:noProof/>
            <w:lang w:val="en-GB"/>
          </w:rPr>
          <w:t>James.</w:t>
        </w:r>
        <w:r w:rsidR="00FC628D">
          <w:rPr>
            <w:noProof/>
          </w:rPr>
          <w:t>Ellison</w:t>
        </w:r>
      </w:fldSimple>
    </w:p>
    <w:p w:rsidR="00872E9D" w:rsidRPr="001D5F06" w:rsidRDefault="00872E9D" w:rsidP="00D517B6">
      <w:pPr>
        <w:pStyle w:val="DocumentVersion"/>
        <w:rPr>
          <w:lang w:val="en-GB"/>
        </w:rPr>
      </w:pPr>
      <w:r w:rsidRPr="001D5F06">
        <w:rPr>
          <w:lang w:val="en-GB"/>
        </w:rPr>
        <w:t xml:space="preserve">Document version: </w:t>
      </w:r>
      <w:fldSimple w:instr=" DOCPROPERTY  DocumentVersion  \* MERGEFORMAT ">
        <w:r w:rsidR="00592F8A">
          <w:t>1.0a</w:t>
        </w:r>
      </w:fldSimple>
    </w:p>
    <w:p w:rsidR="00872E9D" w:rsidRPr="001D5F06" w:rsidRDefault="00872E9D" w:rsidP="00D517B6">
      <w:pPr>
        <w:pStyle w:val="DocumentDate"/>
        <w:rPr>
          <w:lang w:val="en-GB"/>
        </w:rPr>
      </w:pPr>
      <w:r w:rsidRPr="001D5F06">
        <w:rPr>
          <w:lang w:val="en-GB"/>
        </w:rPr>
        <w:t xml:space="preserve">Document Date: </w:t>
      </w:r>
      <w:fldSimple w:instr=" DOCPROPERTY &quot;DocumentDate&quot;  \* MERGEFORMAT ">
        <w:r w:rsidR="00FC628D" w:rsidRPr="00FC628D">
          <w:rPr>
            <w:lang w:val="en-GB"/>
          </w:rPr>
          <w:t>2012-Sep-06</w:t>
        </w:r>
      </w:fldSimple>
    </w:p>
    <w:p w:rsidR="00872E9D" w:rsidRPr="001D5F06" w:rsidRDefault="00872E9D" w:rsidP="00D517B6">
      <w:pPr>
        <w:pStyle w:val="DocumentDate"/>
        <w:rPr>
          <w:lang w:val="en-GB"/>
        </w:rPr>
        <w:sectPr w:rsidR="00872E9D" w:rsidRPr="001D5F06">
          <w:headerReference w:type="default" r:id="rId8"/>
          <w:footerReference w:type="default" r:id="rId9"/>
          <w:headerReference w:type="first" r:id="rId10"/>
          <w:footerReference w:type="first" r:id="rId11"/>
          <w:pgSz w:w="12242" w:h="15842" w:code="1"/>
          <w:pgMar w:top="1134" w:right="1134" w:bottom="2126" w:left="1701" w:header="1134" w:footer="567" w:gutter="0"/>
          <w:cols w:space="720"/>
          <w:titlePg/>
        </w:sectPr>
      </w:pPr>
    </w:p>
    <w:p w:rsidR="00872E9D" w:rsidRPr="001D5F06" w:rsidRDefault="00872E9D" w:rsidP="0022386D">
      <w:pPr>
        <w:pStyle w:val="ApprovalHeader"/>
        <w:rPr>
          <w:lang w:val="en-GB"/>
        </w:rPr>
      </w:pPr>
      <w:r w:rsidRPr="001D5F06">
        <w:rPr>
          <w:lang w:val="en-GB"/>
        </w:rPr>
        <w:lastRenderedPageBreak/>
        <w:t>Revision History</w:t>
      </w: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tblPr>
      <w:tblGrid>
        <w:gridCol w:w="1440"/>
        <w:gridCol w:w="1080"/>
        <w:gridCol w:w="4090"/>
        <w:gridCol w:w="2030"/>
      </w:tblGrid>
      <w:tr w:rsidR="00872E9D" w:rsidRPr="001D5F06">
        <w:trPr>
          <w:trHeight w:val="267"/>
        </w:trPr>
        <w:tc>
          <w:tcPr>
            <w:tcW w:w="1440" w:type="dxa"/>
            <w:shd w:val="clear" w:color="auto" w:fill="F3F3F3"/>
          </w:tcPr>
          <w:p w:rsidR="00872E9D" w:rsidRPr="001D5F06" w:rsidRDefault="00872E9D" w:rsidP="008D40AB">
            <w:pPr>
              <w:pStyle w:val="RevisionTableHeader"/>
              <w:rPr>
                <w:lang w:val="en-GB"/>
              </w:rPr>
            </w:pPr>
            <w:r w:rsidRPr="001D5F06">
              <w:rPr>
                <w:lang w:val="en-GB"/>
              </w:rPr>
              <w:t>Date</w:t>
            </w:r>
          </w:p>
        </w:tc>
        <w:tc>
          <w:tcPr>
            <w:tcW w:w="1080" w:type="dxa"/>
            <w:shd w:val="clear" w:color="auto" w:fill="F3F3F3"/>
          </w:tcPr>
          <w:p w:rsidR="00872E9D" w:rsidRPr="001D5F06" w:rsidRDefault="00872E9D" w:rsidP="008D40AB">
            <w:pPr>
              <w:pStyle w:val="RevisionTableHeader"/>
              <w:rPr>
                <w:lang w:val="en-GB"/>
              </w:rPr>
            </w:pPr>
            <w:r w:rsidRPr="001D5F06">
              <w:rPr>
                <w:lang w:val="en-GB"/>
              </w:rPr>
              <w:t>Version</w:t>
            </w:r>
          </w:p>
        </w:tc>
        <w:tc>
          <w:tcPr>
            <w:tcW w:w="4090" w:type="dxa"/>
            <w:shd w:val="clear" w:color="auto" w:fill="F3F3F3"/>
          </w:tcPr>
          <w:p w:rsidR="00872E9D" w:rsidRPr="001D5F06" w:rsidRDefault="00872E9D" w:rsidP="008D40AB">
            <w:pPr>
              <w:pStyle w:val="RevisionTableHeader"/>
              <w:rPr>
                <w:lang w:val="en-GB"/>
              </w:rPr>
            </w:pPr>
            <w:r w:rsidRPr="001D5F06">
              <w:rPr>
                <w:lang w:val="en-GB"/>
              </w:rPr>
              <w:t>Description</w:t>
            </w:r>
          </w:p>
        </w:tc>
        <w:tc>
          <w:tcPr>
            <w:tcW w:w="2030" w:type="dxa"/>
            <w:shd w:val="clear" w:color="auto" w:fill="F3F3F3"/>
          </w:tcPr>
          <w:p w:rsidR="00872E9D" w:rsidRPr="001D5F06" w:rsidRDefault="00872E9D" w:rsidP="008D40AB">
            <w:pPr>
              <w:pStyle w:val="RevisionTableHeader"/>
              <w:rPr>
                <w:lang w:val="en-GB"/>
              </w:rPr>
            </w:pPr>
            <w:r w:rsidRPr="001D5F06">
              <w:rPr>
                <w:lang w:val="en-GB"/>
              </w:rPr>
              <w:t>Author</w:t>
            </w:r>
          </w:p>
        </w:tc>
      </w:tr>
      <w:tr w:rsidR="00872E9D" w:rsidRPr="001D5F06">
        <w:trPr>
          <w:trHeight w:val="252"/>
        </w:trPr>
        <w:tc>
          <w:tcPr>
            <w:tcW w:w="1440" w:type="dxa"/>
          </w:tcPr>
          <w:p w:rsidR="00872E9D" w:rsidRPr="001D5F06" w:rsidRDefault="00FB7E83" w:rsidP="00FB7E83">
            <w:pPr>
              <w:pStyle w:val="RevisionTableText"/>
              <w:rPr>
                <w:lang w:val="en-GB"/>
              </w:rPr>
            </w:pPr>
            <w:r>
              <w:rPr>
                <w:lang w:val="en-GB"/>
              </w:rPr>
              <w:t>2012</w:t>
            </w:r>
            <w:r w:rsidR="00E8693F" w:rsidRPr="001D5F06">
              <w:rPr>
                <w:lang w:val="en-GB"/>
              </w:rPr>
              <w:t>-</w:t>
            </w:r>
            <w:r>
              <w:rPr>
                <w:lang w:val="en-GB"/>
              </w:rPr>
              <w:t>Apr</w:t>
            </w:r>
            <w:r w:rsidR="00E8693F" w:rsidRPr="001D5F06">
              <w:rPr>
                <w:lang w:val="en-GB"/>
              </w:rPr>
              <w:t>-</w:t>
            </w:r>
            <w:r>
              <w:rPr>
                <w:lang w:val="en-GB"/>
              </w:rPr>
              <w:t>24</w:t>
            </w:r>
          </w:p>
        </w:tc>
        <w:tc>
          <w:tcPr>
            <w:tcW w:w="1080" w:type="dxa"/>
          </w:tcPr>
          <w:p w:rsidR="00872E9D" w:rsidRPr="001D5F06" w:rsidRDefault="00D57614" w:rsidP="008D40AB">
            <w:pPr>
              <w:pStyle w:val="RevisionTableText"/>
              <w:rPr>
                <w:lang w:val="en-GB"/>
              </w:rPr>
            </w:pPr>
            <w:r w:rsidRPr="001D5F06">
              <w:rPr>
                <w:lang w:val="en-GB"/>
              </w:rPr>
              <w:t>0.0a</w:t>
            </w:r>
          </w:p>
        </w:tc>
        <w:tc>
          <w:tcPr>
            <w:tcW w:w="4090" w:type="dxa"/>
          </w:tcPr>
          <w:p w:rsidR="00872E9D" w:rsidRPr="001D5F06" w:rsidRDefault="00A40200" w:rsidP="008D40AB">
            <w:pPr>
              <w:pStyle w:val="RevisionTableText"/>
              <w:rPr>
                <w:lang w:val="en-GB"/>
              </w:rPr>
            </w:pPr>
            <w:r w:rsidRPr="001D5F06">
              <w:rPr>
                <w:lang w:val="en-GB"/>
              </w:rPr>
              <w:t>Initial Draft</w:t>
            </w:r>
          </w:p>
        </w:tc>
        <w:tc>
          <w:tcPr>
            <w:tcW w:w="2030" w:type="dxa"/>
          </w:tcPr>
          <w:p w:rsidR="00872E9D" w:rsidRPr="001D5F06" w:rsidRDefault="00FB7E83" w:rsidP="008D40AB">
            <w:pPr>
              <w:pStyle w:val="RevisionTableText"/>
              <w:rPr>
                <w:lang w:val="en-GB"/>
              </w:rPr>
            </w:pPr>
            <w:r>
              <w:rPr>
                <w:lang w:val="en-GB"/>
              </w:rPr>
              <w:t>James Ellison</w:t>
            </w:r>
          </w:p>
        </w:tc>
      </w:tr>
      <w:tr w:rsidR="00D10D3E" w:rsidRPr="001D5F06">
        <w:trPr>
          <w:trHeight w:val="267"/>
        </w:trPr>
        <w:tc>
          <w:tcPr>
            <w:tcW w:w="1440" w:type="dxa"/>
          </w:tcPr>
          <w:p w:rsidR="00D10D3E" w:rsidRPr="001D5F06" w:rsidRDefault="00D10D3E" w:rsidP="00D10D3E">
            <w:pPr>
              <w:pStyle w:val="RevisionTableText"/>
              <w:rPr>
                <w:lang w:val="en-GB"/>
              </w:rPr>
            </w:pPr>
            <w:r>
              <w:rPr>
                <w:lang w:val="en-GB"/>
              </w:rPr>
              <w:t>2012</w:t>
            </w:r>
            <w:r w:rsidRPr="001D5F06">
              <w:rPr>
                <w:lang w:val="en-GB"/>
              </w:rPr>
              <w:t>-</w:t>
            </w:r>
            <w:r>
              <w:rPr>
                <w:lang w:val="en-GB"/>
              </w:rPr>
              <w:t>May</w:t>
            </w:r>
            <w:r w:rsidRPr="001D5F06">
              <w:rPr>
                <w:lang w:val="en-GB"/>
              </w:rPr>
              <w:t>-</w:t>
            </w:r>
            <w:r>
              <w:rPr>
                <w:lang w:val="en-GB"/>
              </w:rPr>
              <w:t>10</w:t>
            </w:r>
          </w:p>
        </w:tc>
        <w:tc>
          <w:tcPr>
            <w:tcW w:w="1080" w:type="dxa"/>
          </w:tcPr>
          <w:p w:rsidR="00D10D3E" w:rsidRPr="001D5F06" w:rsidRDefault="00D10D3E" w:rsidP="00FC628D">
            <w:pPr>
              <w:pStyle w:val="RevisionTableText"/>
              <w:rPr>
                <w:lang w:val="en-GB"/>
              </w:rPr>
            </w:pPr>
            <w:r w:rsidRPr="001D5F06">
              <w:rPr>
                <w:lang w:val="en-GB"/>
              </w:rPr>
              <w:t>0.0</w:t>
            </w:r>
            <w:r>
              <w:rPr>
                <w:lang w:val="en-GB"/>
              </w:rPr>
              <w:t>b</w:t>
            </w:r>
          </w:p>
        </w:tc>
        <w:tc>
          <w:tcPr>
            <w:tcW w:w="4090" w:type="dxa"/>
          </w:tcPr>
          <w:p w:rsidR="00D10D3E" w:rsidRPr="001D5F06" w:rsidRDefault="00D10D3E" w:rsidP="00FC628D">
            <w:pPr>
              <w:pStyle w:val="RevisionTableText"/>
              <w:rPr>
                <w:lang w:val="en-GB"/>
              </w:rPr>
            </w:pPr>
            <w:r>
              <w:rPr>
                <w:lang w:val="en-GB"/>
              </w:rPr>
              <w:t>Update from Peer Review</w:t>
            </w:r>
          </w:p>
        </w:tc>
        <w:tc>
          <w:tcPr>
            <w:tcW w:w="2030" w:type="dxa"/>
          </w:tcPr>
          <w:p w:rsidR="00D10D3E" w:rsidRPr="001D5F06" w:rsidRDefault="00D10D3E" w:rsidP="00FC628D">
            <w:pPr>
              <w:pStyle w:val="RevisionTableText"/>
              <w:rPr>
                <w:lang w:val="en-GB"/>
              </w:rPr>
            </w:pPr>
            <w:r>
              <w:rPr>
                <w:lang w:val="en-GB"/>
              </w:rPr>
              <w:t>James Ellison</w:t>
            </w:r>
          </w:p>
        </w:tc>
      </w:tr>
      <w:tr w:rsidR="00D62822" w:rsidRPr="001D5F06">
        <w:trPr>
          <w:trHeight w:val="267"/>
        </w:trPr>
        <w:tc>
          <w:tcPr>
            <w:tcW w:w="1440" w:type="dxa"/>
          </w:tcPr>
          <w:p w:rsidR="00D62822" w:rsidRPr="001D5F06" w:rsidRDefault="00D62822" w:rsidP="00D62822">
            <w:pPr>
              <w:pStyle w:val="RevisionTableText"/>
              <w:rPr>
                <w:lang w:val="en-GB"/>
              </w:rPr>
            </w:pPr>
            <w:r>
              <w:rPr>
                <w:lang w:val="en-GB"/>
              </w:rPr>
              <w:t>2012</w:t>
            </w:r>
            <w:r w:rsidRPr="001D5F06">
              <w:rPr>
                <w:lang w:val="en-GB"/>
              </w:rPr>
              <w:t>-</w:t>
            </w:r>
            <w:r>
              <w:rPr>
                <w:lang w:val="en-GB"/>
              </w:rPr>
              <w:t>May</w:t>
            </w:r>
            <w:r w:rsidRPr="001D5F06">
              <w:rPr>
                <w:lang w:val="en-GB"/>
              </w:rPr>
              <w:t>-</w:t>
            </w:r>
            <w:r>
              <w:rPr>
                <w:lang w:val="en-GB"/>
              </w:rPr>
              <w:t>17</w:t>
            </w:r>
          </w:p>
        </w:tc>
        <w:tc>
          <w:tcPr>
            <w:tcW w:w="1080" w:type="dxa"/>
          </w:tcPr>
          <w:p w:rsidR="00D62822" w:rsidRPr="001D5F06" w:rsidRDefault="00D62822" w:rsidP="00FC628D">
            <w:pPr>
              <w:pStyle w:val="RevisionTableText"/>
              <w:rPr>
                <w:lang w:val="en-GB"/>
              </w:rPr>
            </w:pPr>
            <w:r w:rsidRPr="001D5F06">
              <w:rPr>
                <w:lang w:val="en-GB"/>
              </w:rPr>
              <w:t>0.0</w:t>
            </w:r>
            <w:r>
              <w:rPr>
                <w:lang w:val="en-GB"/>
              </w:rPr>
              <w:t>c</w:t>
            </w:r>
          </w:p>
        </w:tc>
        <w:tc>
          <w:tcPr>
            <w:tcW w:w="4090" w:type="dxa"/>
          </w:tcPr>
          <w:p w:rsidR="00D62822" w:rsidRPr="001D5F06" w:rsidRDefault="00D62822" w:rsidP="00FC628D">
            <w:pPr>
              <w:pStyle w:val="RevisionTableText"/>
              <w:rPr>
                <w:lang w:val="en-GB"/>
              </w:rPr>
            </w:pPr>
            <w:r>
              <w:rPr>
                <w:lang w:val="en-GB"/>
              </w:rPr>
              <w:t>Update from Peer Review</w:t>
            </w:r>
          </w:p>
        </w:tc>
        <w:tc>
          <w:tcPr>
            <w:tcW w:w="2030" w:type="dxa"/>
          </w:tcPr>
          <w:p w:rsidR="00D62822" w:rsidRPr="001D5F06" w:rsidRDefault="00D62822" w:rsidP="00FC628D">
            <w:pPr>
              <w:pStyle w:val="RevisionTableText"/>
              <w:rPr>
                <w:lang w:val="en-GB"/>
              </w:rPr>
            </w:pPr>
            <w:r>
              <w:rPr>
                <w:lang w:val="en-GB"/>
              </w:rPr>
              <w:t>James Ellison</w:t>
            </w:r>
          </w:p>
        </w:tc>
      </w:tr>
      <w:tr w:rsidR="00420A2E" w:rsidRPr="001D5F06">
        <w:trPr>
          <w:trHeight w:val="267"/>
        </w:trPr>
        <w:tc>
          <w:tcPr>
            <w:tcW w:w="1440" w:type="dxa"/>
          </w:tcPr>
          <w:p w:rsidR="00420A2E" w:rsidRPr="001D5F06" w:rsidRDefault="00420A2E" w:rsidP="00420A2E">
            <w:pPr>
              <w:pStyle w:val="RevisionTableText"/>
              <w:rPr>
                <w:lang w:val="en-GB"/>
              </w:rPr>
            </w:pPr>
            <w:r>
              <w:rPr>
                <w:lang w:val="en-GB"/>
              </w:rPr>
              <w:t>2012</w:t>
            </w:r>
            <w:r w:rsidRPr="001D5F06">
              <w:rPr>
                <w:lang w:val="en-GB"/>
              </w:rPr>
              <w:t>-</w:t>
            </w:r>
            <w:r>
              <w:rPr>
                <w:lang w:val="en-GB"/>
              </w:rPr>
              <w:t>May</w:t>
            </w:r>
            <w:r w:rsidRPr="001D5F06">
              <w:rPr>
                <w:lang w:val="en-GB"/>
              </w:rPr>
              <w:t>-</w:t>
            </w:r>
            <w:r>
              <w:rPr>
                <w:lang w:val="en-GB"/>
              </w:rPr>
              <w:t>21</w:t>
            </w:r>
          </w:p>
        </w:tc>
        <w:tc>
          <w:tcPr>
            <w:tcW w:w="1080" w:type="dxa"/>
          </w:tcPr>
          <w:p w:rsidR="00420A2E" w:rsidRPr="001D5F06" w:rsidRDefault="00420A2E" w:rsidP="00FC628D">
            <w:pPr>
              <w:pStyle w:val="RevisionTableText"/>
              <w:rPr>
                <w:lang w:val="en-GB"/>
              </w:rPr>
            </w:pPr>
            <w:r w:rsidRPr="001D5F06">
              <w:rPr>
                <w:lang w:val="en-GB"/>
              </w:rPr>
              <w:t>0.0</w:t>
            </w:r>
            <w:r>
              <w:rPr>
                <w:lang w:val="en-GB"/>
              </w:rPr>
              <w:t>d</w:t>
            </w:r>
          </w:p>
        </w:tc>
        <w:tc>
          <w:tcPr>
            <w:tcW w:w="4090" w:type="dxa"/>
          </w:tcPr>
          <w:p w:rsidR="00420A2E" w:rsidRPr="001D5F06" w:rsidRDefault="00420A2E" w:rsidP="00FC628D">
            <w:pPr>
              <w:pStyle w:val="RevisionTableText"/>
              <w:rPr>
                <w:lang w:val="en-GB"/>
              </w:rPr>
            </w:pPr>
            <w:r>
              <w:rPr>
                <w:lang w:val="en-GB"/>
              </w:rPr>
              <w:t>Update from Peer Review</w:t>
            </w:r>
          </w:p>
        </w:tc>
        <w:tc>
          <w:tcPr>
            <w:tcW w:w="2030" w:type="dxa"/>
          </w:tcPr>
          <w:p w:rsidR="00420A2E" w:rsidRPr="001D5F06" w:rsidRDefault="00420A2E" w:rsidP="00FC628D">
            <w:pPr>
              <w:pStyle w:val="RevisionTableText"/>
              <w:rPr>
                <w:lang w:val="en-GB"/>
              </w:rPr>
            </w:pPr>
            <w:r>
              <w:rPr>
                <w:lang w:val="en-GB"/>
              </w:rPr>
              <w:t>James Ellison</w:t>
            </w:r>
          </w:p>
        </w:tc>
      </w:tr>
      <w:tr w:rsidR="00A075C0" w:rsidRPr="001D5F06">
        <w:trPr>
          <w:trHeight w:val="267"/>
        </w:trPr>
        <w:tc>
          <w:tcPr>
            <w:tcW w:w="1440" w:type="dxa"/>
          </w:tcPr>
          <w:p w:rsidR="00A075C0" w:rsidRPr="001D5F06" w:rsidRDefault="00A075C0" w:rsidP="00FC628D">
            <w:pPr>
              <w:pStyle w:val="RevisionTableText"/>
              <w:rPr>
                <w:lang w:val="en-GB"/>
              </w:rPr>
            </w:pPr>
            <w:r>
              <w:rPr>
                <w:lang w:val="en-GB"/>
              </w:rPr>
              <w:t>2012</w:t>
            </w:r>
            <w:r w:rsidRPr="001D5F06">
              <w:rPr>
                <w:lang w:val="en-GB"/>
              </w:rPr>
              <w:t>-</w:t>
            </w:r>
            <w:r>
              <w:rPr>
                <w:lang w:val="en-GB"/>
              </w:rPr>
              <w:t>May</w:t>
            </w:r>
            <w:r w:rsidRPr="001D5F06">
              <w:rPr>
                <w:lang w:val="en-GB"/>
              </w:rPr>
              <w:t>-</w:t>
            </w:r>
            <w:r>
              <w:rPr>
                <w:lang w:val="en-GB"/>
              </w:rPr>
              <w:t>22</w:t>
            </w:r>
          </w:p>
        </w:tc>
        <w:tc>
          <w:tcPr>
            <w:tcW w:w="1080" w:type="dxa"/>
          </w:tcPr>
          <w:p w:rsidR="00A075C0" w:rsidRPr="001D5F06" w:rsidRDefault="00A075C0" w:rsidP="00FC628D">
            <w:pPr>
              <w:pStyle w:val="RevisionTableText"/>
              <w:rPr>
                <w:lang w:val="en-GB"/>
              </w:rPr>
            </w:pPr>
            <w:r w:rsidRPr="001D5F06">
              <w:rPr>
                <w:lang w:val="en-GB"/>
              </w:rPr>
              <w:t>0.0</w:t>
            </w:r>
            <w:r>
              <w:rPr>
                <w:lang w:val="en-GB"/>
              </w:rPr>
              <w:t>e</w:t>
            </w:r>
          </w:p>
        </w:tc>
        <w:tc>
          <w:tcPr>
            <w:tcW w:w="4090" w:type="dxa"/>
          </w:tcPr>
          <w:p w:rsidR="00A075C0" w:rsidRPr="001D5F06" w:rsidRDefault="00A075C0" w:rsidP="00FC628D">
            <w:pPr>
              <w:pStyle w:val="RevisionTableText"/>
              <w:rPr>
                <w:lang w:val="en-GB"/>
              </w:rPr>
            </w:pPr>
            <w:r>
              <w:rPr>
                <w:lang w:val="en-GB"/>
              </w:rPr>
              <w:t>Update from Peer Review</w:t>
            </w:r>
          </w:p>
        </w:tc>
        <w:tc>
          <w:tcPr>
            <w:tcW w:w="2030" w:type="dxa"/>
          </w:tcPr>
          <w:p w:rsidR="00A075C0" w:rsidRPr="001D5F06" w:rsidRDefault="00A075C0" w:rsidP="00FC628D">
            <w:pPr>
              <w:pStyle w:val="RevisionTableText"/>
              <w:rPr>
                <w:lang w:val="en-GB"/>
              </w:rPr>
            </w:pPr>
            <w:r>
              <w:rPr>
                <w:lang w:val="en-GB"/>
              </w:rPr>
              <w:t>James Ellison</w:t>
            </w:r>
          </w:p>
        </w:tc>
      </w:tr>
      <w:tr w:rsidR="009D66DA" w:rsidRPr="001D5F06">
        <w:trPr>
          <w:trHeight w:val="267"/>
        </w:trPr>
        <w:tc>
          <w:tcPr>
            <w:tcW w:w="1440" w:type="dxa"/>
          </w:tcPr>
          <w:p w:rsidR="009D66DA" w:rsidRPr="001D5F06" w:rsidRDefault="009D66DA" w:rsidP="00FC628D">
            <w:pPr>
              <w:pStyle w:val="RevisionTableText"/>
              <w:rPr>
                <w:lang w:val="en-GB"/>
              </w:rPr>
            </w:pPr>
            <w:r>
              <w:rPr>
                <w:lang w:val="en-GB"/>
              </w:rPr>
              <w:t>2012</w:t>
            </w:r>
            <w:r w:rsidRPr="001D5F06">
              <w:rPr>
                <w:lang w:val="en-GB"/>
              </w:rPr>
              <w:t>-</w:t>
            </w:r>
            <w:r>
              <w:rPr>
                <w:lang w:val="en-GB"/>
              </w:rPr>
              <w:t>May</w:t>
            </w:r>
            <w:r w:rsidRPr="001D5F06">
              <w:rPr>
                <w:lang w:val="en-GB"/>
              </w:rPr>
              <w:t>-</w:t>
            </w:r>
            <w:r>
              <w:rPr>
                <w:lang w:val="en-GB"/>
              </w:rPr>
              <w:t>22</w:t>
            </w:r>
          </w:p>
        </w:tc>
        <w:tc>
          <w:tcPr>
            <w:tcW w:w="1080" w:type="dxa"/>
          </w:tcPr>
          <w:p w:rsidR="009D66DA" w:rsidRPr="001D5F06" w:rsidRDefault="009D66DA" w:rsidP="00FC628D">
            <w:pPr>
              <w:pStyle w:val="RevisionTableText"/>
              <w:rPr>
                <w:lang w:val="en-GB"/>
              </w:rPr>
            </w:pPr>
            <w:r w:rsidRPr="001D5F06">
              <w:rPr>
                <w:lang w:val="en-GB"/>
              </w:rPr>
              <w:t>0.0</w:t>
            </w:r>
            <w:r>
              <w:rPr>
                <w:lang w:val="en-GB"/>
              </w:rPr>
              <w:t>f</w:t>
            </w:r>
          </w:p>
        </w:tc>
        <w:tc>
          <w:tcPr>
            <w:tcW w:w="4090" w:type="dxa"/>
          </w:tcPr>
          <w:p w:rsidR="009D66DA" w:rsidRPr="001D5F06" w:rsidRDefault="009D66DA" w:rsidP="00FC628D">
            <w:pPr>
              <w:pStyle w:val="RevisionTableText"/>
              <w:rPr>
                <w:lang w:val="en-GB"/>
              </w:rPr>
            </w:pPr>
            <w:r>
              <w:rPr>
                <w:lang w:val="en-GB"/>
              </w:rPr>
              <w:t>Update from Peer Review</w:t>
            </w:r>
          </w:p>
        </w:tc>
        <w:tc>
          <w:tcPr>
            <w:tcW w:w="2030" w:type="dxa"/>
          </w:tcPr>
          <w:p w:rsidR="009D66DA" w:rsidRPr="001D5F06" w:rsidRDefault="009D66DA" w:rsidP="00FC628D">
            <w:pPr>
              <w:pStyle w:val="RevisionTableText"/>
              <w:rPr>
                <w:lang w:val="en-GB"/>
              </w:rPr>
            </w:pPr>
            <w:r>
              <w:rPr>
                <w:lang w:val="en-GB"/>
              </w:rPr>
              <w:t>James Ellison</w:t>
            </w:r>
          </w:p>
        </w:tc>
      </w:tr>
      <w:tr w:rsidR="00460DBA" w:rsidRPr="001D5F06">
        <w:trPr>
          <w:trHeight w:val="267"/>
        </w:trPr>
        <w:tc>
          <w:tcPr>
            <w:tcW w:w="1440" w:type="dxa"/>
          </w:tcPr>
          <w:p w:rsidR="00460DBA" w:rsidRPr="001D5F06" w:rsidRDefault="00460DBA" w:rsidP="00460DBA">
            <w:pPr>
              <w:pStyle w:val="RevisionTableText"/>
              <w:rPr>
                <w:lang w:val="en-GB"/>
              </w:rPr>
            </w:pPr>
            <w:r>
              <w:rPr>
                <w:lang w:val="en-GB"/>
              </w:rPr>
              <w:t>2012</w:t>
            </w:r>
            <w:r w:rsidRPr="001D5F06">
              <w:rPr>
                <w:lang w:val="en-GB"/>
              </w:rPr>
              <w:t>-</w:t>
            </w:r>
            <w:r>
              <w:rPr>
                <w:lang w:val="en-GB"/>
              </w:rPr>
              <w:t>Jul</w:t>
            </w:r>
            <w:r w:rsidRPr="001D5F06">
              <w:rPr>
                <w:lang w:val="en-GB"/>
              </w:rPr>
              <w:t>-</w:t>
            </w:r>
            <w:r>
              <w:rPr>
                <w:lang w:val="en-GB"/>
              </w:rPr>
              <w:t>27</w:t>
            </w:r>
          </w:p>
        </w:tc>
        <w:tc>
          <w:tcPr>
            <w:tcW w:w="1080" w:type="dxa"/>
          </w:tcPr>
          <w:p w:rsidR="00460DBA" w:rsidRPr="001D5F06" w:rsidRDefault="00460DBA" w:rsidP="00FC628D">
            <w:pPr>
              <w:pStyle w:val="RevisionTableText"/>
              <w:rPr>
                <w:lang w:val="en-GB"/>
              </w:rPr>
            </w:pPr>
            <w:r w:rsidRPr="001D5F06">
              <w:rPr>
                <w:lang w:val="en-GB"/>
              </w:rPr>
              <w:t>0.0</w:t>
            </w:r>
            <w:r>
              <w:rPr>
                <w:lang w:val="en-GB"/>
              </w:rPr>
              <w:t>g</w:t>
            </w:r>
          </w:p>
        </w:tc>
        <w:tc>
          <w:tcPr>
            <w:tcW w:w="4090" w:type="dxa"/>
          </w:tcPr>
          <w:p w:rsidR="00460DBA" w:rsidRDefault="00460DBA" w:rsidP="00FC628D">
            <w:pPr>
              <w:pStyle w:val="RevisionTableText"/>
              <w:rPr>
                <w:lang w:val="en-GB"/>
              </w:rPr>
            </w:pPr>
            <w:r>
              <w:rPr>
                <w:lang w:val="en-GB"/>
              </w:rPr>
              <w:t>Added story breakdown and acceptance tests</w:t>
            </w:r>
          </w:p>
        </w:tc>
        <w:tc>
          <w:tcPr>
            <w:tcW w:w="2030" w:type="dxa"/>
          </w:tcPr>
          <w:p w:rsidR="00460DBA" w:rsidRDefault="00460DBA" w:rsidP="00FC628D">
            <w:pPr>
              <w:pStyle w:val="RevisionTableText"/>
              <w:rPr>
                <w:lang w:val="en-GB"/>
              </w:rPr>
            </w:pPr>
            <w:r>
              <w:rPr>
                <w:lang w:val="en-GB"/>
              </w:rPr>
              <w:t>Andrey Golovachev</w:t>
            </w:r>
          </w:p>
        </w:tc>
      </w:tr>
      <w:tr w:rsidR="0042065E" w:rsidRPr="001D5F06">
        <w:trPr>
          <w:trHeight w:val="267"/>
        </w:trPr>
        <w:tc>
          <w:tcPr>
            <w:tcW w:w="1440" w:type="dxa"/>
          </w:tcPr>
          <w:p w:rsidR="0042065E" w:rsidRDefault="0042065E" w:rsidP="00621574">
            <w:pPr>
              <w:pStyle w:val="RevisionTableText"/>
              <w:rPr>
                <w:lang w:val="en-GB"/>
              </w:rPr>
            </w:pPr>
            <w:r>
              <w:rPr>
                <w:lang w:val="en-GB"/>
              </w:rPr>
              <w:t>2012-Aug-</w:t>
            </w:r>
            <w:r w:rsidR="00621574">
              <w:rPr>
                <w:lang w:val="en-GB"/>
              </w:rPr>
              <w:t>30</w:t>
            </w:r>
          </w:p>
        </w:tc>
        <w:tc>
          <w:tcPr>
            <w:tcW w:w="1080" w:type="dxa"/>
          </w:tcPr>
          <w:p w:rsidR="0042065E" w:rsidRPr="001D5F06" w:rsidRDefault="0042065E" w:rsidP="00FC628D">
            <w:pPr>
              <w:pStyle w:val="RevisionTableText"/>
              <w:rPr>
                <w:lang w:val="en-GB"/>
              </w:rPr>
            </w:pPr>
            <w:r>
              <w:rPr>
                <w:lang w:val="en-GB"/>
              </w:rPr>
              <w:t>0.0h</w:t>
            </w:r>
          </w:p>
        </w:tc>
        <w:tc>
          <w:tcPr>
            <w:tcW w:w="4090" w:type="dxa"/>
          </w:tcPr>
          <w:p w:rsidR="0042065E" w:rsidRDefault="0042065E" w:rsidP="00FC628D">
            <w:pPr>
              <w:pStyle w:val="RevisionTableText"/>
              <w:rPr>
                <w:lang w:val="en-GB"/>
              </w:rPr>
            </w:pPr>
            <w:r>
              <w:rPr>
                <w:lang w:val="en-GB"/>
              </w:rPr>
              <w:t>Update from Peer Review</w:t>
            </w:r>
          </w:p>
        </w:tc>
        <w:tc>
          <w:tcPr>
            <w:tcW w:w="2030" w:type="dxa"/>
          </w:tcPr>
          <w:p w:rsidR="0042065E" w:rsidRDefault="0042065E" w:rsidP="00FC628D">
            <w:pPr>
              <w:pStyle w:val="RevisionTableText"/>
              <w:rPr>
                <w:lang w:val="en-GB"/>
              </w:rPr>
            </w:pPr>
            <w:r>
              <w:rPr>
                <w:lang w:val="en-GB"/>
              </w:rPr>
              <w:t>Rick Winstel</w:t>
            </w:r>
          </w:p>
        </w:tc>
      </w:tr>
      <w:tr w:rsidR="00FC628D" w:rsidRPr="001D5F06">
        <w:trPr>
          <w:trHeight w:val="267"/>
        </w:trPr>
        <w:tc>
          <w:tcPr>
            <w:tcW w:w="1440" w:type="dxa"/>
          </w:tcPr>
          <w:p w:rsidR="00FC628D" w:rsidRDefault="00FC628D" w:rsidP="00FC628D">
            <w:pPr>
              <w:pStyle w:val="RevisionTableText"/>
              <w:rPr>
                <w:lang w:val="en-GB"/>
              </w:rPr>
            </w:pPr>
            <w:r>
              <w:rPr>
                <w:lang w:val="en-GB"/>
              </w:rPr>
              <w:t>2012-Sep-06</w:t>
            </w:r>
          </w:p>
        </w:tc>
        <w:tc>
          <w:tcPr>
            <w:tcW w:w="1080" w:type="dxa"/>
          </w:tcPr>
          <w:p w:rsidR="00FC628D" w:rsidRDefault="00FC628D" w:rsidP="00FC628D">
            <w:pPr>
              <w:pStyle w:val="RevisionTableText"/>
              <w:rPr>
                <w:lang w:val="en-GB"/>
              </w:rPr>
            </w:pPr>
            <w:r>
              <w:rPr>
                <w:lang w:val="en-GB"/>
              </w:rPr>
              <w:t>1.0a</w:t>
            </w:r>
          </w:p>
        </w:tc>
        <w:tc>
          <w:tcPr>
            <w:tcW w:w="4090" w:type="dxa"/>
          </w:tcPr>
          <w:p w:rsidR="00FC628D" w:rsidRDefault="00FC628D" w:rsidP="00FC628D">
            <w:pPr>
              <w:pStyle w:val="RevisionTableText"/>
              <w:rPr>
                <w:lang w:val="en-GB"/>
              </w:rPr>
            </w:pPr>
            <w:r>
              <w:rPr>
                <w:lang w:val="en-GB"/>
              </w:rPr>
              <w:t>Added elaboration details for calculation of full numeric availabilityUsecase for Simulate Availability</w:t>
            </w:r>
          </w:p>
          <w:p w:rsidR="00477C0D" w:rsidRDefault="00477C0D" w:rsidP="00E47DB2">
            <w:pPr>
              <w:pStyle w:val="RevisionTableText"/>
              <w:rPr>
                <w:lang w:val="en-GB"/>
              </w:rPr>
            </w:pPr>
            <w:r>
              <w:rPr>
                <w:lang w:val="en-GB"/>
              </w:rPr>
              <w:t xml:space="preserve">Removed </w:t>
            </w:r>
            <w:r w:rsidR="00E47DB2">
              <w:rPr>
                <w:lang w:val="en-GB"/>
              </w:rPr>
              <w:t xml:space="preserve">advanced flow 2 - </w:t>
            </w:r>
            <w:r>
              <w:rPr>
                <w:lang w:val="en-GB"/>
              </w:rPr>
              <w:t>view of availability detail.</w:t>
            </w:r>
          </w:p>
          <w:p w:rsidR="006652B1" w:rsidRDefault="006652B1" w:rsidP="00E47DB2">
            <w:pPr>
              <w:pStyle w:val="RevisionTableText"/>
              <w:rPr>
                <w:lang w:val="en-GB"/>
              </w:rPr>
            </w:pPr>
            <w:r>
              <w:rPr>
                <w:lang w:val="en-GB"/>
              </w:rPr>
              <w:t>Merged exception flows 1 and 2 which were different for basic and advanced search though the contents were the same.</w:t>
            </w:r>
          </w:p>
        </w:tc>
        <w:tc>
          <w:tcPr>
            <w:tcW w:w="2030" w:type="dxa"/>
          </w:tcPr>
          <w:p w:rsidR="00FC628D" w:rsidRDefault="00FC628D" w:rsidP="00FC628D">
            <w:pPr>
              <w:pStyle w:val="RevisionTableText"/>
              <w:rPr>
                <w:lang w:val="en-GB"/>
              </w:rPr>
            </w:pPr>
            <w:r>
              <w:rPr>
                <w:lang w:val="en-GB"/>
              </w:rPr>
              <w:t>Andrey Golovachev</w:t>
            </w:r>
          </w:p>
        </w:tc>
      </w:tr>
    </w:tbl>
    <w:p w:rsidR="00872E9D" w:rsidRPr="001D5F06" w:rsidRDefault="00872E9D">
      <w:pPr>
        <w:rPr>
          <w:lang w:val="en-GB"/>
        </w:rPr>
      </w:pPr>
    </w:p>
    <w:p w:rsidR="00872E9D" w:rsidRPr="001D5F06" w:rsidRDefault="00872E9D" w:rsidP="0022386D">
      <w:pPr>
        <w:pStyle w:val="TOCHeader"/>
        <w:rPr>
          <w:lang w:val="en-GB"/>
        </w:rPr>
      </w:pPr>
      <w:r w:rsidRPr="001D5F06">
        <w:rPr>
          <w:lang w:val="en-GB"/>
        </w:rPr>
        <w:br w:type="page"/>
      </w:r>
      <w:r w:rsidRPr="001D5F06">
        <w:rPr>
          <w:lang w:val="en-GB"/>
        </w:rPr>
        <w:lastRenderedPageBreak/>
        <w:t>Contents</w:t>
      </w:r>
    </w:p>
    <w:p w:rsidR="00393692" w:rsidRDefault="00EF35CB">
      <w:pPr>
        <w:pStyle w:val="TOC1"/>
        <w:rPr>
          <w:rFonts w:asciiTheme="minorHAnsi" w:eastAsiaTheme="minorEastAsia" w:hAnsiTheme="minorHAnsi" w:cstheme="minorBidi"/>
          <w:b w:val="0"/>
          <w:noProof/>
          <w:sz w:val="22"/>
          <w:szCs w:val="22"/>
        </w:rPr>
      </w:pPr>
      <w:r w:rsidRPr="00EF35CB">
        <w:rPr>
          <w:lang w:val="en-GB"/>
        </w:rPr>
        <w:fldChar w:fldCharType="begin"/>
      </w:r>
      <w:r w:rsidR="00872E9D" w:rsidRPr="001D5F06">
        <w:rPr>
          <w:lang w:val="en-GB"/>
        </w:rPr>
        <w:instrText xml:space="preserve"> TOC \o "1-3" </w:instrText>
      </w:r>
      <w:r w:rsidRPr="00EF35CB">
        <w:rPr>
          <w:lang w:val="en-GB"/>
        </w:rPr>
        <w:fldChar w:fldCharType="separate"/>
      </w:r>
      <w:r w:rsidR="00393692" w:rsidRPr="00766F4D">
        <w:rPr>
          <w:noProof/>
          <w:lang w:val="en-GB"/>
        </w:rPr>
        <w:t>1.</w:t>
      </w:r>
      <w:r w:rsidR="00393692">
        <w:rPr>
          <w:rFonts w:asciiTheme="minorHAnsi" w:eastAsiaTheme="minorEastAsia" w:hAnsiTheme="minorHAnsi" w:cstheme="minorBidi"/>
          <w:b w:val="0"/>
          <w:noProof/>
          <w:sz w:val="22"/>
          <w:szCs w:val="22"/>
        </w:rPr>
        <w:tab/>
      </w:r>
      <w:r w:rsidR="00393692" w:rsidRPr="00766F4D">
        <w:rPr>
          <w:noProof/>
          <w:lang w:val="en-GB"/>
        </w:rPr>
        <w:t>Brief Description</w:t>
      </w:r>
      <w:r w:rsidR="00393692">
        <w:rPr>
          <w:noProof/>
        </w:rPr>
        <w:tab/>
      </w:r>
      <w:r>
        <w:rPr>
          <w:noProof/>
        </w:rPr>
        <w:fldChar w:fldCharType="begin"/>
      </w:r>
      <w:r w:rsidR="00393692">
        <w:rPr>
          <w:noProof/>
        </w:rPr>
        <w:instrText xml:space="preserve"> PAGEREF _Toc335059070 \h </w:instrText>
      </w:r>
      <w:r>
        <w:rPr>
          <w:noProof/>
        </w:rPr>
      </w:r>
      <w:r>
        <w:rPr>
          <w:noProof/>
        </w:rPr>
        <w:fldChar w:fldCharType="separate"/>
      </w:r>
      <w:r w:rsidR="00393692">
        <w:rPr>
          <w:noProof/>
        </w:rPr>
        <w:t>5</w:t>
      </w:r>
      <w:r>
        <w:rPr>
          <w:noProof/>
        </w:rPr>
        <w:fldChar w:fldCharType="end"/>
      </w:r>
    </w:p>
    <w:p w:rsidR="00393692" w:rsidRDefault="00393692">
      <w:pPr>
        <w:pStyle w:val="TOC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Background</w:t>
      </w:r>
      <w:r>
        <w:rPr>
          <w:noProof/>
        </w:rPr>
        <w:tab/>
      </w:r>
      <w:r w:rsidR="00EF35CB">
        <w:rPr>
          <w:noProof/>
        </w:rPr>
        <w:fldChar w:fldCharType="begin"/>
      </w:r>
      <w:r>
        <w:rPr>
          <w:noProof/>
        </w:rPr>
        <w:instrText xml:space="preserve"> PAGEREF _Toc335059071 \h </w:instrText>
      </w:r>
      <w:r w:rsidR="00EF35CB">
        <w:rPr>
          <w:noProof/>
        </w:rPr>
      </w:r>
      <w:r w:rsidR="00EF35CB">
        <w:rPr>
          <w:noProof/>
        </w:rPr>
        <w:fldChar w:fldCharType="separate"/>
      </w:r>
      <w:r>
        <w:rPr>
          <w:noProof/>
        </w:rPr>
        <w:t>5</w:t>
      </w:r>
      <w:r w:rsidR="00EF35CB">
        <w:rPr>
          <w:noProof/>
        </w:rPr>
        <w:fldChar w:fldCharType="end"/>
      </w:r>
    </w:p>
    <w:p w:rsidR="00393692" w:rsidRDefault="00393692">
      <w:pPr>
        <w:pStyle w:val="TOC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References</w:t>
      </w:r>
      <w:r>
        <w:rPr>
          <w:noProof/>
        </w:rPr>
        <w:tab/>
      </w:r>
      <w:r w:rsidR="00EF35CB">
        <w:rPr>
          <w:noProof/>
        </w:rPr>
        <w:fldChar w:fldCharType="begin"/>
      </w:r>
      <w:r>
        <w:rPr>
          <w:noProof/>
        </w:rPr>
        <w:instrText xml:space="preserve"> PAGEREF _Toc335059072 \h </w:instrText>
      </w:r>
      <w:r w:rsidR="00EF35CB">
        <w:rPr>
          <w:noProof/>
        </w:rPr>
      </w:r>
      <w:r w:rsidR="00EF35CB">
        <w:rPr>
          <w:noProof/>
        </w:rPr>
        <w:fldChar w:fldCharType="separate"/>
      </w:r>
      <w:r>
        <w:rPr>
          <w:noProof/>
        </w:rPr>
        <w:t>5</w:t>
      </w:r>
      <w:r w:rsidR="00EF35CB">
        <w:rPr>
          <w:noProof/>
        </w:rPr>
        <w:fldChar w:fldCharType="end"/>
      </w:r>
    </w:p>
    <w:p w:rsidR="00393692" w:rsidRDefault="00393692">
      <w:pPr>
        <w:pStyle w:val="TOC1"/>
        <w:rPr>
          <w:rFonts w:asciiTheme="minorHAnsi" w:eastAsiaTheme="minorEastAsia" w:hAnsiTheme="minorHAnsi" w:cstheme="minorBidi"/>
          <w:b w:val="0"/>
          <w:noProof/>
          <w:sz w:val="22"/>
          <w:szCs w:val="22"/>
        </w:rPr>
      </w:pPr>
      <w:r w:rsidRPr="00766F4D">
        <w:rPr>
          <w:noProof/>
          <w:lang w:val="en-GB"/>
        </w:rPr>
        <w:t>1.3</w:t>
      </w:r>
      <w:r>
        <w:rPr>
          <w:rFonts w:asciiTheme="minorHAnsi" w:eastAsiaTheme="minorEastAsia" w:hAnsiTheme="minorHAnsi" w:cstheme="minorBidi"/>
          <w:b w:val="0"/>
          <w:noProof/>
          <w:sz w:val="22"/>
          <w:szCs w:val="22"/>
        </w:rPr>
        <w:tab/>
      </w:r>
      <w:r w:rsidRPr="00766F4D">
        <w:rPr>
          <w:noProof/>
          <w:lang w:val="en-GB"/>
        </w:rPr>
        <w:t>Assumptions</w:t>
      </w:r>
      <w:r>
        <w:rPr>
          <w:noProof/>
        </w:rPr>
        <w:tab/>
      </w:r>
      <w:r w:rsidR="00EF35CB">
        <w:rPr>
          <w:noProof/>
        </w:rPr>
        <w:fldChar w:fldCharType="begin"/>
      </w:r>
      <w:r>
        <w:rPr>
          <w:noProof/>
        </w:rPr>
        <w:instrText xml:space="preserve"> PAGEREF _Toc335059073 \h </w:instrText>
      </w:r>
      <w:r w:rsidR="00EF35CB">
        <w:rPr>
          <w:noProof/>
        </w:rPr>
      </w:r>
      <w:r w:rsidR="00EF35CB">
        <w:rPr>
          <w:noProof/>
        </w:rPr>
        <w:fldChar w:fldCharType="separate"/>
      </w:r>
      <w:r>
        <w:rPr>
          <w:noProof/>
        </w:rPr>
        <w:t>6</w:t>
      </w:r>
      <w:r w:rsidR="00EF35CB">
        <w:rPr>
          <w:noProof/>
        </w:rPr>
        <w:fldChar w:fldCharType="end"/>
      </w:r>
    </w:p>
    <w:p w:rsidR="00393692" w:rsidRDefault="00393692">
      <w:pPr>
        <w:pStyle w:val="TOC1"/>
        <w:rPr>
          <w:rFonts w:asciiTheme="minorHAnsi" w:eastAsiaTheme="minorEastAsia" w:hAnsiTheme="minorHAnsi" w:cstheme="minorBidi"/>
          <w:b w:val="0"/>
          <w:noProof/>
          <w:sz w:val="22"/>
          <w:szCs w:val="22"/>
        </w:rPr>
      </w:pPr>
      <w:r w:rsidRPr="00766F4D">
        <w:rPr>
          <w:noProof/>
          <w:lang w:val="en-GB"/>
        </w:rPr>
        <w:t>2.</w:t>
      </w:r>
      <w:r>
        <w:rPr>
          <w:rFonts w:asciiTheme="minorHAnsi" w:eastAsiaTheme="minorEastAsia" w:hAnsiTheme="minorHAnsi" w:cstheme="minorBidi"/>
          <w:b w:val="0"/>
          <w:noProof/>
          <w:sz w:val="22"/>
          <w:szCs w:val="22"/>
        </w:rPr>
        <w:tab/>
      </w:r>
      <w:r w:rsidRPr="00766F4D">
        <w:rPr>
          <w:noProof/>
          <w:lang w:val="en-GB"/>
        </w:rPr>
        <w:t>Actors</w:t>
      </w:r>
      <w:r>
        <w:rPr>
          <w:noProof/>
        </w:rPr>
        <w:tab/>
      </w:r>
      <w:r w:rsidR="00EF35CB">
        <w:rPr>
          <w:noProof/>
        </w:rPr>
        <w:fldChar w:fldCharType="begin"/>
      </w:r>
      <w:r>
        <w:rPr>
          <w:noProof/>
        </w:rPr>
        <w:instrText xml:space="preserve"> PAGEREF _Toc335059074 \h </w:instrText>
      </w:r>
      <w:r w:rsidR="00EF35CB">
        <w:rPr>
          <w:noProof/>
        </w:rPr>
      </w:r>
      <w:r w:rsidR="00EF35CB">
        <w:rPr>
          <w:noProof/>
        </w:rPr>
        <w:fldChar w:fldCharType="separate"/>
      </w:r>
      <w:r>
        <w:rPr>
          <w:noProof/>
        </w:rPr>
        <w:t>6</w:t>
      </w:r>
      <w:r w:rsidR="00EF35CB">
        <w:rPr>
          <w:noProof/>
        </w:rPr>
        <w:fldChar w:fldCharType="end"/>
      </w:r>
    </w:p>
    <w:p w:rsidR="00393692" w:rsidRDefault="00393692">
      <w:pPr>
        <w:pStyle w:val="TOC1"/>
        <w:rPr>
          <w:rFonts w:asciiTheme="minorHAnsi" w:eastAsiaTheme="minorEastAsia" w:hAnsiTheme="minorHAnsi" w:cstheme="minorBidi"/>
          <w:b w:val="0"/>
          <w:noProof/>
          <w:sz w:val="22"/>
          <w:szCs w:val="22"/>
        </w:rPr>
      </w:pPr>
      <w:r w:rsidRPr="00766F4D">
        <w:rPr>
          <w:noProof/>
          <w:lang w:val="en-GB"/>
        </w:rPr>
        <w:t>3.</w:t>
      </w:r>
      <w:r>
        <w:rPr>
          <w:rFonts w:asciiTheme="minorHAnsi" w:eastAsiaTheme="minorEastAsia" w:hAnsiTheme="minorHAnsi" w:cstheme="minorBidi"/>
          <w:b w:val="0"/>
          <w:noProof/>
          <w:sz w:val="22"/>
          <w:szCs w:val="22"/>
        </w:rPr>
        <w:tab/>
      </w:r>
      <w:r w:rsidRPr="00766F4D">
        <w:rPr>
          <w:noProof/>
          <w:lang w:val="en-GB"/>
        </w:rPr>
        <w:t>General Preconditions</w:t>
      </w:r>
      <w:r>
        <w:rPr>
          <w:noProof/>
        </w:rPr>
        <w:tab/>
      </w:r>
      <w:r w:rsidR="00EF35CB">
        <w:rPr>
          <w:noProof/>
        </w:rPr>
        <w:fldChar w:fldCharType="begin"/>
      </w:r>
      <w:r>
        <w:rPr>
          <w:noProof/>
        </w:rPr>
        <w:instrText xml:space="preserve"> PAGEREF _Toc335059075 \h </w:instrText>
      </w:r>
      <w:r w:rsidR="00EF35CB">
        <w:rPr>
          <w:noProof/>
        </w:rPr>
      </w:r>
      <w:r w:rsidR="00EF35CB">
        <w:rPr>
          <w:noProof/>
        </w:rPr>
        <w:fldChar w:fldCharType="separate"/>
      </w:r>
      <w:r>
        <w:rPr>
          <w:noProof/>
        </w:rPr>
        <w:t>6</w:t>
      </w:r>
      <w:r w:rsidR="00EF35CB">
        <w:rPr>
          <w:noProof/>
        </w:rPr>
        <w:fldChar w:fldCharType="end"/>
      </w:r>
    </w:p>
    <w:p w:rsidR="00393692" w:rsidRDefault="00393692">
      <w:pPr>
        <w:pStyle w:val="TOC1"/>
        <w:rPr>
          <w:rFonts w:asciiTheme="minorHAnsi" w:eastAsiaTheme="minorEastAsia" w:hAnsiTheme="minorHAnsi" w:cstheme="minorBidi"/>
          <w:b w:val="0"/>
          <w:noProof/>
          <w:sz w:val="22"/>
          <w:szCs w:val="22"/>
        </w:rPr>
      </w:pPr>
      <w:r w:rsidRPr="00766F4D">
        <w:rPr>
          <w:noProof/>
          <w:lang w:val="en-GB"/>
        </w:rPr>
        <w:t>4.</w:t>
      </w:r>
      <w:r>
        <w:rPr>
          <w:rFonts w:asciiTheme="minorHAnsi" w:eastAsiaTheme="minorEastAsia" w:hAnsiTheme="minorHAnsi" w:cstheme="minorBidi"/>
          <w:b w:val="0"/>
          <w:noProof/>
          <w:sz w:val="22"/>
          <w:szCs w:val="22"/>
        </w:rPr>
        <w:tab/>
      </w:r>
      <w:r w:rsidRPr="00766F4D">
        <w:rPr>
          <w:noProof/>
          <w:lang w:val="en-GB"/>
        </w:rPr>
        <w:t>Basic Flow of Events</w:t>
      </w:r>
      <w:r>
        <w:rPr>
          <w:noProof/>
        </w:rPr>
        <w:tab/>
      </w:r>
      <w:r w:rsidR="00EF35CB">
        <w:rPr>
          <w:noProof/>
        </w:rPr>
        <w:fldChar w:fldCharType="begin"/>
      </w:r>
      <w:r>
        <w:rPr>
          <w:noProof/>
        </w:rPr>
        <w:instrText xml:space="preserve"> PAGEREF _Toc335059076 \h </w:instrText>
      </w:r>
      <w:r w:rsidR="00EF35CB">
        <w:rPr>
          <w:noProof/>
        </w:rPr>
      </w:r>
      <w:r w:rsidR="00EF35CB">
        <w:rPr>
          <w:noProof/>
        </w:rPr>
        <w:fldChar w:fldCharType="separate"/>
      </w:r>
      <w:r>
        <w:rPr>
          <w:noProof/>
        </w:rPr>
        <w:t>6</w:t>
      </w:r>
      <w:r w:rsidR="00EF35CB">
        <w:rPr>
          <w:noProof/>
        </w:rPr>
        <w:fldChar w:fldCharType="end"/>
      </w:r>
    </w:p>
    <w:p w:rsidR="00393692" w:rsidRDefault="00393692">
      <w:pPr>
        <w:pStyle w:val="TOC2"/>
        <w:rPr>
          <w:rFonts w:asciiTheme="minorHAnsi" w:eastAsiaTheme="minorEastAsia" w:hAnsiTheme="minorHAnsi" w:cstheme="minorBidi"/>
          <w:noProof/>
          <w:sz w:val="22"/>
          <w:szCs w:val="22"/>
        </w:rPr>
      </w:pPr>
      <w:r w:rsidRPr="00766F4D">
        <w:rPr>
          <w:bCs/>
          <w:noProof/>
        </w:rPr>
        <w:t>4.1</w:t>
      </w:r>
      <w:r>
        <w:rPr>
          <w:rFonts w:asciiTheme="minorHAnsi" w:eastAsiaTheme="minorEastAsia" w:hAnsiTheme="minorHAnsi" w:cstheme="minorBidi"/>
          <w:noProof/>
          <w:sz w:val="22"/>
          <w:szCs w:val="22"/>
        </w:rPr>
        <w:tab/>
      </w:r>
      <w:r>
        <w:rPr>
          <w:noProof/>
        </w:rPr>
        <w:t>Basic Flow 1 – Basic Simulate Availability Request</w:t>
      </w:r>
      <w:r>
        <w:rPr>
          <w:noProof/>
        </w:rPr>
        <w:tab/>
      </w:r>
      <w:r w:rsidR="00EF35CB">
        <w:rPr>
          <w:noProof/>
        </w:rPr>
        <w:fldChar w:fldCharType="begin"/>
      </w:r>
      <w:r>
        <w:rPr>
          <w:noProof/>
        </w:rPr>
        <w:instrText xml:space="preserve"> PAGEREF _Toc335059077 \h </w:instrText>
      </w:r>
      <w:r w:rsidR="00EF35CB">
        <w:rPr>
          <w:noProof/>
        </w:rPr>
      </w:r>
      <w:r w:rsidR="00EF35CB">
        <w:rPr>
          <w:noProof/>
        </w:rPr>
        <w:fldChar w:fldCharType="separate"/>
      </w:r>
      <w:r>
        <w:rPr>
          <w:noProof/>
        </w:rPr>
        <w:t>6</w:t>
      </w:r>
      <w:r w:rsidR="00EF35CB">
        <w:rPr>
          <w:noProof/>
        </w:rPr>
        <w:fldChar w:fldCharType="end"/>
      </w:r>
    </w:p>
    <w:p w:rsidR="00393692" w:rsidRDefault="00393692">
      <w:pPr>
        <w:pStyle w:val="TOC3"/>
        <w:rPr>
          <w:rFonts w:asciiTheme="minorHAnsi" w:eastAsiaTheme="minorEastAsia" w:hAnsiTheme="minorHAnsi" w:cstheme="minorBidi"/>
          <w:noProof/>
          <w:sz w:val="22"/>
          <w:szCs w:val="22"/>
        </w:rPr>
      </w:pPr>
      <w:r w:rsidRPr="00766F4D">
        <w:rPr>
          <w:noProof/>
          <w:lang w:val="en-GB"/>
        </w:rPr>
        <w:t>4.1.1</w:t>
      </w:r>
      <w:r>
        <w:rPr>
          <w:rFonts w:asciiTheme="minorHAnsi" w:eastAsiaTheme="minorEastAsia" w:hAnsiTheme="minorHAnsi" w:cstheme="minorBidi"/>
          <w:noProof/>
          <w:sz w:val="22"/>
          <w:szCs w:val="22"/>
        </w:rPr>
        <w:tab/>
      </w:r>
      <w:r w:rsidRPr="00766F4D">
        <w:rPr>
          <w:noProof/>
          <w:lang w:val="en-GB"/>
        </w:rPr>
        <w:t>Specific Preconditions</w:t>
      </w:r>
      <w:r>
        <w:rPr>
          <w:noProof/>
        </w:rPr>
        <w:tab/>
      </w:r>
      <w:r w:rsidR="00EF35CB">
        <w:rPr>
          <w:noProof/>
        </w:rPr>
        <w:fldChar w:fldCharType="begin"/>
      </w:r>
      <w:r>
        <w:rPr>
          <w:noProof/>
        </w:rPr>
        <w:instrText xml:space="preserve"> PAGEREF _Toc335059078 \h </w:instrText>
      </w:r>
      <w:r w:rsidR="00EF35CB">
        <w:rPr>
          <w:noProof/>
        </w:rPr>
      </w:r>
      <w:r w:rsidR="00EF35CB">
        <w:rPr>
          <w:noProof/>
        </w:rPr>
        <w:fldChar w:fldCharType="separate"/>
      </w:r>
      <w:r>
        <w:rPr>
          <w:noProof/>
        </w:rPr>
        <w:t>6</w:t>
      </w:r>
      <w:r w:rsidR="00EF35CB">
        <w:rPr>
          <w:noProof/>
        </w:rPr>
        <w:fldChar w:fldCharType="end"/>
      </w:r>
    </w:p>
    <w:p w:rsidR="00393692" w:rsidRDefault="00393692">
      <w:pPr>
        <w:pStyle w:val="TOC3"/>
        <w:rPr>
          <w:rFonts w:asciiTheme="minorHAnsi" w:eastAsiaTheme="minorEastAsia" w:hAnsiTheme="minorHAnsi" w:cstheme="minorBidi"/>
          <w:noProof/>
          <w:sz w:val="22"/>
          <w:szCs w:val="22"/>
        </w:rPr>
      </w:pPr>
      <w:r w:rsidRPr="00766F4D">
        <w:rPr>
          <w:noProof/>
          <w:lang w:val="en-GB"/>
        </w:rPr>
        <w:t>4.1.2</w:t>
      </w:r>
      <w:r>
        <w:rPr>
          <w:rFonts w:asciiTheme="minorHAnsi" w:eastAsiaTheme="minorEastAsia" w:hAnsiTheme="minorHAnsi" w:cstheme="minorBidi"/>
          <w:noProof/>
          <w:sz w:val="22"/>
          <w:szCs w:val="22"/>
        </w:rPr>
        <w:tab/>
      </w:r>
      <w:r w:rsidRPr="00766F4D">
        <w:rPr>
          <w:noProof/>
          <w:lang w:val="en-GB"/>
        </w:rPr>
        <w:t>Steps</w:t>
      </w:r>
      <w:r>
        <w:rPr>
          <w:noProof/>
        </w:rPr>
        <w:tab/>
      </w:r>
      <w:r w:rsidR="00EF35CB">
        <w:rPr>
          <w:noProof/>
        </w:rPr>
        <w:fldChar w:fldCharType="begin"/>
      </w:r>
      <w:r>
        <w:rPr>
          <w:noProof/>
        </w:rPr>
        <w:instrText xml:space="preserve"> PAGEREF _Toc335059079 \h </w:instrText>
      </w:r>
      <w:r w:rsidR="00EF35CB">
        <w:rPr>
          <w:noProof/>
        </w:rPr>
      </w:r>
      <w:r w:rsidR="00EF35CB">
        <w:rPr>
          <w:noProof/>
        </w:rPr>
        <w:fldChar w:fldCharType="separate"/>
      </w:r>
      <w:r>
        <w:rPr>
          <w:noProof/>
        </w:rPr>
        <w:t>6</w:t>
      </w:r>
      <w:r w:rsidR="00EF35CB">
        <w:rPr>
          <w:noProof/>
        </w:rPr>
        <w:fldChar w:fldCharType="end"/>
      </w:r>
    </w:p>
    <w:p w:rsidR="00393692" w:rsidRDefault="00393692">
      <w:pPr>
        <w:pStyle w:val="TOC3"/>
        <w:rPr>
          <w:rFonts w:asciiTheme="minorHAnsi" w:eastAsiaTheme="minorEastAsia" w:hAnsiTheme="minorHAnsi" w:cstheme="minorBidi"/>
          <w:noProof/>
          <w:sz w:val="22"/>
          <w:szCs w:val="22"/>
        </w:rPr>
      </w:pPr>
      <w:r w:rsidRPr="00766F4D">
        <w:rPr>
          <w:noProof/>
          <w:lang w:val="en-GB"/>
        </w:rPr>
        <w:t>4.1.3</w:t>
      </w:r>
      <w:r>
        <w:rPr>
          <w:rFonts w:asciiTheme="minorHAnsi" w:eastAsiaTheme="minorEastAsia" w:hAnsiTheme="minorHAnsi" w:cstheme="minorBidi"/>
          <w:noProof/>
          <w:sz w:val="22"/>
          <w:szCs w:val="22"/>
        </w:rPr>
        <w:tab/>
      </w:r>
      <w:r w:rsidRPr="00766F4D">
        <w:rPr>
          <w:noProof/>
          <w:lang w:val="en-GB"/>
        </w:rPr>
        <w:t>Specific Post Conditions</w:t>
      </w:r>
      <w:r>
        <w:rPr>
          <w:noProof/>
        </w:rPr>
        <w:tab/>
      </w:r>
      <w:r w:rsidR="00EF35CB">
        <w:rPr>
          <w:noProof/>
        </w:rPr>
        <w:fldChar w:fldCharType="begin"/>
      </w:r>
      <w:r>
        <w:rPr>
          <w:noProof/>
        </w:rPr>
        <w:instrText xml:space="preserve"> PAGEREF _Toc335059080 \h </w:instrText>
      </w:r>
      <w:r w:rsidR="00EF35CB">
        <w:rPr>
          <w:noProof/>
        </w:rPr>
      </w:r>
      <w:r w:rsidR="00EF35CB">
        <w:rPr>
          <w:noProof/>
        </w:rPr>
        <w:fldChar w:fldCharType="separate"/>
      </w:r>
      <w:r>
        <w:rPr>
          <w:noProof/>
        </w:rPr>
        <w:t>6</w:t>
      </w:r>
      <w:r w:rsidR="00EF35CB">
        <w:rPr>
          <w:noProof/>
        </w:rPr>
        <w:fldChar w:fldCharType="end"/>
      </w:r>
    </w:p>
    <w:p w:rsidR="00393692" w:rsidRDefault="00393692">
      <w:pPr>
        <w:pStyle w:val="TOC1"/>
        <w:rPr>
          <w:rFonts w:asciiTheme="minorHAnsi" w:eastAsiaTheme="minorEastAsia" w:hAnsiTheme="minorHAnsi" w:cstheme="minorBidi"/>
          <w:b w:val="0"/>
          <w:noProof/>
          <w:sz w:val="22"/>
          <w:szCs w:val="22"/>
        </w:rPr>
      </w:pPr>
      <w:r w:rsidRPr="00766F4D">
        <w:rPr>
          <w:noProof/>
          <w:lang w:val="en-GB"/>
        </w:rPr>
        <w:t>5.</w:t>
      </w:r>
      <w:r>
        <w:rPr>
          <w:rFonts w:asciiTheme="minorHAnsi" w:eastAsiaTheme="minorEastAsia" w:hAnsiTheme="minorHAnsi" w:cstheme="minorBidi"/>
          <w:b w:val="0"/>
          <w:noProof/>
          <w:sz w:val="22"/>
          <w:szCs w:val="22"/>
        </w:rPr>
        <w:tab/>
      </w:r>
      <w:r>
        <w:rPr>
          <w:noProof/>
        </w:rPr>
        <w:t>Alternate Flows</w:t>
      </w:r>
      <w:r>
        <w:rPr>
          <w:noProof/>
        </w:rPr>
        <w:tab/>
      </w:r>
      <w:r w:rsidR="00EF35CB">
        <w:rPr>
          <w:noProof/>
        </w:rPr>
        <w:fldChar w:fldCharType="begin"/>
      </w:r>
      <w:r>
        <w:rPr>
          <w:noProof/>
        </w:rPr>
        <w:instrText xml:space="preserve"> PAGEREF _Toc335059087 \h </w:instrText>
      </w:r>
      <w:r w:rsidR="00EF35CB">
        <w:rPr>
          <w:noProof/>
        </w:rPr>
      </w:r>
      <w:r w:rsidR="00EF35CB">
        <w:rPr>
          <w:noProof/>
        </w:rPr>
        <w:fldChar w:fldCharType="separate"/>
      </w:r>
      <w:r>
        <w:rPr>
          <w:noProof/>
        </w:rPr>
        <w:t>6</w:t>
      </w:r>
      <w:r w:rsidR="00EF35CB">
        <w:rPr>
          <w:noProof/>
        </w:rPr>
        <w:fldChar w:fldCharType="end"/>
      </w:r>
    </w:p>
    <w:p w:rsidR="00393692" w:rsidRDefault="00393692">
      <w:pPr>
        <w:pStyle w:val="TOC2"/>
        <w:rPr>
          <w:rFonts w:asciiTheme="minorHAnsi" w:eastAsiaTheme="minorEastAsia" w:hAnsiTheme="minorHAnsi" w:cstheme="minorBidi"/>
          <w:noProof/>
          <w:sz w:val="22"/>
          <w:szCs w:val="22"/>
        </w:rPr>
      </w:pPr>
      <w:r w:rsidRPr="00766F4D">
        <w:rPr>
          <w:bCs/>
          <w:noProof/>
        </w:rPr>
        <w:t>5.1</w:t>
      </w:r>
      <w:r>
        <w:rPr>
          <w:rFonts w:asciiTheme="minorHAnsi" w:eastAsiaTheme="minorEastAsia" w:hAnsiTheme="minorHAnsi" w:cstheme="minorBidi"/>
          <w:noProof/>
          <w:sz w:val="22"/>
          <w:szCs w:val="22"/>
        </w:rPr>
        <w:tab/>
      </w:r>
      <w:r>
        <w:rPr>
          <w:noProof/>
        </w:rPr>
        <w:t>Alternate Flow 1 – Advanced Simulate Availability Request</w:t>
      </w:r>
      <w:r>
        <w:rPr>
          <w:noProof/>
        </w:rPr>
        <w:tab/>
      </w:r>
      <w:r w:rsidR="00EF35CB">
        <w:rPr>
          <w:noProof/>
        </w:rPr>
        <w:fldChar w:fldCharType="begin"/>
      </w:r>
      <w:r>
        <w:rPr>
          <w:noProof/>
        </w:rPr>
        <w:instrText xml:space="preserve"> PAGEREF _Toc335059088 \h </w:instrText>
      </w:r>
      <w:r w:rsidR="00EF35CB">
        <w:rPr>
          <w:noProof/>
        </w:rPr>
      </w:r>
      <w:r w:rsidR="00EF35CB">
        <w:rPr>
          <w:noProof/>
        </w:rPr>
        <w:fldChar w:fldCharType="separate"/>
      </w:r>
      <w:r>
        <w:rPr>
          <w:noProof/>
        </w:rPr>
        <w:t>6</w:t>
      </w:r>
      <w:r w:rsidR="00EF35CB">
        <w:rPr>
          <w:noProof/>
        </w:rPr>
        <w:fldChar w:fldCharType="end"/>
      </w:r>
    </w:p>
    <w:p w:rsidR="00393692" w:rsidRDefault="00393692">
      <w:pPr>
        <w:pStyle w:val="TOC3"/>
        <w:rPr>
          <w:rFonts w:asciiTheme="minorHAnsi" w:eastAsiaTheme="minorEastAsia" w:hAnsiTheme="minorHAnsi" w:cstheme="minorBidi"/>
          <w:noProof/>
          <w:sz w:val="22"/>
          <w:szCs w:val="22"/>
        </w:rPr>
      </w:pPr>
      <w:r w:rsidRPr="00766F4D">
        <w:rPr>
          <w:noProof/>
          <w:lang w:val="en-GB"/>
        </w:rPr>
        <w:t>5.1.1</w:t>
      </w:r>
      <w:r>
        <w:rPr>
          <w:rFonts w:asciiTheme="minorHAnsi" w:eastAsiaTheme="minorEastAsia" w:hAnsiTheme="minorHAnsi" w:cstheme="minorBidi"/>
          <w:noProof/>
          <w:sz w:val="22"/>
          <w:szCs w:val="22"/>
        </w:rPr>
        <w:tab/>
      </w:r>
      <w:r w:rsidRPr="00766F4D">
        <w:rPr>
          <w:noProof/>
          <w:lang w:val="en-GB"/>
        </w:rPr>
        <w:t>Specific Preconditions</w:t>
      </w:r>
      <w:r>
        <w:rPr>
          <w:noProof/>
        </w:rPr>
        <w:tab/>
      </w:r>
      <w:r w:rsidR="00EF35CB">
        <w:rPr>
          <w:noProof/>
        </w:rPr>
        <w:fldChar w:fldCharType="begin"/>
      </w:r>
      <w:r>
        <w:rPr>
          <w:noProof/>
        </w:rPr>
        <w:instrText xml:space="preserve"> PAGEREF _Toc335059089 \h </w:instrText>
      </w:r>
      <w:r w:rsidR="00EF35CB">
        <w:rPr>
          <w:noProof/>
        </w:rPr>
      </w:r>
      <w:r w:rsidR="00EF35CB">
        <w:rPr>
          <w:noProof/>
        </w:rPr>
        <w:fldChar w:fldCharType="separate"/>
      </w:r>
      <w:r>
        <w:rPr>
          <w:noProof/>
        </w:rPr>
        <w:t>6</w:t>
      </w:r>
      <w:r w:rsidR="00EF35CB">
        <w:rPr>
          <w:noProof/>
        </w:rPr>
        <w:fldChar w:fldCharType="end"/>
      </w:r>
    </w:p>
    <w:p w:rsidR="00393692" w:rsidRDefault="00393692">
      <w:pPr>
        <w:pStyle w:val="TOC3"/>
        <w:rPr>
          <w:rFonts w:asciiTheme="minorHAnsi" w:eastAsiaTheme="minorEastAsia" w:hAnsiTheme="minorHAnsi" w:cstheme="minorBidi"/>
          <w:noProof/>
          <w:sz w:val="22"/>
          <w:szCs w:val="22"/>
        </w:rPr>
      </w:pPr>
      <w:r w:rsidRPr="00766F4D">
        <w:rPr>
          <w:noProof/>
          <w:lang w:val="en-GB"/>
        </w:rPr>
        <w:t>5.1.2</w:t>
      </w:r>
      <w:r>
        <w:rPr>
          <w:rFonts w:asciiTheme="minorHAnsi" w:eastAsiaTheme="minorEastAsia" w:hAnsiTheme="minorHAnsi" w:cstheme="minorBidi"/>
          <w:noProof/>
          <w:sz w:val="22"/>
          <w:szCs w:val="22"/>
        </w:rPr>
        <w:tab/>
      </w:r>
      <w:r w:rsidRPr="00766F4D">
        <w:rPr>
          <w:noProof/>
          <w:lang w:val="en-GB"/>
        </w:rPr>
        <w:t>Steps</w:t>
      </w:r>
      <w:r>
        <w:rPr>
          <w:noProof/>
        </w:rPr>
        <w:tab/>
      </w:r>
      <w:r w:rsidR="00EF35CB">
        <w:rPr>
          <w:noProof/>
        </w:rPr>
        <w:fldChar w:fldCharType="begin"/>
      </w:r>
      <w:r>
        <w:rPr>
          <w:noProof/>
        </w:rPr>
        <w:instrText xml:space="preserve"> PAGEREF _Toc335059090 \h </w:instrText>
      </w:r>
      <w:r w:rsidR="00EF35CB">
        <w:rPr>
          <w:noProof/>
        </w:rPr>
      </w:r>
      <w:r w:rsidR="00EF35CB">
        <w:rPr>
          <w:noProof/>
        </w:rPr>
        <w:fldChar w:fldCharType="separate"/>
      </w:r>
      <w:r>
        <w:rPr>
          <w:noProof/>
        </w:rPr>
        <w:t>7</w:t>
      </w:r>
      <w:r w:rsidR="00EF35CB">
        <w:rPr>
          <w:noProof/>
        </w:rPr>
        <w:fldChar w:fldCharType="end"/>
      </w:r>
    </w:p>
    <w:p w:rsidR="00393692" w:rsidRDefault="00393692">
      <w:pPr>
        <w:pStyle w:val="TOC3"/>
        <w:rPr>
          <w:rFonts w:asciiTheme="minorHAnsi" w:eastAsiaTheme="minorEastAsia" w:hAnsiTheme="minorHAnsi" w:cstheme="minorBidi"/>
          <w:noProof/>
          <w:sz w:val="22"/>
          <w:szCs w:val="22"/>
        </w:rPr>
      </w:pPr>
      <w:r w:rsidRPr="00766F4D">
        <w:rPr>
          <w:noProof/>
          <w:lang w:val="en-GB"/>
        </w:rPr>
        <w:t>5.1.3</w:t>
      </w:r>
      <w:r>
        <w:rPr>
          <w:rFonts w:asciiTheme="minorHAnsi" w:eastAsiaTheme="minorEastAsia" w:hAnsiTheme="minorHAnsi" w:cstheme="minorBidi"/>
          <w:noProof/>
          <w:sz w:val="22"/>
          <w:szCs w:val="22"/>
        </w:rPr>
        <w:tab/>
      </w:r>
      <w:r w:rsidRPr="00766F4D">
        <w:rPr>
          <w:noProof/>
          <w:lang w:val="en-GB"/>
        </w:rPr>
        <w:t>Specific Post Conditions</w:t>
      </w:r>
      <w:r>
        <w:rPr>
          <w:noProof/>
        </w:rPr>
        <w:tab/>
      </w:r>
      <w:r w:rsidR="00EF35CB">
        <w:rPr>
          <w:noProof/>
        </w:rPr>
        <w:fldChar w:fldCharType="begin"/>
      </w:r>
      <w:r>
        <w:rPr>
          <w:noProof/>
        </w:rPr>
        <w:instrText xml:space="preserve"> PAGEREF _Toc335059091 \h </w:instrText>
      </w:r>
      <w:r w:rsidR="00EF35CB">
        <w:rPr>
          <w:noProof/>
        </w:rPr>
      </w:r>
      <w:r w:rsidR="00EF35CB">
        <w:rPr>
          <w:noProof/>
        </w:rPr>
        <w:fldChar w:fldCharType="separate"/>
      </w:r>
      <w:r>
        <w:rPr>
          <w:noProof/>
        </w:rPr>
        <w:t>7</w:t>
      </w:r>
      <w:r w:rsidR="00EF35CB">
        <w:rPr>
          <w:noProof/>
        </w:rPr>
        <w:fldChar w:fldCharType="end"/>
      </w:r>
    </w:p>
    <w:p w:rsidR="00393692" w:rsidRDefault="00393692">
      <w:pPr>
        <w:pStyle w:val="TOC1"/>
        <w:rPr>
          <w:rFonts w:asciiTheme="minorHAnsi" w:eastAsiaTheme="minorEastAsia" w:hAnsiTheme="minorHAnsi" w:cstheme="minorBidi"/>
          <w:b w:val="0"/>
          <w:noProof/>
          <w:sz w:val="22"/>
          <w:szCs w:val="22"/>
        </w:rPr>
      </w:pPr>
      <w:r w:rsidRPr="00766F4D">
        <w:rPr>
          <w:noProof/>
          <w:lang w:val="en-GB"/>
        </w:rPr>
        <w:t>6.</w:t>
      </w:r>
      <w:r>
        <w:rPr>
          <w:rFonts w:asciiTheme="minorHAnsi" w:eastAsiaTheme="minorEastAsia" w:hAnsiTheme="minorHAnsi" w:cstheme="minorBidi"/>
          <w:b w:val="0"/>
          <w:noProof/>
          <w:sz w:val="22"/>
          <w:szCs w:val="22"/>
        </w:rPr>
        <w:tab/>
      </w:r>
      <w:r w:rsidRPr="00766F4D">
        <w:rPr>
          <w:noProof/>
          <w:lang w:val="en-GB"/>
        </w:rPr>
        <w:t>Exception Flows</w:t>
      </w:r>
      <w:r>
        <w:rPr>
          <w:noProof/>
        </w:rPr>
        <w:tab/>
      </w:r>
      <w:r w:rsidR="00EF35CB">
        <w:rPr>
          <w:noProof/>
        </w:rPr>
        <w:fldChar w:fldCharType="begin"/>
      </w:r>
      <w:r>
        <w:rPr>
          <w:noProof/>
        </w:rPr>
        <w:instrText xml:space="preserve"> PAGEREF _Toc335059092 \h </w:instrText>
      </w:r>
      <w:r w:rsidR="00EF35CB">
        <w:rPr>
          <w:noProof/>
        </w:rPr>
      </w:r>
      <w:r w:rsidR="00EF35CB">
        <w:rPr>
          <w:noProof/>
        </w:rPr>
        <w:fldChar w:fldCharType="separate"/>
      </w:r>
      <w:r>
        <w:rPr>
          <w:noProof/>
        </w:rPr>
        <w:t>7</w:t>
      </w:r>
      <w:r w:rsidR="00EF35CB">
        <w:rPr>
          <w:noProof/>
        </w:rPr>
        <w:fldChar w:fldCharType="end"/>
      </w:r>
    </w:p>
    <w:p w:rsidR="00393692" w:rsidRDefault="00393692">
      <w:pPr>
        <w:pStyle w:val="TOC2"/>
        <w:rPr>
          <w:rFonts w:asciiTheme="minorHAnsi" w:eastAsiaTheme="minorEastAsia" w:hAnsiTheme="minorHAnsi" w:cstheme="minorBidi"/>
          <w:noProof/>
          <w:sz w:val="22"/>
          <w:szCs w:val="22"/>
        </w:rPr>
      </w:pPr>
      <w:r w:rsidRPr="00766F4D">
        <w:rPr>
          <w:bCs/>
          <w:noProof/>
        </w:rPr>
        <w:t>6.1</w:t>
      </w:r>
      <w:r>
        <w:rPr>
          <w:rFonts w:asciiTheme="minorHAnsi" w:eastAsiaTheme="minorEastAsia" w:hAnsiTheme="minorHAnsi" w:cstheme="minorBidi"/>
          <w:noProof/>
          <w:sz w:val="22"/>
          <w:szCs w:val="22"/>
        </w:rPr>
        <w:tab/>
      </w:r>
      <w:r>
        <w:rPr>
          <w:noProof/>
        </w:rPr>
        <w:t>Exception Flow 1 – Validation Error for Basic Request</w:t>
      </w:r>
      <w:r>
        <w:rPr>
          <w:noProof/>
        </w:rPr>
        <w:tab/>
      </w:r>
      <w:r w:rsidR="00EF35CB">
        <w:rPr>
          <w:noProof/>
        </w:rPr>
        <w:fldChar w:fldCharType="begin"/>
      </w:r>
      <w:r>
        <w:rPr>
          <w:noProof/>
        </w:rPr>
        <w:instrText xml:space="preserve"> PAGEREF _Toc335059093 \h </w:instrText>
      </w:r>
      <w:r w:rsidR="00EF35CB">
        <w:rPr>
          <w:noProof/>
        </w:rPr>
      </w:r>
      <w:r w:rsidR="00EF35CB">
        <w:rPr>
          <w:noProof/>
        </w:rPr>
        <w:fldChar w:fldCharType="separate"/>
      </w:r>
      <w:r>
        <w:rPr>
          <w:noProof/>
        </w:rPr>
        <w:t>7</w:t>
      </w:r>
      <w:r w:rsidR="00EF35CB">
        <w:rPr>
          <w:noProof/>
        </w:rPr>
        <w:fldChar w:fldCharType="end"/>
      </w:r>
    </w:p>
    <w:p w:rsidR="00393692" w:rsidRDefault="00393692">
      <w:pPr>
        <w:pStyle w:val="TOC3"/>
        <w:rPr>
          <w:rFonts w:asciiTheme="minorHAnsi" w:eastAsiaTheme="minorEastAsia" w:hAnsiTheme="minorHAnsi" w:cstheme="minorBidi"/>
          <w:noProof/>
          <w:sz w:val="22"/>
          <w:szCs w:val="22"/>
        </w:rPr>
      </w:pPr>
      <w:r w:rsidRPr="00766F4D">
        <w:rPr>
          <w:noProof/>
          <w:lang w:val="en-GB"/>
        </w:rPr>
        <w:t>6.1.1</w:t>
      </w:r>
      <w:r>
        <w:rPr>
          <w:rFonts w:asciiTheme="minorHAnsi" w:eastAsiaTheme="minorEastAsia" w:hAnsiTheme="minorHAnsi" w:cstheme="minorBidi"/>
          <w:noProof/>
          <w:sz w:val="22"/>
          <w:szCs w:val="22"/>
        </w:rPr>
        <w:tab/>
      </w:r>
      <w:r w:rsidRPr="00766F4D">
        <w:rPr>
          <w:noProof/>
          <w:lang w:val="en-GB"/>
        </w:rPr>
        <w:t>Specific Preconditions</w:t>
      </w:r>
      <w:r>
        <w:rPr>
          <w:noProof/>
        </w:rPr>
        <w:tab/>
      </w:r>
      <w:r w:rsidR="00EF35CB">
        <w:rPr>
          <w:noProof/>
        </w:rPr>
        <w:fldChar w:fldCharType="begin"/>
      </w:r>
      <w:r>
        <w:rPr>
          <w:noProof/>
        </w:rPr>
        <w:instrText xml:space="preserve"> PAGEREF _Toc335059094 \h </w:instrText>
      </w:r>
      <w:r w:rsidR="00EF35CB">
        <w:rPr>
          <w:noProof/>
        </w:rPr>
      </w:r>
      <w:r w:rsidR="00EF35CB">
        <w:rPr>
          <w:noProof/>
        </w:rPr>
        <w:fldChar w:fldCharType="separate"/>
      </w:r>
      <w:r>
        <w:rPr>
          <w:noProof/>
        </w:rPr>
        <w:t>7</w:t>
      </w:r>
      <w:r w:rsidR="00EF35CB">
        <w:rPr>
          <w:noProof/>
        </w:rPr>
        <w:fldChar w:fldCharType="end"/>
      </w:r>
    </w:p>
    <w:p w:rsidR="00393692" w:rsidRDefault="00393692">
      <w:pPr>
        <w:pStyle w:val="TOC3"/>
        <w:rPr>
          <w:rFonts w:asciiTheme="minorHAnsi" w:eastAsiaTheme="minorEastAsia" w:hAnsiTheme="minorHAnsi" w:cstheme="minorBidi"/>
          <w:noProof/>
          <w:sz w:val="22"/>
          <w:szCs w:val="22"/>
        </w:rPr>
      </w:pPr>
      <w:r w:rsidRPr="00766F4D">
        <w:rPr>
          <w:noProof/>
          <w:lang w:val="en-GB"/>
        </w:rPr>
        <w:t>6.1.2</w:t>
      </w:r>
      <w:r>
        <w:rPr>
          <w:rFonts w:asciiTheme="minorHAnsi" w:eastAsiaTheme="minorEastAsia" w:hAnsiTheme="minorHAnsi" w:cstheme="minorBidi"/>
          <w:noProof/>
          <w:sz w:val="22"/>
          <w:szCs w:val="22"/>
        </w:rPr>
        <w:tab/>
      </w:r>
      <w:r w:rsidRPr="00766F4D">
        <w:rPr>
          <w:noProof/>
          <w:lang w:val="en-GB"/>
        </w:rPr>
        <w:t>Steps</w:t>
      </w:r>
      <w:r>
        <w:rPr>
          <w:noProof/>
        </w:rPr>
        <w:tab/>
      </w:r>
      <w:r w:rsidR="00EF35CB">
        <w:rPr>
          <w:noProof/>
        </w:rPr>
        <w:fldChar w:fldCharType="begin"/>
      </w:r>
      <w:r>
        <w:rPr>
          <w:noProof/>
        </w:rPr>
        <w:instrText xml:space="preserve"> PAGEREF _Toc335059095 \h </w:instrText>
      </w:r>
      <w:r w:rsidR="00EF35CB">
        <w:rPr>
          <w:noProof/>
        </w:rPr>
      </w:r>
      <w:r w:rsidR="00EF35CB">
        <w:rPr>
          <w:noProof/>
        </w:rPr>
        <w:fldChar w:fldCharType="separate"/>
      </w:r>
      <w:r>
        <w:rPr>
          <w:noProof/>
        </w:rPr>
        <w:t>7</w:t>
      </w:r>
      <w:r w:rsidR="00EF35CB">
        <w:rPr>
          <w:noProof/>
        </w:rPr>
        <w:fldChar w:fldCharType="end"/>
      </w:r>
    </w:p>
    <w:p w:rsidR="00393692" w:rsidRDefault="00393692">
      <w:pPr>
        <w:pStyle w:val="TOC3"/>
        <w:rPr>
          <w:rFonts w:asciiTheme="minorHAnsi" w:eastAsiaTheme="minorEastAsia" w:hAnsiTheme="minorHAnsi" w:cstheme="minorBidi"/>
          <w:noProof/>
          <w:sz w:val="22"/>
          <w:szCs w:val="22"/>
        </w:rPr>
      </w:pPr>
      <w:r w:rsidRPr="00766F4D">
        <w:rPr>
          <w:noProof/>
          <w:lang w:val="en-GB"/>
        </w:rPr>
        <w:t>6.1.3</w:t>
      </w:r>
      <w:r>
        <w:rPr>
          <w:rFonts w:asciiTheme="minorHAnsi" w:eastAsiaTheme="minorEastAsia" w:hAnsiTheme="minorHAnsi" w:cstheme="minorBidi"/>
          <w:noProof/>
          <w:sz w:val="22"/>
          <w:szCs w:val="22"/>
        </w:rPr>
        <w:tab/>
      </w:r>
      <w:r w:rsidRPr="00766F4D">
        <w:rPr>
          <w:noProof/>
          <w:lang w:val="en-GB"/>
        </w:rPr>
        <w:t>Specific Post Conditions</w:t>
      </w:r>
      <w:r>
        <w:rPr>
          <w:noProof/>
        </w:rPr>
        <w:tab/>
      </w:r>
      <w:r w:rsidR="00EF35CB">
        <w:rPr>
          <w:noProof/>
        </w:rPr>
        <w:fldChar w:fldCharType="begin"/>
      </w:r>
      <w:r>
        <w:rPr>
          <w:noProof/>
        </w:rPr>
        <w:instrText xml:space="preserve"> PAGEREF _Toc335059096 \h </w:instrText>
      </w:r>
      <w:r w:rsidR="00EF35CB">
        <w:rPr>
          <w:noProof/>
        </w:rPr>
      </w:r>
      <w:r w:rsidR="00EF35CB">
        <w:rPr>
          <w:noProof/>
        </w:rPr>
        <w:fldChar w:fldCharType="separate"/>
      </w:r>
      <w:r>
        <w:rPr>
          <w:noProof/>
        </w:rPr>
        <w:t>7</w:t>
      </w:r>
      <w:r w:rsidR="00EF35CB">
        <w:rPr>
          <w:noProof/>
        </w:rPr>
        <w:fldChar w:fldCharType="end"/>
      </w:r>
    </w:p>
    <w:p w:rsidR="00393692" w:rsidRDefault="00393692">
      <w:pPr>
        <w:pStyle w:val="TOC1"/>
        <w:rPr>
          <w:rFonts w:asciiTheme="minorHAnsi" w:eastAsiaTheme="minorEastAsia" w:hAnsiTheme="minorHAnsi" w:cstheme="minorBidi"/>
          <w:b w:val="0"/>
          <w:noProof/>
          <w:sz w:val="22"/>
          <w:szCs w:val="22"/>
        </w:rPr>
      </w:pPr>
      <w:r w:rsidRPr="00766F4D">
        <w:rPr>
          <w:noProof/>
          <w:lang w:val="en-GB"/>
        </w:rPr>
        <w:t>7.</w:t>
      </w:r>
      <w:r>
        <w:rPr>
          <w:rFonts w:asciiTheme="minorHAnsi" w:eastAsiaTheme="minorEastAsia" w:hAnsiTheme="minorHAnsi" w:cstheme="minorBidi"/>
          <w:b w:val="0"/>
          <w:noProof/>
          <w:sz w:val="22"/>
          <w:szCs w:val="22"/>
        </w:rPr>
        <w:tab/>
      </w:r>
      <w:r w:rsidRPr="00766F4D">
        <w:rPr>
          <w:noProof/>
          <w:lang w:val="en-GB"/>
        </w:rPr>
        <w:t>Sub Flows</w:t>
      </w:r>
      <w:r>
        <w:rPr>
          <w:noProof/>
        </w:rPr>
        <w:tab/>
      </w:r>
      <w:r w:rsidR="00EF35CB">
        <w:rPr>
          <w:noProof/>
        </w:rPr>
        <w:fldChar w:fldCharType="begin"/>
      </w:r>
      <w:r>
        <w:rPr>
          <w:noProof/>
        </w:rPr>
        <w:instrText xml:space="preserve"> PAGEREF _Toc335059097 \h </w:instrText>
      </w:r>
      <w:r w:rsidR="00EF35CB">
        <w:rPr>
          <w:noProof/>
        </w:rPr>
      </w:r>
      <w:r w:rsidR="00EF35CB">
        <w:rPr>
          <w:noProof/>
        </w:rPr>
        <w:fldChar w:fldCharType="separate"/>
      </w:r>
      <w:r>
        <w:rPr>
          <w:noProof/>
        </w:rPr>
        <w:t>7</w:t>
      </w:r>
      <w:r w:rsidR="00EF35CB">
        <w:rPr>
          <w:noProof/>
        </w:rPr>
        <w:fldChar w:fldCharType="end"/>
      </w:r>
    </w:p>
    <w:p w:rsidR="00393692" w:rsidRDefault="00393692">
      <w:pPr>
        <w:pStyle w:val="TOC1"/>
        <w:rPr>
          <w:rFonts w:asciiTheme="minorHAnsi" w:eastAsiaTheme="minorEastAsia" w:hAnsiTheme="minorHAnsi" w:cstheme="minorBidi"/>
          <w:b w:val="0"/>
          <w:noProof/>
          <w:sz w:val="22"/>
          <w:szCs w:val="22"/>
        </w:rPr>
      </w:pPr>
      <w:r w:rsidRPr="00766F4D">
        <w:rPr>
          <w:noProof/>
          <w:lang w:val="en-GB"/>
        </w:rPr>
        <w:t>8.</w:t>
      </w:r>
      <w:r>
        <w:rPr>
          <w:rFonts w:asciiTheme="minorHAnsi" w:eastAsiaTheme="minorEastAsia" w:hAnsiTheme="minorHAnsi" w:cstheme="minorBidi"/>
          <w:b w:val="0"/>
          <w:noProof/>
          <w:sz w:val="22"/>
          <w:szCs w:val="22"/>
        </w:rPr>
        <w:tab/>
      </w:r>
      <w:r w:rsidRPr="00766F4D">
        <w:rPr>
          <w:noProof/>
          <w:lang w:val="en-GB"/>
        </w:rPr>
        <w:t>General Post Conditions</w:t>
      </w:r>
      <w:r>
        <w:rPr>
          <w:noProof/>
        </w:rPr>
        <w:tab/>
      </w:r>
      <w:r w:rsidR="00EF35CB">
        <w:rPr>
          <w:noProof/>
        </w:rPr>
        <w:fldChar w:fldCharType="begin"/>
      </w:r>
      <w:r>
        <w:rPr>
          <w:noProof/>
        </w:rPr>
        <w:instrText xml:space="preserve"> PAGEREF _Toc335059098 \h </w:instrText>
      </w:r>
      <w:r w:rsidR="00EF35CB">
        <w:rPr>
          <w:noProof/>
        </w:rPr>
      </w:r>
      <w:r w:rsidR="00EF35CB">
        <w:rPr>
          <w:noProof/>
        </w:rPr>
        <w:fldChar w:fldCharType="separate"/>
      </w:r>
      <w:r>
        <w:rPr>
          <w:noProof/>
        </w:rPr>
        <w:t>8</w:t>
      </w:r>
      <w:r w:rsidR="00EF35CB">
        <w:rPr>
          <w:noProof/>
        </w:rPr>
        <w:fldChar w:fldCharType="end"/>
      </w:r>
    </w:p>
    <w:p w:rsidR="00393692" w:rsidRDefault="00393692">
      <w:pPr>
        <w:pStyle w:val="TOC1"/>
        <w:rPr>
          <w:rFonts w:asciiTheme="minorHAnsi" w:eastAsiaTheme="minorEastAsia" w:hAnsiTheme="minorHAnsi" w:cstheme="minorBidi"/>
          <w:b w:val="0"/>
          <w:noProof/>
          <w:sz w:val="22"/>
          <w:szCs w:val="22"/>
        </w:rPr>
      </w:pPr>
      <w:r w:rsidRPr="00766F4D">
        <w:rPr>
          <w:noProof/>
          <w:lang w:val="en-GB"/>
        </w:rPr>
        <w:t>9.</w:t>
      </w:r>
      <w:r>
        <w:rPr>
          <w:rFonts w:asciiTheme="minorHAnsi" w:eastAsiaTheme="minorEastAsia" w:hAnsiTheme="minorHAnsi" w:cstheme="minorBidi"/>
          <w:b w:val="0"/>
          <w:noProof/>
          <w:sz w:val="22"/>
          <w:szCs w:val="22"/>
        </w:rPr>
        <w:tab/>
      </w:r>
      <w:r w:rsidRPr="00766F4D">
        <w:rPr>
          <w:noProof/>
          <w:lang w:val="en-GB"/>
        </w:rPr>
        <w:t>Extension Points</w:t>
      </w:r>
      <w:r>
        <w:rPr>
          <w:noProof/>
        </w:rPr>
        <w:tab/>
      </w:r>
      <w:r w:rsidR="00EF35CB">
        <w:rPr>
          <w:noProof/>
        </w:rPr>
        <w:fldChar w:fldCharType="begin"/>
      </w:r>
      <w:r>
        <w:rPr>
          <w:noProof/>
        </w:rPr>
        <w:instrText xml:space="preserve"> PAGEREF _Toc335059099 \h </w:instrText>
      </w:r>
      <w:r w:rsidR="00EF35CB">
        <w:rPr>
          <w:noProof/>
        </w:rPr>
      </w:r>
      <w:r w:rsidR="00EF35CB">
        <w:rPr>
          <w:noProof/>
        </w:rPr>
        <w:fldChar w:fldCharType="separate"/>
      </w:r>
      <w:r>
        <w:rPr>
          <w:noProof/>
        </w:rPr>
        <w:t>8</w:t>
      </w:r>
      <w:r w:rsidR="00EF35CB">
        <w:rPr>
          <w:noProof/>
        </w:rPr>
        <w:fldChar w:fldCharType="end"/>
      </w:r>
    </w:p>
    <w:p w:rsidR="00393692" w:rsidRDefault="00393692">
      <w:pPr>
        <w:pStyle w:val="TOC1"/>
        <w:rPr>
          <w:rFonts w:asciiTheme="minorHAnsi" w:eastAsiaTheme="minorEastAsia" w:hAnsiTheme="minorHAnsi" w:cstheme="minorBidi"/>
          <w:b w:val="0"/>
          <w:noProof/>
          <w:sz w:val="22"/>
          <w:szCs w:val="22"/>
        </w:rPr>
      </w:pPr>
      <w:r w:rsidRPr="00766F4D">
        <w:rPr>
          <w:noProof/>
          <w:lang w:val="en-GB"/>
        </w:rPr>
        <w:t>10.</w:t>
      </w:r>
      <w:r>
        <w:rPr>
          <w:rFonts w:asciiTheme="minorHAnsi" w:eastAsiaTheme="minorEastAsia" w:hAnsiTheme="minorHAnsi" w:cstheme="minorBidi"/>
          <w:b w:val="0"/>
          <w:noProof/>
          <w:sz w:val="22"/>
          <w:szCs w:val="22"/>
        </w:rPr>
        <w:tab/>
      </w:r>
      <w:r w:rsidRPr="00766F4D">
        <w:rPr>
          <w:noProof/>
          <w:lang w:val="en-GB"/>
        </w:rPr>
        <w:t>Special Requirements</w:t>
      </w:r>
      <w:r>
        <w:rPr>
          <w:noProof/>
        </w:rPr>
        <w:tab/>
      </w:r>
      <w:r w:rsidR="00EF35CB">
        <w:rPr>
          <w:noProof/>
        </w:rPr>
        <w:fldChar w:fldCharType="begin"/>
      </w:r>
      <w:r>
        <w:rPr>
          <w:noProof/>
        </w:rPr>
        <w:instrText xml:space="preserve"> PAGEREF _Toc335059100 \h </w:instrText>
      </w:r>
      <w:r w:rsidR="00EF35CB">
        <w:rPr>
          <w:noProof/>
        </w:rPr>
      </w:r>
      <w:r w:rsidR="00EF35CB">
        <w:rPr>
          <w:noProof/>
        </w:rPr>
        <w:fldChar w:fldCharType="separate"/>
      </w:r>
      <w:r>
        <w:rPr>
          <w:noProof/>
        </w:rPr>
        <w:t>8</w:t>
      </w:r>
      <w:r w:rsidR="00EF35CB">
        <w:rPr>
          <w:noProof/>
        </w:rPr>
        <w:fldChar w:fldCharType="end"/>
      </w:r>
    </w:p>
    <w:p w:rsidR="00393692" w:rsidRDefault="00393692">
      <w:pPr>
        <w:pStyle w:val="TOC2"/>
        <w:rPr>
          <w:rFonts w:asciiTheme="minorHAnsi" w:eastAsiaTheme="minorEastAsia" w:hAnsiTheme="minorHAnsi" w:cstheme="minorBidi"/>
          <w:noProof/>
          <w:sz w:val="22"/>
          <w:szCs w:val="22"/>
        </w:rPr>
      </w:pPr>
      <w:r w:rsidRPr="00766F4D">
        <w:rPr>
          <w:bCs/>
          <w:noProof/>
        </w:rPr>
        <w:t>10.1</w:t>
      </w:r>
      <w:r>
        <w:rPr>
          <w:rFonts w:asciiTheme="minorHAnsi" w:eastAsiaTheme="minorEastAsia" w:hAnsiTheme="minorHAnsi" w:cstheme="minorBidi"/>
          <w:noProof/>
          <w:sz w:val="22"/>
          <w:szCs w:val="22"/>
        </w:rPr>
        <w:tab/>
      </w:r>
      <w:r>
        <w:rPr>
          <w:noProof/>
        </w:rPr>
        <w:t>Navigation Requirements</w:t>
      </w:r>
      <w:r>
        <w:rPr>
          <w:noProof/>
        </w:rPr>
        <w:tab/>
      </w:r>
      <w:r w:rsidR="00EF35CB">
        <w:rPr>
          <w:noProof/>
        </w:rPr>
        <w:fldChar w:fldCharType="begin"/>
      </w:r>
      <w:r>
        <w:rPr>
          <w:noProof/>
        </w:rPr>
        <w:instrText xml:space="preserve"> PAGEREF _Toc335059101 \h </w:instrText>
      </w:r>
      <w:r w:rsidR="00EF35CB">
        <w:rPr>
          <w:noProof/>
        </w:rPr>
      </w:r>
      <w:r w:rsidR="00EF35CB">
        <w:rPr>
          <w:noProof/>
        </w:rPr>
        <w:fldChar w:fldCharType="separate"/>
      </w:r>
      <w:r>
        <w:rPr>
          <w:noProof/>
        </w:rPr>
        <w:t>8</w:t>
      </w:r>
      <w:r w:rsidR="00EF35CB">
        <w:rPr>
          <w:noProof/>
        </w:rPr>
        <w:fldChar w:fldCharType="end"/>
      </w:r>
    </w:p>
    <w:p w:rsidR="00393692" w:rsidRDefault="00393692">
      <w:pPr>
        <w:pStyle w:val="TOC2"/>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Usability Requirements</w:t>
      </w:r>
      <w:r>
        <w:rPr>
          <w:noProof/>
        </w:rPr>
        <w:tab/>
      </w:r>
      <w:r w:rsidR="00EF35CB">
        <w:rPr>
          <w:noProof/>
        </w:rPr>
        <w:fldChar w:fldCharType="begin"/>
      </w:r>
      <w:r>
        <w:rPr>
          <w:noProof/>
        </w:rPr>
        <w:instrText xml:space="preserve"> PAGEREF _Toc335059102 \h </w:instrText>
      </w:r>
      <w:r w:rsidR="00EF35CB">
        <w:rPr>
          <w:noProof/>
        </w:rPr>
      </w:r>
      <w:r w:rsidR="00EF35CB">
        <w:rPr>
          <w:noProof/>
        </w:rPr>
        <w:fldChar w:fldCharType="separate"/>
      </w:r>
      <w:r>
        <w:rPr>
          <w:noProof/>
        </w:rPr>
        <w:t>8</w:t>
      </w:r>
      <w:r w:rsidR="00EF35CB">
        <w:rPr>
          <w:noProof/>
        </w:rPr>
        <w:fldChar w:fldCharType="end"/>
      </w:r>
    </w:p>
    <w:p w:rsidR="00393692" w:rsidRDefault="00393692">
      <w:pPr>
        <w:pStyle w:val="TOC1"/>
        <w:rPr>
          <w:rFonts w:asciiTheme="minorHAnsi" w:eastAsiaTheme="minorEastAsia" w:hAnsiTheme="minorHAnsi" w:cstheme="minorBidi"/>
          <w:b w:val="0"/>
          <w:noProof/>
          <w:sz w:val="22"/>
          <w:szCs w:val="22"/>
        </w:rPr>
      </w:pPr>
      <w:r w:rsidRPr="00766F4D">
        <w:rPr>
          <w:noProof/>
          <w:lang w:val="en-GB"/>
        </w:rPr>
        <w:t>11.</w:t>
      </w:r>
      <w:r>
        <w:rPr>
          <w:rFonts w:asciiTheme="minorHAnsi" w:eastAsiaTheme="minorEastAsia" w:hAnsiTheme="minorHAnsi" w:cstheme="minorBidi"/>
          <w:b w:val="0"/>
          <w:noProof/>
          <w:sz w:val="22"/>
          <w:szCs w:val="22"/>
        </w:rPr>
        <w:tab/>
      </w:r>
      <w:r w:rsidRPr="00766F4D">
        <w:rPr>
          <w:noProof/>
          <w:lang w:val="en-GB"/>
        </w:rPr>
        <w:t>Additional Information</w:t>
      </w:r>
      <w:r>
        <w:rPr>
          <w:noProof/>
        </w:rPr>
        <w:tab/>
      </w:r>
      <w:r w:rsidR="00EF35CB">
        <w:rPr>
          <w:noProof/>
        </w:rPr>
        <w:fldChar w:fldCharType="begin"/>
      </w:r>
      <w:r>
        <w:rPr>
          <w:noProof/>
        </w:rPr>
        <w:instrText xml:space="preserve"> PAGEREF _Toc335059103 \h </w:instrText>
      </w:r>
      <w:r w:rsidR="00EF35CB">
        <w:rPr>
          <w:noProof/>
        </w:rPr>
      </w:r>
      <w:r w:rsidR="00EF35CB">
        <w:rPr>
          <w:noProof/>
        </w:rPr>
        <w:fldChar w:fldCharType="separate"/>
      </w:r>
      <w:r>
        <w:rPr>
          <w:noProof/>
        </w:rPr>
        <w:t>8</w:t>
      </w:r>
      <w:r w:rsidR="00EF35CB">
        <w:rPr>
          <w:noProof/>
        </w:rPr>
        <w:fldChar w:fldCharType="end"/>
      </w:r>
    </w:p>
    <w:p w:rsidR="00393692" w:rsidRDefault="00393692">
      <w:pPr>
        <w:pStyle w:val="TOC1"/>
        <w:rPr>
          <w:rFonts w:asciiTheme="minorHAnsi" w:eastAsiaTheme="minorEastAsia" w:hAnsiTheme="minorHAnsi" w:cstheme="minorBidi"/>
          <w:b w:val="0"/>
          <w:noProof/>
          <w:sz w:val="22"/>
          <w:szCs w:val="22"/>
        </w:rPr>
      </w:pPr>
      <w:r w:rsidRPr="00766F4D">
        <w:rPr>
          <w:noProof/>
          <w:lang w:val="en-GB"/>
        </w:rPr>
        <w:t>12.</w:t>
      </w:r>
      <w:r>
        <w:rPr>
          <w:rFonts w:asciiTheme="minorHAnsi" w:eastAsiaTheme="minorEastAsia" w:hAnsiTheme="minorHAnsi" w:cstheme="minorBidi"/>
          <w:b w:val="0"/>
          <w:noProof/>
          <w:sz w:val="22"/>
          <w:szCs w:val="22"/>
        </w:rPr>
        <w:tab/>
      </w:r>
      <w:r w:rsidRPr="00766F4D">
        <w:rPr>
          <w:noProof/>
          <w:lang w:val="en-GB"/>
        </w:rPr>
        <w:t>Changes to Reviewed Use Cases</w:t>
      </w:r>
      <w:r>
        <w:rPr>
          <w:noProof/>
        </w:rPr>
        <w:tab/>
      </w:r>
      <w:r w:rsidR="00EF35CB">
        <w:rPr>
          <w:noProof/>
        </w:rPr>
        <w:fldChar w:fldCharType="begin"/>
      </w:r>
      <w:r>
        <w:rPr>
          <w:noProof/>
        </w:rPr>
        <w:instrText xml:space="preserve"> PAGEREF _Toc335059104 \h </w:instrText>
      </w:r>
      <w:r w:rsidR="00EF35CB">
        <w:rPr>
          <w:noProof/>
        </w:rPr>
      </w:r>
      <w:r w:rsidR="00EF35CB">
        <w:rPr>
          <w:noProof/>
        </w:rPr>
        <w:fldChar w:fldCharType="separate"/>
      </w:r>
      <w:r>
        <w:rPr>
          <w:noProof/>
        </w:rPr>
        <w:t>8</w:t>
      </w:r>
      <w:r w:rsidR="00EF35CB">
        <w:rPr>
          <w:noProof/>
        </w:rPr>
        <w:fldChar w:fldCharType="end"/>
      </w:r>
    </w:p>
    <w:p w:rsidR="00393692" w:rsidRDefault="00393692">
      <w:pPr>
        <w:pStyle w:val="TOC1"/>
        <w:rPr>
          <w:rFonts w:asciiTheme="minorHAnsi" w:eastAsiaTheme="minorEastAsia" w:hAnsiTheme="minorHAnsi" w:cstheme="minorBidi"/>
          <w:b w:val="0"/>
          <w:noProof/>
          <w:sz w:val="22"/>
          <w:szCs w:val="22"/>
        </w:rPr>
      </w:pPr>
      <w:r w:rsidRPr="00766F4D">
        <w:rPr>
          <w:noProof/>
          <w:lang w:val="en-GB"/>
        </w:rPr>
        <w:lastRenderedPageBreak/>
        <w:t>13.</w:t>
      </w:r>
      <w:r>
        <w:rPr>
          <w:rFonts w:asciiTheme="minorHAnsi" w:eastAsiaTheme="minorEastAsia" w:hAnsiTheme="minorHAnsi" w:cstheme="minorBidi"/>
          <w:b w:val="0"/>
          <w:noProof/>
          <w:sz w:val="22"/>
          <w:szCs w:val="22"/>
        </w:rPr>
        <w:tab/>
      </w:r>
      <w:r w:rsidRPr="00766F4D">
        <w:rPr>
          <w:noProof/>
          <w:lang w:val="en-GB"/>
        </w:rPr>
        <w:t>Future Use Case Considerations</w:t>
      </w:r>
      <w:r>
        <w:rPr>
          <w:noProof/>
        </w:rPr>
        <w:tab/>
      </w:r>
      <w:r w:rsidR="00EF35CB">
        <w:rPr>
          <w:noProof/>
        </w:rPr>
        <w:fldChar w:fldCharType="begin"/>
      </w:r>
      <w:r>
        <w:rPr>
          <w:noProof/>
        </w:rPr>
        <w:instrText xml:space="preserve"> PAGEREF _Toc335059105 \h </w:instrText>
      </w:r>
      <w:r w:rsidR="00EF35CB">
        <w:rPr>
          <w:noProof/>
        </w:rPr>
      </w:r>
      <w:r w:rsidR="00EF35CB">
        <w:rPr>
          <w:noProof/>
        </w:rPr>
        <w:fldChar w:fldCharType="separate"/>
      </w:r>
      <w:r>
        <w:rPr>
          <w:noProof/>
        </w:rPr>
        <w:t>8</w:t>
      </w:r>
      <w:r w:rsidR="00EF35CB">
        <w:rPr>
          <w:noProof/>
        </w:rPr>
        <w:fldChar w:fldCharType="end"/>
      </w:r>
    </w:p>
    <w:p w:rsidR="00393692" w:rsidRDefault="00393692">
      <w:pPr>
        <w:pStyle w:val="TOC1"/>
        <w:rPr>
          <w:rFonts w:asciiTheme="minorHAnsi" w:eastAsiaTheme="minorEastAsia" w:hAnsiTheme="minorHAnsi" w:cstheme="minorBidi"/>
          <w:b w:val="0"/>
          <w:noProof/>
          <w:sz w:val="22"/>
          <w:szCs w:val="22"/>
        </w:rPr>
      </w:pPr>
      <w:r w:rsidRPr="00766F4D">
        <w:rPr>
          <w:noProof/>
          <w:lang w:val="en-GB"/>
        </w:rPr>
        <w:t>14.</w:t>
      </w:r>
      <w:r>
        <w:rPr>
          <w:rFonts w:asciiTheme="minorHAnsi" w:eastAsiaTheme="minorEastAsia" w:hAnsiTheme="minorHAnsi" w:cstheme="minorBidi"/>
          <w:b w:val="0"/>
          <w:noProof/>
          <w:sz w:val="22"/>
          <w:szCs w:val="22"/>
        </w:rPr>
        <w:tab/>
      </w:r>
      <w:r w:rsidRPr="00766F4D">
        <w:rPr>
          <w:noProof/>
          <w:lang w:val="en-GB"/>
        </w:rPr>
        <w:t>Issues</w:t>
      </w:r>
      <w:r>
        <w:rPr>
          <w:noProof/>
        </w:rPr>
        <w:tab/>
      </w:r>
      <w:r w:rsidR="00EF35CB">
        <w:rPr>
          <w:noProof/>
        </w:rPr>
        <w:fldChar w:fldCharType="begin"/>
      </w:r>
      <w:r>
        <w:rPr>
          <w:noProof/>
        </w:rPr>
        <w:instrText xml:space="preserve"> PAGEREF _Toc335059106 \h </w:instrText>
      </w:r>
      <w:r w:rsidR="00EF35CB">
        <w:rPr>
          <w:noProof/>
        </w:rPr>
      </w:r>
      <w:r w:rsidR="00EF35CB">
        <w:rPr>
          <w:noProof/>
        </w:rPr>
        <w:fldChar w:fldCharType="separate"/>
      </w:r>
      <w:r>
        <w:rPr>
          <w:noProof/>
        </w:rPr>
        <w:t>8</w:t>
      </w:r>
      <w:r w:rsidR="00EF35CB">
        <w:rPr>
          <w:noProof/>
        </w:rPr>
        <w:fldChar w:fldCharType="end"/>
      </w:r>
    </w:p>
    <w:p w:rsidR="00393692" w:rsidRDefault="00393692">
      <w:pPr>
        <w:pStyle w:val="TOC1"/>
        <w:rPr>
          <w:rFonts w:asciiTheme="minorHAnsi" w:eastAsiaTheme="minorEastAsia" w:hAnsiTheme="minorHAnsi" w:cstheme="minorBidi"/>
          <w:b w:val="0"/>
          <w:noProof/>
          <w:sz w:val="22"/>
          <w:szCs w:val="22"/>
        </w:rPr>
      </w:pPr>
      <w:r w:rsidRPr="00766F4D">
        <w:rPr>
          <w:noProof/>
          <w:lang w:val="en-GB"/>
        </w:rPr>
        <w:t>15.</w:t>
      </w:r>
      <w:r>
        <w:rPr>
          <w:rFonts w:asciiTheme="minorHAnsi" w:eastAsiaTheme="minorEastAsia" w:hAnsiTheme="minorHAnsi" w:cstheme="minorBidi"/>
          <w:b w:val="0"/>
          <w:noProof/>
          <w:sz w:val="22"/>
          <w:szCs w:val="22"/>
        </w:rPr>
        <w:tab/>
      </w:r>
      <w:r w:rsidRPr="00766F4D">
        <w:rPr>
          <w:noProof/>
          <w:lang w:val="en-GB"/>
        </w:rPr>
        <w:t>Use Case Elaboration &amp; Story Breakdown</w:t>
      </w:r>
      <w:r>
        <w:rPr>
          <w:noProof/>
        </w:rPr>
        <w:tab/>
      </w:r>
      <w:r w:rsidR="00EF35CB">
        <w:rPr>
          <w:noProof/>
        </w:rPr>
        <w:fldChar w:fldCharType="begin"/>
      </w:r>
      <w:r>
        <w:rPr>
          <w:noProof/>
        </w:rPr>
        <w:instrText xml:space="preserve"> PAGEREF _Toc335059107 \h </w:instrText>
      </w:r>
      <w:r w:rsidR="00EF35CB">
        <w:rPr>
          <w:noProof/>
        </w:rPr>
      </w:r>
      <w:r w:rsidR="00EF35CB">
        <w:rPr>
          <w:noProof/>
        </w:rPr>
        <w:fldChar w:fldCharType="separate"/>
      </w:r>
      <w:r>
        <w:rPr>
          <w:noProof/>
        </w:rPr>
        <w:t>8</w:t>
      </w:r>
      <w:r w:rsidR="00EF35CB">
        <w:rPr>
          <w:noProof/>
        </w:rPr>
        <w:fldChar w:fldCharType="end"/>
      </w:r>
    </w:p>
    <w:p w:rsidR="00393692" w:rsidRDefault="00393692">
      <w:pPr>
        <w:pStyle w:val="TOC3"/>
        <w:rPr>
          <w:rFonts w:asciiTheme="minorHAnsi" w:eastAsiaTheme="minorEastAsia" w:hAnsiTheme="minorHAnsi" w:cstheme="minorBidi"/>
          <w:noProof/>
          <w:sz w:val="22"/>
          <w:szCs w:val="22"/>
        </w:rPr>
      </w:pPr>
      <w:r w:rsidRPr="00766F4D">
        <w:rPr>
          <w:noProof/>
          <w:lang w:val="en-GB"/>
        </w:rPr>
        <w:t>15.1</w:t>
      </w:r>
      <w:r>
        <w:rPr>
          <w:rFonts w:asciiTheme="minorHAnsi" w:eastAsiaTheme="minorEastAsia" w:hAnsiTheme="minorHAnsi" w:cstheme="minorBidi"/>
          <w:noProof/>
          <w:sz w:val="22"/>
          <w:szCs w:val="22"/>
        </w:rPr>
        <w:tab/>
      </w:r>
      <w:r w:rsidRPr="00766F4D">
        <w:rPr>
          <w:noProof/>
          <w:lang w:val="en-GB"/>
        </w:rPr>
        <w:t>Basic Availability Simulation GUI – INV.11</w:t>
      </w:r>
      <w:r>
        <w:rPr>
          <w:noProof/>
        </w:rPr>
        <w:tab/>
      </w:r>
      <w:r w:rsidR="00EF35CB">
        <w:rPr>
          <w:noProof/>
        </w:rPr>
        <w:fldChar w:fldCharType="begin"/>
      </w:r>
      <w:r>
        <w:rPr>
          <w:noProof/>
        </w:rPr>
        <w:instrText xml:space="preserve"> PAGEREF _Toc335059108 \h </w:instrText>
      </w:r>
      <w:r w:rsidR="00EF35CB">
        <w:rPr>
          <w:noProof/>
        </w:rPr>
      </w:r>
      <w:r w:rsidR="00EF35CB">
        <w:rPr>
          <w:noProof/>
        </w:rPr>
        <w:fldChar w:fldCharType="separate"/>
      </w:r>
      <w:r>
        <w:rPr>
          <w:noProof/>
        </w:rPr>
        <w:t>8</w:t>
      </w:r>
      <w:r w:rsidR="00EF35CB">
        <w:rPr>
          <w:noProof/>
        </w:rPr>
        <w:fldChar w:fldCharType="end"/>
      </w:r>
    </w:p>
    <w:p w:rsidR="00393692" w:rsidRDefault="00393692">
      <w:pPr>
        <w:pStyle w:val="TOC3"/>
        <w:rPr>
          <w:rFonts w:asciiTheme="minorHAnsi" w:eastAsiaTheme="minorEastAsia" w:hAnsiTheme="minorHAnsi" w:cstheme="minorBidi"/>
          <w:noProof/>
          <w:sz w:val="22"/>
          <w:szCs w:val="22"/>
        </w:rPr>
      </w:pPr>
      <w:r w:rsidRPr="00766F4D">
        <w:rPr>
          <w:noProof/>
          <w:lang w:val="en-GB"/>
        </w:rPr>
        <w:t>15.2</w:t>
      </w:r>
      <w:r>
        <w:rPr>
          <w:rFonts w:asciiTheme="minorHAnsi" w:eastAsiaTheme="minorEastAsia" w:hAnsiTheme="minorHAnsi" w:cstheme="minorBidi"/>
          <w:noProof/>
          <w:sz w:val="22"/>
          <w:szCs w:val="22"/>
        </w:rPr>
        <w:tab/>
      </w:r>
      <w:r w:rsidRPr="00766F4D">
        <w:rPr>
          <w:noProof/>
          <w:lang w:val="en-GB"/>
        </w:rPr>
        <w:t>Full Availability Simulation GUI – AVAIL.25a</w:t>
      </w:r>
      <w:r>
        <w:rPr>
          <w:noProof/>
        </w:rPr>
        <w:tab/>
      </w:r>
      <w:r w:rsidR="00EF35CB">
        <w:rPr>
          <w:noProof/>
        </w:rPr>
        <w:fldChar w:fldCharType="begin"/>
      </w:r>
      <w:r>
        <w:rPr>
          <w:noProof/>
        </w:rPr>
        <w:instrText xml:space="preserve"> PAGEREF _Toc335059109 \h </w:instrText>
      </w:r>
      <w:r w:rsidR="00EF35CB">
        <w:rPr>
          <w:noProof/>
        </w:rPr>
      </w:r>
      <w:r w:rsidR="00EF35CB">
        <w:rPr>
          <w:noProof/>
        </w:rPr>
        <w:fldChar w:fldCharType="separate"/>
      </w:r>
      <w:r>
        <w:rPr>
          <w:noProof/>
        </w:rPr>
        <w:t>9</w:t>
      </w:r>
      <w:r w:rsidR="00EF35CB">
        <w:rPr>
          <w:noProof/>
        </w:rPr>
        <w:fldChar w:fldCharType="end"/>
      </w:r>
    </w:p>
    <w:p w:rsidR="00393692" w:rsidRDefault="00393692">
      <w:pPr>
        <w:pStyle w:val="TOC3"/>
        <w:rPr>
          <w:rFonts w:asciiTheme="minorHAnsi" w:eastAsiaTheme="minorEastAsia" w:hAnsiTheme="minorHAnsi" w:cstheme="minorBidi"/>
          <w:noProof/>
          <w:sz w:val="22"/>
          <w:szCs w:val="22"/>
        </w:rPr>
      </w:pPr>
      <w:r w:rsidRPr="00766F4D">
        <w:rPr>
          <w:noProof/>
          <w:lang w:val="en-GB"/>
        </w:rPr>
        <w:t>15.3</w:t>
      </w:r>
      <w:r>
        <w:rPr>
          <w:rFonts w:asciiTheme="minorHAnsi" w:eastAsiaTheme="minorEastAsia" w:hAnsiTheme="minorHAnsi" w:cstheme="minorBidi"/>
          <w:noProof/>
          <w:sz w:val="22"/>
          <w:szCs w:val="22"/>
        </w:rPr>
        <w:tab/>
      </w:r>
      <w:r w:rsidRPr="00766F4D">
        <w:rPr>
          <w:noProof/>
          <w:lang w:val="en-GB"/>
        </w:rPr>
        <w:t>Full Availability Simulation GUI – AVAIL.25b</w:t>
      </w:r>
      <w:r>
        <w:rPr>
          <w:noProof/>
        </w:rPr>
        <w:tab/>
      </w:r>
      <w:r w:rsidR="00EF35CB">
        <w:rPr>
          <w:noProof/>
        </w:rPr>
        <w:fldChar w:fldCharType="begin"/>
      </w:r>
      <w:r>
        <w:rPr>
          <w:noProof/>
        </w:rPr>
        <w:instrText xml:space="preserve"> PAGEREF _Toc335059110 \h </w:instrText>
      </w:r>
      <w:r w:rsidR="00EF35CB">
        <w:rPr>
          <w:noProof/>
        </w:rPr>
      </w:r>
      <w:r w:rsidR="00EF35CB">
        <w:rPr>
          <w:noProof/>
        </w:rPr>
        <w:fldChar w:fldCharType="separate"/>
      </w:r>
      <w:r>
        <w:rPr>
          <w:noProof/>
        </w:rPr>
        <w:t>9</w:t>
      </w:r>
      <w:r w:rsidR="00EF35CB">
        <w:rPr>
          <w:noProof/>
        </w:rPr>
        <w:fldChar w:fldCharType="end"/>
      </w:r>
    </w:p>
    <w:p w:rsidR="00872E9D" w:rsidRPr="001D5F06" w:rsidRDefault="00EF35CB">
      <w:pPr>
        <w:rPr>
          <w:lang w:val="en-GB"/>
        </w:rPr>
      </w:pPr>
      <w:r w:rsidRPr="001D5F06">
        <w:rPr>
          <w:lang w:val="en-GB"/>
        </w:rPr>
        <w:fldChar w:fldCharType="end"/>
      </w:r>
    </w:p>
    <w:p w:rsidR="00872E9D" w:rsidRPr="001D5F06" w:rsidRDefault="00872E9D">
      <w:pPr>
        <w:rPr>
          <w:lang w:val="en-GB"/>
        </w:rPr>
        <w:sectPr w:rsidR="00872E9D" w:rsidRPr="001D5F06">
          <w:footerReference w:type="default" r:id="rId12"/>
          <w:headerReference w:type="first" r:id="rId13"/>
          <w:footerReference w:type="first" r:id="rId14"/>
          <w:pgSz w:w="12242" w:h="15842" w:code="1"/>
          <w:pgMar w:top="1134" w:right="1134" w:bottom="2126" w:left="1701" w:header="1134" w:footer="567" w:gutter="0"/>
          <w:cols w:space="720"/>
        </w:sectPr>
      </w:pPr>
    </w:p>
    <w:p w:rsidR="007907AE" w:rsidRPr="001D5F06" w:rsidRDefault="00EF35CB" w:rsidP="005A2E03">
      <w:pPr>
        <w:pStyle w:val="SITASECTITLE"/>
        <w:rPr>
          <w:lang w:val="en-GB"/>
        </w:rPr>
      </w:pPr>
      <w:fldSimple w:instr="title  \* Mergeformat ">
        <w:r w:rsidR="00FC628D" w:rsidRPr="00FC628D">
          <w:rPr>
            <w:lang w:val="en-GB"/>
          </w:rPr>
          <w:t>Usecase for Simulate Availability</w:t>
        </w:r>
      </w:fldSimple>
    </w:p>
    <w:p w:rsidR="00A40200" w:rsidRPr="001D5F06" w:rsidRDefault="00A40200" w:rsidP="00273AF0">
      <w:pPr>
        <w:pStyle w:val="Heading1"/>
        <w:rPr>
          <w:lang w:val="en-GB"/>
        </w:rPr>
      </w:pPr>
      <w:bookmarkStart w:id="0" w:name="_Toc178570429"/>
      <w:bookmarkStart w:id="1" w:name="_Toc423410238"/>
      <w:bookmarkStart w:id="2" w:name="_Toc425054504"/>
      <w:bookmarkStart w:id="3" w:name="_Toc18988767"/>
      <w:bookmarkStart w:id="4" w:name="_Toc35985148"/>
      <w:bookmarkStart w:id="5" w:name="_Toc197400749"/>
      <w:bookmarkStart w:id="6" w:name="_Toc335059070"/>
      <w:bookmarkStart w:id="7" w:name="_Toc423410239"/>
      <w:bookmarkStart w:id="8" w:name="_Toc425054505"/>
      <w:r w:rsidRPr="001D5F06">
        <w:rPr>
          <w:lang w:val="en-GB"/>
        </w:rPr>
        <w:t>Brief Description</w:t>
      </w:r>
      <w:bookmarkEnd w:id="0"/>
      <w:bookmarkEnd w:id="1"/>
      <w:bookmarkEnd w:id="2"/>
      <w:bookmarkEnd w:id="3"/>
      <w:bookmarkEnd w:id="4"/>
      <w:bookmarkEnd w:id="5"/>
      <w:bookmarkEnd w:id="6"/>
    </w:p>
    <w:p w:rsidR="0048456E" w:rsidRPr="009B1149" w:rsidRDefault="0048456E" w:rsidP="0048456E">
      <w:pPr>
        <w:pStyle w:val="BodyText"/>
        <w:rPr>
          <w:rFonts w:cs="Arial"/>
          <w:szCs w:val="20"/>
        </w:rPr>
      </w:pPr>
      <w:bookmarkStart w:id="9" w:name="_Toc197400750"/>
      <w:bookmarkStart w:id="10" w:name="_Toc197256663"/>
      <w:r w:rsidRPr="009B1149">
        <w:rPr>
          <w:rFonts w:cs="Arial"/>
          <w:szCs w:val="20"/>
        </w:rPr>
        <w:t xml:space="preserve">This use case defines the </w:t>
      </w:r>
      <w:r w:rsidR="003209A1">
        <w:rPr>
          <w:lang w:val="en-GB"/>
        </w:rPr>
        <w:t xml:space="preserve">Horizon Inventory </w:t>
      </w:r>
      <w:r w:rsidR="00F95904">
        <w:rPr>
          <w:lang w:val="en-GB"/>
        </w:rPr>
        <w:t>Availability and Schedules (HI</w:t>
      </w:r>
      <w:r w:rsidR="00880BF3">
        <w:rPr>
          <w:lang w:val="en-GB"/>
        </w:rPr>
        <w:t>AS</w:t>
      </w:r>
      <w:r w:rsidR="002A4BE6">
        <w:rPr>
          <w:lang w:val="en-GB"/>
        </w:rPr>
        <w:t>) Simulate</w:t>
      </w:r>
      <w:r w:rsidR="003209A1">
        <w:rPr>
          <w:lang w:val="en-GB"/>
        </w:rPr>
        <w:t xml:space="preserve"> </w:t>
      </w:r>
      <w:r w:rsidR="002A4BE6">
        <w:rPr>
          <w:lang w:val="en-GB"/>
        </w:rPr>
        <w:t>Availability</w:t>
      </w:r>
      <w:r w:rsidR="002A4BE6" w:rsidRPr="009B1149">
        <w:rPr>
          <w:rFonts w:cs="Arial"/>
          <w:szCs w:val="20"/>
        </w:rPr>
        <w:t xml:space="preserve"> </w:t>
      </w:r>
      <w:r w:rsidRPr="009B1149">
        <w:rPr>
          <w:rFonts w:cs="Arial"/>
          <w:szCs w:val="20"/>
        </w:rPr>
        <w:t>functionality</w:t>
      </w:r>
      <w:r w:rsidR="00AD0229">
        <w:rPr>
          <w:rFonts w:cs="Arial"/>
          <w:szCs w:val="20"/>
        </w:rPr>
        <w:t xml:space="preserve">. </w:t>
      </w:r>
      <w:r w:rsidR="00864EFC">
        <w:rPr>
          <w:rFonts w:cs="Arial"/>
          <w:szCs w:val="20"/>
        </w:rPr>
        <w:t xml:space="preserve">This </w:t>
      </w:r>
      <w:r w:rsidR="00177564">
        <w:rPr>
          <w:rFonts w:cs="Arial"/>
          <w:szCs w:val="20"/>
        </w:rPr>
        <w:t xml:space="preserve">function </w:t>
      </w:r>
      <w:r w:rsidR="00266114">
        <w:rPr>
          <w:rFonts w:cs="Arial"/>
          <w:szCs w:val="20"/>
        </w:rPr>
        <w:t>allows the</w:t>
      </w:r>
      <w:r w:rsidR="00864EFC">
        <w:rPr>
          <w:rFonts w:cs="Arial"/>
          <w:szCs w:val="20"/>
        </w:rPr>
        <w:t xml:space="preserve"> user to</w:t>
      </w:r>
      <w:r w:rsidRPr="009B1149">
        <w:rPr>
          <w:rFonts w:cs="Arial"/>
          <w:szCs w:val="20"/>
        </w:rPr>
        <w:t xml:space="preserve"> </w:t>
      </w:r>
      <w:ins w:id="11" w:author="Andrey Golovachev" w:date="2012-09-05T13:25:00Z">
        <w:r w:rsidR="00E408C4">
          <w:rPr>
            <w:rFonts w:cs="Arial"/>
            <w:szCs w:val="20"/>
          </w:rPr>
          <w:t>see current availability levels</w:t>
        </w:r>
      </w:ins>
      <w:ins w:id="12" w:author="Andrey Golovachev" w:date="2012-09-05T13:26:00Z">
        <w:r w:rsidR="00E408C4">
          <w:rPr>
            <w:rFonts w:cs="Arial"/>
            <w:szCs w:val="20"/>
          </w:rPr>
          <w:t xml:space="preserve">, </w:t>
        </w:r>
      </w:ins>
      <w:r w:rsidR="00830DAF">
        <w:rPr>
          <w:rFonts w:cs="Arial"/>
          <w:szCs w:val="20"/>
        </w:rPr>
        <w:t xml:space="preserve">test the impact of new </w:t>
      </w:r>
      <w:ins w:id="13" w:author="Andrey Golovachev" w:date="2012-09-05T13:26:00Z">
        <w:r w:rsidR="00E408C4">
          <w:rPr>
            <w:rFonts w:cs="Arial"/>
            <w:szCs w:val="20"/>
          </w:rPr>
          <w:t xml:space="preserve">business rules </w:t>
        </w:r>
      </w:ins>
      <w:r w:rsidR="00830DAF">
        <w:rPr>
          <w:rFonts w:cs="Arial"/>
          <w:szCs w:val="20"/>
        </w:rPr>
        <w:t>on availability</w:t>
      </w:r>
      <w:ins w:id="14" w:author="Andrey Golovachev" w:date="2012-09-05T13:26:00Z">
        <w:r w:rsidR="00E408C4">
          <w:rPr>
            <w:rFonts w:cs="Arial"/>
            <w:szCs w:val="20"/>
          </w:rPr>
          <w:t xml:space="preserve"> and to test any Point-of-Sale-based restrictions</w:t>
        </w:r>
      </w:ins>
      <w:ins w:id="15" w:author="Andrey Golovachev" w:date="2012-09-05T13:27:00Z">
        <w:r w:rsidR="002770EB">
          <w:rPr>
            <w:rFonts w:cs="Arial"/>
            <w:szCs w:val="20"/>
          </w:rPr>
          <w:t xml:space="preserve"> set via Booking Limt buckets</w:t>
        </w:r>
      </w:ins>
      <w:r w:rsidR="00830DAF">
        <w:rPr>
          <w:rFonts w:cs="Arial"/>
          <w:szCs w:val="20"/>
        </w:rPr>
        <w:t>.</w:t>
      </w:r>
    </w:p>
    <w:p w:rsidR="00A40200" w:rsidRDefault="00A40200" w:rsidP="00544B8B">
      <w:pPr>
        <w:pStyle w:val="Heading2"/>
      </w:pPr>
      <w:bookmarkStart w:id="16" w:name="_Toc335059071"/>
      <w:r w:rsidRPr="001D5F06">
        <w:t>Background</w:t>
      </w:r>
      <w:bookmarkEnd w:id="9"/>
      <w:bookmarkEnd w:id="16"/>
    </w:p>
    <w:p w:rsidR="0048456E" w:rsidRPr="009B1149" w:rsidRDefault="0048456E" w:rsidP="000444A2">
      <w:pPr>
        <w:spacing w:after="60"/>
        <w:ind w:left="576"/>
      </w:pPr>
      <w:r w:rsidRPr="009B1149">
        <w:t xml:space="preserve">Flight availability returned by NGI is the result of a financial availability calculation, </w:t>
      </w:r>
      <w:del w:id="17" w:author="Andrey Golovachev" w:date="2012-09-05T13:32:00Z">
        <w:r w:rsidRPr="009B1149" w:rsidDel="001E3C3D">
          <w:delText>stored allocation based availability</w:delText>
        </w:r>
      </w:del>
      <w:ins w:id="18" w:author="Andrey Golovachev" w:date="2012-09-05T13:32:00Z">
        <w:r w:rsidR="001E3C3D">
          <w:t>allocation availability calculation</w:t>
        </w:r>
      </w:ins>
      <w:r w:rsidRPr="009B1149">
        <w:t xml:space="preserve"> and rules (influences) that manipulate the calculations and the response.</w:t>
      </w:r>
    </w:p>
    <w:p w:rsidR="0048456E" w:rsidRPr="009B1149" w:rsidRDefault="0048456E" w:rsidP="000444A2">
      <w:pPr>
        <w:spacing w:after="60"/>
        <w:ind w:left="576"/>
      </w:pPr>
      <w:r w:rsidRPr="009B1149">
        <w:t xml:space="preserve">Calculation of financial availability from bid prices and rules and the effect of influences combined </w:t>
      </w:r>
      <w:del w:id="19" w:author="Andrey Golovachev" w:date="2012-09-05T13:35:00Z">
        <w:r w:rsidRPr="009B1149" w:rsidDel="005D1EB8">
          <w:delText xml:space="preserve">to </w:delText>
        </w:r>
      </w:del>
      <w:ins w:id="20" w:author="Andrey Golovachev" w:date="2012-09-05T13:35:00Z">
        <w:r w:rsidR="005D1EB8">
          <w:t>can</w:t>
        </w:r>
        <w:r w:rsidR="005D1EB8" w:rsidRPr="009B1149">
          <w:t xml:space="preserve"> </w:t>
        </w:r>
      </w:ins>
      <w:r w:rsidRPr="009B1149">
        <w:t>make the NGI availability response obscure. In some cases, it will not be clear why NGI returns any given flight availability.</w:t>
      </w:r>
    </w:p>
    <w:p w:rsidR="0048456E" w:rsidRPr="009B1149" w:rsidRDefault="0048456E" w:rsidP="000444A2">
      <w:pPr>
        <w:pStyle w:val="BodyText"/>
        <w:ind w:left="576"/>
        <w:rPr>
          <w:rFonts w:cs="Arial"/>
          <w:szCs w:val="20"/>
        </w:rPr>
      </w:pPr>
      <w:r w:rsidRPr="009B1149">
        <w:t>To provide visibility and aid diagnosis of problems, NGI must provide the Inventory Analyst or central site administrator proving support with the capability to initiate and trace availability requests from different points of sale</w:t>
      </w:r>
      <w:r w:rsidRPr="009B1149">
        <w:rPr>
          <w:rFonts w:cs="Arial"/>
          <w:szCs w:val="20"/>
        </w:rPr>
        <w:t xml:space="preserve"> including the influences that were activated in computing the response. </w:t>
      </w:r>
    </w:p>
    <w:p w:rsidR="0048456E" w:rsidRPr="009B1149" w:rsidRDefault="0048456E" w:rsidP="000444A2">
      <w:pPr>
        <w:pStyle w:val="BodyText"/>
        <w:ind w:left="0" w:firstLine="576"/>
        <w:rPr>
          <w:rFonts w:cs="Arial"/>
          <w:szCs w:val="20"/>
        </w:rPr>
      </w:pPr>
      <w:r w:rsidRPr="009B1149">
        <w:rPr>
          <w:rFonts w:cs="Arial"/>
          <w:szCs w:val="20"/>
        </w:rPr>
        <w:t>The business needs addressed by this Use Case include:</w:t>
      </w:r>
    </w:p>
    <w:p w:rsidR="0048456E" w:rsidRPr="009B1149" w:rsidRDefault="0048456E" w:rsidP="008E2992">
      <w:pPr>
        <w:pStyle w:val="BodyText"/>
        <w:numPr>
          <w:ilvl w:val="0"/>
          <w:numId w:val="24"/>
        </w:numPr>
        <w:rPr>
          <w:rFonts w:cs="Arial"/>
          <w:szCs w:val="20"/>
        </w:rPr>
      </w:pPr>
      <w:r w:rsidRPr="009B1149">
        <w:rPr>
          <w:rFonts w:cs="Arial"/>
          <w:szCs w:val="20"/>
        </w:rPr>
        <w:t>Verifying the core availability calculation logic is working as expected including the validation that the needed inputs a</w:t>
      </w:r>
      <w:r w:rsidR="00C300B4">
        <w:rPr>
          <w:rFonts w:cs="Arial"/>
          <w:szCs w:val="20"/>
        </w:rPr>
        <w:t>re flowing through as expected</w:t>
      </w:r>
    </w:p>
    <w:p w:rsidR="0048456E" w:rsidRPr="009B1149" w:rsidRDefault="0048456E" w:rsidP="008E2992">
      <w:pPr>
        <w:pStyle w:val="BodyText"/>
        <w:numPr>
          <w:ilvl w:val="0"/>
          <w:numId w:val="24"/>
        </w:numPr>
        <w:rPr>
          <w:rFonts w:cs="Arial"/>
          <w:szCs w:val="20"/>
        </w:rPr>
      </w:pPr>
      <w:r w:rsidRPr="009B1149">
        <w:rPr>
          <w:rFonts w:cs="Arial"/>
          <w:szCs w:val="20"/>
        </w:rPr>
        <w:t>Confirming that Influences are having their desired impact and not causing any unintended side effects</w:t>
      </w:r>
    </w:p>
    <w:p w:rsidR="0048456E" w:rsidRPr="009B1149" w:rsidRDefault="0048456E" w:rsidP="008E2992">
      <w:pPr>
        <w:pStyle w:val="BodyText"/>
        <w:numPr>
          <w:ilvl w:val="0"/>
          <w:numId w:val="24"/>
        </w:numPr>
        <w:rPr>
          <w:rFonts w:cs="Arial"/>
          <w:szCs w:val="20"/>
        </w:rPr>
      </w:pPr>
      <w:r w:rsidRPr="009B1149">
        <w:rPr>
          <w:rFonts w:cs="Arial"/>
          <w:szCs w:val="20"/>
        </w:rPr>
        <w:t>Testing the impact of new Inf</w:t>
      </w:r>
      <w:r w:rsidR="00C300B4">
        <w:rPr>
          <w:rFonts w:cs="Arial"/>
          <w:szCs w:val="20"/>
        </w:rPr>
        <w:t>luences prior to deploying them</w:t>
      </w:r>
    </w:p>
    <w:p w:rsidR="0048456E" w:rsidRPr="009B1149" w:rsidRDefault="0048456E" w:rsidP="008E2992">
      <w:pPr>
        <w:pStyle w:val="BodyText"/>
        <w:numPr>
          <w:ilvl w:val="0"/>
          <w:numId w:val="24"/>
        </w:numPr>
        <w:rPr>
          <w:rFonts w:cs="Arial"/>
          <w:szCs w:val="20"/>
        </w:rPr>
      </w:pPr>
      <w:r w:rsidRPr="009B1149">
        <w:rPr>
          <w:rFonts w:cs="Arial"/>
          <w:szCs w:val="20"/>
        </w:rPr>
        <w:t xml:space="preserve">Verifying the responses for upper </w:t>
      </w:r>
      <w:r w:rsidR="00C300B4">
        <w:rPr>
          <w:rFonts w:cs="Arial"/>
          <w:szCs w:val="20"/>
        </w:rPr>
        <w:t>c</w:t>
      </w:r>
      <w:r w:rsidRPr="009B1149">
        <w:rPr>
          <w:rFonts w:cs="Arial"/>
          <w:szCs w:val="20"/>
        </w:rPr>
        <w:t xml:space="preserve">ompartment requests which may not be using Financial Availability but can be affected by </w:t>
      </w:r>
      <w:r w:rsidR="00C300B4">
        <w:rPr>
          <w:rFonts w:cs="Arial"/>
          <w:szCs w:val="20"/>
        </w:rPr>
        <w:t>i</w:t>
      </w:r>
      <w:r w:rsidRPr="009B1149">
        <w:rPr>
          <w:rFonts w:cs="Arial"/>
          <w:szCs w:val="20"/>
        </w:rPr>
        <w:t>nfluences</w:t>
      </w:r>
    </w:p>
    <w:p w:rsidR="0048456E" w:rsidRPr="0048456E" w:rsidRDefault="0048456E" w:rsidP="0048456E">
      <w:pPr>
        <w:pStyle w:val="BodyText"/>
        <w:rPr>
          <w:lang w:val="en-GB"/>
        </w:rPr>
      </w:pPr>
    </w:p>
    <w:p w:rsidR="00BD2899" w:rsidRPr="001D5F06" w:rsidRDefault="00A40200" w:rsidP="00544B8B">
      <w:pPr>
        <w:pStyle w:val="Heading2"/>
      </w:pPr>
      <w:bookmarkStart w:id="21" w:name="_Toc197400751"/>
      <w:bookmarkStart w:id="22" w:name="_Toc335059072"/>
      <w:r w:rsidRPr="001D5F06">
        <w:t>References</w:t>
      </w:r>
      <w:bookmarkEnd w:id="10"/>
      <w:bookmarkEnd w:id="21"/>
      <w:bookmarkEnd w:id="22"/>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DF9F9"/>
        <w:tblLayout w:type="fixed"/>
        <w:tblLook w:val="0000"/>
      </w:tblPr>
      <w:tblGrid>
        <w:gridCol w:w="702"/>
        <w:gridCol w:w="7803"/>
        <w:gridCol w:w="1560"/>
      </w:tblGrid>
      <w:tr w:rsidR="00BD2899" w:rsidRPr="001D5F06" w:rsidTr="00443167">
        <w:tc>
          <w:tcPr>
            <w:tcW w:w="702" w:type="dxa"/>
          </w:tcPr>
          <w:p w:rsidR="00BD2899" w:rsidRPr="001D5F06" w:rsidRDefault="00BD2899" w:rsidP="00443167">
            <w:pPr>
              <w:pStyle w:val="BodyText"/>
              <w:ind w:left="0"/>
              <w:rPr>
                <w:b/>
                <w:bCs/>
                <w:lang w:val="en-GB"/>
              </w:rPr>
            </w:pPr>
            <w:r w:rsidRPr="001D5F06">
              <w:rPr>
                <w:b/>
                <w:bCs/>
                <w:lang w:val="en-GB"/>
              </w:rPr>
              <w:t>Ref. ID</w:t>
            </w:r>
          </w:p>
        </w:tc>
        <w:tc>
          <w:tcPr>
            <w:tcW w:w="7803" w:type="dxa"/>
          </w:tcPr>
          <w:p w:rsidR="00BD2899" w:rsidRPr="001D5F06" w:rsidRDefault="00BD2899" w:rsidP="00443167">
            <w:pPr>
              <w:pStyle w:val="BodyText"/>
              <w:ind w:left="0"/>
              <w:rPr>
                <w:b/>
                <w:iCs/>
                <w:lang w:val="en-GB"/>
              </w:rPr>
            </w:pPr>
            <w:r w:rsidRPr="001D5F06">
              <w:rPr>
                <w:b/>
                <w:iCs/>
                <w:lang w:val="en-GB"/>
              </w:rPr>
              <w:t>Reference</w:t>
            </w:r>
          </w:p>
        </w:tc>
        <w:tc>
          <w:tcPr>
            <w:tcW w:w="1560" w:type="dxa"/>
          </w:tcPr>
          <w:p w:rsidR="00BD2899" w:rsidRPr="001D5F06" w:rsidRDefault="00BD2899" w:rsidP="00443167">
            <w:pPr>
              <w:pStyle w:val="BodyText"/>
              <w:ind w:left="0"/>
              <w:rPr>
                <w:b/>
                <w:iCs/>
                <w:lang w:val="en-GB"/>
              </w:rPr>
            </w:pPr>
            <w:r w:rsidRPr="001D5F06">
              <w:rPr>
                <w:b/>
                <w:iCs/>
                <w:lang w:val="en-GB"/>
              </w:rPr>
              <w:t>Document/ Reference Version</w:t>
            </w:r>
          </w:p>
        </w:tc>
      </w:tr>
      <w:tr w:rsidR="00C41C0D" w:rsidRPr="001D5F06" w:rsidTr="00443167">
        <w:tc>
          <w:tcPr>
            <w:tcW w:w="702" w:type="dxa"/>
          </w:tcPr>
          <w:p w:rsidR="00C41C0D" w:rsidRPr="001D5F06" w:rsidRDefault="00C41C0D" w:rsidP="0042065E">
            <w:pPr>
              <w:pStyle w:val="BodyText"/>
              <w:ind w:left="0"/>
              <w:rPr>
                <w:bCs/>
                <w:lang w:val="en-GB"/>
              </w:rPr>
            </w:pPr>
            <w:r>
              <w:rPr>
                <w:bCs/>
                <w:lang w:val="en-GB"/>
              </w:rPr>
              <w:t>[</w:t>
            </w:r>
            <w:r w:rsidR="0042065E">
              <w:rPr>
                <w:bCs/>
                <w:lang w:val="en-GB"/>
              </w:rPr>
              <w:t>1</w:t>
            </w:r>
            <w:r>
              <w:rPr>
                <w:bCs/>
                <w:lang w:val="en-GB"/>
              </w:rPr>
              <w:t>]</w:t>
            </w:r>
          </w:p>
        </w:tc>
        <w:tc>
          <w:tcPr>
            <w:tcW w:w="7803" w:type="dxa"/>
          </w:tcPr>
          <w:p w:rsidR="00C41C0D" w:rsidRDefault="00EF35CB" w:rsidP="006A6D6D">
            <w:pPr>
              <w:pStyle w:val="BodyText"/>
              <w:ind w:left="0"/>
            </w:pPr>
            <w:fldSimple w:instr="title  \* Mergeformat ">
              <w:r w:rsidR="00FC628D" w:rsidRPr="00FC628D">
                <w:rPr>
                  <w:lang w:val="en-GB"/>
                </w:rPr>
                <w:t>Usecase for Simulate Availability</w:t>
              </w:r>
            </w:fldSimple>
          </w:p>
        </w:tc>
        <w:tc>
          <w:tcPr>
            <w:tcW w:w="1560" w:type="dxa"/>
          </w:tcPr>
          <w:p w:rsidR="00C41C0D" w:rsidRDefault="00C41C0D" w:rsidP="00443167">
            <w:pPr>
              <w:pStyle w:val="BodyText"/>
              <w:ind w:left="0"/>
              <w:rPr>
                <w:iCs/>
                <w:lang w:val="en-GB"/>
              </w:rPr>
            </w:pPr>
            <w:r>
              <w:rPr>
                <w:iCs/>
                <w:lang w:val="en-GB"/>
              </w:rPr>
              <w:t>1.0</w:t>
            </w:r>
            <w:r w:rsidR="0042065E">
              <w:rPr>
                <w:iCs/>
                <w:lang w:val="en-GB"/>
              </w:rPr>
              <w:t>b</w:t>
            </w:r>
          </w:p>
        </w:tc>
      </w:tr>
      <w:tr w:rsidR="0042065E" w:rsidRPr="001D5F06" w:rsidTr="00443167">
        <w:tc>
          <w:tcPr>
            <w:tcW w:w="702" w:type="dxa"/>
          </w:tcPr>
          <w:p w:rsidR="0042065E" w:rsidRDefault="0042065E" w:rsidP="00443167">
            <w:pPr>
              <w:pStyle w:val="BodyText"/>
              <w:ind w:left="0"/>
              <w:rPr>
                <w:bCs/>
                <w:lang w:val="en-GB"/>
              </w:rPr>
            </w:pPr>
            <w:r>
              <w:rPr>
                <w:bCs/>
                <w:lang w:val="en-GB"/>
              </w:rPr>
              <w:t>[2]</w:t>
            </w:r>
          </w:p>
        </w:tc>
        <w:tc>
          <w:tcPr>
            <w:tcW w:w="7803" w:type="dxa"/>
          </w:tcPr>
          <w:p w:rsidR="0042065E" w:rsidRDefault="0042065E" w:rsidP="006A6D6D">
            <w:pPr>
              <w:pStyle w:val="BodyText"/>
              <w:ind w:left="0"/>
            </w:pPr>
            <w:r>
              <w:t>System BDD for POS Values</w:t>
            </w:r>
          </w:p>
        </w:tc>
        <w:tc>
          <w:tcPr>
            <w:tcW w:w="1560" w:type="dxa"/>
          </w:tcPr>
          <w:p w:rsidR="0042065E" w:rsidRPr="00C300B4" w:rsidRDefault="0042065E" w:rsidP="00C300B4">
            <w:pPr>
              <w:pStyle w:val="BodyText"/>
              <w:ind w:left="0"/>
              <w:rPr>
                <w:iCs/>
                <w:lang w:val="en-GB"/>
              </w:rPr>
            </w:pPr>
            <w:r w:rsidRPr="00C300B4">
              <w:rPr>
                <w:iCs/>
                <w:lang w:val="en-GB"/>
              </w:rPr>
              <w:t xml:space="preserve">0.0f </w:t>
            </w:r>
          </w:p>
        </w:tc>
      </w:tr>
      <w:tr w:rsidR="0079233C" w:rsidRPr="001D5F06" w:rsidTr="00443167">
        <w:tc>
          <w:tcPr>
            <w:tcW w:w="702" w:type="dxa"/>
          </w:tcPr>
          <w:p w:rsidR="0079233C" w:rsidRDefault="0079233C" w:rsidP="00443167">
            <w:pPr>
              <w:pStyle w:val="BodyText"/>
              <w:ind w:left="0"/>
              <w:rPr>
                <w:bCs/>
                <w:lang w:val="en-GB"/>
              </w:rPr>
            </w:pPr>
            <w:r>
              <w:rPr>
                <w:bCs/>
                <w:lang w:val="en-GB"/>
              </w:rPr>
              <w:t>[3]</w:t>
            </w:r>
          </w:p>
        </w:tc>
        <w:tc>
          <w:tcPr>
            <w:tcW w:w="7803" w:type="dxa"/>
          </w:tcPr>
          <w:p w:rsidR="0079233C" w:rsidRDefault="0079233C" w:rsidP="006A6D6D">
            <w:pPr>
              <w:pStyle w:val="BodyText"/>
              <w:ind w:left="0"/>
            </w:pPr>
            <w:r w:rsidRPr="0079233C">
              <w:t>IAS Story Detail INV.11 Availability GUI</w:t>
            </w:r>
            <w:r>
              <w:t xml:space="preserve"> – story description, the first iteration of Availability GUI</w:t>
            </w:r>
          </w:p>
        </w:tc>
        <w:tc>
          <w:tcPr>
            <w:tcW w:w="1560" w:type="dxa"/>
          </w:tcPr>
          <w:p w:rsidR="0079233C" w:rsidRPr="0079233C" w:rsidRDefault="0079233C" w:rsidP="00C300B4">
            <w:pPr>
              <w:pStyle w:val="BodyText"/>
              <w:ind w:left="0"/>
              <w:rPr>
                <w:iCs/>
              </w:rPr>
            </w:pPr>
          </w:p>
        </w:tc>
      </w:tr>
      <w:tr w:rsidR="0079233C" w:rsidRPr="001D5F06" w:rsidTr="00443167">
        <w:tc>
          <w:tcPr>
            <w:tcW w:w="702" w:type="dxa"/>
          </w:tcPr>
          <w:p w:rsidR="0079233C" w:rsidRDefault="0079233C" w:rsidP="00443167">
            <w:pPr>
              <w:pStyle w:val="BodyText"/>
              <w:ind w:left="0"/>
              <w:rPr>
                <w:bCs/>
                <w:lang w:val="en-GB"/>
              </w:rPr>
            </w:pPr>
            <w:r>
              <w:rPr>
                <w:bCs/>
                <w:lang w:val="en-GB"/>
              </w:rPr>
              <w:t>[4]</w:t>
            </w:r>
          </w:p>
        </w:tc>
        <w:tc>
          <w:tcPr>
            <w:tcW w:w="7803" w:type="dxa"/>
          </w:tcPr>
          <w:p w:rsidR="0079233C" w:rsidRPr="0079233C" w:rsidRDefault="00236565" w:rsidP="006A6D6D">
            <w:pPr>
              <w:pStyle w:val="BodyText"/>
              <w:ind w:left="0"/>
            </w:pPr>
            <w:r w:rsidRPr="00236565">
              <w:t>release2\SAD</w:t>
            </w:r>
            <w:r>
              <w:t>\</w:t>
            </w:r>
            <w:r w:rsidRPr="00236565">
              <w:t>IAS-SAD-Drawings</w:t>
            </w:r>
            <w:r>
              <w:t>.vsd – Architecture overview diagram</w:t>
            </w:r>
          </w:p>
        </w:tc>
        <w:tc>
          <w:tcPr>
            <w:tcW w:w="1560" w:type="dxa"/>
          </w:tcPr>
          <w:p w:rsidR="0079233C" w:rsidRPr="0079233C" w:rsidRDefault="0079233C" w:rsidP="00C300B4">
            <w:pPr>
              <w:pStyle w:val="BodyText"/>
              <w:ind w:left="0"/>
              <w:rPr>
                <w:iCs/>
              </w:rPr>
            </w:pPr>
          </w:p>
        </w:tc>
      </w:tr>
    </w:tbl>
    <w:p w:rsidR="003C5DAE" w:rsidRDefault="003C5DAE" w:rsidP="003C5DAE">
      <w:pPr>
        <w:pStyle w:val="Heading1"/>
        <w:numPr>
          <w:ilvl w:val="1"/>
          <w:numId w:val="1"/>
        </w:numPr>
        <w:rPr>
          <w:lang w:val="en-GB"/>
        </w:rPr>
      </w:pPr>
      <w:bookmarkStart w:id="23" w:name="_Toc335059073"/>
      <w:r>
        <w:rPr>
          <w:lang w:val="en-GB"/>
        </w:rPr>
        <w:lastRenderedPageBreak/>
        <w:t>Assumptions</w:t>
      </w:r>
      <w:bookmarkEnd w:id="23"/>
    </w:p>
    <w:p w:rsidR="003C5DAE" w:rsidDel="005F2093" w:rsidRDefault="003C5DAE" w:rsidP="008E2992">
      <w:pPr>
        <w:pStyle w:val="BodyText"/>
        <w:numPr>
          <w:ilvl w:val="0"/>
          <w:numId w:val="29"/>
        </w:numPr>
        <w:rPr>
          <w:del w:id="24" w:author="Andrey Golovachev" w:date="2012-09-05T13:41:00Z"/>
          <w:lang w:val="en-GB"/>
        </w:rPr>
      </w:pPr>
      <w:del w:id="25" w:author="Andrey Golovachev" w:date="2012-09-05T13:41:00Z">
        <w:r w:rsidDel="005F2093">
          <w:rPr>
            <w:lang w:val="en-GB"/>
          </w:rPr>
          <w:delText>Trouble shooting beyond Draft and Active Inventory status will be provided by another function.</w:delText>
        </w:r>
      </w:del>
    </w:p>
    <w:p w:rsidR="00A3155C" w:rsidRDefault="00A3155C" w:rsidP="008E2992">
      <w:pPr>
        <w:pStyle w:val="BodyText"/>
        <w:numPr>
          <w:ilvl w:val="0"/>
          <w:numId w:val="25"/>
        </w:numPr>
        <w:rPr>
          <w:szCs w:val="20"/>
          <w:lang w:val="en-GB"/>
        </w:rPr>
      </w:pPr>
      <w:r>
        <w:rPr>
          <w:szCs w:val="20"/>
          <w:lang w:val="en-GB"/>
        </w:rPr>
        <w:t>Display the most restrictive availability</w:t>
      </w:r>
      <w:ins w:id="26" w:author="Andrey Golovachev" w:date="2012-09-05T13:42:00Z">
        <w:r w:rsidR="005F2093">
          <w:rPr>
            <w:szCs w:val="20"/>
            <w:lang w:val="en-GB"/>
          </w:rPr>
          <w:t xml:space="preserve"> of leg, segment or</w:t>
        </w:r>
        <w:r w:rsidR="00F92579">
          <w:rPr>
            <w:szCs w:val="20"/>
            <w:lang w:val="en-GB"/>
          </w:rPr>
          <w:t xml:space="preserve"> POS-specific</w:t>
        </w:r>
      </w:ins>
    </w:p>
    <w:p w:rsidR="00A3155C" w:rsidRDefault="00A3155C" w:rsidP="008E2992">
      <w:pPr>
        <w:pStyle w:val="BodyText"/>
        <w:numPr>
          <w:ilvl w:val="0"/>
          <w:numId w:val="25"/>
        </w:numPr>
        <w:rPr>
          <w:szCs w:val="20"/>
          <w:lang w:val="en-GB"/>
        </w:rPr>
      </w:pPr>
      <w:r>
        <w:rPr>
          <w:szCs w:val="20"/>
          <w:lang w:val="en-GB"/>
        </w:rPr>
        <w:t>Display in Cabin Order – RBD within Cabin (hierarchy that is defined in the schedule)</w:t>
      </w:r>
    </w:p>
    <w:p w:rsidR="00A3155C" w:rsidRPr="003C5DAE" w:rsidRDefault="00A3155C" w:rsidP="003C5DAE">
      <w:pPr>
        <w:pStyle w:val="BodyText"/>
        <w:rPr>
          <w:lang w:val="en-GB"/>
        </w:rPr>
      </w:pPr>
    </w:p>
    <w:p w:rsidR="00A40200" w:rsidRDefault="00D9658C" w:rsidP="00273AF0">
      <w:pPr>
        <w:pStyle w:val="Heading1"/>
        <w:rPr>
          <w:lang w:val="en-GB"/>
        </w:rPr>
      </w:pPr>
      <w:bookmarkStart w:id="27" w:name="_Toc335059074"/>
      <w:r w:rsidRPr="001D5F06">
        <w:rPr>
          <w:lang w:val="en-GB"/>
        </w:rPr>
        <w:t>Actors</w:t>
      </w:r>
      <w:bookmarkEnd w:id="27"/>
    </w:p>
    <w:p w:rsidR="005716C4" w:rsidRPr="009B1149" w:rsidRDefault="00D9658C" w:rsidP="008E2992">
      <w:pPr>
        <w:pStyle w:val="BodyText"/>
        <w:numPr>
          <w:ilvl w:val="0"/>
          <w:numId w:val="25"/>
        </w:numPr>
        <w:rPr>
          <w:rFonts w:cs="Arial"/>
          <w:szCs w:val="20"/>
        </w:rPr>
      </w:pPr>
      <w:r w:rsidRPr="001D5F06">
        <w:rPr>
          <w:b/>
          <w:lang w:val="en-GB"/>
        </w:rPr>
        <w:t xml:space="preserve">Primary Actor: </w:t>
      </w:r>
      <w:r w:rsidR="005716C4" w:rsidRPr="009B1149">
        <w:rPr>
          <w:rFonts w:cs="Arial"/>
          <w:szCs w:val="20"/>
        </w:rPr>
        <w:t xml:space="preserve">The primary actor </w:t>
      </w:r>
      <w:r w:rsidR="00556C5F">
        <w:rPr>
          <w:rFonts w:cs="Arial"/>
          <w:szCs w:val="20"/>
        </w:rPr>
        <w:t>is an Inventory</w:t>
      </w:r>
      <w:r w:rsidR="00556C5F" w:rsidRPr="009B1149">
        <w:rPr>
          <w:rFonts w:cs="Arial"/>
          <w:szCs w:val="20"/>
        </w:rPr>
        <w:t xml:space="preserve"> </w:t>
      </w:r>
      <w:del w:id="28" w:author="Andrey Golovachev" w:date="2012-09-05T13:46:00Z">
        <w:r w:rsidR="00556C5F" w:rsidRPr="009B1149" w:rsidDel="00872E7D">
          <w:rPr>
            <w:rFonts w:cs="Arial"/>
            <w:szCs w:val="20"/>
          </w:rPr>
          <w:delText>Control</w:delText>
        </w:r>
        <w:r w:rsidR="005716C4" w:rsidRPr="009B1149" w:rsidDel="00872E7D">
          <w:rPr>
            <w:rFonts w:cs="Arial"/>
            <w:szCs w:val="20"/>
          </w:rPr>
          <w:delText xml:space="preserve"> Manager</w:delText>
        </w:r>
      </w:del>
      <w:ins w:id="29" w:author="Andrey Golovachev" w:date="2012-09-05T13:46:00Z">
        <w:r w:rsidR="00872E7D">
          <w:rPr>
            <w:rFonts w:cs="Arial"/>
            <w:szCs w:val="20"/>
          </w:rPr>
          <w:t>Analyst</w:t>
        </w:r>
      </w:ins>
    </w:p>
    <w:p w:rsidR="005C13FE" w:rsidRDefault="005C13FE" w:rsidP="005C13FE">
      <w:pPr>
        <w:pStyle w:val="Heading1"/>
        <w:rPr>
          <w:lang w:val="en-GB"/>
        </w:rPr>
      </w:pPr>
      <w:bookmarkStart w:id="30" w:name="_Toc335059075"/>
      <w:bookmarkStart w:id="31" w:name="_Toc178570431"/>
      <w:bookmarkStart w:id="32" w:name="_Toc35985149"/>
      <w:bookmarkStart w:id="33" w:name="_Toc197400756"/>
      <w:r w:rsidRPr="001D5F06">
        <w:rPr>
          <w:lang w:val="en-GB"/>
        </w:rPr>
        <w:t>General Preconditions</w:t>
      </w:r>
      <w:bookmarkEnd w:id="30"/>
    </w:p>
    <w:p w:rsidR="002E3EBF" w:rsidRDefault="002E3EBF" w:rsidP="002E3EBF">
      <w:pPr>
        <w:pStyle w:val="SITAMainBullet"/>
        <w:spacing w:after="0"/>
      </w:pPr>
      <w:r w:rsidRPr="009B1149">
        <w:t>Actor is authorized to perform the functionality and has successfully logged into the system</w:t>
      </w:r>
    </w:p>
    <w:p w:rsidR="00D575BB" w:rsidRPr="009B1149" w:rsidRDefault="00D575BB" w:rsidP="00D575BB">
      <w:pPr>
        <w:pStyle w:val="SITAMainBullet"/>
        <w:numPr>
          <w:ilvl w:val="0"/>
          <w:numId w:val="0"/>
        </w:numPr>
        <w:spacing w:after="0"/>
        <w:ind w:left="1080"/>
      </w:pPr>
    </w:p>
    <w:p w:rsidR="002E3EBF" w:rsidRPr="009B1149" w:rsidRDefault="002E3EBF" w:rsidP="002E3EBF">
      <w:pPr>
        <w:pStyle w:val="SITAMainBullet"/>
        <w:spacing w:after="0"/>
      </w:pPr>
      <w:r w:rsidRPr="009B1149">
        <w:t>The system initializ</w:t>
      </w:r>
      <w:r>
        <w:t xml:space="preserve">ation has taken place </w:t>
      </w:r>
      <w:r w:rsidRPr="009B1149">
        <w:t>with all appropriate data.</w:t>
      </w:r>
    </w:p>
    <w:p w:rsidR="00F17CA5" w:rsidRPr="00173027" w:rsidRDefault="00A40200" w:rsidP="00F17CA5">
      <w:pPr>
        <w:pStyle w:val="Heading1"/>
        <w:rPr>
          <w:lang w:val="en-GB"/>
        </w:rPr>
      </w:pPr>
      <w:bookmarkStart w:id="34" w:name="_Toc335059076"/>
      <w:r w:rsidRPr="00173027">
        <w:rPr>
          <w:lang w:val="en-GB"/>
        </w:rPr>
        <w:t>Basic Flow of Events</w:t>
      </w:r>
      <w:bookmarkEnd w:id="7"/>
      <w:bookmarkEnd w:id="8"/>
      <w:bookmarkEnd w:id="31"/>
      <w:bookmarkEnd w:id="32"/>
      <w:bookmarkEnd w:id="33"/>
      <w:bookmarkEnd w:id="34"/>
    </w:p>
    <w:p w:rsidR="00A40200" w:rsidRPr="001D5F06" w:rsidRDefault="00A40200" w:rsidP="00544B8B">
      <w:pPr>
        <w:pStyle w:val="Heading2"/>
        <w:rPr>
          <w:bCs/>
        </w:rPr>
      </w:pPr>
      <w:bookmarkStart w:id="35" w:name="_Toc178570432"/>
      <w:bookmarkStart w:id="36" w:name="_Toc102275851"/>
      <w:bookmarkStart w:id="37" w:name="_Toc177557039"/>
      <w:bookmarkStart w:id="38" w:name="_Toc178066612"/>
      <w:bookmarkStart w:id="39" w:name="_Toc197400757"/>
      <w:bookmarkStart w:id="40" w:name="_Toc335059077"/>
      <w:r w:rsidRPr="001D5F06">
        <w:t>Basic Flow 1 –</w:t>
      </w:r>
      <w:bookmarkEnd w:id="35"/>
      <w:bookmarkEnd w:id="36"/>
      <w:bookmarkEnd w:id="37"/>
      <w:bookmarkEnd w:id="38"/>
      <w:bookmarkEnd w:id="39"/>
      <w:r w:rsidR="007B524A">
        <w:t xml:space="preserve"> Basic </w:t>
      </w:r>
      <w:r w:rsidR="00833380">
        <w:t xml:space="preserve">Simulate </w:t>
      </w:r>
      <w:r w:rsidR="008D1E71">
        <w:t xml:space="preserve">Availability </w:t>
      </w:r>
      <w:r w:rsidR="00E7289C">
        <w:t>Request</w:t>
      </w:r>
      <w:bookmarkEnd w:id="40"/>
    </w:p>
    <w:p w:rsidR="00393692" w:rsidRDefault="00A40200" w:rsidP="00393692">
      <w:pPr>
        <w:pStyle w:val="Heading3"/>
        <w:rPr>
          <w:lang w:val="en-GB"/>
        </w:rPr>
      </w:pPr>
      <w:bookmarkStart w:id="41" w:name="_Toc177557040"/>
      <w:bookmarkStart w:id="42" w:name="_Toc178066613"/>
      <w:bookmarkStart w:id="43" w:name="_Toc178570433"/>
      <w:bookmarkStart w:id="44" w:name="_Toc197400758"/>
      <w:bookmarkStart w:id="45" w:name="_Toc335059078"/>
      <w:r w:rsidRPr="001D5F06">
        <w:rPr>
          <w:lang w:val="en-GB"/>
        </w:rPr>
        <w:t>Specific Precondition</w:t>
      </w:r>
      <w:bookmarkEnd w:id="41"/>
      <w:bookmarkEnd w:id="42"/>
      <w:r w:rsidRPr="001D5F06">
        <w:rPr>
          <w:lang w:val="en-GB"/>
        </w:rPr>
        <w:t>s</w:t>
      </w:r>
      <w:bookmarkEnd w:id="43"/>
      <w:bookmarkEnd w:id="44"/>
      <w:bookmarkEnd w:id="45"/>
    </w:p>
    <w:p w:rsidR="00A40200" w:rsidRPr="00393692" w:rsidRDefault="00393692" w:rsidP="00393692">
      <w:pPr>
        <w:pStyle w:val="SITAMainBullet"/>
        <w:spacing w:after="0"/>
      </w:pPr>
      <w:r w:rsidRPr="00393692">
        <w:t>Availability information exists for certain flights</w:t>
      </w:r>
      <w:r w:rsidR="00A40200" w:rsidRPr="00393692">
        <w:t xml:space="preserve">  </w:t>
      </w:r>
    </w:p>
    <w:p w:rsidR="00A40200" w:rsidRPr="001D5F06" w:rsidRDefault="00A40200" w:rsidP="002A27B0">
      <w:pPr>
        <w:pStyle w:val="Heading3"/>
        <w:rPr>
          <w:lang w:val="en-GB"/>
        </w:rPr>
      </w:pPr>
      <w:bookmarkStart w:id="46" w:name="_Toc178570434"/>
      <w:bookmarkStart w:id="47" w:name="_Toc177557041"/>
      <w:bookmarkStart w:id="48" w:name="_Toc178066614"/>
      <w:bookmarkStart w:id="49" w:name="_Toc197400759"/>
      <w:bookmarkStart w:id="50" w:name="_Toc335059079"/>
      <w:r w:rsidRPr="001D5F06">
        <w:rPr>
          <w:lang w:val="en-GB"/>
        </w:rPr>
        <w:t>Steps</w:t>
      </w:r>
      <w:bookmarkEnd w:id="46"/>
      <w:bookmarkEnd w:id="47"/>
      <w:bookmarkEnd w:id="48"/>
      <w:bookmarkEnd w:id="49"/>
      <w:bookmarkEnd w:id="50"/>
    </w:p>
    <w:p w:rsidR="00F17CA5" w:rsidRDefault="00784CAB" w:rsidP="00C132A0">
      <w:pPr>
        <w:pStyle w:val="SITAMainNumList"/>
        <w:rPr>
          <w:lang w:val="en-GB"/>
        </w:rPr>
      </w:pPr>
      <w:r>
        <w:rPr>
          <w:lang w:val="en-GB"/>
        </w:rPr>
        <w:t>Actor initiates Horizon Inventory</w:t>
      </w:r>
      <w:r w:rsidR="00C300B4">
        <w:rPr>
          <w:lang w:val="en-GB"/>
        </w:rPr>
        <w:t xml:space="preserve"> AS</w:t>
      </w:r>
      <w:r>
        <w:rPr>
          <w:lang w:val="en-GB"/>
        </w:rPr>
        <w:t xml:space="preserve"> </w:t>
      </w:r>
      <w:r w:rsidR="00173027">
        <w:rPr>
          <w:lang w:val="en-GB"/>
        </w:rPr>
        <w:t xml:space="preserve">Availability </w:t>
      </w:r>
      <w:r>
        <w:rPr>
          <w:lang w:val="en-GB"/>
        </w:rPr>
        <w:t xml:space="preserve">Simulation </w:t>
      </w:r>
      <w:r w:rsidR="00173027">
        <w:rPr>
          <w:lang w:val="en-GB"/>
        </w:rPr>
        <w:t>Search</w:t>
      </w:r>
      <w:r>
        <w:rPr>
          <w:lang w:val="en-GB"/>
        </w:rPr>
        <w:t xml:space="preserve"> </w:t>
      </w:r>
    </w:p>
    <w:p w:rsidR="0027774E" w:rsidRPr="001D5F06" w:rsidRDefault="0027774E" w:rsidP="00C132A0">
      <w:pPr>
        <w:pStyle w:val="SITAMainNumList"/>
        <w:rPr>
          <w:lang w:val="en-GB"/>
        </w:rPr>
      </w:pPr>
      <w:r w:rsidRPr="001D5F06">
        <w:rPr>
          <w:lang w:val="en-GB"/>
        </w:rPr>
        <w:t xml:space="preserve">System </w:t>
      </w:r>
      <w:r w:rsidR="006E7D8F" w:rsidRPr="001D5F06">
        <w:rPr>
          <w:lang w:val="en-GB"/>
        </w:rPr>
        <w:t>r</w:t>
      </w:r>
      <w:r w:rsidRPr="001D5F06">
        <w:rPr>
          <w:lang w:val="en-GB"/>
        </w:rPr>
        <w:t xml:space="preserve">esponds </w:t>
      </w:r>
      <w:r w:rsidR="00173027">
        <w:rPr>
          <w:lang w:val="en-GB"/>
        </w:rPr>
        <w:t>with Simulation Search GUI Screen</w:t>
      </w:r>
    </w:p>
    <w:p w:rsidR="00173027" w:rsidRPr="001D5F06" w:rsidRDefault="00173027" w:rsidP="00173027">
      <w:pPr>
        <w:pStyle w:val="SITAMainNumList"/>
        <w:rPr>
          <w:lang w:val="en-GB"/>
        </w:rPr>
      </w:pPr>
      <w:r w:rsidRPr="001D5F06">
        <w:rPr>
          <w:lang w:val="en-GB"/>
        </w:rPr>
        <w:t xml:space="preserve">Actor </w:t>
      </w:r>
      <w:r w:rsidR="00A360BB">
        <w:rPr>
          <w:lang w:val="en-GB"/>
        </w:rPr>
        <w:t xml:space="preserve">provides the  </w:t>
      </w:r>
      <w:r w:rsidR="00440DBD">
        <w:rPr>
          <w:b/>
          <w:lang w:val="en-GB"/>
        </w:rPr>
        <w:t xml:space="preserve">Search parameters from BDD Simulate Availability – section 2.1 </w:t>
      </w:r>
      <w:r w:rsidR="0048732B">
        <w:rPr>
          <w:b/>
          <w:lang w:val="en-GB"/>
        </w:rPr>
        <w:t xml:space="preserve"> </w:t>
      </w:r>
      <w:r w:rsidR="00A360BB">
        <w:rPr>
          <w:lang w:val="en-GB"/>
        </w:rPr>
        <w:t xml:space="preserve"> </w:t>
      </w:r>
      <w:r>
        <w:rPr>
          <w:lang w:val="en-GB"/>
        </w:rPr>
        <w:t xml:space="preserve"> </w:t>
      </w:r>
    </w:p>
    <w:p w:rsidR="003239E3" w:rsidRDefault="003239E3" w:rsidP="003239E3">
      <w:pPr>
        <w:pStyle w:val="SITAMainNumList"/>
        <w:rPr>
          <w:lang w:val="en-GB"/>
        </w:rPr>
      </w:pPr>
      <w:r>
        <w:rPr>
          <w:lang w:val="en-GB"/>
        </w:rPr>
        <w:t>A</w:t>
      </w:r>
      <w:r w:rsidRPr="001D5F06">
        <w:rPr>
          <w:lang w:val="en-GB"/>
        </w:rPr>
        <w:t xml:space="preserve">ctor submits </w:t>
      </w:r>
      <w:del w:id="51" w:author="Andrey Golovachev" w:date="2012-09-05T13:48:00Z">
        <w:r w:rsidRPr="001D5F06" w:rsidDel="001C4E54">
          <w:rPr>
            <w:lang w:val="en-GB"/>
          </w:rPr>
          <w:delText>information</w:delText>
        </w:r>
      </w:del>
      <w:ins w:id="52" w:author="Andrey Golovachev" w:date="2012-09-05T13:48:00Z">
        <w:r w:rsidR="001C4E54">
          <w:rPr>
            <w:lang w:val="en-GB"/>
          </w:rPr>
          <w:t>search criteria</w:t>
        </w:r>
      </w:ins>
    </w:p>
    <w:p w:rsidR="006037CB" w:rsidRDefault="006037CB" w:rsidP="006037CB">
      <w:pPr>
        <w:pStyle w:val="SITAMainNumList"/>
        <w:rPr>
          <w:lang w:val="en-GB"/>
        </w:rPr>
      </w:pPr>
      <w:r w:rsidRPr="001D5F06">
        <w:rPr>
          <w:lang w:val="en-GB"/>
        </w:rPr>
        <w:t xml:space="preserve">System validates </w:t>
      </w:r>
      <w:r>
        <w:rPr>
          <w:lang w:val="en-GB"/>
        </w:rPr>
        <w:t xml:space="preserve">entered search criteria </w:t>
      </w:r>
      <w:r w:rsidRPr="001D5F06">
        <w:rPr>
          <w:lang w:val="en-GB"/>
        </w:rPr>
        <w:t xml:space="preserve"> </w:t>
      </w:r>
    </w:p>
    <w:p w:rsidR="0027774E" w:rsidRPr="001D5F06" w:rsidDel="001C4E54" w:rsidRDefault="0027774E" w:rsidP="00C132A0">
      <w:pPr>
        <w:pStyle w:val="SITAMainNumList"/>
        <w:rPr>
          <w:del w:id="53" w:author="Andrey Golovachev" w:date="2012-09-05T13:48:00Z"/>
          <w:lang w:val="en-GB"/>
        </w:rPr>
      </w:pPr>
      <w:del w:id="54" w:author="Andrey Golovachev" w:date="2012-09-05T13:48:00Z">
        <w:r w:rsidRPr="001D5F06" w:rsidDel="001C4E54">
          <w:rPr>
            <w:lang w:val="en-GB"/>
          </w:rPr>
          <w:delText xml:space="preserve">System audits </w:delText>
        </w:r>
        <w:r w:rsidR="009B31DF" w:rsidDel="001C4E54">
          <w:rPr>
            <w:lang w:val="en-GB"/>
          </w:rPr>
          <w:delText>data</w:delText>
        </w:r>
      </w:del>
    </w:p>
    <w:p w:rsidR="009F18EC" w:rsidRPr="001D5F06" w:rsidRDefault="009F18EC" w:rsidP="00C132A0">
      <w:pPr>
        <w:pStyle w:val="SITAMainNumList"/>
        <w:rPr>
          <w:lang w:val="en-GB"/>
        </w:rPr>
      </w:pPr>
      <w:r w:rsidRPr="001D5F06">
        <w:rPr>
          <w:lang w:val="en-GB"/>
        </w:rPr>
        <w:t xml:space="preserve">System </w:t>
      </w:r>
      <w:r w:rsidR="009B31DF">
        <w:rPr>
          <w:lang w:val="en-GB"/>
        </w:rPr>
        <w:t>notifies Actor of success with display of results screen</w:t>
      </w:r>
    </w:p>
    <w:p w:rsidR="00A40200" w:rsidRPr="001D5F06" w:rsidRDefault="00A40200" w:rsidP="002A27B0">
      <w:pPr>
        <w:pStyle w:val="Heading3"/>
        <w:rPr>
          <w:lang w:val="en-GB"/>
        </w:rPr>
      </w:pPr>
      <w:bookmarkStart w:id="55" w:name="_Toc178570435"/>
      <w:bookmarkStart w:id="56" w:name="_Toc197400760"/>
      <w:bookmarkStart w:id="57" w:name="_Toc335059080"/>
      <w:r w:rsidRPr="001D5F06">
        <w:rPr>
          <w:lang w:val="en-GB"/>
        </w:rPr>
        <w:t>Specific Post Conditions</w:t>
      </w:r>
      <w:bookmarkEnd w:id="55"/>
      <w:bookmarkEnd w:id="56"/>
      <w:bookmarkEnd w:id="57"/>
    </w:p>
    <w:p w:rsidR="00EA6A6E" w:rsidRDefault="00A456CD" w:rsidP="0027715A">
      <w:pPr>
        <w:pStyle w:val="SITAMainBullet"/>
        <w:rPr>
          <w:lang w:val="en-GB"/>
        </w:rPr>
      </w:pPr>
      <w:r>
        <w:rPr>
          <w:lang w:val="en-GB"/>
        </w:rPr>
        <w:t xml:space="preserve">System displays </w:t>
      </w:r>
      <w:r w:rsidR="00C003EE">
        <w:rPr>
          <w:lang w:val="en-GB"/>
        </w:rPr>
        <w:t xml:space="preserve">availability information for travel options and segments matching the </w:t>
      </w:r>
      <w:r w:rsidR="008808DE">
        <w:rPr>
          <w:lang w:val="en-GB"/>
        </w:rPr>
        <w:t>search criteria entered by the user</w:t>
      </w:r>
    </w:p>
    <w:p w:rsidR="00E7289C" w:rsidDel="003347AE" w:rsidRDefault="00E7289C" w:rsidP="00544B8B">
      <w:pPr>
        <w:pStyle w:val="Heading2"/>
        <w:rPr>
          <w:del w:id="58" w:author="Andrey Golovachev" w:date="2012-09-05T13:50:00Z"/>
          <w:bCs/>
        </w:rPr>
      </w:pPr>
      <w:bookmarkStart w:id="59" w:name="_Toc178570448"/>
      <w:bookmarkStart w:id="60" w:name="_Toc423410241"/>
      <w:bookmarkStart w:id="61" w:name="_Toc425054507"/>
      <w:bookmarkStart w:id="62" w:name="_Toc35985150"/>
      <w:bookmarkStart w:id="63" w:name="_Toc197400761"/>
      <w:del w:id="64" w:author="Andrey Golovachev" w:date="2012-09-05T13:50:00Z">
        <w:r w:rsidRPr="001D5F06" w:rsidDel="003347AE">
          <w:delText xml:space="preserve">Basic Flow </w:delText>
        </w:r>
        <w:r w:rsidDel="003347AE">
          <w:delText>2</w:delText>
        </w:r>
        <w:r w:rsidRPr="001D5F06" w:rsidDel="003347AE">
          <w:delText xml:space="preserve"> –</w:delText>
        </w:r>
        <w:r w:rsidDel="003347AE">
          <w:delText xml:space="preserve"> View </w:delText>
        </w:r>
        <w:r w:rsidR="00D24F3E" w:rsidDel="003347AE">
          <w:delText xml:space="preserve">Simulate Availability </w:delText>
        </w:r>
        <w:r w:rsidDel="003347AE">
          <w:delText>Detail</w:delText>
        </w:r>
        <w:bookmarkStart w:id="65" w:name="_Toc335058577"/>
        <w:bookmarkStart w:id="66" w:name="_Toc335058980"/>
        <w:bookmarkStart w:id="67" w:name="_Toc335059081"/>
        <w:bookmarkEnd w:id="65"/>
        <w:bookmarkEnd w:id="66"/>
        <w:bookmarkEnd w:id="67"/>
      </w:del>
    </w:p>
    <w:p w:rsidR="00E7289C" w:rsidRPr="001D5F06" w:rsidDel="003347AE" w:rsidRDefault="00E7289C" w:rsidP="00E7289C">
      <w:pPr>
        <w:pStyle w:val="Heading3"/>
        <w:rPr>
          <w:del w:id="68" w:author="Andrey Golovachev" w:date="2012-09-05T13:50:00Z"/>
          <w:lang w:val="en-GB"/>
        </w:rPr>
      </w:pPr>
      <w:del w:id="69" w:author="Andrey Golovachev" w:date="2012-09-05T13:50:00Z">
        <w:r w:rsidRPr="001D5F06" w:rsidDel="003347AE">
          <w:rPr>
            <w:lang w:val="en-GB"/>
          </w:rPr>
          <w:delText xml:space="preserve">Specific Preconditions  </w:delText>
        </w:r>
        <w:bookmarkStart w:id="70" w:name="_Toc335058578"/>
        <w:bookmarkStart w:id="71" w:name="_Toc335058981"/>
        <w:bookmarkStart w:id="72" w:name="_Toc335059082"/>
        <w:bookmarkEnd w:id="70"/>
        <w:bookmarkEnd w:id="71"/>
        <w:bookmarkEnd w:id="72"/>
      </w:del>
    </w:p>
    <w:p w:rsidR="00E7289C" w:rsidDel="003347AE" w:rsidRDefault="00A456CD" w:rsidP="00E7289C">
      <w:pPr>
        <w:pStyle w:val="SITAMainBullet"/>
        <w:rPr>
          <w:del w:id="73" w:author="Andrey Golovachev" w:date="2012-09-05T13:50:00Z"/>
          <w:lang w:val="en-GB"/>
        </w:rPr>
      </w:pPr>
      <w:del w:id="74" w:author="Andrey Golovachev" w:date="2012-09-05T13:50:00Z">
        <w:r w:rsidDel="003347AE">
          <w:rPr>
            <w:lang w:val="en-GB"/>
          </w:rPr>
          <w:delText>Basic Flow 1 has been completed</w:delText>
        </w:r>
        <w:bookmarkStart w:id="75" w:name="_Toc335058579"/>
        <w:bookmarkStart w:id="76" w:name="_Toc335058982"/>
        <w:bookmarkStart w:id="77" w:name="_Toc335059083"/>
        <w:bookmarkEnd w:id="75"/>
        <w:bookmarkEnd w:id="76"/>
        <w:bookmarkEnd w:id="77"/>
      </w:del>
    </w:p>
    <w:p w:rsidR="00A456CD" w:rsidRPr="001D5F06" w:rsidDel="003347AE" w:rsidRDefault="00A456CD" w:rsidP="00A456CD">
      <w:pPr>
        <w:pStyle w:val="Heading3"/>
        <w:rPr>
          <w:del w:id="78" w:author="Andrey Golovachev" w:date="2012-09-05T13:50:00Z"/>
          <w:lang w:val="en-GB"/>
        </w:rPr>
      </w:pPr>
      <w:del w:id="79" w:author="Andrey Golovachev" w:date="2012-09-05T13:50:00Z">
        <w:r w:rsidRPr="00A456CD" w:rsidDel="003347AE">
          <w:rPr>
            <w:lang w:val="en-GB"/>
          </w:rPr>
          <w:delText xml:space="preserve"> </w:delText>
        </w:r>
        <w:r w:rsidRPr="001D5F06" w:rsidDel="003347AE">
          <w:rPr>
            <w:lang w:val="en-GB"/>
          </w:rPr>
          <w:delText>Steps</w:delText>
        </w:r>
        <w:bookmarkStart w:id="80" w:name="_Toc335058580"/>
        <w:bookmarkStart w:id="81" w:name="_Toc335058983"/>
        <w:bookmarkStart w:id="82" w:name="_Toc335059084"/>
        <w:bookmarkEnd w:id="80"/>
        <w:bookmarkEnd w:id="81"/>
        <w:bookmarkEnd w:id="82"/>
      </w:del>
    </w:p>
    <w:p w:rsidR="00E7289C" w:rsidDel="003347AE" w:rsidRDefault="00A456CD" w:rsidP="00E7289C">
      <w:pPr>
        <w:pStyle w:val="SITAMainBullet"/>
        <w:rPr>
          <w:del w:id="83" w:author="Andrey Golovachev" w:date="2012-09-05T13:50:00Z"/>
          <w:lang w:val="en-GB"/>
        </w:rPr>
      </w:pPr>
      <w:del w:id="84" w:author="Andrey Golovachev" w:date="2012-09-05T13:50:00Z">
        <w:r w:rsidDel="003347AE">
          <w:rPr>
            <w:lang w:val="en-GB"/>
          </w:rPr>
          <w:delText xml:space="preserve">Actor selects line </w:delText>
        </w:r>
        <w:r w:rsidR="00FE4A3E" w:rsidDel="003347AE">
          <w:rPr>
            <w:lang w:val="en-GB"/>
          </w:rPr>
          <w:delText xml:space="preserve">to request detailed </w:delText>
        </w:r>
        <w:r w:rsidR="006C0243" w:rsidDel="003347AE">
          <w:rPr>
            <w:lang w:val="en-GB"/>
          </w:rPr>
          <w:delText>routing</w:delText>
        </w:r>
        <w:r w:rsidR="00FE4A3E" w:rsidDel="003347AE">
          <w:rPr>
            <w:lang w:val="en-GB"/>
          </w:rPr>
          <w:delText xml:space="preserve"> data</w:delText>
        </w:r>
        <w:r w:rsidDel="003347AE">
          <w:rPr>
            <w:lang w:val="en-GB"/>
          </w:rPr>
          <w:delText xml:space="preserve"> </w:delText>
        </w:r>
        <w:r w:rsidR="00FE4A3E" w:rsidDel="003347AE">
          <w:rPr>
            <w:lang w:val="en-GB"/>
          </w:rPr>
          <w:delText xml:space="preserve"> </w:delText>
        </w:r>
        <w:bookmarkStart w:id="85" w:name="_Toc335058581"/>
        <w:bookmarkStart w:id="86" w:name="_Toc335058984"/>
        <w:bookmarkStart w:id="87" w:name="_Toc335059085"/>
        <w:bookmarkEnd w:id="85"/>
        <w:bookmarkEnd w:id="86"/>
        <w:bookmarkEnd w:id="87"/>
      </w:del>
    </w:p>
    <w:p w:rsidR="00A456CD" w:rsidRPr="00A456CD" w:rsidDel="003347AE" w:rsidRDefault="00A456CD" w:rsidP="00E7289C">
      <w:pPr>
        <w:pStyle w:val="SITAMainBullet"/>
        <w:rPr>
          <w:del w:id="88" w:author="Andrey Golovachev" w:date="2012-09-05T13:50:00Z"/>
          <w:lang w:val="en-GB"/>
        </w:rPr>
      </w:pPr>
      <w:del w:id="89" w:author="Andrey Golovachev" w:date="2012-09-05T13:50:00Z">
        <w:r w:rsidDel="003347AE">
          <w:rPr>
            <w:lang w:val="en-GB"/>
          </w:rPr>
          <w:delText xml:space="preserve">System </w:delText>
        </w:r>
        <w:r w:rsidR="00421765" w:rsidDel="003347AE">
          <w:rPr>
            <w:lang w:val="en-GB"/>
          </w:rPr>
          <w:delText>displays</w:delText>
        </w:r>
        <w:r w:rsidDel="003347AE">
          <w:rPr>
            <w:lang w:val="en-GB"/>
          </w:rPr>
          <w:delText xml:space="preserve"> detailed </w:delText>
        </w:r>
        <w:r w:rsidR="006C0243" w:rsidDel="003347AE">
          <w:rPr>
            <w:lang w:val="en-GB"/>
          </w:rPr>
          <w:delText xml:space="preserve">routing </w:delText>
        </w:r>
        <w:r w:rsidDel="003347AE">
          <w:rPr>
            <w:lang w:val="en-GB"/>
          </w:rPr>
          <w:delText>data</w:delText>
        </w:r>
        <w:r w:rsidR="009A3349" w:rsidDel="003347AE">
          <w:rPr>
            <w:lang w:val="en-GB"/>
          </w:rPr>
          <w:delText xml:space="preserve"> for selected </w:delText>
        </w:r>
        <w:r w:rsidR="00F01D49" w:rsidDel="003347AE">
          <w:rPr>
            <w:lang w:val="en-GB"/>
          </w:rPr>
          <w:delText>line</w:delText>
        </w:r>
        <w:bookmarkStart w:id="90" w:name="_Toc335058582"/>
        <w:bookmarkStart w:id="91" w:name="_Toc335058985"/>
        <w:bookmarkStart w:id="92" w:name="_Toc335059086"/>
        <w:bookmarkEnd w:id="90"/>
        <w:bookmarkEnd w:id="91"/>
        <w:bookmarkEnd w:id="92"/>
      </w:del>
    </w:p>
    <w:p w:rsidR="00F66E38" w:rsidRDefault="00F66E38" w:rsidP="00273AF0">
      <w:pPr>
        <w:pStyle w:val="Heading1"/>
        <w:rPr>
          <w:lang w:val="en-GB"/>
        </w:rPr>
      </w:pPr>
      <w:del w:id="93" w:author="Andrey Golovachev" w:date="2012-09-05T13:51:00Z">
        <w:r w:rsidDel="007A3796">
          <w:rPr>
            <w:lang w:val="en-GB"/>
          </w:rPr>
          <w:delText xml:space="preserve">Advanced </w:delText>
        </w:r>
        <w:r w:rsidRPr="00173027" w:rsidDel="007A3796">
          <w:rPr>
            <w:lang w:val="en-GB"/>
          </w:rPr>
          <w:delText>Flow of Events</w:delText>
        </w:r>
        <w:r w:rsidR="00CD12AD" w:rsidDel="007A3796">
          <w:rPr>
            <w:lang w:val="en-GB"/>
          </w:rPr>
          <w:delText xml:space="preserve"> </w:delText>
        </w:r>
      </w:del>
      <w:bookmarkStart w:id="94" w:name="_Toc335059087"/>
      <w:ins w:id="95" w:author="Andrey Golovachev" w:date="2012-09-05T13:51:00Z">
        <w:r w:rsidR="007A3796">
          <w:t>Alternate Flows</w:t>
        </w:r>
      </w:ins>
      <w:bookmarkEnd w:id="94"/>
    </w:p>
    <w:p w:rsidR="00956538" w:rsidRPr="001D5F06" w:rsidRDefault="00956538" w:rsidP="00544B8B">
      <w:pPr>
        <w:pStyle w:val="Heading2"/>
        <w:rPr>
          <w:bCs/>
        </w:rPr>
      </w:pPr>
      <w:del w:id="96" w:author="Andrey Golovachev" w:date="2012-09-05T13:52:00Z">
        <w:r w:rsidDel="007A3796">
          <w:delText>Advanced</w:delText>
        </w:r>
        <w:r w:rsidRPr="001D5F06" w:rsidDel="007A3796">
          <w:delText xml:space="preserve"> </w:delText>
        </w:r>
      </w:del>
      <w:bookmarkStart w:id="97" w:name="_Toc335059088"/>
      <w:ins w:id="98" w:author="Andrey Golovachev" w:date="2012-09-05T13:52:00Z">
        <w:r w:rsidR="007A3796">
          <w:t>Alternate</w:t>
        </w:r>
        <w:r w:rsidR="007A3796" w:rsidRPr="001D5F06">
          <w:t xml:space="preserve"> </w:t>
        </w:r>
      </w:ins>
      <w:r w:rsidRPr="001D5F06">
        <w:t>Flow 1 –</w:t>
      </w:r>
      <w:r>
        <w:t xml:space="preserve"> Advanced Simulate Availability Request</w:t>
      </w:r>
      <w:bookmarkEnd w:id="97"/>
    </w:p>
    <w:p w:rsidR="00956538" w:rsidRDefault="00956538" w:rsidP="00956538">
      <w:pPr>
        <w:pStyle w:val="Heading3"/>
        <w:rPr>
          <w:ins w:id="99" w:author="Andrey Golovachev" w:date="2012-09-05T13:53:00Z"/>
          <w:lang w:val="en-GB"/>
        </w:rPr>
      </w:pPr>
      <w:bookmarkStart w:id="100" w:name="_Toc335059089"/>
      <w:r w:rsidRPr="001D5F06">
        <w:rPr>
          <w:lang w:val="en-GB"/>
        </w:rPr>
        <w:t>Specific Preconditions</w:t>
      </w:r>
      <w:bookmarkEnd w:id="100"/>
      <w:r w:rsidRPr="001D5F06">
        <w:rPr>
          <w:lang w:val="en-GB"/>
        </w:rPr>
        <w:t xml:space="preserve">  </w:t>
      </w:r>
    </w:p>
    <w:p w:rsidR="00000000" w:rsidRDefault="000A2A5B">
      <w:pPr>
        <w:pStyle w:val="BodyText"/>
        <w:rPr>
          <w:lang w:val="en-GB"/>
        </w:rPr>
        <w:pPrChange w:id="101" w:author="Andrey Golovachev" w:date="2012-09-05T13:53:00Z">
          <w:pPr>
            <w:pStyle w:val="Heading3"/>
          </w:pPr>
        </w:pPrChange>
      </w:pPr>
      <w:ins w:id="102" w:author="Andrey Golovachev" w:date="2012-09-05T13:53:00Z">
        <w:r>
          <w:rPr>
            <w:lang w:val="en-GB"/>
          </w:rPr>
          <w:t>Basic flow step 2 has been completed</w:t>
        </w:r>
      </w:ins>
    </w:p>
    <w:p w:rsidR="00956538" w:rsidRPr="001D5F06" w:rsidRDefault="00956538" w:rsidP="00956538">
      <w:pPr>
        <w:pStyle w:val="Heading3"/>
        <w:rPr>
          <w:lang w:val="en-GB"/>
        </w:rPr>
      </w:pPr>
      <w:bookmarkStart w:id="103" w:name="_Toc335059090"/>
      <w:r w:rsidRPr="001D5F06">
        <w:rPr>
          <w:lang w:val="en-GB"/>
        </w:rPr>
        <w:lastRenderedPageBreak/>
        <w:t>Steps</w:t>
      </w:r>
      <w:bookmarkEnd w:id="103"/>
    </w:p>
    <w:p w:rsidR="00956538" w:rsidRPr="00956538" w:rsidRDefault="00956538" w:rsidP="008E2992">
      <w:pPr>
        <w:pStyle w:val="SITAMainNumList"/>
        <w:numPr>
          <w:ilvl w:val="0"/>
          <w:numId w:val="26"/>
        </w:numPr>
        <w:rPr>
          <w:lang w:val="en-GB"/>
        </w:rPr>
      </w:pPr>
      <w:r w:rsidRPr="00956538">
        <w:rPr>
          <w:lang w:val="en-GB"/>
        </w:rPr>
        <w:t xml:space="preserve">Actor initiates Horizon Inventory AS  Availability Simulation Search </w:t>
      </w:r>
    </w:p>
    <w:p w:rsidR="00956538" w:rsidRPr="001D5F06" w:rsidRDefault="00956538" w:rsidP="00956538">
      <w:pPr>
        <w:pStyle w:val="SITAMainNumList"/>
        <w:rPr>
          <w:lang w:val="en-GB"/>
        </w:rPr>
      </w:pPr>
      <w:r w:rsidRPr="001D5F06">
        <w:rPr>
          <w:lang w:val="en-GB"/>
        </w:rPr>
        <w:t xml:space="preserve">System responds </w:t>
      </w:r>
      <w:r>
        <w:rPr>
          <w:lang w:val="en-GB"/>
        </w:rPr>
        <w:t>with Simulation Search GUI Screen</w:t>
      </w:r>
    </w:p>
    <w:p w:rsidR="00956538" w:rsidRDefault="00956538" w:rsidP="00956538">
      <w:pPr>
        <w:pStyle w:val="SITAMainNumList"/>
        <w:rPr>
          <w:lang w:val="en-GB"/>
        </w:rPr>
      </w:pPr>
      <w:r>
        <w:rPr>
          <w:lang w:val="en-GB"/>
        </w:rPr>
        <w:t>Actor selects the Advanced Panel on the Simulation Search GUI Screen</w:t>
      </w:r>
    </w:p>
    <w:p w:rsidR="00956538" w:rsidRPr="001D5F06" w:rsidRDefault="00956538" w:rsidP="00956538">
      <w:pPr>
        <w:pStyle w:val="SITAMainNumList"/>
        <w:rPr>
          <w:lang w:val="en-GB"/>
        </w:rPr>
      </w:pPr>
      <w:r w:rsidRPr="001D5F06">
        <w:rPr>
          <w:lang w:val="en-GB"/>
        </w:rPr>
        <w:t xml:space="preserve">Actor </w:t>
      </w:r>
      <w:r>
        <w:rPr>
          <w:lang w:val="en-GB"/>
        </w:rPr>
        <w:t>provides the data</w:t>
      </w:r>
      <w:r>
        <w:rPr>
          <w:b/>
          <w:lang w:val="en-GB"/>
        </w:rPr>
        <w:t xml:space="preserve"> for the </w:t>
      </w:r>
      <w:r w:rsidR="007A6A4A">
        <w:rPr>
          <w:b/>
          <w:lang w:val="en-GB"/>
        </w:rPr>
        <w:t>advanced search</w:t>
      </w:r>
      <w:r w:rsidR="00400F39">
        <w:rPr>
          <w:b/>
          <w:lang w:val="en-GB"/>
        </w:rPr>
        <w:t xml:space="preserve"> from BDD Simulate Availability – section 2.2</w:t>
      </w:r>
    </w:p>
    <w:p w:rsidR="00956538" w:rsidRPr="001D5F06" w:rsidRDefault="00956538" w:rsidP="00956538">
      <w:pPr>
        <w:pStyle w:val="SITAMainNumList"/>
        <w:rPr>
          <w:lang w:val="en-GB"/>
        </w:rPr>
      </w:pPr>
      <w:r w:rsidRPr="001D5F06">
        <w:rPr>
          <w:lang w:val="en-GB"/>
        </w:rPr>
        <w:t>Actor submits information</w:t>
      </w:r>
    </w:p>
    <w:p w:rsidR="00956538" w:rsidRDefault="00956538" w:rsidP="00956538">
      <w:pPr>
        <w:pStyle w:val="SITAMainNumList"/>
        <w:rPr>
          <w:lang w:val="en-GB"/>
        </w:rPr>
      </w:pPr>
      <w:r w:rsidRPr="001D5F06">
        <w:rPr>
          <w:lang w:val="en-GB"/>
        </w:rPr>
        <w:t xml:space="preserve">System validates </w:t>
      </w:r>
      <w:r w:rsidR="00395C9B">
        <w:rPr>
          <w:lang w:val="en-GB"/>
        </w:rPr>
        <w:t>entered search criteria</w:t>
      </w:r>
      <w:r>
        <w:rPr>
          <w:lang w:val="en-GB"/>
        </w:rPr>
        <w:t xml:space="preserve"> </w:t>
      </w:r>
      <w:r w:rsidRPr="001D5F06">
        <w:rPr>
          <w:lang w:val="en-GB"/>
        </w:rPr>
        <w:t xml:space="preserve"> </w:t>
      </w:r>
    </w:p>
    <w:p w:rsidR="00395C9B" w:rsidRPr="001D5F06" w:rsidRDefault="00395C9B" w:rsidP="00956538">
      <w:pPr>
        <w:pStyle w:val="SITAMainNumList"/>
        <w:rPr>
          <w:lang w:val="en-GB"/>
        </w:rPr>
      </w:pPr>
      <w:r>
        <w:rPr>
          <w:lang w:val="en-GB"/>
        </w:rPr>
        <w:t xml:space="preserve">System invokes Use case for </w:t>
      </w:r>
      <w:r w:rsidRPr="00395C9B">
        <w:rPr>
          <w:lang w:val="en-GB"/>
        </w:rPr>
        <w:t>POS</w:t>
      </w:r>
      <w:r>
        <w:rPr>
          <w:lang w:val="en-GB"/>
        </w:rPr>
        <w:t xml:space="preserve"> </w:t>
      </w:r>
      <w:r w:rsidRPr="00395C9B">
        <w:rPr>
          <w:lang w:val="en-GB"/>
        </w:rPr>
        <w:t>Data</w:t>
      </w:r>
      <w:r>
        <w:rPr>
          <w:lang w:val="en-GB"/>
        </w:rPr>
        <w:t xml:space="preserve"> </w:t>
      </w:r>
      <w:r w:rsidRPr="00395C9B">
        <w:rPr>
          <w:lang w:val="en-GB"/>
        </w:rPr>
        <w:t>Propagation</w:t>
      </w:r>
      <w:r>
        <w:rPr>
          <w:lang w:val="en-GB"/>
        </w:rPr>
        <w:t xml:space="preserve"> (AVAIL.24 story) to apply POS restrictions.</w:t>
      </w:r>
    </w:p>
    <w:p w:rsidR="00956538" w:rsidRPr="001D5F06" w:rsidRDefault="00956538" w:rsidP="00956538">
      <w:pPr>
        <w:pStyle w:val="SITAMainNumList"/>
        <w:rPr>
          <w:lang w:val="en-GB"/>
        </w:rPr>
      </w:pPr>
      <w:r w:rsidRPr="001D5F06">
        <w:rPr>
          <w:lang w:val="en-GB"/>
        </w:rPr>
        <w:t xml:space="preserve">System notifies Actor of success. </w:t>
      </w:r>
    </w:p>
    <w:p w:rsidR="00956538" w:rsidRPr="001D5F06" w:rsidRDefault="00956538" w:rsidP="00956538">
      <w:pPr>
        <w:pStyle w:val="Heading3"/>
        <w:rPr>
          <w:lang w:val="en-GB"/>
        </w:rPr>
      </w:pPr>
      <w:bookmarkStart w:id="104" w:name="_Toc335059091"/>
      <w:r w:rsidRPr="001D5F06">
        <w:rPr>
          <w:lang w:val="en-GB"/>
        </w:rPr>
        <w:t>Specific Post Conditions</w:t>
      </w:r>
      <w:bookmarkEnd w:id="104"/>
    </w:p>
    <w:p w:rsidR="008808DE" w:rsidRDefault="008808DE" w:rsidP="008808DE">
      <w:pPr>
        <w:pStyle w:val="SITAMainBullet"/>
        <w:rPr>
          <w:lang w:val="en-GB"/>
        </w:rPr>
      </w:pPr>
      <w:r>
        <w:rPr>
          <w:lang w:val="en-GB"/>
        </w:rPr>
        <w:t>System displays availability information for travel options and segments matching the search criteria entered by the user. The system takes into account any existing POS restrictions that match the user’s request.</w:t>
      </w:r>
    </w:p>
    <w:p w:rsidR="00A40200" w:rsidRDefault="00A40200" w:rsidP="00273AF0">
      <w:pPr>
        <w:pStyle w:val="Heading1"/>
        <w:rPr>
          <w:lang w:val="en-GB"/>
        </w:rPr>
      </w:pPr>
      <w:bookmarkStart w:id="105" w:name="_Toc197400766"/>
      <w:bookmarkStart w:id="106" w:name="_Toc335059092"/>
      <w:bookmarkStart w:id="107" w:name="_Toc178570452"/>
      <w:bookmarkStart w:id="108" w:name="_Toc18988771"/>
      <w:bookmarkStart w:id="109" w:name="_Toc35985151"/>
      <w:bookmarkEnd w:id="59"/>
      <w:bookmarkEnd w:id="60"/>
      <w:bookmarkEnd w:id="61"/>
      <w:bookmarkEnd w:id="62"/>
      <w:bookmarkEnd w:id="63"/>
      <w:r w:rsidRPr="001D5F06">
        <w:rPr>
          <w:lang w:val="en-GB"/>
        </w:rPr>
        <w:t>Exception Flows</w:t>
      </w:r>
      <w:bookmarkEnd w:id="105"/>
      <w:bookmarkEnd w:id="106"/>
    </w:p>
    <w:p w:rsidR="00A40200" w:rsidRPr="001D5F06" w:rsidRDefault="00A40200" w:rsidP="00544B8B">
      <w:pPr>
        <w:pStyle w:val="Heading2"/>
        <w:rPr>
          <w:bCs/>
        </w:rPr>
      </w:pPr>
      <w:bookmarkStart w:id="110" w:name="_Toc197400767"/>
      <w:bookmarkStart w:id="111" w:name="_Toc335059093"/>
      <w:r w:rsidRPr="001D5F06">
        <w:t xml:space="preserve">Exception Flow 1 – </w:t>
      </w:r>
      <w:bookmarkEnd w:id="110"/>
      <w:r w:rsidR="00D71B08">
        <w:t xml:space="preserve">Validation Error </w:t>
      </w:r>
      <w:bookmarkEnd w:id="111"/>
    </w:p>
    <w:p w:rsidR="00A40200" w:rsidRPr="001D5F06" w:rsidRDefault="00A40200" w:rsidP="002A27B0">
      <w:pPr>
        <w:pStyle w:val="Heading3"/>
        <w:rPr>
          <w:lang w:val="en-GB"/>
        </w:rPr>
      </w:pPr>
      <w:bookmarkStart w:id="112" w:name="_Toc197400768"/>
      <w:bookmarkStart w:id="113" w:name="_Toc335059094"/>
      <w:r w:rsidRPr="001D5F06">
        <w:rPr>
          <w:lang w:val="en-GB"/>
        </w:rPr>
        <w:t>Specific Preconditions</w:t>
      </w:r>
      <w:bookmarkEnd w:id="112"/>
      <w:bookmarkEnd w:id="113"/>
    </w:p>
    <w:p w:rsidR="00786748" w:rsidRDefault="00D71B08" w:rsidP="00786748">
      <w:pPr>
        <w:pStyle w:val="SITAMainBullet"/>
        <w:rPr>
          <w:lang w:val="en-GB"/>
        </w:rPr>
      </w:pPr>
      <w:r>
        <w:rPr>
          <w:lang w:val="en-GB"/>
        </w:rPr>
        <w:t xml:space="preserve">User has defined input for </w:t>
      </w:r>
      <w:r w:rsidR="00393692">
        <w:rPr>
          <w:lang w:val="en-GB"/>
        </w:rPr>
        <w:t xml:space="preserve">Simulate Availability </w:t>
      </w:r>
      <w:r>
        <w:rPr>
          <w:lang w:val="en-GB"/>
        </w:rPr>
        <w:t xml:space="preserve">request and attempted to proceed with execution </w:t>
      </w:r>
    </w:p>
    <w:p w:rsidR="00A40200" w:rsidRPr="001D5F06" w:rsidRDefault="00A40200" w:rsidP="002A27B0">
      <w:pPr>
        <w:pStyle w:val="Heading3"/>
        <w:rPr>
          <w:lang w:val="en-GB"/>
        </w:rPr>
      </w:pPr>
      <w:bookmarkStart w:id="114" w:name="_Toc197400769"/>
      <w:bookmarkStart w:id="115" w:name="_Toc335059095"/>
      <w:r w:rsidRPr="001D5F06">
        <w:rPr>
          <w:lang w:val="en-GB"/>
        </w:rPr>
        <w:t>Steps</w:t>
      </w:r>
      <w:bookmarkEnd w:id="114"/>
      <w:bookmarkEnd w:id="115"/>
      <w:r w:rsidRPr="001D5F06">
        <w:rPr>
          <w:lang w:val="en-GB"/>
        </w:rPr>
        <w:t xml:space="preserve"> </w:t>
      </w:r>
    </w:p>
    <w:p w:rsidR="00786748" w:rsidRDefault="00D71B08" w:rsidP="008E2992">
      <w:pPr>
        <w:pStyle w:val="SITAMainNumList"/>
        <w:numPr>
          <w:ilvl w:val="0"/>
          <w:numId w:val="23"/>
        </w:numPr>
        <w:rPr>
          <w:lang w:val="en-GB"/>
        </w:rPr>
      </w:pPr>
      <w:r>
        <w:rPr>
          <w:lang w:val="en-GB"/>
        </w:rPr>
        <w:t>System receives error response during processing the Simulate Availability request</w:t>
      </w:r>
    </w:p>
    <w:p w:rsidR="00782B7B" w:rsidRPr="001D5F06" w:rsidRDefault="00D71B08" w:rsidP="008E2992">
      <w:pPr>
        <w:pStyle w:val="SITAMainNumList"/>
        <w:numPr>
          <w:ilvl w:val="0"/>
          <w:numId w:val="23"/>
        </w:numPr>
        <w:rPr>
          <w:lang w:val="en-GB"/>
        </w:rPr>
      </w:pPr>
      <w:r>
        <w:rPr>
          <w:lang w:val="en-GB"/>
        </w:rPr>
        <w:t xml:space="preserve">System indicates the </w:t>
      </w:r>
      <w:r w:rsidR="00F253D8">
        <w:rPr>
          <w:lang w:val="en-GB"/>
        </w:rPr>
        <w:t>field which caused the error</w:t>
      </w:r>
    </w:p>
    <w:p w:rsidR="005F0E7F" w:rsidRPr="001D5F06" w:rsidRDefault="00754BE8" w:rsidP="008E2992">
      <w:pPr>
        <w:pStyle w:val="SITAMainNumList"/>
        <w:numPr>
          <w:ilvl w:val="0"/>
          <w:numId w:val="23"/>
        </w:numPr>
        <w:rPr>
          <w:lang w:val="en-GB"/>
        </w:rPr>
      </w:pPr>
      <w:r w:rsidRPr="001D5F06">
        <w:rPr>
          <w:lang w:val="en-GB"/>
        </w:rPr>
        <w:t xml:space="preserve">System </w:t>
      </w:r>
      <w:r w:rsidR="009076BB">
        <w:rPr>
          <w:lang w:val="en-GB"/>
        </w:rPr>
        <w:t>retains the information entered</w:t>
      </w:r>
    </w:p>
    <w:p w:rsidR="00754BE8" w:rsidRPr="001D5F06" w:rsidRDefault="00F253D8" w:rsidP="005F0E7F">
      <w:pPr>
        <w:pStyle w:val="SITAMainNumList"/>
        <w:rPr>
          <w:lang w:val="en-GB"/>
        </w:rPr>
      </w:pPr>
      <w:r>
        <w:rPr>
          <w:lang w:val="en-GB"/>
        </w:rPr>
        <w:t xml:space="preserve">User has the opportunity to </w:t>
      </w:r>
      <w:r w:rsidR="00762058">
        <w:rPr>
          <w:lang w:val="en-GB"/>
        </w:rPr>
        <w:t>correct</w:t>
      </w:r>
      <w:r>
        <w:rPr>
          <w:lang w:val="en-GB"/>
        </w:rPr>
        <w:t xml:space="preserve"> the data and resubmit the Simulate Availability request  </w:t>
      </w:r>
    </w:p>
    <w:p w:rsidR="00A40200" w:rsidRPr="001D5F06" w:rsidRDefault="00A40200" w:rsidP="002A27B0">
      <w:pPr>
        <w:pStyle w:val="Heading3"/>
        <w:rPr>
          <w:lang w:val="en-GB"/>
        </w:rPr>
      </w:pPr>
      <w:bookmarkStart w:id="116" w:name="_Toc197400770"/>
      <w:bookmarkStart w:id="117" w:name="_Toc335059096"/>
      <w:r w:rsidRPr="001D5F06">
        <w:rPr>
          <w:lang w:val="en-GB"/>
        </w:rPr>
        <w:t>Specific Post Conditions</w:t>
      </w:r>
      <w:bookmarkEnd w:id="116"/>
      <w:bookmarkEnd w:id="117"/>
    </w:p>
    <w:p w:rsidR="00A40200" w:rsidRDefault="00F253D8" w:rsidP="0027715A">
      <w:pPr>
        <w:pStyle w:val="SITAMainBullet"/>
        <w:rPr>
          <w:lang w:val="en-GB"/>
        </w:rPr>
      </w:pPr>
      <w:r>
        <w:rPr>
          <w:lang w:val="en-GB"/>
        </w:rPr>
        <w:t xml:space="preserve">If another is found, the system responds </w:t>
      </w:r>
      <w:r w:rsidR="00754BE8" w:rsidRPr="00F253D8">
        <w:rPr>
          <w:lang w:val="en-GB"/>
        </w:rPr>
        <w:t>with appropriate error message</w:t>
      </w:r>
      <w:r w:rsidR="00A711D3" w:rsidRPr="00F253D8">
        <w:rPr>
          <w:lang w:val="en-GB"/>
        </w:rPr>
        <w:t>.</w:t>
      </w:r>
    </w:p>
    <w:p w:rsidR="00F253D8" w:rsidRDefault="00F253D8" w:rsidP="00F253D8">
      <w:pPr>
        <w:pStyle w:val="SITAMainBullet"/>
        <w:rPr>
          <w:lang w:val="en-GB"/>
        </w:rPr>
      </w:pPr>
      <w:r>
        <w:rPr>
          <w:lang w:val="en-GB"/>
        </w:rPr>
        <w:t>If no error occurs</w:t>
      </w:r>
      <w:r w:rsidR="00F801E5">
        <w:rPr>
          <w:lang w:val="en-GB"/>
        </w:rPr>
        <w:t xml:space="preserve"> during processing</w:t>
      </w:r>
      <w:r>
        <w:rPr>
          <w:lang w:val="en-GB"/>
        </w:rPr>
        <w:t>,</w:t>
      </w:r>
      <w:r w:rsidRPr="00F253D8">
        <w:rPr>
          <w:lang w:val="en-GB"/>
        </w:rPr>
        <w:t xml:space="preserve"> </w:t>
      </w:r>
      <w:r>
        <w:rPr>
          <w:lang w:val="en-GB"/>
        </w:rPr>
        <w:t xml:space="preserve">system displays requested availability </w:t>
      </w:r>
    </w:p>
    <w:p w:rsidR="00A40200" w:rsidRDefault="00762058" w:rsidP="00273AF0">
      <w:pPr>
        <w:pStyle w:val="Heading1"/>
        <w:rPr>
          <w:lang w:val="en-GB"/>
        </w:rPr>
      </w:pPr>
      <w:bookmarkStart w:id="118" w:name="_Toc197256739"/>
      <w:bookmarkStart w:id="119" w:name="_Toc197400771"/>
      <w:bookmarkStart w:id="120" w:name="_Toc335059097"/>
      <w:r>
        <w:rPr>
          <w:lang w:val="en-GB"/>
        </w:rPr>
        <w:t>S</w:t>
      </w:r>
      <w:r w:rsidR="00A40200" w:rsidRPr="001D5F06">
        <w:rPr>
          <w:lang w:val="en-GB"/>
        </w:rPr>
        <w:t>ub Flows</w:t>
      </w:r>
      <w:bookmarkEnd w:id="118"/>
      <w:bookmarkEnd w:id="119"/>
      <w:bookmarkEnd w:id="120"/>
    </w:p>
    <w:p w:rsidR="000C73B5" w:rsidRPr="000C73B5" w:rsidRDefault="00A871E2" w:rsidP="000C73B5">
      <w:pPr>
        <w:pStyle w:val="BodyText"/>
        <w:rPr>
          <w:lang w:val="en-GB"/>
        </w:rPr>
      </w:pPr>
      <w:r>
        <w:rPr>
          <w:lang w:val="en-GB"/>
        </w:rPr>
        <w:t xml:space="preserve"> None</w:t>
      </w:r>
    </w:p>
    <w:p w:rsidR="001F2607" w:rsidRDefault="001F2607" w:rsidP="001F2607">
      <w:pPr>
        <w:pStyle w:val="Heading1"/>
        <w:rPr>
          <w:lang w:val="en-GB"/>
        </w:rPr>
      </w:pPr>
      <w:bookmarkStart w:id="121" w:name="_Toc335059098"/>
      <w:bookmarkStart w:id="122" w:name="_Toc197256788"/>
      <w:bookmarkStart w:id="123" w:name="_Toc197400777"/>
      <w:bookmarkEnd w:id="107"/>
      <w:bookmarkEnd w:id="108"/>
      <w:bookmarkEnd w:id="109"/>
      <w:r w:rsidRPr="001D5F06">
        <w:rPr>
          <w:lang w:val="en-GB"/>
        </w:rPr>
        <w:lastRenderedPageBreak/>
        <w:t>General Post Conditions</w:t>
      </w:r>
      <w:bookmarkEnd w:id="121"/>
    </w:p>
    <w:p w:rsidR="00D256F3" w:rsidRPr="00D256F3" w:rsidRDefault="00D256F3" w:rsidP="008E2992">
      <w:pPr>
        <w:pStyle w:val="BodyText"/>
        <w:numPr>
          <w:ilvl w:val="0"/>
          <w:numId w:val="28"/>
        </w:numPr>
        <w:rPr>
          <w:lang w:val="en-GB"/>
        </w:rPr>
      </w:pPr>
      <w:r w:rsidRPr="00D256F3">
        <w:rPr>
          <w:lang w:val="en-GB"/>
        </w:rPr>
        <w:t>Users will have the option to</w:t>
      </w:r>
      <w:r w:rsidR="00C92C2B">
        <w:rPr>
          <w:lang w:val="en-GB"/>
        </w:rPr>
        <w:t xml:space="preserve"> export the Search Results to an </w:t>
      </w:r>
      <w:r w:rsidR="00C92C2B" w:rsidRPr="00D256F3">
        <w:rPr>
          <w:lang w:val="en-GB"/>
        </w:rPr>
        <w:t xml:space="preserve">external </w:t>
      </w:r>
      <w:r w:rsidR="00357DA9">
        <w:rPr>
          <w:rStyle w:val="st"/>
        </w:rPr>
        <w:t>comma-separated values (</w:t>
      </w:r>
      <w:r w:rsidR="00C92C2B">
        <w:rPr>
          <w:lang w:val="en-GB"/>
        </w:rPr>
        <w:t>CSV</w:t>
      </w:r>
      <w:r w:rsidR="00357DA9">
        <w:rPr>
          <w:lang w:val="en-GB"/>
        </w:rPr>
        <w:t>)</w:t>
      </w:r>
      <w:r w:rsidR="00357DA9" w:rsidRPr="00D256F3">
        <w:rPr>
          <w:lang w:val="en-GB"/>
        </w:rPr>
        <w:t xml:space="preserve"> file</w:t>
      </w:r>
      <w:r w:rsidRPr="00D256F3">
        <w:rPr>
          <w:lang w:val="en-GB"/>
        </w:rPr>
        <w:t>.</w:t>
      </w:r>
    </w:p>
    <w:p w:rsidR="00A40200" w:rsidRDefault="00A40200" w:rsidP="008A6F16">
      <w:pPr>
        <w:pStyle w:val="Heading1"/>
        <w:rPr>
          <w:lang w:val="en-GB"/>
        </w:rPr>
      </w:pPr>
      <w:bookmarkStart w:id="124" w:name="_Toc335059099"/>
      <w:r w:rsidRPr="001D5F06">
        <w:rPr>
          <w:lang w:val="en-GB"/>
        </w:rPr>
        <w:t>Extension Points</w:t>
      </w:r>
      <w:bookmarkEnd w:id="122"/>
      <w:bookmarkEnd w:id="123"/>
      <w:bookmarkEnd w:id="124"/>
      <w:r w:rsidR="00C92C2B">
        <w:rPr>
          <w:lang w:val="en-GB"/>
        </w:rPr>
        <w:t xml:space="preserve"> </w:t>
      </w:r>
    </w:p>
    <w:p w:rsidR="00880C17" w:rsidRPr="00880C17" w:rsidRDefault="00880C17" w:rsidP="00880C17">
      <w:pPr>
        <w:pStyle w:val="BodyText"/>
        <w:rPr>
          <w:lang w:val="en-GB"/>
        </w:rPr>
      </w:pPr>
      <w:r>
        <w:rPr>
          <w:lang w:val="en-GB"/>
        </w:rPr>
        <w:t>None.</w:t>
      </w:r>
    </w:p>
    <w:p w:rsidR="00A40200" w:rsidRPr="001D5F06" w:rsidRDefault="00A40200" w:rsidP="00273AF0">
      <w:pPr>
        <w:pStyle w:val="Heading1"/>
        <w:rPr>
          <w:lang w:val="en-GB"/>
        </w:rPr>
      </w:pPr>
      <w:bookmarkStart w:id="125" w:name="_Toc178570459"/>
      <w:bookmarkStart w:id="126" w:name="_Toc35985166"/>
      <w:bookmarkStart w:id="127" w:name="_Toc197256789"/>
      <w:bookmarkStart w:id="128" w:name="_Toc197400778"/>
      <w:bookmarkStart w:id="129" w:name="_Toc335059100"/>
      <w:r w:rsidRPr="001D5F06">
        <w:rPr>
          <w:lang w:val="en-GB"/>
        </w:rPr>
        <w:t>Special Requirements</w:t>
      </w:r>
      <w:bookmarkEnd w:id="125"/>
      <w:bookmarkEnd w:id="126"/>
      <w:bookmarkEnd w:id="127"/>
      <w:bookmarkEnd w:id="128"/>
      <w:bookmarkEnd w:id="129"/>
    </w:p>
    <w:p w:rsidR="00944EC9" w:rsidRPr="00880C17" w:rsidRDefault="00944EC9" w:rsidP="00944EC9">
      <w:pPr>
        <w:pStyle w:val="BodyText"/>
        <w:rPr>
          <w:lang w:val="en-GB"/>
        </w:rPr>
      </w:pPr>
      <w:bookmarkStart w:id="130" w:name="_Toc178570461"/>
      <w:bookmarkStart w:id="131" w:name="_Toc18988784"/>
      <w:bookmarkStart w:id="132" w:name="_Toc35985168"/>
      <w:bookmarkStart w:id="133" w:name="_Toc197256790"/>
      <w:bookmarkStart w:id="134" w:name="_Toc197400779"/>
      <w:r>
        <w:rPr>
          <w:lang w:val="en-GB"/>
        </w:rPr>
        <w:t>None.</w:t>
      </w:r>
    </w:p>
    <w:p w:rsidR="00A40200" w:rsidRDefault="00A40200" w:rsidP="00273AF0">
      <w:pPr>
        <w:pStyle w:val="Heading1"/>
        <w:rPr>
          <w:lang w:val="en-GB"/>
        </w:rPr>
      </w:pPr>
      <w:bookmarkStart w:id="135" w:name="_Toc197256794"/>
      <w:bookmarkStart w:id="136" w:name="_Toc197400781"/>
      <w:bookmarkStart w:id="137" w:name="_Toc335059105"/>
      <w:bookmarkEnd w:id="130"/>
      <w:bookmarkEnd w:id="131"/>
      <w:bookmarkEnd w:id="132"/>
      <w:bookmarkEnd w:id="133"/>
      <w:bookmarkEnd w:id="134"/>
      <w:r w:rsidRPr="001D5F06">
        <w:rPr>
          <w:lang w:val="en-GB"/>
        </w:rPr>
        <w:t xml:space="preserve">Future </w:t>
      </w:r>
      <w:r w:rsidR="005F0E7F" w:rsidRPr="001D5F06">
        <w:rPr>
          <w:lang w:val="en-GB"/>
        </w:rPr>
        <w:t xml:space="preserve">Use Case </w:t>
      </w:r>
      <w:r w:rsidRPr="001D5F06">
        <w:rPr>
          <w:lang w:val="en-GB"/>
        </w:rPr>
        <w:t>Considerations</w:t>
      </w:r>
      <w:bookmarkEnd w:id="135"/>
      <w:bookmarkEnd w:id="136"/>
      <w:bookmarkEnd w:id="137"/>
    </w:p>
    <w:p w:rsidR="00544B8B" w:rsidRPr="00C300B4" w:rsidRDefault="00544B8B" w:rsidP="008E2992">
      <w:pPr>
        <w:pStyle w:val="BodyText"/>
        <w:numPr>
          <w:ilvl w:val="0"/>
          <w:numId w:val="25"/>
        </w:numPr>
        <w:rPr>
          <w:szCs w:val="20"/>
          <w:lang w:val="en-GB"/>
        </w:rPr>
      </w:pPr>
      <w:r w:rsidRPr="00C300B4">
        <w:rPr>
          <w:szCs w:val="20"/>
          <w:lang w:val="en-GB"/>
        </w:rPr>
        <w:t>Ability to display ISSR availability</w:t>
      </w:r>
    </w:p>
    <w:p w:rsidR="00BC47B9" w:rsidRDefault="00F864B4" w:rsidP="008E2992">
      <w:pPr>
        <w:pStyle w:val="BodyText"/>
        <w:numPr>
          <w:ilvl w:val="0"/>
          <w:numId w:val="25"/>
        </w:numPr>
        <w:rPr>
          <w:szCs w:val="20"/>
          <w:lang w:val="en-GB"/>
        </w:rPr>
      </w:pPr>
      <w:r w:rsidRPr="006D2DF7">
        <w:rPr>
          <w:szCs w:val="20"/>
          <w:lang w:val="en-GB"/>
        </w:rPr>
        <w:t>IAM will manage the users that will have the capability of requesting and viewing</w:t>
      </w:r>
      <w:r w:rsidR="00BC47B9">
        <w:rPr>
          <w:szCs w:val="20"/>
          <w:lang w:val="en-GB"/>
        </w:rPr>
        <w:t>:</w:t>
      </w:r>
    </w:p>
    <w:p w:rsidR="00F864B4" w:rsidRPr="00C300B4" w:rsidRDefault="00BC47B9" w:rsidP="00BC47B9">
      <w:pPr>
        <w:pStyle w:val="BodyText"/>
        <w:numPr>
          <w:ilvl w:val="1"/>
          <w:numId w:val="25"/>
        </w:numPr>
        <w:rPr>
          <w:szCs w:val="20"/>
          <w:lang w:val="en-GB"/>
        </w:rPr>
      </w:pPr>
      <w:r w:rsidRPr="00C300B4">
        <w:rPr>
          <w:szCs w:val="20"/>
          <w:lang w:val="en-GB"/>
        </w:rPr>
        <w:t>Full Numeric Availability</w:t>
      </w:r>
    </w:p>
    <w:p w:rsidR="00BC47B9" w:rsidRPr="00C300B4" w:rsidRDefault="00BC47B9" w:rsidP="00BC47B9">
      <w:pPr>
        <w:pStyle w:val="BodyText"/>
        <w:numPr>
          <w:ilvl w:val="1"/>
          <w:numId w:val="25"/>
        </w:numPr>
        <w:rPr>
          <w:szCs w:val="20"/>
          <w:lang w:val="en-GB"/>
        </w:rPr>
      </w:pPr>
      <w:r w:rsidRPr="00C300B4">
        <w:rPr>
          <w:szCs w:val="20"/>
          <w:lang w:val="en-GB"/>
        </w:rPr>
        <w:t>Group Availability</w:t>
      </w:r>
    </w:p>
    <w:p w:rsidR="006D7CDE" w:rsidRDefault="006D7CDE" w:rsidP="006D7CDE">
      <w:pPr>
        <w:pStyle w:val="Heading1"/>
        <w:rPr>
          <w:lang w:val="en-GB"/>
        </w:rPr>
      </w:pPr>
      <w:bookmarkStart w:id="138" w:name="_Toc335059107"/>
      <w:r>
        <w:rPr>
          <w:lang w:val="en-GB"/>
        </w:rPr>
        <w:t>Use Case Elaboration &amp; Story Breakdown</w:t>
      </w:r>
      <w:bookmarkEnd w:id="138"/>
    </w:p>
    <w:p w:rsidR="006D7CDE" w:rsidRDefault="006D7CDE" w:rsidP="006D7CDE">
      <w:pPr>
        <w:pStyle w:val="Heading3"/>
        <w:numPr>
          <w:ilvl w:val="1"/>
          <w:numId w:val="1"/>
        </w:numPr>
        <w:rPr>
          <w:lang w:val="en-GB"/>
        </w:rPr>
      </w:pPr>
      <w:bookmarkStart w:id="139" w:name="_Toc335059108"/>
      <w:r>
        <w:rPr>
          <w:lang w:val="en-GB"/>
        </w:rPr>
        <w:t>Basic Availability Simulation</w:t>
      </w:r>
      <w:r w:rsidR="00BF056F">
        <w:rPr>
          <w:lang w:val="en-GB"/>
        </w:rPr>
        <w:t xml:space="preserve"> GUI</w:t>
      </w:r>
      <w:r w:rsidR="002960DD">
        <w:rPr>
          <w:lang w:val="en-GB"/>
        </w:rPr>
        <w:t xml:space="preserve"> – INV.11</w:t>
      </w:r>
      <w:bookmarkEnd w:id="139"/>
    </w:p>
    <w:p w:rsidR="006D7CDE" w:rsidRPr="006D7CDE" w:rsidRDefault="006D7CDE" w:rsidP="006D7CDE">
      <w:pPr>
        <w:pStyle w:val="BodyText"/>
        <w:rPr>
          <w:lang w:val="en-GB"/>
        </w:rPr>
      </w:pPr>
      <w:r>
        <w:rPr>
          <w:lang w:val="en-GB"/>
        </w:rPr>
        <w:t xml:space="preserve">Story description </w:t>
      </w:r>
      <w:r w:rsidR="00216404">
        <w:rPr>
          <w:lang w:val="en-GB"/>
        </w:rPr>
        <w:t xml:space="preserve">is </w:t>
      </w:r>
      <w:r>
        <w:rPr>
          <w:lang w:val="en-GB"/>
        </w:rPr>
        <w:t>available on SVN. The scope included Host only availability simulation returning status availability information.</w:t>
      </w:r>
    </w:p>
    <w:p w:rsidR="00BF056F" w:rsidRDefault="00D55B89" w:rsidP="00BF056F">
      <w:pPr>
        <w:pStyle w:val="Heading3"/>
        <w:numPr>
          <w:ilvl w:val="1"/>
          <w:numId w:val="1"/>
        </w:numPr>
        <w:rPr>
          <w:lang w:val="en-GB"/>
        </w:rPr>
      </w:pPr>
      <w:bookmarkStart w:id="140" w:name="_Toc335059109"/>
      <w:r w:rsidRPr="00D55B89">
        <w:rPr>
          <w:lang w:val="en-GB"/>
        </w:rPr>
        <w:t>Availability simulation GUI (resolve gaps)</w:t>
      </w:r>
      <w:r>
        <w:rPr>
          <w:lang w:val="en-GB"/>
        </w:rPr>
        <w:t xml:space="preserve"> </w:t>
      </w:r>
      <w:r w:rsidR="00BF056F">
        <w:rPr>
          <w:lang w:val="en-GB"/>
        </w:rPr>
        <w:t>– AVAIL.25a</w:t>
      </w:r>
      <w:bookmarkEnd w:id="140"/>
    </w:p>
    <w:p w:rsidR="00B15017" w:rsidRDefault="00B15017" w:rsidP="00B15017">
      <w:pPr>
        <w:pStyle w:val="BodyText"/>
        <w:rPr>
          <w:lang w:val="en-GB"/>
        </w:rPr>
      </w:pPr>
      <w:r>
        <w:rPr>
          <w:lang w:val="en-GB"/>
        </w:rPr>
        <w:t>The scope of this story is to identify and resolve gaps from the original implementation of INV.11 story.</w:t>
      </w:r>
    </w:p>
    <w:p w:rsidR="00B15017" w:rsidRDefault="00B15017" w:rsidP="00B15017">
      <w:pPr>
        <w:pStyle w:val="BodyText"/>
        <w:rPr>
          <w:lang w:val="en-GB"/>
        </w:rPr>
      </w:pPr>
      <w:r>
        <w:rPr>
          <w:lang w:val="en-GB"/>
        </w:rPr>
        <w:t>The known gaps include:</w:t>
      </w:r>
    </w:p>
    <w:p w:rsidR="00B15017" w:rsidRDefault="00B15017" w:rsidP="008E2992">
      <w:pPr>
        <w:pStyle w:val="BodyText"/>
        <w:numPr>
          <w:ilvl w:val="0"/>
          <w:numId w:val="30"/>
        </w:numPr>
        <w:rPr>
          <w:lang w:val="en-GB"/>
        </w:rPr>
      </w:pPr>
      <w:r w:rsidRPr="000D44D6">
        <w:rPr>
          <w:lang w:val="en-GB"/>
        </w:rPr>
        <w:t>The order of RBDs in availability display must match the order of RBD</w:t>
      </w:r>
      <w:r>
        <w:rPr>
          <w:lang w:val="en-GB"/>
        </w:rPr>
        <w:t>s for this segment in schedules. For reference only, RBDs in schedule legs:</w:t>
      </w:r>
      <w:r>
        <w:rPr>
          <w:lang w:val="en-GB"/>
        </w:rPr>
        <w:br/>
      </w:r>
      <w:r w:rsidRPr="00BB4B35">
        <w:rPr>
          <w:lang w:val="en-GB"/>
        </w:rPr>
        <w:t>tns:ShowFlightSchedulePeriod/tns:ScheduledFlightOperationPeriod/sch:Legs/sch:Leg/sch:Cabin/sch:BookingClassList</w:t>
      </w:r>
      <w:r>
        <w:rPr>
          <w:lang w:val="en-GB"/>
        </w:rPr>
        <w:br/>
      </w:r>
      <w:r>
        <w:rPr>
          <w:lang w:val="en-GB"/>
        </w:rPr>
        <w:br/>
        <w:t>Segment RBD overrides:</w:t>
      </w:r>
      <w:r>
        <w:rPr>
          <w:lang w:val="en-GB"/>
        </w:rPr>
        <w:br/>
      </w:r>
      <w:r w:rsidRPr="00BB4B35">
        <w:rPr>
          <w:lang w:val="en-GB"/>
        </w:rPr>
        <w:t>tns:ShowFlightSchedulePeriod/tns:ScheduledFlightOperationPeriod/sch:LegOverride/sch:BookingClassList</w:t>
      </w:r>
      <w:r>
        <w:rPr>
          <w:lang w:val="en-GB"/>
        </w:rPr>
        <w:br/>
      </w:r>
      <w:r>
        <w:rPr>
          <w:lang w:val="en-GB"/>
        </w:rPr>
        <w:br/>
        <w:t>Note: inclusion of specific schedule RBDs in inventory is determined by Assign Nesting Template and dressing functionality which has been already implemented.</w:t>
      </w:r>
    </w:p>
    <w:p w:rsidR="00561CDF" w:rsidRDefault="00561CDF" w:rsidP="00561CDF">
      <w:pPr>
        <w:pStyle w:val="BodyText"/>
        <w:ind w:left="792"/>
        <w:rPr>
          <w:lang w:val="en-GB"/>
        </w:rPr>
      </w:pPr>
    </w:p>
    <w:p w:rsidR="00561CDF" w:rsidRDefault="00561CDF" w:rsidP="008E2992">
      <w:pPr>
        <w:pStyle w:val="BodyText"/>
        <w:numPr>
          <w:ilvl w:val="0"/>
          <w:numId w:val="30"/>
        </w:numPr>
        <w:rPr>
          <w:lang w:val="en-GB"/>
        </w:rPr>
      </w:pPr>
      <w:r>
        <w:rPr>
          <w:lang w:val="en-GB"/>
        </w:rPr>
        <w:t xml:space="preserve">Within availability response string, i.e. </w:t>
      </w:r>
      <w:r>
        <w:rPr>
          <w:lang w:val="en-GB"/>
        </w:rPr>
        <w:br/>
      </w:r>
      <w:r w:rsidRPr="00561CDF">
        <w:rPr>
          <w:i/>
          <w:lang w:val="en-GB"/>
        </w:rPr>
        <w:t>ShowFlightAvailability/tns:OriginDestination/inv:ODOptions/inv:ODOption/inv:Segment/inv:RbdList</w:t>
      </w:r>
      <w:r>
        <w:rPr>
          <w:lang w:val="en-GB"/>
        </w:rPr>
        <w:br/>
      </w:r>
      <w:r>
        <w:rPr>
          <w:lang w:val="en-GB"/>
        </w:rPr>
        <w:lastRenderedPageBreak/>
        <w:t>and</w:t>
      </w:r>
      <w:r>
        <w:rPr>
          <w:lang w:val="en-GB"/>
        </w:rPr>
        <w:br/>
      </w:r>
      <w:r w:rsidRPr="00561CDF">
        <w:rPr>
          <w:i/>
          <w:lang w:val="en-GB"/>
        </w:rPr>
        <w:t>tns:ShowFlightAvailability/tns:OriginDestination/inv:ODOptions/inv:ODOption/inv:Segment/inv:Cabin/inv:RbdList</w:t>
      </w:r>
    </w:p>
    <w:p w:rsidR="00B15017" w:rsidRPr="00561CDF" w:rsidRDefault="00561CDF" w:rsidP="00B15017">
      <w:pPr>
        <w:pStyle w:val="BodyText"/>
        <w:ind w:left="792"/>
        <w:rPr>
          <w:lang w:val="en-US"/>
        </w:rPr>
      </w:pPr>
      <w:r w:rsidRPr="00561CDF">
        <w:rPr>
          <w:lang w:val="en-US"/>
        </w:rPr>
        <w:t>colon must be used to delimit RBD and availability value, and commas must be used to delimit RBD-value pairs, for example: Y</w:t>
      </w:r>
      <w:r>
        <w:rPr>
          <w:lang w:val="en-US"/>
        </w:rPr>
        <w:t>:5,B:C,HN:A</w:t>
      </w:r>
      <w:r>
        <w:rPr>
          <w:lang w:val="en-US"/>
        </w:rPr>
        <w:br/>
        <w:t>This is required to support 2-character PRBMs (“night flight indicators”) and enable the GUI client to parse availability response for multi-column display in Availability Simulation screen.</w:t>
      </w:r>
    </w:p>
    <w:p w:rsidR="00561CDF" w:rsidRPr="00561CDF" w:rsidRDefault="00561CDF" w:rsidP="00B15017">
      <w:pPr>
        <w:pStyle w:val="BodyText"/>
        <w:ind w:left="792"/>
        <w:rPr>
          <w:lang w:val="en-US"/>
        </w:rPr>
      </w:pPr>
    </w:p>
    <w:p w:rsidR="00B15017" w:rsidRDefault="00B15017" w:rsidP="008E2992">
      <w:pPr>
        <w:pStyle w:val="BodyText"/>
        <w:numPr>
          <w:ilvl w:val="0"/>
          <w:numId w:val="30"/>
        </w:numPr>
        <w:rPr>
          <w:lang w:val="en-GB"/>
        </w:rPr>
      </w:pPr>
      <w:r w:rsidRPr="000D44D6">
        <w:rPr>
          <w:lang w:val="en-GB"/>
        </w:rPr>
        <w:t>“EQP”</w:t>
      </w:r>
      <w:r>
        <w:rPr>
          <w:lang w:val="en-GB"/>
        </w:rPr>
        <w:t xml:space="preserve"> string should be displayed in Aircraft type column of search results </w:t>
      </w:r>
      <w:r w:rsidRPr="000D44D6">
        <w:rPr>
          <w:lang w:val="en-GB"/>
        </w:rPr>
        <w:t>if aircraft type varies across the segment’s legs</w:t>
      </w:r>
      <w:r>
        <w:rPr>
          <w:lang w:val="en-GB"/>
        </w:rPr>
        <w:t xml:space="preserve"> (as indicated by </w:t>
      </w:r>
      <w:r w:rsidRPr="000D44D6">
        <w:rPr>
          <w:lang w:val="en-GB"/>
        </w:rPr>
        <w:t>inv:Segment/ inv:EquipmentType/inv:EquipmentChangeOfGuageInd</w:t>
      </w:r>
      <w:r>
        <w:rPr>
          <w:lang w:val="en-GB"/>
        </w:rPr>
        <w:t>)</w:t>
      </w:r>
    </w:p>
    <w:p w:rsidR="00B15017" w:rsidRDefault="00B15017" w:rsidP="008E2992">
      <w:pPr>
        <w:pStyle w:val="BodyText"/>
        <w:numPr>
          <w:ilvl w:val="0"/>
          <w:numId w:val="30"/>
        </w:numPr>
        <w:rPr>
          <w:lang w:val="en-GB"/>
        </w:rPr>
      </w:pPr>
      <w:r>
        <w:rPr>
          <w:lang w:val="en-GB"/>
        </w:rPr>
        <w:t>Number of sto</w:t>
      </w:r>
      <w:r w:rsidR="00ED5FF9">
        <w:rPr>
          <w:lang w:val="en-GB"/>
        </w:rPr>
        <w:t>ps column needs to be displayed, see BDD for schema mapping.</w:t>
      </w:r>
      <w:r>
        <w:rPr>
          <w:lang w:val="en-GB"/>
        </w:rPr>
        <w:t xml:space="preserve"> </w:t>
      </w:r>
    </w:p>
    <w:p w:rsidR="00B15017" w:rsidRDefault="00B15017" w:rsidP="00B15017">
      <w:pPr>
        <w:pStyle w:val="ListParagraph"/>
        <w:rPr>
          <w:lang w:val="en-GB"/>
        </w:rPr>
      </w:pPr>
    </w:p>
    <w:p w:rsidR="00B15017" w:rsidRPr="000D44D6" w:rsidRDefault="00B15017" w:rsidP="008E2992">
      <w:pPr>
        <w:pStyle w:val="BodyText"/>
        <w:numPr>
          <w:ilvl w:val="0"/>
          <w:numId w:val="30"/>
        </w:numPr>
        <w:rPr>
          <w:lang w:val="en-GB"/>
        </w:rPr>
      </w:pPr>
      <w:r>
        <w:rPr>
          <w:lang w:val="en-GB"/>
        </w:rPr>
        <w:t xml:space="preserve">Flight number must include suffix if it is present in schedules. Suffix </w:t>
      </w:r>
      <w:r w:rsidR="00D52824">
        <w:rPr>
          <w:lang w:val="en-GB"/>
        </w:rPr>
        <w:t>should</w:t>
      </w:r>
      <w:r>
        <w:rPr>
          <w:lang w:val="en-GB"/>
        </w:rPr>
        <w:t xml:space="preserve"> be kept in grid’s copy of schedules.</w:t>
      </w:r>
      <w:r w:rsidR="009D2245">
        <w:rPr>
          <w:lang w:val="en-GB"/>
        </w:rPr>
        <w:br/>
      </w:r>
    </w:p>
    <w:p w:rsidR="00BF056F" w:rsidRPr="00BF056F" w:rsidRDefault="009D2245" w:rsidP="00BF056F">
      <w:pPr>
        <w:pStyle w:val="BodyText"/>
        <w:rPr>
          <w:lang w:val="en-US"/>
        </w:rPr>
      </w:pPr>
      <w:r>
        <w:rPr>
          <w:lang w:val="en-GB"/>
        </w:rPr>
        <w:t>Other gaps should be reported if identified with regression testing.</w:t>
      </w:r>
      <w:r w:rsidR="001737F4">
        <w:rPr>
          <w:lang w:val="en-GB"/>
        </w:rPr>
        <w:t xml:space="preserve"> Once this story is complete, INV.11 will become deprecated, UC and BDD will become the master.</w:t>
      </w:r>
    </w:p>
    <w:p w:rsidR="00BF056F" w:rsidRDefault="00BF056F" w:rsidP="00BF056F">
      <w:pPr>
        <w:pStyle w:val="Heading3"/>
        <w:numPr>
          <w:ilvl w:val="1"/>
          <w:numId w:val="1"/>
        </w:numPr>
        <w:rPr>
          <w:lang w:val="en-GB"/>
        </w:rPr>
      </w:pPr>
      <w:bookmarkStart w:id="141" w:name="_Toc335059110"/>
      <w:r>
        <w:rPr>
          <w:lang w:val="en-GB"/>
        </w:rPr>
        <w:t>Full Availability Simulation GUI – AVAIL.25b</w:t>
      </w:r>
      <w:bookmarkEnd w:id="141"/>
    </w:p>
    <w:p w:rsidR="00CB0F8D" w:rsidRPr="00CB0F8D" w:rsidRDefault="00CB0F8D" w:rsidP="00B15017">
      <w:pPr>
        <w:pStyle w:val="BodyText"/>
        <w:rPr>
          <w:b/>
          <w:lang w:val="en-US"/>
        </w:rPr>
      </w:pPr>
      <w:r w:rsidRPr="00CB0F8D">
        <w:rPr>
          <w:b/>
          <w:lang w:val="en-US"/>
        </w:rPr>
        <w:t>Details</w:t>
      </w:r>
    </w:p>
    <w:p w:rsidR="00B15017" w:rsidRDefault="00B15017" w:rsidP="00B15017">
      <w:pPr>
        <w:pStyle w:val="BodyText"/>
        <w:rPr>
          <w:lang w:val="en-US"/>
        </w:rPr>
      </w:pPr>
      <w:r w:rsidRPr="00BF056F">
        <w:rPr>
          <w:lang w:val="en-US"/>
        </w:rPr>
        <w:t>The scope of the story includes</w:t>
      </w:r>
      <w:r>
        <w:rPr>
          <w:lang w:val="en-US"/>
        </w:rPr>
        <w:t>:</w:t>
      </w:r>
    </w:p>
    <w:p w:rsidR="00B15017" w:rsidRDefault="00B15017" w:rsidP="008E2992">
      <w:pPr>
        <w:pStyle w:val="BodyText"/>
        <w:numPr>
          <w:ilvl w:val="0"/>
          <w:numId w:val="31"/>
        </w:numPr>
        <w:rPr>
          <w:lang w:val="en-US"/>
        </w:rPr>
      </w:pPr>
      <w:r>
        <w:rPr>
          <w:lang w:val="en-US"/>
        </w:rPr>
        <w:t>Advanced availability simulation</w:t>
      </w:r>
      <w:r w:rsidR="00BD7F36">
        <w:rPr>
          <w:lang w:val="en-US"/>
        </w:rPr>
        <w:t>:</w:t>
      </w:r>
      <w:r w:rsidR="00BD7F36">
        <w:rPr>
          <w:lang w:val="en-US"/>
        </w:rPr>
        <w:br/>
        <w:t>-</w:t>
      </w:r>
      <w:r w:rsidR="00DF0995">
        <w:rPr>
          <w:lang w:val="en-US"/>
        </w:rPr>
        <w:t xml:space="preserve"> Section</w:t>
      </w:r>
      <w:r>
        <w:rPr>
          <w:lang w:val="en-US"/>
        </w:rPr>
        <w:t xml:space="preserve"> 5 </w:t>
      </w:r>
      <w:r w:rsidR="00BD7F36">
        <w:rPr>
          <w:lang w:val="en-US"/>
        </w:rPr>
        <w:t>of this use case</w:t>
      </w:r>
      <w:r w:rsidR="00DF0995">
        <w:rPr>
          <w:lang w:val="en-US"/>
        </w:rPr>
        <w:t>, section 2.2 of the BDD</w:t>
      </w:r>
      <w:r w:rsidR="00BD7F36">
        <w:rPr>
          <w:lang w:val="en-US"/>
        </w:rPr>
        <w:t>. The existing functionality of AVAIL.24 (</w:t>
      </w:r>
      <w:r w:rsidR="00BD7F36" w:rsidRPr="00395C9B">
        <w:rPr>
          <w:lang w:val="en-GB"/>
        </w:rPr>
        <w:t>POS</w:t>
      </w:r>
      <w:r w:rsidR="00BD7F36">
        <w:rPr>
          <w:lang w:val="en-GB"/>
        </w:rPr>
        <w:t xml:space="preserve"> </w:t>
      </w:r>
      <w:r w:rsidR="00BD7F36" w:rsidRPr="00395C9B">
        <w:rPr>
          <w:lang w:val="en-GB"/>
        </w:rPr>
        <w:t>Data</w:t>
      </w:r>
      <w:r w:rsidR="00BD7F36">
        <w:rPr>
          <w:lang w:val="en-GB"/>
        </w:rPr>
        <w:t xml:space="preserve"> </w:t>
      </w:r>
      <w:r w:rsidR="00BD7F36" w:rsidRPr="00395C9B">
        <w:rPr>
          <w:lang w:val="en-GB"/>
        </w:rPr>
        <w:t>Propagation</w:t>
      </w:r>
      <w:r w:rsidR="00BD7F36">
        <w:rPr>
          <w:lang w:val="en-GB"/>
        </w:rPr>
        <w:t>) is used to apply POS restrictions to availability during simulation.</w:t>
      </w:r>
      <w:r w:rsidR="00BD7F36">
        <w:rPr>
          <w:lang w:val="en-US"/>
        </w:rPr>
        <w:br/>
      </w:r>
    </w:p>
    <w:p w:rsidR="00B15017" w:rsidRDefault="009D2245" w:rsidP="008E2992">
      <w:pPr>
        <w:pStyle w:val="BodyText"/>
        <w:numPr>
          <w:ilvl w:val="0"/>
          <w:numId w:val="31"/>
        </w:numPr>
        <w:rPr>
          <w:lang w:val="en-US"/>
        </w:rPr>
      </w:pPr>
      <w:r w:rsidRPr="000801ED">
        <w:rPr>
          <w:lang w:val="en-US"/>
        </w:rPr>
        <w:t>GUI layout changes and enhancements (</w:t>
      </w:r>
      <w:r w:rsidRPr="00254067">
        <w:rPr>
          <w:lang w:val="en-US"/>
        </w:rPr>
        <w:t>see BDD and wireframes for details</w:t>
      </w:r>
      <w:r w:rsidRPr="000801ED">
        <w:rPr>
          <w:lang w:val="en-US"/>
        </w:rPr>
        <w:t>):</w:t>
      </w:r>
      <w:r w:rsidRPr="000801ED">
        <w:rPr>
          <w:lang w:val="en-US"/>
        </w:rPr>
        <w:br/>
        <w:t>- Inventory Status fieldset should be removed from search criteria.</w:t>
      </w:r>
      <w:r w:rsidRPr="000801ED">
        <w:rPr>
          <w:lang w:val="en-US"/>
        </w:rPr>
        <w:br/>
        <w:t>- The radio button in basic search needs to be changed.</w:t>
      </w:r>
      <w:r w:rsidRPr="000801ED">
        <w:rPr>
          <w:lang w:val="en-US"/>
        </w:rPr>
        <w:br/>
        <w:t xml:space="preserve">- </w:t>
      </w:r>
      <w:r w:rsidR="00313FBE">
        <w:rPr>
          <w:lang w:val="en-US"/>
        </w:rPr>
        <w:t xml:space="preserve">Collapsible </w:t>
      </w:r>
      <w:r w:rsidR="00254067">
        <w:rPr>
          <w:lang w:val="en-US"/>
        </w:rPr>
        <w:t>“</w:t>
      </w:r>
      <w:r w:rsidRPr="000801ED">
        <w:rPr>
          <w:lang w:val="en-US"/>
        </w:rPr>
        <w:t>Tree tables</w:t>
      </w:r>
      <w:r w:rsidR="00254067">
        <w:rPr>
          <w:lang w:val="en-US"/>
        </w:rPr>
        <w:t>”</w:t>
      </w:r>
      <w:r w:rsidRPr="000801ED">
        <w:rPr>
          <w:lang w:val="en-US"/>
        </w:rPr>
        <w:t xml:space="preserve"> layout needs to be used in search results.</w:t>
      </w:r>
      <w:r w:rsidRPr="000801ED">
        <w:rPr>
          <w:lang w:val="en-US"/>
        </w:rPr>
        <w:br/>
        <w:t>- Add segment number and airline columns</w:t>
      </w:r>
      <w:r w:rsidR="00242E91" w:rsidRPr="000801ED">
        <w:rPr>
          <w:lang w:val="en-US"/>
        </w:rPr>
        <w:br/>
        <w:t xml:space="preserve">- Make Date Range a </w:t>
      </w:r>
      <w:r w:rsidR="00B94189">
        <w:rPr>
          <w:lang w:val="en-US"/>
        </w:rPr>
        <w:t>radio button</w:t>
      </w:r>
      <w:r w:rsidR="0025517F" w:rsidRPr="000801ED">
        <w:rPr>
          <w:lang w:val="en-US"/>
        </w:rPr>
        <w:br/>
        <w:t>- Remove max routes field</w:t>
      </w:r>
      <w:r w:rsidR="000801ED">
        <w:rPr>
          <w:lang w:val="en-US"/>
        </w:rPr>
        <w:br/>
        <w:t xml:space="preserve">- </w:t>
      </w:r>
      <w:r w:rsidR="00B15017" w:rsidRPr="000801ED">
        <w:rPr>
          <w:lang w:val="en-GB"/>
        </w:rPr>
        <w:t xml:space="preserve">Hovering over the values of “Stops” should list stop locations within a segment. </w:t>
      </w:r>
      <w:r w:rsidR="005B6111">
        <w:rPr>
          <w:lang w:val="en-GB"/>
        </w:rPr>
        <w:t xml:space="preserve">(note: for stop locations to be returned in response, the following field must be set to True in the request: </w:t>
      </w:r>
      <w:r w:rsidR="005B6111" w:rsidRPr="005B6111">
        <w:rPr>
          <w:lang w:val="en-GB"/>
        </w:rPr>
        <w:t>SearchForFlightAvailability)/tns:SearchInfo/inv:ReturnStopLocationsInd</w:t>
      </w:r>
      <w:r w:rsidR="005B6111">
        <w:rPr>
          <w:lang w:val="en-GB"/>
        </w:rPr>
        <w:t>)</w:t>
      </w:r>
      <w:r w:rsidR="000801ED">
        <w:rPr>
          <w:lang w:val="en-GB"/>
        </w:rPr>
        <w:br/>
      </w:r>
      <w:r w:rsidR="000801ED">
        <w:rPr>
          <w:lang w:val="en-US"/>
        </w:rPr>
        <w:t xml:space="preserve">- </w:t>
      </w:r>
      <w:r w:rsidR="000801ED" w:rsidRPr="000801ED">
        <w:rPr>
          <w:lang w:val="en-US"/>
        </w:rPr>
        <w:t>Default sort order should be Departure time</w:t>
      </w:r>
      <w:r w:rsidR="00A87177">
        <w:rPr>
          <w:lang w:val="en-US"/>
        </w:rPr>
        <w:br/>
        <w:t>- suppo</w:t>
      </w:r>
      <w:r w:rsidR="006D34C1">
        <w:rPr>
          <w:lang w:val="en-US"/>
        </w:rPr>
        <w:t>rt of full numeric availability, groups and waitlists</w:t>
      </w:r>
      <w:r w:rsidR="006D34C1">
        <w:rPr>
          <w:lang w:val="en-US"/>
        </w:rPr>
        <w:br/>
        <w:t xml:space="preserve">- </w:t>
      </w:r>
      <w:r w:rsidR="005E4EB7">
        <w:rPr>
          <w:lang w:val="en-US"/>
        </w:rPr>
        <w:t xml:space="preserve">each RBD is a separate column, the availability value is zero filled. Please note that the GUI client will need to parse the availability response string returned by </w:t>
      </w:r>
      <w:r w:rsidR="005E4EB7" w:rsidRPr="005E4EB7">
        <w:rPr>
          <w:i/>
          <w:lang w:val="en-US"/>
        </w:rPr>
        <w:t>InventoryEnquirer</w:t>
      </w:r>
      <w:r w:rsidR="005E4EB7">
        <w:rPr>
          <w:lang w:val="en-US"/>
        </w:rPr>
        <w:t xml:space="preserve">, strip colons and </w:t>
      </w:r>
      <w:r w:rsidR="001413AF">
        <w:rPr>
          <w:lang w:val="en-US"/>
        </w:rPr>
        <w:t>treat</w:t>
      </w:r>
      <w:r w:rsidR="005E4EB7">
        <w:rPr>
          <w:lang w:val="en-US"/>
        </w:rPr>
        <w:t xml:space="preserve"> commas as column </w:t>
      </w:r>
      <w:r w:rsidR="001413AF">
        <w:rPr>
          <w:lang w:val="en-US"/>
        </w:rPr>
        <w:t>delimiters</w:t>
      </w:r>
      <w:r w:rsidR="008A14AF">
        <w:rPr>
          <w:lang w:val="en-US"/>
        </w:rPr>
        <w:t>; and also zero-fill full numeric values up to 3 digits.</w:t>
      </w:r>
    </w:p>
    <w:p w:rsidR="00B15017" w:rsidRDefault="00B15017" w:rsidP="00B15017">
      <w:pPr>
        <w:pStyle w:val="BodyText"/>
        <w:rPr>
          <w:lang w:val="en-GB"/>
        </w:rPr>
      </w:pPr>
    </w:p>
    <w:p w:rsidR="00BF056F" w:rsidRPr="00357078" w:rsidRDefault="00357078" w:rsidP="008E2992">
      <w:pPr>
        <w:pStyle w:val="BodyText"/>
        <w:numPr>
          <w:ilvl w:val="0"/>
          <w:numId w:val="31"/>
        </w:numPr>
        <w:rPr>
          <w:lang w:val="en-GB"/>
        </w:rPr>
      </w:pPr>
      <w:r>
        <w:rPr>
          <w:lang w:val="en-US"/>
        </w:rPr>
        <w:t>Displaying of full numeric availability for groups upon user’s request (see BDD sections 2.2 and 2.3 for details, supported with AVAIL.26 story on the server side)</w:t>
      </w:r>
    </w:p>
    <w:p w:rsidR="00357078" w:rsidRDefault="00357078" w:rsidP="00357078">
      <w:pPr>
        <w:pStyle w:val="ListParagraph"/>
        <w:rPr>
          <w:lang w:val="en-GB"/>
        </w:rPr>
      </w:pPr>
    </w:p>
    <w:p w:rsidR="00357078" w:rsidRPr="00357078" w:rsidRDefault="00357078" w:rsidP="008E2992">
      <w:pPr>
        <w:pStyle w:val="BodyText"/>
        <w:numPr>
          <w:ilvl w:val="0"/>
          <w:numId w:val="31"/>
        </w:numPr>
        <w:rPr>
          <w:lang w:val="en-GB"/>
        </w:rPr>
      </w:pPr>
      <w:r>
        <w:rPr>
          <w:lang w:val="en-GB"/>
        </w:rPr>
        <w:lastRenderedPageBreak/>
        <w:t xml:space="preserve">Display status and full numeric availability for waitlist (see BDD section 2.3 for details, </w:t>
      </w:r>
      <w:r>
        <w:rPr>
          <w:lang w:val="en-US"/>
        </w:rPr>
        <w:t>supported with AVAIL.26 story on the server side)</w:t>
      </w:r>
    </w:p>
    <w:p w:rsidR="00357078" w:rsidRDefault="00357078" w:rsidP="00357078">
      <w:pPr>
        <w:pStyle w:val="ListParagraph"/>
        <w:rPr>
          <w:lang w:val="en-GB"/>
        </w:rPr>
      </w:pPr>
    </w:p>
    <w:p w:rsidR="00357078" w:rsidRDefault="00610F55" w:rsidP="008E2992">
      <w:pPr>
        <w:pStyle w:val="BodyText"/>
        <w:numPr>
          <w:ilvl w:val="0"/>
          <w:numId w:val="31"/>
        </w:numPr>
        <w:rPr>
          <w:lang w:val="en-GB"/>
        </w:rPr>
      </w:pPr>
      <w:r>
        <w:rPr>
          <w:lang w:val="en-GB"/>
        </w:rPr>
        <w:t>Displaying of full numeric availability upon user’s request (</w:t>
      </w:r>
      <w:r w:rsidR="00B94189">
        <w:rPr>
          <w:lang w:val="en-GB"/>
        </w:rPr>
        <w:t>see below).</w:t>
      </w:r>
    </w:p>
    <w:p w:rsidR="00CB0F8D" w:rsidRDefault="00CB0F8D" w:rsidP="00CB0F8D">
      <w:pPr>
        <w:pStyle w:val="ListParagraph"/>
        <w:rPr>
          <w:lang w:val="en-GB"/>
        </w:rPr>
      </w:pPr>
    </w:p>
    <w:p w:rsidR="00123E25" w:rsidRDefault="00AB1938" w:rsidP="00123E25">
      <w:pPr>
        <w:pStyle w:val="BodyText"/>
        <w:rPr>
          <w:b/>
          <w:lang w:val="en-GB"/>
        </w:rPr>
      </w:pPr>
      <w:r w:rsidRPr="00123E25">
        <w:rPr>
          <w:b/>
          <w:lang w:val="en-US"/>
        </w:rPr>
        <w:t>Non-functional requirements</w:t>
      </w:r>
    </w:p>
    <w:p w:rsidR="00123E25" w:rsidRPr="00123E25" w:rsidRDefault="00123E25" w:rsidP="00123E25">
      <w:pPr>
        <w:pStyle w:val="BodyText"/>
        <w:rPr>
          <w:lang w:val="en-US"/>
        </w:rPr>
      </w:pPr>
      <w:r w:rsidRPr="00123E25">
        <w:rPr>
          <w:lang w:val="en-US"/>
        </w:rPr>
        <w:t xml:space="preserve">As per supplementary specification, in 99.5% of cases the response time should not exceed 2000ms for a set of </w:t>
      </w:r>
      <w:r w:rsidR="008B4669">
        <w:rPr>
          <w:lang w:val="en-US"/>
        </w:rPr>
        <w:t xml:space="preserve">20 travel options with 2 segments each displayed on a single search results screen. Worst-case scenario needs to be assumed, i.e. full numeric availability specific to POS with multiple attributes was </w:t>
      </w:r>
      <w:r w:rsidR="00675FD0">
        <w:rPr>
          <w:lang w:val="en-US"/>
        </w:rPr>
        <w:t>requested;</w:t>
      </w:r>
      <w:r w:rsidR="008B4669">
        <w:rPr>
          <w:lang w:val="en-US"/>
        </w:rPr>
        <w:t xml:space="preserve"> while 20 POS templates are set up, each of 10 items (test data of AVAIL.24 story can be re-used).</w:t>
      </w:r>
    </w:p>
    <w:p w:rsidR="00B45E13" w:rsidRDefault="00B45E13" w:rsidP="00B45E13">
      <w:pPr>
        <w:spacing w:before="0" w:after="0"/>
        <w:rPr>
          <w:b/>
          <w:lang w:val="en-GB"/>
        </w:rPr>
      </w:pPr>
    </w:p>
    <w:p w:rsidR="00CB0F8D" w:rsidRPr="00B45E13" w:rsidRDefault="00CB0F8D" w:rsidP="00B45E13">
      <w:pPr>
        <w:pStyle w:val="BodyText"/>
        <w:rPr>
          <w:b/>
          <w:lang w:val="en-US"/>
        </w:rPr>
      </w:pPr>
      <w:r w:rsidRPr="00B45E13">
        <w:rPr>
          <w:b/>
          <w:lang w:val="en-US"/>
        </w:rPr>
        <w:t>Acceptance Tests</w:t>
      </w:r>
    </w:p>
    <w:tbl>
      <w:tblPr>
        <w:tblW w:w="9450"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tblPr>
      <w:tblGrid>
        <w:gridCol w:w="474"/>
        <w:gridCol w:w="1416"/>
        <w:gridCol w:w="1623"/>
        <w:gridCol w:w="3306"/>
        <w:gridCol w:w="2631"/>
      </w:tblGrid>
      <w:tr w:rsidR="000D77EB" w:rsidRPr="00023CC9" w:rsidTr="003E30B1">
        <w:trPr>
          <w:tblHeader/>
        </w:trPr>
        <w:tc>
          <w:tcPr>
            <w:tcW w:w="474" w:type="dxa"/>
            <w:shd w:val="clear" w:color="auto" w:fill="DBE5F1" w:themeFill="accent1" w:themeFillTint="33"/>
          </w:tcPr>
          <w:p w:rsidR="000D77EB" w:rsidRPr="00023CC9" w:rsidRDefault="000D77EB" w:rsidP="00FC628D">
            <w:pPr>
              <w:rPr>
                <w:rFonts w:asciiTheme="minorHAnsi" w:hAnsiTheme="minorHAnsi" w:cstheme="minorHAnsi"/>
                <w:b/>
                <w:color w:val="000000"/>
                <w:szCs w:val="20"/>
              </w:rPr>
            </w:pPr>
            <w:r w:rsidRPr="00023CC9">
              <w:rPr>
                <w:rFonts w:asciiTheme="minorHAnsi" w:hAnsiTheme="minorHAnsi" w:cstheme="minorHAnsi"/>
                <w:b/>
                <w:color w:val="000000"/>
                <w:szCs w:val="20"/>
              </w:rPr>
              <w:t>Nr.</w:t>
            </w:r>
          </w:p>
        </w:tc>
        <w:tc>
          <w:tcPr>
            <w:tcW w:w="1416" w:type="dxa"/>
            <w:shd w:val="clear" w:color="auto" w:fill="DBE5F1" w:themeFill="accent1" w:themeFillTint="33"/>
          </w:tcPr>
          <w:p w:rsidR="000D77EB" w:rsidRPr="00023CC9" w:rsidRDefault="000D77EB" w:rsidP="00FC628D">
            <w:pPr>
              <w:rPr>
                <w:rFonts w:asciiTheme="minorHAnsi" w:hAnsiTheme="minorHAnsi" w:cstheme="minorHAnsi"/>
                <w:b/>
                <w:szCs w:val="20"/>
              </w:rPr>
            </w:pPr>
            <w:r w:rsidRPr="00023CC9">
              <w:rPr>
                <w:rFonts w:asciiTheme="minorHAnsi" w:hAnsiTheme="minorHAnsi" w:cstheme="minorHAnsi"/>
                <w:b/>
                <w:color w:val="000000"/>
                <w:szCs w:val="20"/>
              </w:rPr>
              <w:t>Test</w:t>
            </w:r>
          </w:p>
        </w:tc>
        <w:tc>
          <w:tcPr>
            <w:tcW w:w="1623" w:type="dxa"/>
            <w:shd w:val="clear" w:color="auto" w:fill="DBE5F1" w:themeFill="accent1" w:themeFillTint="33"/>
          </w:tcPr>
          <w:p w:rsidR="000D77EB" w:rsidRPr="00023CC9" w:rsidRDefault="000D77EB" w:rsidP="00FC628D">
            <w:pPr>
              <w:rPr>
                <w:rFonts w:asciiTheme="minorHAnsi" w:hAnsiTheme="minorHAnsi" w:cstheme="minorHAnsi"/>
                <w:b/>
                <w:szCs w:val="20"/>
              </w:rPr>
            </w:pPr>
            <w:r w:rsidRPr="00023CC9">
              <w:rPr>
                <w:rFonts w:asciiTheme="minorHAnsi" w:hAnsiTheme="minorHAnsi" w:cstheme="minorHAnsi"/>
                <w:b/>
                <w:color w:val="000000"/>
                <w:szCs w:val="20"/>
              </w:rPr>
              <w:t>Pre-condition</w:t>
            </w:r>
          </w:p>
        </w:tc>
        <w:tc>
          <w:tcPr>
            <w:tcW w:w="3306" w:type="dxa"/>
            <w:shd w:val="clear" w:color="auto" w:fill="DBE5F1" w:themeFill="accent1" w:themeFillTint="33"/>
          </w:tcPr>
          <w:p w:rsidR="000D77EB" w:rsidRPr="00023CC9" w:rsidRDefault="000D77EB" w:rsidP="00FC628D">
            <w:pPr>
              <w:rPr>
                <w:rFonts w:asciiTheme="minorHAnsi" w:hAnsiTheme="minorHAnsi" w:cstheme="minorHAnsi"/>
                <w:b/>
                <w:szCs w:val="20"/>
              </w:rPr>
            </w:pPr>
            <w:r w:rsidRPr="00023CC9">
              <w:rPr>
                <w:rFonts w:asciiTheme="minorHAnsi" w:hAnsiTheme="minorHAnsi" w:cstheme="minorHAnsi"/>
                <w:b/>
                <w:szCs w:val="20"/>
              </w:rPr>
              <w:t>Action</w:t>
            </w:r>
          </w:p>
        </w:tc>
        <w:tc>
          <w:tcPr>
            <w:tcW w:w="2631" w:type="dxa"/>
            <w:shd w:val="clear" w:color="auto" w:fill="DBE5F1" w:themeFill="accent1" w:themeFillTint="33"/>
          </w:tcPr>
          <w:p w:rsidR="000D77EB" w:rsidRPr="00023CC9" w:rsidRDefault="000D77EB" w:rsidP="00FC628D">
            <w:pPr>
              <w:rPr>
                <w:rFonts w:asciiTheme="minorHAnsi" w:hAnsiTheme="minorHAnsi" w:cstheme="minorHAnsi"/>
                <w:b/>
                <w:szCs w:val="20"/>
              </w:rPr>
            </w:pPr>
            <w:r w:rsidRPr="00023CC9">
              <w:rPr>
                <w:rFonts w:asciiTheme="minorHAnsi" w:hAnsiTheme="minorHAnsi" w:cstheme="minorHAnsi"/>
                <w:b/>
                <w:szCs w:val="20"/>
              </w:rPr>
              <w:t>Post-condition</w:t>
            </w:r>
          </w:p>
        </w:tc>
      </w:tr>
      <w:tr w:rsidR="000D77EB" w:rsidRPr="00023CC9" w:rsidTr="003E30B1">
        <w:tc>
          <w:tcPr>
            <w:tcW w:w="474" w:type="dxa"/>
            <w:vAlign w:val="center"/>
          </w:tcPr>
          <w:p w:rsidR="000D77EB" w:rsidRPr="00023CC9" w:rsidRDefault="000D77EB" w:rsidP="008E2992">
            <w:pPr>
              <w:numPr>
                <w:ilvl w:val="0"/>
                <w:numId w:val="32"/>
              </w:numPr>
              <w:spacing w:before="40" w:after="40"/>
              <w:ind w:left="55" w:firstLine="0"/>
              <w:rPr>
                <w:rFonts w:asciiTheme="minorHAnsi" w:hAnsiTheme="minorHAnsi" w:cstheme="minorHAnsi"/>
                <w:bCs/>
                <w:szCs w:val="20"/>
              </w:rPr>
            </w:pPr>
          </w:p>
        </w:tc>
        <w:tc>
          <w:tcPr>
            <w:tcW w:w="1416" w:type="dxa"/>
            <w:vAlign w:val="center"/>
          </w:tcPr>
          <w:p w:rsidR="000D77EB" w:rsidRPr="00023CC9" w:rsidRDefault="00C30482" w:rsidP="00C30482">
            <w:pPr>
              <w:rPr>
                <w:rFonts w:asciiTheme="minorHAnsi" w:hAnsiTheme="minorHAnsi" w:cstheme="minorHAnsi"/>
                <w:bCs/>
                <w:szCs w:val="20"/>
              </w:rPr>
            </w:pPr>
            <w:r>
              <w:rPr>
                <w:rFonts w:asciiTheme="minorHAnsi" w:hAnsiTheme="minorHAnsi" w:cstheme="minorHAnsi"/>
                <w:bCs/>
                <w:szCs w:val="20"/>
              </w:rPr>
              <w:t>Search for “host only” travel options with POS restrictions applied.</w:t>
            </w:r>
          </w:p>
        </w:tc>
        <w:tc>
          <w:tcPr>
            <w:tcW w:w="1623" w:type="dxa"/>
            <w:vAlign w:val="center"/>
          </w:tcPr>
          <w:p w:rsidR="000D77EB" w:rsidRPr="000C13FD" w:rsidRDefault="00BE6367" w:rsidP="000C13FD">
            <w:pPr>
              <w:rPr>
                <w:rFonts w:asciiTheme="minorHAnsi" w:hAnsiTheme="minorHAnsi" w:cstheme="minorHAnsi"/>
                <w:color w:val="000000"/>
                <w:szCs w:val="20"/>
              </w:rPr>
            </w:pPr>
            <w:r>
              <w:rPr>
                <w:rFonts w:asciiTheme="minorHAnsi" w:hAnsiTheme="minorHAnsi" w:cstheme="minorHAnsi"/>
                <w:color w:val="000000"/>
                <w:szCs w:val="20"/>
              </w:rPr>
              <w:t>An ICR record exists with an associated booking limit bucket</w:t>
            </w:r>
            <w:r w:rsidR="000C13FD">
              <w:rPr>
                <w:rFonts w:asciiTheme="minorHAnsi" w:hAnsiTheme="minorHAnsi" w:cstheme="minorHAnsi"/>
                <w:color w:val="000000"/>
                <w:szCs w:val="20"/>
              </w:rPr>
              <w:t>,</w:t>
            </w:r>
            <w:r>
              <w:rPr>
                <w:rFonts w:asciiTheme="minorHAnsi" w:hAnsiTheme="minorHAnsi" w:cstheme="minorHAnsi"/>
                <w:color w:val="000000"/>
                <w:szCs w:val="20"/>
              </w:rPr>
              <w:t xml:space="preserve"> </w:t>
            </w:r>
            <w:r w:rsidR="000C13FD">
              <w:rPr>
                <w:rFonts w:asciiTheme="minorHAnsi" w:hAnsiTheme="minorHAnsi" w:cstheme="minorHAnsi"/>
                <w:color w:val="000000"/>
                <w:szCs w:val="20"/>
              </w:rPr>
              <w:t>which in turn has a POS template associated. The Seats Available counter calculated for that BL bucket within ICR is less than a nested bucket’s SA for a certain RBD(s)</w:t>
            </w:r>
          </w:p>
        </w:tc>
        <w:tc>
          <w:tcPr>
            <w:tcW w:w="3306" w:type="dxa"/>
            <w:vAlign w:val="center"/>
          </w:tcPr>
          <w:p w:rsidR="000D77EB" w:rsidRDefault="000D77EB" w:rsidP="00AD4074">
            <w:pPr>
              <w:rPr>
                <w:rFonts w:asciiTheme="minorHAnsi" w:hAnsiTheme="minorHAnsi" w:cstheme="minorHAnsi"/>
                <w:bCs/>
                <w:szCs w:val="20"/>
              </w:rPr>
            </w:pPr>
            <w:r>
              <w:rPr>
                <w:rFonts w:asciiTheme="minorHAnsi" w:hAnsiTheme="minorHAnsi" w:cstheme="minorHAnsi"/>
                <w:bCs/>
                <w:szCs w:val="20"/>
              </w:rPr>
              <w:t xml:space="preserve">The user submits availability simulation request providing POS details </w:t>
            </w:r>
            <w:r w:rsidR="00AD4074">
              <w:rPr>
                <w:rFonts w:asciiTheme="minorHAnsi" w:hAnsiTheme="minorHAnsi" w:cstheme="minorHAnsi"/>
                <w:bCs/>
                <w:szCs w:val="20"/>
              </w:rPr>
              <w:t xml:space="preserve">(as per section 2.2 of the BDD) </w:t>
            </w:r>
            <w:r>
              <w:rPr>
                <w:rFonts w:asciiTheme="minorHAnsi" w:hAnsiTheme="minorHAnsi" w:cstheme="minorHAnsi"/>
                <w:bCs/>
                <w:szCs w:val="20"/>
              </w:rPr>
              <w:t>which match the POS details of the BL bucket</w:t>
            </w:r>
            <w:r w:rsidR="00AD4074">
              <w:rPr>
                <w:rFonts w:asciiTheme="minorHAnsi" w:hAnsiTheme="minorHAnsi" w:cstheme="minorHAnsi"/>
                <w:bCs/>
                <w:szCs w:val="20"/>
              </w:rPr>
              <w:t xml:space="preserve"> associated to one of the existing ICR records.</w:t>
            </w:r>
          </w:p>
          <w:p w:rsidR="00C30482" w:rsidRPr="00023CC9" w:rsidRDefault="00C30482" w:rsidP="00AD4074">
            <w:pPr>
              <w:rPr>
                <w:rFonts w:asciiTheme="minorHAnsi" w:hAnsiTheme="minorHAnsi" w:cstheme="minorHAnsi"/>
                <w:bCs/>
                <w:szCs w:val="20"/>
              </w:rPr>
            </w:pPr>
            <w:r>
              <w:rPr>
                <w:rFonts w:asciiTheme="minorHAnsi" w:hAnsiTheme="minorHAnsi" w:cstheme="minorHAnsi"/>
                <w:bCs/>
                <w:szCs w:val="20"/>
              </w:rPr>
              <w:t>The “airline code” radio button is in its default “host only” position.</w:t>
            </w:r>
          </w:p>
        </w:tc>
        <w:tc>
          <w:tcPr>
            <w:tcW w:w="2631" w:type="dxa"/>
            <w:vAlign w:val="center"/>
          </w:tcPr>
          <w:p w:rsidR="009D6C35" w:rsidRDefault="000D77EB" w:rsidP="00FC628D">
            <w:pPr>
              <w:rPr>
                <w:rFonts w:asciiTheme="minorHAnsi" w:hAnsiTheme="minorHAnsi" w:cstheme="minorHAnsi"/>
                <w:bCs/>
                <w:szCs w:val="20"/>
              </w:rPr>
            </w:pPr>
            <w:r>
              <w:rPr>
                <w:rFonts w:asciiTheme="minorHAnsi" w:hAnsiTheme="minorHAnsi" w:cstheme="minorHAnsi"/>
                <w:bCs/>
                <w:szCs w:val="20"/>
              </w:rPr>
              <w:t>The availability display</w:t>
            </w:r>
            <w:r w:rsidR="000C13FD">
              <w:rPr>
                <w:rFonts w:asciiTheme="minorHAnsi" w:hAnsiTheme="minorHAnsi" w:cstheme="minorHAnsi"/>
                <w:bCs/>
                <w:szCs w:val="20"/>
              </w:rPr>
              <w:t xml:space="preserve"> SA levels</w:t>
            </w:r>
            <w:r>
              <w:rPr>
                <w:rFonts w:asciiTheme="minorHAnsi" w:hAnsiTheme="minorHAnsi" w:cstheme="minorHAnsi"/>
                <w:bCs/>
                <w:szCs w:val="20"/>
              </w:rPr>
              <w:t xml:space="preserve"> in simulation results account for BL bucket limits</w:t>
            </w:r>
            <w:r w:rsidR="000C13FD">
              <w:rPr>
                <w:rFonts w:asciiTheme="minorHAnsi" w:hAnsiTheme="minorHAnsi" w:cstheme="minorHAnsi"/>
                <w:bCs/>
                <w:szCs w:val="20"/>
              </w:rPr>
              <w:t xml:space="preserve">: SA for BL bucket </w:t>
            </w:r>
            <w:r w:rsidR="00E7476F">
              <w:rPr>
                <w:rFonts w:asciiTheme="minorHAnsi" w:hAnsiTheme="minorHAnsi" w:cstheme="minorHAnsi"/>
                <w:bCs/>
                <w:szCs w:val="20"/>
              </w:rPr>
              <w:t>is</w:t>
            </w:r>
            <w:r w:rsidR="000C13FD">
              <w:rPr>
                <w:rFonts w:asciiTheme="minorHAnsi" w:hAnsiTheme="minorHAnsi" w:cstheme="minorHAnsi"/>
                <w:bCs/>
                <w:szCs w:val="20"/>
              </w:rPr>
              <w:t xml:space="preserve"> displayed for the RBD(s) in question.</w:t>
            </w:r>
            <w:r w:rsidR="00486A16">
              <w:rPr>
                <w:rFonts w:asciiTheme="minorHAnsi" w:hAnsiTheme="minorHAnsi" w:cstheme="minorHAnsi"/>
                <w:bCs/>
                <w:szCs w:val="20"/>
              </w:rPr>
              <w:t xml:space="preserve"> Multiple travel options with several segments within each need to be demonstrated.</w:t>
            </w:r>
          </w:p>
          <w:p w:rsidR="000D77EB" w:rsidRDefault="007357A4" w:rsidP="003821E9">
            <w:pPr>
              <w:rPr>
                <w:rFonts w:asciiTheme="minorHAnsi" w:hAnsiTheme="minorHAnsi" w:cstheme="minorHAnsi"/>
                <w:bCs/>
                <w:szCs w:val="20"/>
              </w:rPr>
            </w:pPr>
            <w:r>
              <w:rPr>
                <w:rFonts w:asciiTheme="minorHAnsi" w:hAnsiTheme="minorHAnsi" w:cstheme="minorHAnsi"/>
                <w:bCs/>
                <w:szCs w:val="20"/>
              </w:rPr>
              <w:t xml:space="preserve">Note: </w:t>
            </w:r>
            <w:r w:rsidRPr="007357A4">
              <w:rPr>
                <w:rFonts w:asciiTheme="minorHAnsi" w:hAnsiTheme="minorHAnsi" w:cstheme="minorHAnsi"/>
                <w:bCs/>
                <w:szCs w:val="20"/>
              </w:rPr>
              <w:t xml:space="preserve">application of Min/Max booked passengers limit and Upline/Downline </w:t>
            </w:r>
            <w:r>
              <w:rPr>
                <w:rFonts w:asciiTheme="minorHAnsi" w:hAnsiTheme="minorHAnsi" w:cstheme="minorHAnsi"/>
                <w:bCs/>
                <w:szCs w:val="20"/>
              </w:rPr>
              <w:t xml:space="preserve">BL </w:t>
            </w:r>
            <w:r w:rsidRPr="007357A4">
              <w:rPr>
                <w:rFonts w:asciiTheme="minorHAnsi" w:hAnsiTheme="minorHAnsi" w:cstheme="minorHAnsi"/>
                <w:bCs/>
                <w:szCs w:val="20"/>
              </w:rPr>
              <w:t>conditions</w:t>
            </w:r>
            <w:r>
              <w:rPr>
                <w:rFonts w:asciiTheme="minorHAnsi" w:hAnsiTheme="minorHAnsi" w:cstheme="minorHAnsi"/>
                <w:bCs/>
                <w:szCs w:val="20"/>
              </w:rPr>
              <w:t xml:space="preserve"> will be subject of future stories as well as application of POO restrictions.</w:t>
            </w:r>
          </w:p>
          <w:p w:rsidR="003E30B1" w:rsidRPr="00023CC9" w:rsidRDefault="003E30B1" w:rsidP="003E30B1">
            <w:pPr>
              <w:rPr>
                <w:rFonts w:asciiTheme="minorHAnsi" w:hAnsiTheme="minorHAnsi" w:cstheme="minorHAnsi"/>
                <w:bCs/>
                <w:szCs w:val="20"/>
              </w:rPr>
            </w:pPr>
            <w:r>
              <w:rPr>
                <w:rFonts w:asciiTheme="minorHAnsi" w:hAnsiTheme="minorHAnsi" w:cstheme="minorHAnsi"/>
                <w:bCs/>
                <w:szCs w:val="20"/>
              </w:rPr>
              <w:t>The returned travel options include host-to-host (online) connections only.</w:t>
            </w:r>
          </w:p>
        </w:tc>
      </w:tr>
      <w:tr w:rsidR="00C30482" w:rsidRPr="00023CC9" w:rsidTr="003E30B1">
        <w:tc>
          <w:tcPr>
            <w:tcW w:w="474" w:type="dxa"/>
            <w:vAlign w:val="center"/>
          </w:tcPr>
          <w:p w:rsidR="00C30482" w:rsidRPr="00023CC9" w:rsidRDefault="00C30482" w:rsidP="008E2992">
            <w:pPr>
              <w:numPr>
                <w:ilvl w:val="0"/>
                <w:numId w:val="32"/>
              </w:numPr>
              <w:spacing w:before="40" w:after="40"/>
              <w:ind w:left="55" w:firstLine="0"/>
              <w:rPr>
                <w:rFonts w:asciiTheme="minorHAnsi" w:hAnsiTheme="minorHAnsi" w:cstheme="minorHAnsi"/>
                <w:bCs/>
                <w:szCs w:val="20"/>
              </w:rPr>
            </w:pPr>
          </w:p>
        </w:tc>
        <w:tc>
          <w:tcPr>
            <w:tcW w:w="1416" w:type="dxa"/>
            <w:vAlign w:val="center"/>
          </w:tcPr>
          <w:p w:rsidR="00C30482" w:rsidRPr="00C30482" w:rsidRDefault="00C30482" w:rsidP="00FC628D">
            <w:pPr>
              <w:rPr>
                <w:rFonts w:asciiTheme="minorHAnsi" w:hAnsiTheme="minorHAnsi" w:cstheme="minorHAnsi"/>
                <w:bCs/>
                <w:szCs w:val="20"/>
              </w:rPr>
            </w:pPr>
            <w:r>
              <w:rPr>
                <w:rFonts w:asciiTheme="minorHAnsi" w:hAnsiTheme="minorHAnsi" w:cstheme="minorHAnsi"/>
                <w:bCs/>
                <w:szCs w:val="20"/>
              </w:rPr>
              <w:t>Search for “</w:t>
            </w:r>
            <w:r w:rsidR="005A18AF">
              <w:rPr>
                <w:rFonts w:asciiTheme="minorHAnsi" w:hAnsiTheme="minorHAnsi" w:cstheme="minorHAnsi"/>
                <w:bCs/>
                <w:szCs w:val="20"/>
              </w:rPr>
              <w:t>Host&amp;</w:t>
            </w:r>
            <w:r>
              <w:rPr>
                <w:rFonts w:asciiTheme="minorHAnsi" w:hAnsiTheme="minorHAnsi" w:cstheme="minorHAnsi"/>
                <w:bCs/>
                <w:szCs w:val="20"/>
              </w:rPr>
              <w:t>any OA” travel options with POS restrictions applied.</w:t>
            </w:r>
          </w:p>
        </w:tc>
        <w:tc>
          <w:tcPr>
            <w:tcW w:w="1623" w:type="dxa"/>
            <w:vAlign w:val="center"/>
          </w:tcPr>
          <w:p w:rsidR="00C30482" w:rsidRDefault="005B5AC7" w:rsidP="000C13FD">
            <w:pPr>
              <w:rPr>
                <w:rFonts w:asciiTheme="minorHAnsi" w:hAnsiTheme="minorHAnsi" w:cstheme="minorHAnsi"/>
                <w:color w:val="000000"/>
                <w:szCs w:val="20"/>
              </w:rPr>
            </w:pPr>
            <w:r>
              <w:rPr>
                <w:rFonts w:asciiTheme="minorHAnsi" w:hAnsiTheme="minorHAnsi" w:cstheme="minorHAnsi"/>
                <w:color w:val="000000"/>
                <w:szCs w:val="20"/>
              </w:rPr>
              <w:t>Same as above</w:t>
            </w:r>
          </w:p>
        </w:tc>
        <w:tc>
          <w:tcPr>
            <w:tcW w:w="3306" w:type="dxa"/>
            <w:vAlign w:val="center"/>
          </w:tcPr>
          <w:p w:rsidR="00C30482" w:rsidRDefault="005B5AC7" w:rsidP="005A18AF">
            <w:pPr>
              <w:rPr>
                <w:rFonts w:asciiTheme="minorHAnsi" w:hAnsiTheme="minorHAnsi" w:cstheme="minorHAnsi"/>
                <w:bCs/>
                <w:szCs w:val="20"/>
              </w:rPr>
            </w:pPr>
            <w:r>
              <w:rPr>
                <w:rFonts w:asciiTheme="minorHAnsi" w:hAnsiTheme="minorHAnsi" w:cstheme="minorHAnsi"/>
                <w:bCs/>
                <w:szCs w:val="20"/>
              </w:rPr>
              <w:t>Same as above, the “airline code” radio button is in “</w:t>
            </w:r>
            <w:r w:rsidR="005A18AF" w:rsidRPr="005A18AF">
              <w:rPr>
                <w:rFonts w:asciiTheme="minorHAnsi" w:hAnsiTheme="minorHAnsi" w:cstheme="minorHAnsi"/>
                <w:bCs/>
                <w:szCs w:val="20"/>
              </w:rPr>
              <w:t>H</w:t>
            </w:r>
            <w:r>
              <w:rPr>
                <w:rFonts w:asciiTheme="minorHAnsi" w:hAnsiTheme="minorHAnsi" w:cstheme="minorHAnsi"/>
                <w:bCs/>
                <w:szCs w:val="20"/>
              </w:rPr>
              <w:t>ost</w:t>
            </w:r>
            <w:r w:rsidR="005A18AF">
              <w:rPr>
                <w:rFonts w:asciiTheme="minorHAnsi" w:hAnsiTheme="minorHAnsi" w:cstheme="minorHAnsi"/>
                <w:bCs/>
                <w:szCs w:val="20"/>
              </w:rPr>
              <w:t>&amp;</w:t>
            </w:r>
            <w:r>
              <w:rPr>
                <w:rFonts w:asciiTheme="minorHAnsi" w:hAnsiTheme="minorHAnsi" w:cstheme="minorHAnsi"/>
                <w:bCs/>
                <w:szCs w:val="20"/>
              </w:rPr>
              <w:t>any OA” position.</w:t>
            </w:r>
          </w:p>
          <w:p w:rsidR="00B130DE" w:rsidRDefault="00B130DE" w:rsidP="005A18AF">
            <w:pPr>
              <w:rPr>
                <w:rFonts w:asciiTheme="minorHAnsi" w:hAnsiTheme="minorHAnsi" w:cstheme="minorHAnsi"/>
                <w:bCs/>
                <w:szCs w:val="20"/>
              </w:rPr>
            </w:pPr>
            <w:r>
              <w:rPr>
                <w:rFonts w:asciiTheme="minorHAnsi" w:hAnsiTheme="minorHAnsi" w:cstheme="minorHAnsi"/>
                <w:bCs/>
                <w:szCs w:val="20"/>
              </w:rPr>
              <w:t xml:space="preserve">The </w:t>
            </w:r>
            <w:r w:rsidR="002C6CB8">
              <w:rPr>
                <w:rFonts w:asciiTheme="minorHAnsi" w:hAnsiTheme="minorHAnsi" w:cstheme="minorHAnsi"/>
                <w:bCs/>
                <w:szCs w:val="20"/>
              </w:rPr>
              <w:t>“sort by” dropdown is in its default “departure time” position.</w:t>
            </w:r>
          </w:p>
        </w:tc>
        <w:tc>
          <w:tcPr>
            <w:tcW w:w="2631" w:type="dxa"/>
            <w:vAlign w:val="center"/>
          </w:tcPr>
          <w:p w:rsidR="00C30482" w:rsidRDefault="003E30B1" w:rsidP="00FC628D">
            <w:pPr>
              <w:rPr>
                <w:rFonts w:asciiTheme="minorHAnsi" w:hAnsiTheme="minorHAnsi" w:cstheme="minorHAnsi"/>
                <w:bCs/>
                <w:szCs w:val="20"/>
              </w:rPr>
            </w:pPr>
            <w:r>
              <w:rPr>
                <w:rFonts w:asciiTheme="minorHAnsi" w:hAnsiTheme="minorHAnsi" w:cstheme="minorHAnsi"/>
                <w:bCs/>
                <w:szCs w:val="20"/>
              </w:rPr>
              <w:t>Same as above.</w:t>
            </w:r>
          </w:p>
          <w:p w:rsidR="000F7A77" w:rsidRDefault="003E30B1" w:rsidP="00FC628D">
            <w:pPr>
              <w:rPr>
                <w:rFonts w:asciiTheme="minorHAnsi" w:hAnsiTheme="minorHAnsi" w:cstheme="minorHAnsi"/>
                <w:bCs/>
                <w:szCs w:val="20"/>
              </w:rPr>
            </w:pPr>
            <w:r>
              <w:rPr>
                <w:rFonts w:asciiTheme="minorHAnsi" w:hAnsiTheme="minorHAnsi" w:cstheme="minorHAnsi"/>
                <w:bCs/>
                <w:szCs w:val="20"/>
              </w:rPr>
              <w:t>The returned travel options include online as well as interline connections</w:t>
            </w:r>
            <w:r w:rsidR="002C6CB8">
              <w:rPr>
                <w:rFonts w:asciiTheme="minorHAnsi" w:hAnsiTheme="minorHAnsi" w:cstheme="minorHAnsi"/>
                <w:bCs/>
                <w:szCs w:val="20"/>
              </w:rPr>
              <w:t xml:space="preserve"> and are sorted by departure time.</w:t>
            </w:r>
            <w:r w:rsidR="00097226">
              <w:rPr>
                <w:rFonts w:asciiTheme="minorHAnsi" w:hAnsiTheme="minorHAnsi" w:cstheme="minorHAnsi"/>
                <w:bCs/>
                <w:szCs w:val="20"/>
              </w:rPr>
              <w:t xml:space="preserve"> </w:t>
            </w:r>
          </w:p>
          <w:p w:rsidR="000F7A77" w:rsidRDefault="000F7A77" w:rsidP="00FC628D">
            <w:pPr>
              <w:rPr>
                <w:rFonts w:asciiTheme="minorHAnsi" w:hAnsiTheme="minorHAnsi" w:cstheme="minorHAnsi"/>
                <w:bCs/>
                <w:szCs w:val="20"/>
              </w:rPr>
            </w:pPr>
            <w:r>
              <w:rPr>
                <w:rFonts w:asciiTheme="minorHAnsi" w:hAnsiTheme="minorHAnsi" w:cstheme="minorHAnsi"/>
                <w:bCs/>
                <w:szCs w:val="20"/>
              </w:rPr>
              <w:t>Availability for OA segments should be based on schedules (open by default) and account for received AVS messages (which may close availability).</w:t>
            </w:r>
            <w:r w:rsidR="0001130D">
              <w:rPr>
                <w:rFonts w:asciiTheme="minorHAnsi" w:hAnsiTheme="minorHAnsi" w:cstheme="minorHAnsi"/>
                <w:bCs/>
                <w:szCs w:val="20"/>
              </w:rPr>
              <w:t xml:space="preserve"> This was implemented as part </w:t>
            </w:r>
            <w:r w:rsidR="0001130D">
              <w:rPr>
                <w:rFonts w:asciiTheme="minorHAnsi" w:hAnsiTheme="minorHAnsi" w:cstheme="minorHAnsi"/>
                <w:bCs/>
                <w:szCs w:val="20"/>
              </w:rPr>
              <w:lastRenderedPageBreak/>
              <w:t>of TECH.15b story in Stage 4.</w:t>
            </w:r>
          </w:p>
          <w:p w:rsidR="003E30B1" w:rsidRDefault="00097226" w:rsidP="00FC628D">
            <w:pPr>
              <w:rPr>
                <w:rFonts w:asciiTheme="minorHAnsi" w:hAnsiTheme="minorHAnsi" w:cstheme="minorHAnsi"/>
                <w:bCs/>
                <w:szCs w:val="20"/>
              </w:rPr>
            </w:pPr>
            <w:r>
              <w:rPr>
                <w:rFonts w:asciiTheme="minorHAnsi" w:hAnsiTheme="minorHAnsi" w:cstheme="minorHAnsi"/>
                <w:bCs/>
                <w:szCs w:val="20"/>
              </w:rPr>
              <w:t>Hovering over the values of “stops” columns shows stop locations (airport codes, comma separated)</w:t>
            </w:r>
          </w:p>
        </w:tc>
      </w:tr>
      <w:tr w:rsidR="000D77EB" w:rsidRPr="00023CC9" w:rsidTr="003E30B1">
        <w:tc>
          <w:tcPr>
            <w:tcW w:w="474" w:type="dxa"/>
            <w:vAlign w:val="center"/>
          </w:tcPr>
          <w:p w:rsidR="000D77EB" w:rsidRPr="00023CC9" w:rsidRDefault="000D77EB" w:rsidP="008E2992">
            <w:pPr>
              <w:numPr>
                <w:ilvl w:val="0"/>
                <w:numId w:val="32"/>
              </w:numPr>
              <w:spacing w:before="40" w:after="40"/>
              <w:ind w:left="55" w:firstLine="0"/>
              <w:rPr>
                <w:rFonts w:asciiTheme="minorHAnsi" w:hAnsiTheme="minorHAnsi" w:cstheme="minorHAnsi"/>
                <w:bCs/>
                <w:szCs w:val="20"/>
              </w:rPr>
            </w:pPr>
          </w:p>
        </w:tc>
        <w:tc>
          <w:tcPr>
            <w:tcW w:w="1416" w:type="dxa"/>
            <w:vAlign w:val="center"/>
          </w:tcPr>
          <w:p w:rsidR="000D77EB" w:rsidRPr="00B66486" w:rsidRDefault="00B66486" w:rsidP="00FC628D">
            <w:pPr>
              <w:rPr>
                <w:rFonts w:asciiTheme="minorHAnsi" w:hAnsiTheme="minorHAnsi" w:cstheme="minorHAnsi"/>
                <w:bCs/>
                <w:szCs w:val="20"/>
              </w:rPr>
            </w:pPr>
            <w:r>
              <w:rPr>
                <w:rFonts w:asciiTheme="minorHAnsi" w:hAnsiTheme="minorHAnsi" w:cstheme="minorHAnsi"/>
                <w:bCs/>
                <w:szCs w:val="20"/>
              </w:rPr>
              <w:t>POS-specific request for full numeric availability for multiple dates</w:t>
            </w:r>
            <w:r w:rsidR="003019F7">
              <w:rPr>
                <w:rFonts w:asciiTheme="minorHAnsi" w:hAnsiTheme="minorHAnsi" w:cstheme="minorHAnsi"/>
                <w:bCs/>
                <w:szCs w:val="20"/>
              </w:rPr>
              <w:t xml:space="preserve"> sorted by arrival time.</w:t>
            </w:r>
          </w:p>
        </w:tc>
        <w:tc>
          <w:tcPr>
            <w:tcW w:w="1623" w:type="dxa"/>
            <w:vAlign w:val="center"/>
          </w:tcPr>
          <w:p w:rsidR="000D77EB" w:rsidRPr="00023CC9" w:rsidRDefault="003019F7" w:rsidP="00FD18FF">
            <w:pPr>
              <w:rPr>
                <w:rFonts w:asciiTheme="minorHAnsi" w:hAnsiTheme="minorHAnsi" w:cstheme="minorHAnsi"/>
                <w:color w:val="000000"/>
                <w:szCs w:val="20"/>
              </w:rPr>
            </w:pPr>
            <w:r>
              <w:rPr>
                <w:rFonts w:asciiTheme="minorHAnsi" w:hAnsiTheme="minorHAnsi" w:cstheme="minorHAnsi"/>
                <w:color w:val="000000"/>
                <w:szCs w:val="20"/>
              </w:rPr>
              <w:t>Same as above</w:t>
            </w:r>
          </w:p>
        </w:tc>
        <w:tc>
          <w:tcPr>
            <w:tcW w:w="3306" w:type="dxa"/>
            <w:vAlign w:val="center"/>
          </w:tcPr>
          <w:p w:rsidR="003019F7" w:rsidRDefault="003019F7" w:rsidP="003019F7">
            <w:pPr>
              <w:rPr>
                <w:rFonts w:asciiTheme="minorHAnsi" w:hAnsiTheme="minorHAnsi" w:cstheme="minorHAnsi"/>
                <w:bCs/>
                <w:szCs w:val="20"/>
              </w:rPr>
            </w:pPr>
            <w:r>
              <w:rPr>
                <w:rFonts w:asciiTheme="minorHAnsi" w:hAnsiTheme="minorHAnsi" w:cstheme="minorHAnsi"/>
                <w:bCs/>
                <w:szCs w:val="20"/>
              </w:rPr>
              <w:t>Same as above, the Date Range radio button is in “+/- 3 days” position.</w:t>
            </w:r>
          </w:p>
          <w:p w:rsidR="003019F7" w:rsidRDefault="003019F7" w:rsidP="003019F7">
            <w:pPr>
              <w:rPr>
                <w:rFonts w:asciiTheme="minorHAnsi" w:hAnsiTheme="minorHAnsi" w:cstheme="minorHAnsi"/>
                <w:color w:val="000000"/>
                <w:szCs w:val="20"/>
              </w:rPr>
            </w:pPr>
            <w:r>
              <w:rPr>
                <w:rFonts w:asciiTheme="minorHAnsi" w:hAnsiTheme="minorHAnsi" w:cstheme="minorHAnsi"/>
                <w:bCs/>
                <w:szCs w:val="20"/>
              </w:rPr>
              <w:t>The “sort by” dropdown is in “arrival time” position.</w:t>
            </w:r>
          </w:p>
          <w:p w:rsidR="000D77EB" w:rsidRPr="00023CC9" w:rsidRDefault="00FD18FF" w:rsidP="003019F7">
            <w:pPr>
              <w:rPr>
                <w:rFonts w:asciiTheme="minorHAnsi" w:hAnsiTheme="minorHAnsi" w:cstheme="minorHAnsi"/>
                <w:bCs/>
                <w:szCs w:val="20"/>
              </w:rPr>
            </w:pPr>
            <w:r>
              <w:rPr>
                <w:rFonts w:asciiTheme="minorHAnsi" w:hAnsiTheme="minorHAnsi" w:cstheme="minorHAnsi"/>
                <w:color w:val="000000"/>
                <w:szCs w:val="20"/>
              </w:rPr>
              <w:t xml:space="preserve">The </w:t>
            </w:r>
            <w:r w:rsidR="003019F7">
              <w:rPr>
                <w:rFonts w:asciiTheme="minorHAnsi" w:hAnsiTheme="minorHAnsi" w:cstheme="minorHAnsi"/>
                <w:color w:val="000000"/>
                <w:szCs w:val="20"/>
              </w:rPr>
              <w:t>availability type is set to “full numeric”.</w:t>
            </w:r>
          </w:p>
        </w:tc>
        <w:tc>
          <w:tcPr>
            <w:tcW w:w="2631" w:type="dxa"/>
            <w:vAlign w:val="center"/>
          </w:tcPr>
          <w:p w:rsidR="003019F7" w:rsidRDefault="003019F7" w:rsidP="003019F7">
            <w:pPr>
              <w:rPr>
                <w:rFonts w:asciiTheme="minorHAnsi" w:hAnsiTheme="minorHAnsi" w:cstheme="minorHAnsi"/>
                <w:bCs/>
                <w:szCs w:val="20"/>
              </w:rPr>
            </w:pPr>
            <w:r>
              <w:rPr>
                <w:rFonts w:asciiTheme="minorHAnsi" w:hAnsiTheme="minorHAnsi" w:cstheme="minorHAnsi"/>
                <w:bCs/>
                <w:szCs w:val="20"/>
              </w:rPr>
              <w:t>Same as above.</w:t>
            </w:r>
          </w:p>
          <w:p w:rsidR="003019F7" w:rsidRDefault="003019F7" w:rsidP="003019F7">
            <w:pPr>
              <w:rPr>
                <w:rFonts w:asciiTheme="minorHAnsi" w:hAnsiTheme="minorHAnsi" w:cstheme="minorHAnsi"/>
                <w:bCs/>
                <w:szCs w:val="20"/>
              </w:rPr>
            </w:pPr>
            <w:r>
              <w:rPr>
                <w:rFonts w:asciiTheme="minorHAnsi" w:hAnsiTheme="minorHAnsi" w:cstheme="minorHAnsi"/>
                <w:bCs/>
                <w:szCs w:val="20"/>
              </w:rPr>
              <w:t>The returned travel options are sorted by arrival time and include those within 3 days of the specified departure date.</w:t>
            </w:r>
          </w:p>
          <w:p w:rsidR="003019F7" w:rsidRDefault="003019F7" w:rsidP="003019F7">
            <w:pPr>
              <w:rPr>
                <w:rFonts w:asciiTheme="minorHAnsi" w:hAnsiTheme="minorHAnsi" w:cstheme="minorHAnsi"/>
                <w:bCs/>
                <w:szCs w:val="20"/>
              </w:rPr>
            </w:pPr>
            <w:r>
              <w:rPr>
                <w:rFonts w:asciiTheme="minorHAnsi" w:hAnsiTheme="minorHAnsi" w:cstheme="minorHAnsi"/>
                <w:bCs/>
                <w:szCs w:val="20"/>
              </w:rPr>
              <w:t xml:space="preserve">Full numeric availability is displayed in accordance with the BDD and wireframes. </w:t>
            </w:r>
          </w:p>
          <w:p w:rsidR="00B66486" w:rsidRPr="00023CC9" w:rsidRDefault="00B66486" w:rsidP="003019F7">
            <w:pPr>
              <w:rPr>
                <w:rFonts w:asciiTheme="minorHAnsi" w:hAnsiTheme="minorHAnsi" w:cstheme="minorHAnsi"/>
                <w:bCs/>
                <w:szCs w:val="20"/>
              </w:rPr>
            </w:pPr>
            <w:r>
              <w:rPr>
                <w:rFonts w:asciiTheme="minorHAnsi" w:hAnsiTheme="minorHAnsi" w:cstheme="minorHAnsi"/>
                <w:bCs/>
                <w:szCs w:val="20"/>
              </w:rPr>
              <w:t>Note: performance needs to be measured and reported.</w:t>
            </w:r>
          </w:p>
        </w:tc>
      </w:tr>
      <w:tr w:rsidR="00FD18FF" w:rsidRPr="00023CC9" w:rsidTr="003E30B1">
        <w:tc>
          <w:tcPr>
            <w:tcW w:w="474" w:type="dxa"/>
            <w:vAlign w:val="center"/>
          </w:tcPr>
          <w:p w:rsidR="00FD18FF" w:rsidRPr="00023CC9" w:rsidRDefault="00FD18FF" w:rsidP="008E2992">
            <w:pPr>
              <w:numPr>
                <w:ilvl w:val="0"/>
                <w:numId w:val="32"/>
              </w:numPr>
              <w:spacing w:before="40" w:after="40"/>
              <w:ind w:left="55" w:firstLine="0"/>
              <w:rPr>
                <w:rFonts w:asciiTheme="minorHAnsi" w:hAnsiTheme="minorHAnsi" w:cstheme="minorHAnsi"/>
                <w:bCs/>
                <w:szCs w:val="20"/>
              </w:rPr>
            </w:pPr>
          </w:p>
        </w:tc>
        <w:tc>
          <w:tcPr>
            <w:tcW w:w="1416" w:type="dxa"/>
            <w:vAlign w:val="center"/>
          </w:tcPr>
          <w:p w:rsidR="00FD18FF" w:rsidRPr="00B66486" w:rsidRDefault="00FD18FF" w:rsidP="00FD18FF">
            <w:pPr>
              <w:rPr>
                <w:rFonts w:asciiTheme="minorHAnsi" w:hAnsiTheme="minorHAnsi" w:cstheme="minorHAnsi"/>
                <w:bCs/>
                <w:szCs w:val="20"/>
              </w:rPr>
            </w:pPr>
            <w:r w:rsidRPr="00B66486">
              <w:rPr>
                <w:rFonts w:asciiTheme="minorHAnsi" w:hAnsiTheme="minorHAnsi" w:cstheme="minorHAnsi"/>
                <w:bCs/>
                <w:szCs w:val="20"/>
              </w:rPr>
              <w:t>Display group availability</w:t>
            </w:r>
          </w:p>
        </w:tc>
        <w:tc>
          <w:tcPr>
            <w:tcW w:w="1623" w:type="dxa"/>
            <w:vAlign w:val="center"/>
          </w:tcPr>
          <w:p w:rsidR="00FD18FF" w:rsidRPr="00023CC9" w:rsidRDefault="003019F7" w:rsidP="00FC628D">
            <w:pPr>
              <w:rPr>
                <w:rFonts w:asciiTheme="minorHAnsi" w:hAnsiTheme="minorHAnsi" w:cstheme="minorHAnsi"/>
                <w:color w:val="000000"/>
                <w:szCs w:val="20"/>
              </w:rPr>
            </w:pPr>
            <w:r>
              <w:rPr>
                <w:rFonts w:asciiTheme="minorHAnsi" w:hAnsiTheme="minorHAnsi" w:cstheme="minorHAnsi"/>
                <w:color w:val="000000"/>
                <w:szCs w:val="20"/>
              </w:rPr>
              <w:t>Same as above</w:t>
            </w:r>
          </w:p>
        </w:tc>
        <w:tc>
          <w:tcPr>
            <w:tcW w:w="3306" w:type="dxa"/>
            <w:vAlign w:val="center"/>
          </w:tcPr>
          <w:p w:rsidR="00FD18FF" w:rsidRPr="00023CC9" w:rsidRDefault="00FD18FF" w:rsidP="00FD18FF">
            <w:pPr>
              <w:rPr>
                <w:rFonts w:asciiTheme="minorHAnsi" w:hAnsiTheme="minorHAnsi" w:cstheme="minorHAnsi"/>
                <w:bCs/>
                <w:szCs w:val="20"/>
              </w:rPr>
            </w:pPr>
            <w:r>
              <w:rPr>
                <w:rFonts w:asciiTheme="minorHAnsi" w:hAnsiTheme="minorHAnsi" w:cstheme="minorHAnsi"/>
                <w:color w:val="000000"/>
                <w:szCs w:val="20"/>
              </w:rPr>
              <w:t>The user selects to display group availability in availability simulation.</w:t>
            </w:r>
          </w:p>
        </w:tc>
        <w:tc>
          <w:tcPr>
            <w:tcW w:w="2631" w:type="dxa"/>
            <w:vAlign w:val="center"/>
          </w:tcPr>
          <w:p w:rsidR="00FD18FF" w:rsidRPr="00023CC9" w:rsidRDefault="00FD18FF" w:rsidP="00FD18FF">
            <w:pPr>
              <w:rPr>
                <w:rFonts w:asciiTheme="minorHAnsi" w:hAnsiTheme="minorHAnsi" w:cstheme="minorHAnsi"/>
                <w:bCs/>
                <w:szCs w:val="20"/>
              </w:rPr>
            </w:pPr>
            <w:r>
              <w:rPr>
                <w:rFonts w:asciiTheme="minorHAnsi" w:hAnsiTheme="minorHAnsi" w:cstheme="minorHAnsi"/>
                <w:bCs/>
                <w:szCs w:val="20"/>
              </w:rPr>
              <w:t>Full numeric availability for groups is displayed in search results</w:t>
            </w:r>
            <w:r w:rsidR="00EF7425">
              <w:rPr>
                <w:rFonts w:asciiTheme="minorHAnsi" w:hAnsiTheme="minorHAnsi" w:cstheme="minorHAnsi"/>
                <w:bCs/>
                <w:szCs w:val="20"/>
              </w:rPr>
              <w:t xml:space="preserve"> in accordance with the BDD and wireframes</w:t>
            </w:r>
          </w:p>
        </w:tc>
      </w:tr>
      <w:tr w:rsidR="005A4A58" w:rsidRPr="00023CC9" w:rsidTr="003E30B1">
        <w:tc>
          <w:tcPr>
            <w:tcW w:w="474" w:type="dxa"/>
            <w:vAlign w:val="center"/>
          </w:tcPr>
          <w:p w:rsidR="005A4A58" w:rsidRPr="00023CC9" w:rsidRDefault="005A4A58" w:rsidP="008E2992">
            <w:pPr>
              <w:numPr>
                <w:ilvl w:val="0"/>
                <w:numId w:val="32"/>
              </w:numPr>
              <w:spacing w:before="40" w:after="40"/>
              <w:ind w:left="55" w:firstLine="0"/>
              <w:rPr>
                <w:rFonts w:asciiTheme="minorHAnsi" w:hAnsiTheme="minorHAnsi" w:cstheme="minorHAnsi"/>
                <w:bCs/>
                <w:szCs w:val="20"/>
              </w:rPr>
            </w:pPr>
          </w:p>
        </w:tc>
        <w:tc>
          <w:tcPr>
            <w:tcW w:w="1416" w:type="dxa"/>
            <w:vAlign w:val="center"/>
          </w:tcPr>
          <w:p w:rsidR="005A4A58" w:rsidRPr="00B66486" w:rsidRDefault="005A4A58" w:rsidP="00FD18FF">
            <w:pPr>
              <w:rPr>
                <w:rFonts w:asciiTheme="minorHAnsi" w:hAnsiTheme="minorHAnsi" w:cstheme="minorHAnsi"/>
                <w:bCs/>
                <w:szCs w:val="20"/>
              </w:rPr>
            </w:pPr>
            <w:r w:rsidRPr="00B66486">
              <w:rPr>
                <w:rFonts w:asciiTheme="minorHAnsi" w:hAnsiTheme="minorHAnsi" w:cstheme="minorHAnsi"/>
                <w:bCs/>
                <w:szCs w:val="20"/>
              </w:rPr>
              <w:t>Display waitlist availability</w:t>
            </w:r>
          </w:p>
        </w:tc>
        <w:tc>
          <w:tcPr>
            <w:tcW w:w="1623" w:type="dxa"/>
            <w:vAlign w:val="center"/>
          </w:tcPr>
          <w:p w:rsidR="005A4A58" w:rsidRDefault="00B45E13" w:rsidP="00FC628D">
            <w:pPr>
              <w:rPr>
                <w:rFonts w:asciiTheme="minorHAnsi" w:hAnsiTheme="minorHAnsi" w:cstheme="minorHAnsi"/>
                <w:color w:val="000000"/>
                <w:szCs w:val="20"/>
              </w:rPr>
            </w:pPr>
            <w:r>
              <w:rPr>
                <w:rFonts w:asciiTheme="minorHAnsi" w:hAnsiTheme="minorHAnsi" w:cstheme="minorHAnsi"/>
                <w:color w:val="000000"/>
                <w:szCs w:val="20"/>
              </w:rPr>
              <w:t>Same as above</w:t>
            </w:r>
          </w:p>
        </w:tc>
        <w:tc>
          <w:tcPr>
            <w:tcW w:w="3306" w:type="dxa"/>
            <w:vAlign w:val="center"/>
          </w:tcPr>
          <w:p w:rsidR="005A4A58" w:rsidRDefault="00EF7425" w:rsidP="00EF7425">
            <w:pPr>
              <w:rPr>
                <w:rFonts w:asciiTheme="minorHAnsi" w:hAnsiTheme="minorHAnsi" w:cstheme="minorHAnsi"/>
                <w:color w:val="000000"/>
                <w:szCs w:val="20"/>
              </w:rPr>
            </w:pPr>
            <w:r>
              <w:rPr>
                <w:rFonts w:asciiTheme="minorHAnsi" w:hAnsiTheme="minorHAnsi" w:cstheme="minorHAnsi"/>
                <w:color w:val="000000"/>
                <w:szCs w:val="20"/>
              </w:rPr>
              <w:t>The user selects to display waitlist availability in availability simulation.</w:t>
            </w:r>
          </w:p>
        </w:tc>
        <w:tc>
          <w:tcPr>
            <w:tcW w:w="2631" w:type="dxa"/>
            <w:vAlign w:val="center"/>
          </w:tcPr>
          <w:p w:rsidR="005A4A58" w:rsidRDefault="00EF7425" w:rsidP="00EF7425">
            <w:pPr>
              <w:rPr>
                <w:rFonts w:asciiTheme="minorHAnsi" w:hAnsiTheme="minorHAnsi" w:cstheme="minorHAnsi"/>
                <w:bCs/>
                <w:szCs w:val="20"/>
              </w:rPr>
            </w:pPr>
            <w:r>
              <w:rPr>
                <w:rFonts w:asciiTheme="minorHAnsi" w:hAnsiTheme="minorHAnsi" w:cstheme="minorHAnsi"/>
                <w:bCs/>
                <w:szCs w:val="20"/>
              </w:rPr>
              <w:t>Full numeric availability for waitlist is displayed in search results in accordance with the BDD and wireframes</w:t>
            </w:r>
          </w:p>
        </w:tc>
      </w:tr>
      <w:tr w:rsidR="009351C2" w:rsidRPr="00023CC9" w:rsidTr="003E30B1">
        <w:tc>
          <w:tcPr>
            <w:tcW w:w="474" w:type="dxa"/>
            <w:vAlign w:val="center"/>
          </w:tcPr>
          <w:p w:rsidR="009351C2" w:rsidRPr="00023CC9" w:rsidRDefault="009351C2" w:rsidP="008E2992">
            <w:pPr>
              <w:numPr>
                <w:ilvl w:val="0"/>
                <w:numId w:val="32"/>
              </w:numPr>
              <w:spacing w:before="40" w:after="40"/>
              <w:ind w:left="55" w:firstLine="0"/>
              <w:rPr>
                <w:rFonts w:asciiTheme="minorHAnsi" w:hAnsiTheme="minorHAnsi" w:cstheme="minorHAnsi"/>
                <w:bCs/>
                <w:szCs w:val="20"/>
              </w:rPr>
            </w:pPr>
          </w:p>
        </w:tc>
        <w:tc>
          <w:tcPr>
            <w:tcW w:w="1416" w:type="dxa"/>
            <w:vAlign w:val="center"/>
          </w:tcPr>
          <w:p w:rsidR="009351C2" w:rsidRDefault="009351C2" w:rsidP="00842868">
            <w:pPr>
              <w:rPr>
                <w:rFonts w:asciiTheme="minorHAnsi" w:hAnsiTheme="minorHAnsi" w:cstheme="minorHAnsi"/>
                <w:bCs/>
                <w:szCs w:val="20"/>
              </w:rPr>
            </w:pPr>
            <w:r>
              <w:rPr>
                <w:rFonts w:asciiTheme="minorHAnsi" w:hAnsiTheme="minorHAnsi" w:cstheme="minorHAnsi"/>
                <w:bCs/>
                <w:szCs w:val="20"/>
              </w:rPr>
              <w:t>Invalid POS attributes in search request</w:t>
            </w:r>
          </w:p>
        </w:tc>
        <w:tc>
          <w:tcPr>
            <w:tcW w:w="1623" w:type="dxa"/>
            <w:vAlign w:val="center"/>
          </w:tcPr>
          <w:p w:rsidR="009351C2" w:rsidRDefault="009351C2" w:rsidP="00842868">
            <w:pPr>
              <w:rPr>
                <w:rFonts w:asciiTheme="minorHAnsi" w:hAnsiTheme="minorHAnsi" w:cstheme="minorHAnsi"/>
                <w:color w:val="000000"/>
                <w:szCs w:val="20"/>
              </w:rPr>
            </w:pPr>
            <w:r>
              <w:rPr>
                <w:rFonts w:asciiTheme="minorHAnsi" w:hAnsiTheme="minorHAnsi" w:cstheme="minorHAnsi"/>
                <w:color w:val="000000"/>
                <w:szCs w:val="20"/>
              </w:rPr>
              <w:t>None specific</w:t>
            </w:r>
          </w:p>
        </w:tc>
        <w:tc>
          <w:tcPr>
            <w:tcW w:w="3306" w:type="dxa"/>
            <w:vAlign w:val="center"/>
          </w:tcPr>
          <w:p w:rsidR="009351C2" w:rsidRDefault="009351C2" w:rsidP="00842868">
            <w:pPr>
              <w:rPr>
                <w:rFonts w:asciiTheme="minorHAnsi" w:hAnsiTheme="minorHAnsi" w:cstheme="minorHAnsi"/>
                <w:bCs/>
                <w:szCs w:val="20"/>
              </w:rPr>
            </w:pPr>
            <w:r>
              <w:rPr>
                <w:rFonts w:asciiTheme="minorHAnsi" w:hAnsiTheme="minorHAnsi" w:cstheme="minorHAnsi"/>
                <w:bCs/>
                <w:szCs w:val="20"/>
              </w:rPr>
              <w:t>The user attempts availability simulation providing POS attributes which are incorrect in accordance with the System BDD for POS values, for example, user type A is combined with IATA number.</w:t>
            </w:r>
          </w:p>
        </w:tc>
        <w:tc>
          <w:tcPr>
            <w:tcW w:w="2631" w:type="dxa"/>
            <w:vAlign w:val="center"/>
          </w:tcPr>
          <w:p w:rsidR="009351C2" w:rsidRDefault="009351C2" w:rsidP="00842868">
            <w:pPr>
              <w:rPr>
                <w:rFonts w:asciiTheme="minorHAnsi" w:hAnsiTheme="minorHAnsi" w:cstheme="minorHAnsi"/>
                <w:bCs/>
                <w:szCs w:val="20"/>
              </w:rPr>
            </w:pPr>
            <w:r>
              <w:rPr>
                <w:rFonts w:asciiTheme="minorHAnsi" w:hAnsiTheme="minorHAnsi" w:cstheme="minorHAnsi"/>
                <w:bCs/>
                <w:szCs w:val="20"/>
              </w:rPr>
              <w:t>An error message is displayed.</w:t>
            </w:r>
          </w:p>
        </w:tc>
      </w:tr>
    </w:tbl>
    <w:p w:rsidR="000D77EB" w:rsidRPr="000D77EB" w:rsidRDefault="000D77EB" w:rsidP="000D77EB">
      <w:pPr>
        <w:pStyle w:val="BodyText"/>
        <w:rPr>
          <w:lang w:val="en-US"/>
        </w:rPr>
      </w:pPr>
    </w:p>
    <w:p w:rsidR="009D6C35" w:rsidRDefault="004A214A" w:rsidP="009D6C35">
      <w:pPr>
        <w:pStyle w:val="Heading3"/>
        <w:numPr>
          <w:ilvl w:val="1"/>
          <w:numId w:val="1"/>
        </w:numPr>
        <w:rPr>
          <w:lang w:val="en-GB"/>
        </w:rPr>
      </w:pPr>
      <w:r w:rsidRPr="006146DD">
        <w:rPr>
          <w:lang w:val="en-GB"/>
        </w:rPr>
        <w:t xml:space="preserve"> </w:t>
      </w:r>
      <w:r w:rsidR="003640E3">
        <w:rPr>
          <w:lang w:val="en-GB"/>
        </w:rPr>
        <w:t xml:space="preserve"> </w:t>
      </w:r>
      <w:r w:rsidR="009D6C35" w:rsidRPr="009D6C35">
        <w:rPr>
          <w:lang w:val="en-GB"/>
        </w:rPr>
        <w:t>Support full numeric availability</w:t>
      </w:r>
      <w:r w:rsidR="009D6C35">
        <w:rPr>
          <w:lang w:val="en-GB"/>
        </w:rPr>
        <w:t xml:space="preserve"> – AVAIL.25c</w:t>
      </w:r>
    </w:p>
    <w:p w:rsidR="009D6C35" w:rsidRDefault="009D6C35" w:rsidP="009D6C35">
      <w:pPr>
        <w:pStyle w:val="BodyText"/>
        <w:rPr>
          <w:b/>
          <w:lang w:val="en-US"/>
        </w:rPr>
      </w:pPr>
      <w:r w:rsidRPr="00CB0F8D">
        <w:rPr>
          <w:b/>
          <w:lang w:val="en-US"/>
        </w:rPr>
        <w:t>Details</w:t>
      </w:r>
    </w:p>
    <w:p w:rsidR="004F6025" w:rsidRDefault="004F6025" w:rsidP="0005247B">
      <w:pPr>
        <w:pStyle w:val="BodyText"/>
        <w:rPr>
          <w:lang w:val="en-US"/>
        </w:rPr>
      </w:pPr>
      <w:r>
        <w:rPr>
          <w:lang w:val="en-US"/>
        </w:rPr>
        <w:t xml:space="preserve">Please note that unless otherwise stated, the changes listed below must be supported for both </w:t>
      </w:r>
      <w:r w:rsidRPr="00C57E2A">
        <w:rPr>
          <w:i/>
          <w:lang w:val="en-US"/>
        </w:rPr>
        <w:t>InventoryEnquirer</w:t>
      </w:r>
      <w:r w:rsidR="00C57E2A">
        <w:rPr>
          <w:lang w:val="en-US"/>
        </w:rPr>
        <w:t>’s</w:t>
      </w:r>
      <w:r>
        <w:rPr>
          <w:lang w:val="en-US"/>
        </w:rPr>
        <w:t xml:space="preserve"> ports: </w:t>
      </w:r>
      <w:r w:rsidRPr="004F6025">
        <w:rPr>
          <w:i/>
          <w:lang w:val="en-US"/>
        </w:rPr>
        <w:t>SearchForFlightAvailability</w:t>
      </w:r>
      <w:r>
        <w:rPr>
          <w:lang w:val="en-US"/>
        </w:rPr>
        <w:t xml:space="preserve"> and </w:t>
      </w:r>
      <w:r w:rsidRPr="004F6025">
        <w:rPr>
          <w:i/>
          <w:lang w:val="en-US"/>
        </w:rPr>
        <w:t>SearchForFlightSpecificAvailability</w:t>
      </w:r>
      <w:r>
        <w:rPr>
          <w:lang w:val="en-US"/>
        </w:rPr>
        <w:t xml:space="preserve"> </w:t>
      </w:r>
    </w:p>
    <w:p w:rsidR="004F6025" w:rsidRPr="00FC372F" w:rsidRDefault="00FC372F" w:rsidP="0005247B">
      <w:pPr>
        <w:pStyle w:val="BodyText"/>
        <w:rPr>
          <w:lang w:val="en-US"/>
        </w:rPr>
      </w:pPr>
      <w:r>
        <w:rPr>
          <w:lang w:val="en-US"/>
        </w:rPr>
        <w:t xml:space="preserve">Also note that within </w:t>
      </w:r>
      <w:r w:rsidRPr="009F0D9D">
        <w:rPr>
          <w:i/>
          <w:lang w:val="en-US"/>
        </w:rPr>
        <w:t>SearchInfo</w:t>
      </w:r>
      <w:r>
        <w:rPr>
          <w:lang w:val="en-US"/>
        </w:rPr>
        <w:t xml:space="preserve"> the </w:t>
      </w:r>
      <w:r w:rsidRPr="00AE70C6">
        <w:rPr>
          <w:i/>
          <w:lang w:val="en-US"/>
        </w:rPr>
        <w:t>FullNumericAvailabilityInd</w:t>
      </w:r>
      <w:r>
        <w:rPr>
          <w:i/>
          <w:lang w:val="en-US"/>
        </w:rPr>
        <w:t>, Group</w:t>
      </w:r>
      <w:r w:rsidRPr="009F0D9D">
        <w:rPr>
          <w:i/>
          <w:lang w:val="en-US"/>
        </w:rPr>
        <w:t>AvailabilityInd</w:t>
      </w:r>
      <w:r>
        <w:rPr>
          <w:i/>
          <w:lang w:val="en-US"/>
        </w:rPr>
        <w:t xml:space="preserve"> </w:t>
      </w:r>
      <w:r w:rsidRPr="00FC372F">
        <w:rPr>
          <w:lang w:val="en-US"/>
        </w:rPr>
        <w:t>and</w:t>
      </w:r>
      <w:r>
        <w:rPr>
          <w:i/>
          <w:lang w:val="en-US"/>
        </w:rPr>
        <w:t xml:space="preserve"> </w:t>
      </w:r>
      <w:r w:rsidRPr="009F0D9D">
        <w:rPr>
          <w:i/>
          <w:lang w:val="en-US"/>
        </w:rPr>
        <w:t>WaitlistAvailabilityInd</w:t>
      </w:r>
      <w:r>
        <w:rPr>
          <w:i/>
          <w:lang w:val="en-US"/>
        </w:rPr>
        <w:t xml:space="preserve"> </w:t>
      </w:r>
      <w:r>
        <w:rPr>
          <w:lang w:val="en-US"/>
        </w:rPr>
        <w:t>elements are mutually exclusive.</w:t>
      </w:r>
    </w:p>
    <w:p w:rsidR="0005247B" w:rsidRDefault="0005247B" w:rsidP="0005247B">
      <w:pPr>
        <w:pStyle w:val="BodyText"/>
        <w:rPr>
          <w:lang w:val="en-US"/>
        </w:rPr>
      </w:pPr>
      <w:r w:rsidRPr="00BF056F">
        <w:rPr>
          <w:lang w:val="en-US"/>
        </w:rPr>
        <w:t>The scope of the story includes</w:t>
      </w:r>
      <w:r>
        <w:rPr>
          <w:lang w:val="en-US"/>
        </w:rPr>
        <w:t>:</w:t>
      </w:r>
    </w:p>
    <w:p w:rsidR="0005247B" w:rsidRDefault="00C30416" w:rsidP="00037EB5">
      <w:pPr>
        <w:pStyle w:val="BodyText"/>
        <w:numPr>
          <w:ilvl w:val="1"/>
          <w:numId w:val="32"/>
        </w:numPr>
        <w:ind w:left="810"/>
        <w:rPr>
          <w:lang w:val="en-US"/>
        </w:rPr>
      </w:pPr>
      <w:r>
        <w:rPr>
          <w:lang w:val="en-US"/>
        </w:rPr>
        <w:t xml:space="preserve">Return full numeric </w:t>
      </w:r>
      <w:r w:rsidR="00E64A85">
        <w:rPr>
          <w:lang w:val="en-US"/>
        </w:rPr>
        <w:t>availability upon request and apply POS restrictions when specified</w:t>
      </w:r>
    </w:p>
    <w:p w:rsidR="00ED4AFE" w:rsidRDefault="00AE70C6" w:rsidP="00AE70C6">
      <w:pPr>
        <w:pStyle w:val="BodyText"/>
        <w:rPr>
          <w:i/>
          <w:lang w:val="en-US"/>
        </w:rPr>
      </w:pPr>
      <w:r>
        <w:rPr>
          <w:lang w:val="en-US"/>
        </w:rPr>
        <w:lastRenderedPageBreak/>
        <w:t>A new optional Boolean field has been added to availability request:</w:t>
      </w:r>
      <w:r>
        <w:rPr>
          <w:lang w:val="en-US"/>
        </w:rPr>
        <w:br/>
      </w:r>
      <w:r w:rsidRPr="009F0D9D">
        <w:rPr>
          <w:i/>
          <w:lang w:val="en-US"/>
        </w:rPr>
        <w:t>tns:SearchInfo/</w:t>
      </w:r>
      <w:r w:rsidRPr="00AE70C6">
        <w:rPr>
          <w:i/>
          <w:lang w:val="en-US"/>
        </w:rPr>
        <w:t>tns:FullNumericAvailabilityInd</w:t>
      </w:r>
      <w:r w:rsidR="00D6253D">
        <w:rPr>
          <w:i/>
          <w:lang w:val="en-US"/>
        </w:rPr>
        <w:t xml:space="preserve"> </w:t>
      </w:r>
      <w:r w:rsidR="00ED4AFE">
        <w:rPr>
          <w:lang w:val="en-US"/>
        </w:rPr>
        <w:t>If set to true, then full numeric availability (i.e. numbers not capped by 9) should be returned in the response.</w:t>
      </w:r>
    </w:p>
    <w:p w:rsidR="00003B84" w:rsidRDefault="00003B84" w:rsidP="00003B84">
      <w:pPr>
        <w:pStyle w:val="BodyText"/>
        <w:rPr>
          <w:lang w:val="en-GB"/>
        </w:rPr>
      </w:pPr>
      <w:r>
        <w:rPr>
          <w:lang w:val="en-GB"/>
        </w:rPr>
        <w:t>Please refer to SAD architecture overview diagram [4] for location of the components mentioned below.</w:t>
      </w:r>
      <w:r w:rsidR="00D6253D">
        <w:rPr>
          <w:lang w:val="en-GB"/>
        </w:rPr>
        <w:t xml:space="preserve"> </w:t>
      </w:r>
      <w:r>
        <w:rPr>
          <w:lang w:val="en-GB"/>
        </w:rPr>
        <w:t xml:space="preserve">For regular numeric </w:t>
      </w:r>
      <w:r w:rsidR="00D6253D">
        <w:rPr>
          <w:lang w:val="en-GB"/>
        </w:rPr>
        <w:t xml:space="preserve">availability requests </w:t>
      </w:r>
      <w:r>
        <w:rPr>
          <w:lang w:val="en-GB"/>
        </w:rPr>
        <w:t>(0-9 seats, A, C and L statuses</w:t>
      </w:r>
      <w:r w:rsidR="00D6253D">
        <w:rPr>
          <w:lang w:val="en-GB"/>
        </w:rPr>
        <w:t xml:space="preserve"> in response</w:t>
      </w:r>
      <w:r>
        <w:rPr>
          <w:lang w:val="en-GB"/>
        </w:rPr>
        <w:t xml:space="preserve">) pre-calculated NAVN availability data from </w:t>
      </w:r>
      <w:r w:rsidRPr="009164C1">
        <w:rPr>
          <w:i/>
          <w:lang w:val="en-GB"/>
        </w:rPr>
        <w:t>FlightNumericAvailabilityStatus</w:t>
      </w:r>
      <w:r>
        <w:rPr>
          <w:lang w:val="en-GB"/>
        </w:rPr>
        <w:t xml:space="preserve"> (part of </w:t>
      </w:r>
      <w:r w:rsidRPr="009164C1">
        <w:rPr>
          <w:i/>
          <w:lang w:val="en-GB"/>
        </w:rPr>
        <w:t>FlightManager</w:t>
      </w:r>
      <w:r>
        <w:rPr>
          <w:lang w:val="en-GB"/>
        </w:rPr>
        <w:t xml:space="preserve"> in grid) </w:t>
      </w:r>
      <w:r w:rsidR="00773EB6">
        <w:rPr>
          <w:lang w:val="en-GB"/>
        </w:rPr>
        <w:t>is normally</w:t>
      </w:r>
      <w:r>
        <w:rPr>
          <w:lang w:val="en-GB"/>
        </w:rPr>
        <w:t xml:space="preserve"> used.</w:t>
      </w:r>
    </w:p>
    <w:p w:rsidR="00003B84" w:rsidRDefault="00003B84" w:rsidP="00D6253D">
      <w:pPr>
        <w:pStyle w:val="BodyText"/>
        <w:numPr>
          <w:ilvl w:val="0"/>
          <w:numId w:val="36"/>
        </w:numPr>
        <w:rPr>
          <w:lang w:val="en-GB"/>
        </w:rPr>
      </w:pPr>
      <w:r>
        <w:rPr>
          <w:lang w:val="en-GB"/>
        </w:rPr>
        <w:t xml:space="preserve">However for full numeric availability requests the system should </w:t>
      </w:r>
      <w:r w:rsidR="00DA6DFD">
        <w:rPr>
          <w:lang w:val="en-GB"/>
        </w:rPr>
        <w:t>bypass</w:t>
      </w:r>
      <w:r>
        <w:rPr>
          <w:lang w:val="en-GB"/>
        </w:rPr>
        <w:t xml:space="preserve"> NAVN data and instead interrogate </w:t>
      </w:r>
      <w:r w:rsidRPr="009164C1">
        <w:rPr>
          <w:i/>
          <w:lang w:val="en-GB"/>
        </w:rPr>
        <w:t>InventoryControlRecord</w:t>
      </w:r>
      <w:r>
        <w:rPr>
          <w:lang w:val="en-GB"/>
        </w:rPr>
        <w:t xml:space="preserve"> and calculate full numeric availability</w:t>
      </w:r>
      <w:r w:rsidR="00DA6DFD">
        <w:rPr>
          <w:lang w:val="en-GB"/>
        </w:rPr>
        <w:t xml:space="preserve"> on the fly,</w:t>
      </w:r>
      <w:r>
        <w:rPr>
          <w:lang w:val="en-GB"/>
        </w:rPr>
        <w:t xml:space="preserve"> exactly how it is already done when NAVN is </w:t>
      </w:r>
      <w:r w:rsidR="00AE38FB">
        <w:rPr>
          <w:lang w:val="en-GB"/>
        </w:rPr>
        <w:t>created/</w:t>
      </w:r>
      <w:r>
        <w:rPr>
          <w:lang w:val="en-GB"/>
        </w:rPr>
        <w:t>updated. The only difference is that full numeric availability response can return more than 9 seats available</w:t>
      </w:r>
      <w:r w:rsidR="00D71122">
        <w:rPr>
          <w:lang w:val="en-GB"/>
        </w:rPr>
        <w:t xml:space="preserve">, and </w:t>
      </w:r>
      <w:r w:rsidR="00802D9D">
        <w:rPr>
          <w:lang w:val="en-GB"/>
        </w:rPr>
        <w:t>“</w:t>
      </w:r>
      <w:r w:rsidR="00D71122">
        <w:rPr>
          <w:lang w:val="en-GB"/>
        </w:rPr>
        <w:t>A</w:t>
      </w:r>
      <w:r w:rsidR="00802D9D">
        <w:rPr>
          <w:lang w:val="en-GB"/>
        </w:rPr>
        <w:t>”</w:t>
      </w:r>
      <w:r w:rsidR="00D71122">
        <w:rPr>
          <w:lang w:val="en-GB"/>
        </w:rPr>
        <w:t xml:space="preserve"> status is never returned in such case</w:t>
      </w:r>
      <w:r>
        <w:rPr>
          <w:lang w:val="en-GB"/>
        </w:rPr>
        <w:t>.</w:t>
      </w:r>
      <w:r w:rsidR="00D6253D">
        <w:rPr>
          <w:lang w:val="en-GB"/>
        </w:rPr>
        <w:t xml:space="preserve"> </w:t>
      </w:r>
      <w:r w:rsidR="00DF2128">
        <w:rPr>
          <w:lang w:val="en-GB"/>
        </w:rPr>
        <w:t>For reference only, the following usecase describes availability calculation: NGI UC for Basic Inventory Adjustment-CFT 0.2.docx section 4.2.2</w:t>
      </w:r>
      <w:r w:rsidR="00683780">
        <w:rPr>
          <w:lang w:val="en-GB"/>
        </w:rPr>
        <w:br/>
      </w:r>
      <w:r w:rsidR="00683780">
        <w:rPr>
          <w:lang w:val="en-GB"/>
        </w:rPr>
        <w:br/>
        <w:t xml:space="preserve">An example response </w:t>
      </w:r>
      <w:r w:rsidR="00207871">
        <w:rPr>
          <w:lang w:val="en-GB"/>
        </w:rPr>
        <w:t>to</w:t>
      </w:r>
      <w:r w:rsidR="00683780">
        <w:rPr>
          <w:lang w:val="en-GB"/>
        </w:rPr>
        <w:t xml:space="preserve"> full numeric availability request would be</w:t>
      </w:r>
      <w:r w:rsidR="00207871">
        <w:rPr>
          <w:lang w:val="en-GB"/>
        </w:rPr>
        <w:t xml:space="preserve"> (assuming AVAIL.26 story is implemented</w:t>
      </w:r>
      <w:r w:rsidR="00F96201">
        <w:rPr>
          <w:lang w:val="en-GB"/>
        </w:rPr>
        <w:t xml:space="preserve"> and the waitlist status is returned</w:t>
      </w:r>
      <w:r w:rsidR="00207871">
        <w:rPr>
          <w:lang w:val="en-GB"/>
        </w:rPr>
        <w:t>)</w:t>
      </w:r>
      <w:r w:rsidR="00683780">
        <w:rPr>
          <w:lang w:val="en-GB"/>
        </w:rPr>
        <w:t>:</w:t>
      </w:r>
    </w:p>
    <w:p w:rsidR="00230550" w:rsidRDefault="00230550" w:rsidP="00230550">
      <w:pPr>
        <w:pStyle w:val="BodyText"/>
        <w:ind w:left="1152"/>
        <w:rPr>
          <w:lang w:val="en-US"/>
        </w:rPr>
      </w:pPr>
      <w:r>
        <w:rPr>
          <w:lang w:val="en-US"/>
        </w:rPr>
        <w:t>Y:</w:t>
      </w:r>
      <w:r w:rsidR="00F96201">
        <w:rPr>
          <w:lang w:val="en-US"/>
        </w:rPr>
        <w:t>112</w:t>
      </w:r>
      <w:r>
        <w:rPr>
          <w:lang w:val="en-US"/>
        </w:rPr>
        <w:t>,B:</w:t>
      </w:r>
      <w:r w:rsidR="00F96201">
        <w:rPr>
          <w:lang w:val="en-US"/>
        </w:rPr>
        <w:t>34</w:t>
      </w:r>
      <w:r>
        <w:rPr>
          <w:lang w:val="en-US"/>
        </w:rPr>
        <w:t>,M:</w:t>
      </w:r>
      <w:r w:rsidR="001F0479">
        <w:rPr>
          <w:lang w:val="en-US"/>
        </w:rPr>
        <w:t>9</w:t>
      </w:r>
      <w:r>
        <w:rPr>
          <w:lang w:val="en-US"/>
        </w:rPr>
        <w:t>,H:</w:t>
      </w:r>
      <w:r w:rsidR="001F0479">
        <w:rPr>
          <w:lang w:val="en-US"/>
        </w:rPr>
        <w:t>L,Q:C</w:t>
      </w:r>
    </w:p>
    <w:p w:rsidR="00683780" w:rsidRDefault="00683780" w:rsidP="00683780">
      <w:pPr>
        <w:pStyle w:val="BodyText"/>
        <w:ind w:left="1152"/>
        <w:rPr>
          <w:lang w:val="en-GB"/>
        </w:rPr>
      </w:pPr>
    </w:p>
    <w:p w:rsidR="00931CE5" w:rsidRDefault="002A4965" w:rsidP="00D6253D">
      <w:pPr>
        <w:pStyle w:val="BodyText"/>
        <w:numPr>
          <w:ilvl w:val="0"/>
          <w:numId w:val="36"/>
        </w:numPr>
        <w:rPr>
          <w:lang w:val="en-GB"/>
        </w:rPr>
      </w:pPr>
      <w:r>
        <w:rPr>
          <w:lang w:val="en-GB"/>
        </w:rPr>
        <w:t>AVAIL.24 story (</w:t>
      </w:r>
      <w:r w:rsidR="00D6253D" w:rsidRPr="00756016">
        <w:rPr>
          <w:lang w:val="en-GB"/>
        </w:rPr>
        <w:t>NGI UC Data Propagation to POS</w:t>
      </w:r>
      <w:r>
        <w:rPr>
          <w:lang w:val="en-GB"/>
        </w:rPr>
        <w:t>)</w:t>
      </w:r>
      <w:r w:rsidR="00D6253D">
        <w:rPr>
          <w:lang w:val="en-GB"/>
        </w:rPr>
        <w:t xml:space="preserve"> </w:t>
      </w:r>
      <w:r w:rsidR="00D6253D" w:rsidRPr="00D6253D">
        <w:rPr>
          <w:lang w:val="en-GB"/>
        </w:rPr>
        <w:t>describes application</w:t>
      </w:r>
      <w:r w:rsidR="00D6253D">
        <w:rPr>
          <w:lang w:val="en-GB"/>
        </w:rPr>
        <w:t xml:space="preserve"> of POS restrictions </w:t>
      </w:r>
      <w:r w:rsidR="00333AA1">
        <w:rPr>
          <w:lang w:val="en-GB"/>
        </w:rPr>
        <w:t>to</w:t>
      </w:r>
      <w:r w:rsidR="00D6253D">
        <w:rPr>
          <w:lang w:val="en-GB"/>
        </w:rPr>
        <w:t xml:space="preserve"> </w:t>
      </w:r>
      <w:r>
        <w:rPr>
          <w:lang w:val="en-GB"/>
        </w:rPr>
        <w:t xml:space="preserve">regular </w:t>
      </w:r>
      <w:r w:rsidR="00D6253D">
        <w:rPr>
          <w:lang w:val="en-GB"/>
        </w:rPr>
        <w:t xml:space="preserve">numeric availability. </w:t>
      </w:r>
      <w:r w:rsidR="00333AA1">
        <w:rPr>
          <w:lang w:val="en-GB"/>
        </w:rPr>
        <w:t>However f</w:t>
      </w:r>
      <w:r w:rsidR="00D6253D">
        <w:rPr>
          <w:lang w:val="en-GB"/>
        </w:rPr>
        <w:t xml:space="preserve">or full numeric </w:t>
      </w:r>
      <w:r w:rsidR="00333AA1">
        <w:rPr>
          <w:lang w:val="en-GB"/>
        </w:rPr>
        <w:t xml:space="preserve">POS-specific </w:t>
      </w:r>
      <w:r w:rsidR="00D6253D">
        <w:rPr>
          <w:lang w:val="en-GB"/>
        </w:rPr>
        <w:t xml:space="preserve">availability requests </w:t>
      </w:r>
      <w:r w:rsidR="007D06EF">
        <w:rPr>
          <w:lang w:val="en-GB"/>
        </w:rPr>
        <w:t xml:space="preserve">POS-NAVN should be bypassed and instead </w:t>
      </w:r>
      <w:r w:rsidR="000F0675">
        <w:rPr>
          <w:lang w:val="en-GB"/>
        </w:rPr>
        <w:t>full</w:t>
      </w:r>
      <w:r w:rsidR="00333AA1">
        <w:rPr>
          <w:lang w:val="en-GB"/>
        </w:rPr>
        <w:t xml:space="preserve"> numeric availability should be calculated exactly how it is </w:t>
      </w:r>
      <w:r w:rsidR="00D71122">
        <w:rPr>
          <w:lang w:val="en-GB"/>
        </w:rPr>
        <w:t>prescribed by AVAIL.24</w:t>
      </w:r>
      <w:r w:rsidR="00333AA1">
        <w:rPr>
          <w:lang w:val="en-GB"/>
        </w:rPr>
        <w:t xml:space="preserve"> when POS-NAVN is created/updated.</w:t>
      </w:r>
      <w:r w:rsidR="00D71122">
        <w:rPr>
          <w:lang w:val="en-GB"/>
        </w:rPr>
        <w:t xml:space="preserve"> </w:t>
      </w:r>
      <w:r w:rsidR="00B67378">
        <w:rPr>
          <w:lang w:val="en-GB"/>
        </w:rPr>
        <w:t>I</w:t>
      </w:r>
      <w:r w:rsidR="00B67378" w:rsidRPr="00B67378">
        <w:rPr>
          <w:lang w:val="en-GB"/>
        </w:rPr>
        <w:t>.e. create a list of POS templates matching POS attributes of the availability request, determine booking limit buckets associated with those POS templates</w:t>
      </w:r>
      <w:r w:rsidR="00B67378">
        <w:rPr>
          <w:lang w:val="en-GB"/>
        </w:rPr>
        <w:t>,</w:t>
      </w:r>
      <w:r w:rsidR="00B67378" w:rsidRPr="00B67378">
        <w:rPr>
          <w:lang w:val="en-GB"/>
        </w:rPr>
        <w:t xml:space="preserve"> and for every RBD select the most restrictive of leg, segment or applicable BL constraints.</w:t>
      </w:r>
      <w:r w:rsidR="00B67378">
        <w:rPr>
          <w:lang w:val="en-GB"/>
        </w:rPr>
        <w:t xml:space="preserve"> </w:t>
      </w:r>
      <w:r w:rsidR="00D71122">
        <w:rPr>
          <w:lang w:val="en-GB"/>
        </w:rPr>
        <w:t xml:space="preserve">The only difference is that the response could return more than 9 seats available, and </w:t>
      </w:r>
      <w:r w:rsidR="00802D9D">
        <w:rPr>
          <w:lang w:val="en-GB"/>
        </w:rPr>
        <w:t>“</w:t>
      </w:r>
      <w:r w:rsidR="00D71122">
        <w:rPr>
          <w:lang w:val="en-GB"/>
        </w:rPr>
        <w:t>A</w:t>
      </w:r>
      <w:r w:rsidR="00802D9D">
        <w:rPr>
          <w:lang w:val="en-GB"/>
        </w:rPr>
        <w:t>”</w:t>
      </w:r>
      <w:r w:rsidR="00D71122">
        <w:rPr>
          <w:lang w:val="en-GB"/>
        </w:rPr>
        <w:t xml:space="preserve"> status is never returned in such case.</w:t>
      </w:r>
    </w:p>
    <w:p w:rsidR="00D6253D" w:rsidRDefault="00931CE5" w:rsidP="00931CE5">
      <w:pPr>
        <w:pStyle w:val="BodyText"/>
        <w:ind w:left="1152"/>
        <w:rPr>
          <w:lang w:val="en-GB"/>
        </w:rPr>
      </w:pPr>
      <w:r>
        <w:rPr>
          <w:lang w:val="en-GB"/>
        </w:rPr>
        <w:t>Schema path to POS attributes in availability request (for reference only):</w:t>
      </w:r>
      <w:r>
        <w:rPr>
          <w:lang w:val="en-GB"/>
        </w:rPr>
        <w:br/>
      </w:r>
      <w:r w:rsidRPr="000F248E">
        <w:rPr>
          <w:i/>
          <w:lang w:val="en-GB"/>
        </w:rPr>
        <w:t>tns:SearchForFlightAvailability/tns:POS</w:t>
      </w:r>
    </w:p>
    <w:p w:rsidR="00333AA1" w:rsidRDefault="00EA71D6" w:rsidP="00333AA1">
      <w:pPr>
        <w:pStyle w:val="BodyText"/>
        <w:numPr>
          <w:ilvl w:val="0"/>
          <w:numId w:val="36"/>
        </w:numPr>
        <w:rPr>
          <w:lang w:val="en-GB"/>
        </w:rPr>
      </w:pPr>
      <w:r>
        <w:rPr>
          <w:lang w:val="en-GB"/>
        </w:rPr>
        <w:t>Note: A</w:t>
      </w:r>
      <w:r w:rsidR="00333AA1">
        <w:rPr>
          <w:lang w:val="en-GB"/>
        </w:rPr>
        <w:t>vailability for OA segments should still be based on Schedules and received OA AVS messages as implemented previously within TECH.15bc stories.</w:t>
      </w:r>
    </w:p>
    <w:p w:rsidR="000F248E" w:rsidRDefault="00EA71D6" w:rsidP="00333AA1">
      <w:pPr>
        <w:pStyle w:val="BodyText"/>
        <w:numPr>
          <w:ilvl w:val="0"/>
          <w:numId w:val="36"/>
        </w:numPr>
        <w:rPr>
          <w:lang w:val="en-GB"/>
        </w:rPr>
      </w:pPr>
      <w:r>
        <w:rPr>
          <w:lang w:val="en-GB"/>
        </w:rPr>
        <w:t xml:space="preserve">Note: </w:t>
      </w:r>
      <w:r w:rsidR="000F248E">
        <w:rPr>
          <w:lang w:val="en-GB"/>
        </w:rPr>
        <w:t xml:space="preserve">Full numeric availability </w:t>
      </w:r>
      <w:r>
        <w:rPr>
          <w:lang w:val="en-GB"/>
        </w:rPr>
        <w:t xml:space="preserve">support </w:t>
      </w:r>
      <w:r w:rsidR="000F248E">
        <w:rPr>
          <w:lang w:val="en-GB"/>
        </w:rPr>
        <w:t>is currently required only for the purposes of Availability Simulation in IAS GUI.</w:t>
      </w:r>
    </w:p>
    <w:p w:rsidR="007B3C22" w:rsidRPr="00D61253" w:rsidRDefault="007B3C22" w:rsidP="00333AA1">
      <w:pPr>
        <w:pStyle w:val="BodyText"/>
        <w:numPr>
          <w:ilvl w:val="0"/>
          <w:numId w:val="36"/>
        </w:numPr>
        <w:rPr>
          <w:rFonts w:cs="Arial"/>
          <w:szCs w:val="20"/>
          <w:lang w:val="en-GB"/>
        </w:rPr>
      </w:pPr>
      <w:r w:rsidRPr="00D61253">
        <w:rPr>
          <w:rFonts w:cs="Arial"/>
          <w:color w:val="000000"/>
          <w:szCs w:val="20"/>
        </w:rPr>
        <w:t xml:space="preserve">Full numeric availability </w:t>
      </w:r>
      <w:r w:rsidRPr="00D61253">
        <w:rPr>
          <w:rFonts w:cs="Arial"/>
          <w:color w:val="000000"/>
          <w:szCs w:val="20"/>
          <w:lang w:val="en-US"/>
        </w:rPr>
        <w:t>requests</w:t>
      </w:r>
      <w:r w:rsidRPr="00D61253">
        <w:rPr>
          <w:rFonts w:cs="Arial"/>
          <w:color w:val="000000"/>
          <w:szCs w:val="20"/>
        </w:rPr>
        <w:t xml:space="preserve"> will incur a small performance overhead since they have to interrogate the ICR to determine actual seat counts.  The additional performance overhead should be no more than 100ms as compared to NAVN-based regular availability request</w:t>
      </w:r>
      <w:r w:rsidR="001C7119">
        <w:rPr>
          <w:rFonts w:cs="Arial"/>
          <w:color w:val="000000"/>
          <w:szCs w:val="20"/>
        </w:rPr>
        <w:t xml:space="preserve"> and </w:t>
      </w:r>
      <w:r w:rsidR="00295EC2">
        <w:rPr>
          <w:rFonts w:cs="Arial"/>
          <w:color w:val="000000"/>
          <w:szCs w:val="20"/>
        </w:rPr>
        <w:t>3</w:t>
      </w:r>
      <w:r w:rsidR="001C7119">
        <w:rPr>
          <w:rFonts w:cs="Arial"/>
          <w:color w:val="000000"/>
          <w:szCs w:val="20"/>
        </w:rPr>
        <w:t>00ms if POS restrictions are specified</w:t>
      </w:r>
      <w:r w:rsidRPr="00D61253">
        <w:rPr>
          <w:rFonts w:cs="Arial"/>
          <w:color w:val="000000"/>
          <w:szCs w:val="20"/>
        </w:rPr>
        <w:t>.</w:t>
      </w:r>
    </w:p>
    <w:p w:rsidR="004D1E46" w:rsidRDefault="004D1E46" w:rsidP="004A214A">
      <w:pPr>
        <w:pStyle w:val="BodyText"/>
        <w:rPr>
          <w:lang w:val="en-GB"/>
        </w:rPr>
      </w:pPr>
    </w:p>
    <w:p w:rsidR="00E64A85" w:rsidRDefault="00E64A85" w:rsidP="00037EB5">
      <w:pPr>
        <w:pStyle w:val="BodyText"/>
        <w:numPr>
          <w:ilvl w:val="1"/>
          <w:numId w:val="32"/>
        </w:numPr>
        <w:ind w:left="810"/>
        <w:rPr>
          <w:lang w:val="en-US"/>
        </w:rPr>
      </w:pPr>
      <w:r>
        <w:rPr>
          <w:lang w:val="en-US"/>
        </w:rPr>
        <w:t>Apply POS restrictions to Group availability</w:t>
      </w:r>
    </w:p>
    <w:p w:rsidR="00E64A85" w:rsidRDefault="00E64A85" w:rsidP="00931CE5">
      <w:pPr>
        <w:pStyle w:val="BodyText"/>
        <w:numPr>
          <w:ilvl w:val="0"/>
          <w:numId w:val="36"/>
        </w:numPr>
        <w:rPr>
          <w:lang w:val="en-GB"/>
        </w:rPr>
      </w:pPr>
      <w:r>
        <w:rPr>
          <w:lang w:val="en-GB"/>
        </w:rPr>
        <w:t>AVAIL.26 story describes how Groups availability should be returned</w:t>
      </w:r>
      <w:r w:rsidR="00931CE5">
        <w:rPr>
          <w:lang w:val="en-GB"/>
        </w:rPr>
        <w:t xml:space="preserve"> if specifically requested for. To enable full support of Simulation GUI, the current story must apply any </w:t>
      </w:r>
      <w:r w:rsidR="00BF0A08">
        <w:rPr>
          <w:lang w:val="en-GB"/>
        </w:rPr>
        <w:t>POS restrictions specified in the group availability request similarly to 1)</w:t>
      </w:r>
    </w:p>
    <w:p w:rsidR="002850AB" w:rsidRPr="007B44A6" w:rsidRDefault="002850AB" w:rsidP="002850AB">
      <w:pPr>
        <w:pStyle w:val="BodyText"/>
        <w:numPr>
          <w:ilvl w:val="0"/>
          <w:numId w:val="36"/>
        </w:numPr>
        <w:rPr>
          <w:lang w:val="en-US"/>
        </w:rPr>
      </w:pPr>
      <w:r>
        <w:rPr>
          <w:lang w:val="en-GB"/>
        </w:rPr>
        <w:t>Same performance requirements as for 1)</w:t>
      </w:r>
    </w:p>
    <w:p w:rsidR="00E64A85" w:rsidRDefault="00E64A85" w:rsidP="00E64A85">
      <w:pPr>
        <w:pStyle w:val="BodyText"/>
        <w:ind w:left="810"/>
        <w:rPr>
          <w:lang w:val="en-US"/>
        </w:rPr>
      </w:pPr>
    </w:p>
    <w:p w:rsidR="00866F30" w:rsidRDefault="00866F30" w:rsidP="00037EB5">
      <w:pPr>
        <w:pStyle w:val="BodyText"/>
        <w:numPr>
          <w:ilvl w:val="1"/>
          <w:numId w:val="32"/>
        </w:numPr>
        <w:ind w:left="810"/>
        <w:rPr>
          <w:lang w:val="en-US"/>
        </w:rPr>
      </w:pPr>
      <w:r>
        <w:rPr>
          <w:lang w:val="en-US"/>
        </w:rPr>
        <w:t>Return Waitlist Seats Available upon request.</w:t>
      </w:r>
    </w:p>
    <w:p w:rsidR="00866F30" w:rsidRDefault="009F0D9D" w:rsidP="00866F30">
      <w:pPr>
        <w:pStyle w:val="BodyText"/>
        <w:ind w:left="810"/>
        <w:rPr>
          <w:i/>
          <w:lang w:val="en-US"/>
        </w:rPr>
      </w:pPr>
      <w:r>
        <w:rPr>
          <w:lang w:val="en-US"/>
        </w:rPr>
        <w:lastRenderedPageBreak/>
        <w:t>A new optional Boolean field has been added to availability request:</w:t>
      </w:r>
      <w:r>
        <w:rPr>
          <w:lang w:val="en-US"/>
        </w:rPr>
        <w:br/>
      </w:r>
      <w:r w:rsidRPr="009F0D9D">
        <w:rPr>
          <w:i/>
          <w:lang w:val="en-US"/>
        </w:rPr>
        <w:t>tns:SearchInfo/</w:t>
      </w:r>
      <w:r w:rsidR="0062137F">
        <w:rPr>
          <w:i/>
          <w:lang w:val="en-US"/>
        </w:rPr>
        <w:t>tns</w:t>
      </w:r>
      <w:r w:rsidRPr="009F0D9D">
        <w:rPr>
          <w:i/>
          <w:lang w:val="en-US"/>
        </w:rPr>
        <w:t>:WaitlistAvailabilityInd</w:t>
      </w:r>
    </w:p>
    <w:p w:rsidR="009F0D9D" w:rsidRDefault="009F0D9D" w:rsidP="004F3FBA">
      <w:pPr>
        <w:pStyle w:val="BodyText"/>
        <w:numPr>
          <w:ilvl w:val="0"/>
          <w:numId w:val="34"/>
        </w:numPr>
        <w:rPr>
          <w:lang w:val="en-US"/>
        </w:rPr>
      </w:pPr>
      <w:r>
        <w:rPr>
          <w:lang w:val="en-US"/>
        </w:rPr>
        <w:t xml:space="preserve">If set to true, then </w:t>
      </w:r>
      <w:r w:rsidR="000D5CFA">
        <w:rPr>
          <w:lang w:val="en-US"/>
        </w:rPr>
        <w:t xml:space="preserve">full numeric </w:t>
      </w:r>
      <w:r>
        <w:rPr>
          <w:lang w:val="en-US"/>
        </w:rPr>
        <w:t>W</w:t>
      </w:r>
      <w:r w:rsidRPr="009F0D9D">
        <w:rPr>
          <w:lang w:val="en-US"/>
        </w:rPr>
        <w:t xml:space="preserve">aitlist </w:t>
      </w:r>
      <w:r>
        <w:rPr>
          <w:lang w:val="en-US"/>
        </w:rPr>
        <w:t>S</w:t>
      </w:r>
      <w:r w:rsidRPr="009F0D9D">
        <w:rPr>
          <w:lang w:val="en-US"/>
        </w:rPr>
        <w:t xml:space="preserve">eats </w:t>
      </w:r>
      <w:r>
        <w:rPr>
          <w:lang w:val="en-US"/>
        </w:rPr>
        <w:t>A</w:t>
      </w:r>
      <w:r w:rsidRPr="009F0D9D">
        <w:rPr>
          <w:lang w:val="en-US"/>
        </w:rPr>
        <w:t xml:space="preserve">vailable counts (WSA) </w:t>
      </w:r>
      <w:r>
        <w:rPr>
          <w:lang w:val="en-US"/>
        </w:rPr>
        <w:t xml:space="preserve">should be returned </w:t>
      </w:r>
      <w:r w:rsidRPr="009F0D9D">
        <w:rPr>
          <w:lang w:val="en-US"/>
        </w:rPr>
        <w:t>instead of regular availability</w:t>
      </w:r>
      <w:r>
        <w:rPr>
          <w:lang w:val="en-US"/>
        </w:rPr>
        <w:t xml:space="preserve"> (i.e. SA counts)</w:t>
      </w:r>
      <w:r w:rsidRPr="009F0D9D">
        <w:rPr>
          <w:lang w:val="en-US"/>
        </w:rPr>
        <w:t xml:space="preserve">. </w:t>
      </w:r>
      <w:r w:rsidR="000D5CFA">
        <w:rPr>
          <w:lang w:val="en-US"/>
        </w:rPr>
        <w:t>In such sc</w:t>
      </w:r>
      <w:r w:rsidR="00654F66">
        <w:rPr>
          <w:lang w:val="en-US"/>
        </w:rPr>
        <w:t xml:space="preserve">enario </w:t>
      </w:r>
      <w:r w:rsidRPr="009F0D9D">
        <w:rPr>
          <w:lang w:val="en-US"/>
        </w:rPr>
        <w:t xml:space="preserve">WSAs </w:t>
      </w:r>
      <w:r w:rsidR="000D5CFA">
        <w:rPr>
          <w:lang w:val="en-US"/>
        </w:rPr>
        <w:t>should be</w:t>
      </w:r>
      <w:r w:rsidRPr="009F0D9D">
        <w:rPr>
          <w:lang w:val="en-US"/>
        </w:rPr>
        <w:t xml:space="preserve"> returned regardless of </w:t>
      </w:r>
      <w:r w:rsidR="00654F66">
        <w:rPr>
          <w:lang w:val="en-US"/>
        </w:rPr>
        <w:t>SA</w:t>
      </w:r>
      <w:r w:rsidR="000D5CFA">
        <w:rPr>
          <w:lang w:val="en-US"/>
        </w:rPr>
        <w:t xml:space="preserve"> levels or Waitlist </w:t>
      </w:r>
      <w:r w:rsidR="00654F66">
        <w:rPr>
          <w:lang w:val="en-US"/>
        </w:rPr>
        <w:t>Allowed</w:t>
      </w:r>
      <w:r w:rsidR="000D5CFA">
        <w:rPr>
          <w:lang w:val="en-US"/>
        </w:rPr>
        <w:t xml:space="preserve"> </w:t>
      </w:r>
      <w:r w:rsidRPr="009F0D9D">
        <w:rPr>
          <w:lang w:val="en-US"/>
        </w:rPr>
        <w:t>(W</w:t>
      </w:r>
      <w:r w:rsidR="00654F66">
        <w:rPr>
          <w:lang w:val="en-US"/>
        </w:rPr>
        <w:t>LA</w:t>
      </w:r>
      <w:r w:rsidRPr="009F0D9D">
        <w:rPr>
          <w:lang w:val="en-US"/>
        </w:rPr>
        <w:t xml:space="preserve">) </w:t>
      </w:r>
      <w:r w:rsidR="00654F66">
        <w:rPr>
          <w:lang w:val="en-US"/>
        </w:rPr>
        <w:t>indicator</w:t>
      </w:r>
      <w:r w:rsidRPr="009F0D9D">
        <w:rPr>
          <w:lang w:val="en-US"/>
        </w:rPr>
        <w:t>.</w:t>
      </w:r>
      <w:r w:rsidR="004F3FBA">
        <w:rPr>
          <w:lang w:val="en-US"/>
        </w:rPr>
        <w:br/>
      </w:r>
      <w:r w:rsidR="004F3FBA">
        <w:rPr>
          <w:lang w:val="en-US"/>
        </w:rPr>
        <w:br/>
        <w:t>For reference only, below is the path to WSA within the ICR schema:</w:t>
      </w:r>
      <w:r w:rsidR="004F3FBA">
        <w:rPr>
          <w:lang w:val="en-US"/>
        </w:rPr>
        <w:br/>
      </w:r>
      <w:r w:rsidR="004F3FBA" w:rsidRPr="004F3FBA">
        <w:rPr>
          <w:i/>
          <w:lang w:val="en-US"/>
        </w:rPr>
        <w:t>tns:ShowICR/tns:InventoryControlRecord/tns:Legs/tns:FlightCabin/tns:TreeTopBucket/tns:NestedBucket/tns:AllocationCounters/tns:WaitlistSeatsAvailable</w:t>
      </w:r>
      <w:r w:rsidR="004F3FBA">
        <w:rPr>
          <w:lang w:val="en-US"/>
        </w:rPr>
        <w:t xml:space="preserve"> </w:t>
      </w:r>
      <w:r w:rsidR="004F3FBA">
        <w:rPr>
          <w:lang w:val="en-US"/>
        </w:rPr>
        <w:br/>
        <w:t>and to WLA indicator:</w:t>
      </w:r>
      <w:r w:rsidR="004F3FBA">
        <w:rPr>
          <w:lang w:val="en-US"/>
        </w:rPr>
        <w:br/>
      </w:r>
      <w:r w:rsidR="004F3FBA" w:rsidRPr="004F3FBA">
        <w:rPr>
          <w:i/>
          <w:lang w:val="en-US"/>
        </w:rPr>
        <w:t>tns:ShowICR/tns:InventoryControlRecord/tns:Legs/tns:FlightCabin/tns:TreeTopBucket/tns:NestedBucket/tns:AllocationControls/tns:WaitlistAllowedInd</w:t>
      </w:r>
    </w:p>
    <w:p w:rsidR="00470DD4" w:rsidRDefault="004131F6" w:rsidP="00657DB7">
      <w:pPr>
        <w:pStyle w:val="BodyText"/>
        <w:numPr>
          <w:ilvl w:val="0"/>
          <w:numId w:val="34"/>
        </w:numPr>
        <w:rPr>
          <w:lang w:val="en-US"/>
        </w:rPr>
      </w:pPr>
      <w:r>
        <w:rPr>
          <w:lang w:val="en-US"/>
        </w:rPr>
        <w:t xml:space="preserve">If </w:t>
      </w:r>
      <w:r w:rsidRPr="004131F6">
        <w:rPr>
          <w:lang w:val="en-US"/>
        </w:rPr>
        <w:t>the user is requesting for waitlist availability by setting</w:t>
      </w:r>
      <w:r w:rsidRPr="00657DB7">
        <w:rPr>
          <w:lang w:val="en-US"/>
        </w:rPr>
        <w:t xml:space="preserve"> WaitlistAvailabilityInd to true</w:t>
      </w:r>
      <w:r>
        <w:rPr>
          <w:lang w:val="en-US"/>
        </w:rPr>
        <w:t xml:space="preserve">, then “C” </w:t>
      </w:r>
      <w:r w:rsidR="00470DD4">
        <w:rPr>
          <w:lang w:val="en-US"/>
        </w:rPr>
        <w:t>should be appended</w:t>
      </w:r>
      <w:r>
        <w:rPr>
          <w:lang w:val="en-US"/>
        </w:rPr>
        <w:t xml:space="preserve"> to WSA</w:t>
      </w:r>
      <w:r w:rsidR="00F00CF2">
        <w:rPr>
          <w:lang w:val="en-US"/>
        </w:rPr>
        <w:t xml:space="preserve"> levels</w:t>
      </w:r>
      <w:r>
        <w:rPr>
          <w:lang w:val="en-US"/>
        </w:rPr>
        <w:t xml:space="preserve"> in the availability response for thos</w:t>
      </w:r>
      <w:r w:rsidR="002B14EE">
        <w:rPr>
          <w:lang w:val="en-US"/>
        </w:rPr>
        <w:t>e RBDs with WLA indicator=false, and “L” when WLA=”true”</w:t>
      </w:r>
      <w:r w:rsidR="006C72F5">
        <w:rPr>
          <w:lang w:val="en-US"/>
        </w:rPr>
        <w:t>.</w:t>
      </w:r>
      <w:r>
        <w:rPr>
          <w:lang w:val="en-US"/>
        </w:rPr>
        <w:t xml:space="preserve"> </w:t>
      </w:r>
      <w:r w:rsidR="00F00CF2">
        <w:rPr>
          <w:lang w:val="en-US"/>
        </w:rPr>
        <w:t xml:space="preserve">This will allow the user to see if waitlist has been </w:t>
      </w:r>
      <w:r w:rsidR="00657DB7">
        <w:rPr>
          <w:lang w:val="en-US"/>
        </w:rPr>
        <w:t>forced closed, for instance via ICR GUI.</w:t>
      </w:r>
    </w:p>
    <w:p w:rsidR="000F248E" w:rsidRDefault="000F248E" w:rsidP="00657DB7">
      <w:pPr>
        <w:pStyle w:val="BodyText"/>
        <w:numPr>
          <w:ilvl w:val="0"/>
          <w:numId w:val="34"/>
        </w:numPr>
        <w:rPr>
          <w:lang w:val="en-US"/>
        </w:rPr>
      </w:pPr>
      <w:r>
        <w:rPr>
          <w:lang w:val="en-US"/>
        </w:rPr>
        <w:t xml:space="preserve">Any POS restrictions specified in the waitlist availability request </w:t>
      </w:r>
      <w:r w:rsidR="002850AB">
        <w:rPr>
          <w:lang w:val="en-US"/>
        </w:rPr>
        <w:t>must be applied similarly to 1)</w:t>
      </w:r>
    </w:p>
    <w:p w:rsidR="007B44A6" w:rsidRPr="002850AB" w:rsidRDefault="007B44A6" w:rsidP="00657DB7">
      <w:pPr>
        <w:pStyle w:val="BodyText"/>
        <w:numPr>
          <w:ilvl w:val="0"/>
          <w:numId w:val="34"/>
        </w:numPr>
        <w:rPr>
          <w:lang w:val="en-US"/>
        </w:rPr>
      </w:pPr>
      <w:r w:rsidRPr="007B44A6">
        <w:rPr>
          <w:lang w:val="en-GB"/>
        </w:rPr>
        <w:t xml:space="preserve">Note: Full numeric </w:t>
      </w:r>
      <w:r>
        <w:rPr>
          <w:lang w:val="en-GB"/>
        </w:rPr>
        <w:t xml:space="preserve">waitlist </w:t>
      </w:r>
      <w:r w:rsidRPr="007B44A6">
        <w:rPr>
          <w:lang w:val="en-GB"/>
        </w:rPr>
        <w:t>availability support is currently required only for the purposes of Availability Simulation in IAS GUI.</w:t>
      </w:r>
    </w:p>
    <w:p w:rsidR="002850AB" w:rsidRPr="007B44A6" w:rsidRDefault="002850AB" w:rsidP="00657DB7">
      <w:pPr>
        <w:pStyle w:val="BodyText"/>
        <w:numPr>
          <w:ilvl w:val="0"/>
          <w:numId w:val="34"/>
        </w:numPr>
        <w:rPr>
          <w:lang w:val="en-US"/>
        </w:rPr>
      </w:pPr>
      <w:r>
        <w:rPr>
          <w:lang w:val="en-GB"/>
        </w:rPr>
        <w:t>Same performance requirements as for 1)</w:t>
      </w:r>
    </w:p>
    <w:p w:rsidR="00657DB7" w:rsidRDefault="00657DB7" w:rsidP="00866F30">
      <w:pPr>
        <w:pStyle w:val="BodyText"/>
        <w:ind w:left="810"/>
        <w:rPr>
          <w:lang w:val="en-US"/>
        </w:rPr>
      </w:pPr>
      <w:r>
        <w:rPr>
          <w:lang w:val="en-US"/>
        </w:rPr>
        <w:t xml:space="preserve">An example availability response </w:t>
      </w:r>
      <w:r w:rsidR="000F248E">
        <w:rPr>
          <w:lang w:val="en-US"/>
        </w:rPr>
        <w:t xml:space="preserve">to waitlist availability request </w:t>
      </w:r>
      <w:r>
        <w:rPr>
          <w:lang w:val="en-US"/>
        </w:rPr>
        <w:t>would be:</w:t>
      </w:r>
    </w:p>
    <w:p w:rsidR="00657DB7" w:rsidRDefault="00657DB7" w:rsidP="00866F30">
      <w:pPr>
        <w:pStyle w:val="BodyText"/>
        <w:ind w:left="810"/>
        <w:rPr>
          <w:lang w:val="en-US"/>
        </w:rPr>
      </w:pPr>
      <w:r>
        <w:rPr>
          <w:lang w:val="en-US"/>
        </w:rPr>
        <w:t>Y:23</w:t>
      </w:r>
      <w:r w:rsidR="006C72F5">
        <w:rPr>
          <w:lang w:val="en-US"/>
        </w:rPr>
        <w:t>L</w:t>
      </w:r>
      <w:r>
        <w:rPr>
          <w:lang w:val="en-US"/>
        </w:rPr>
        <w:t>,B:8C,M:0</w:t>
      </w:r>
      <w:r w:rsidR="006C72F5">
        <w:rPr>
          <w:lang w:val="en-US"/>
        </w:rPr>
        <w:t>L</w:t>
      </w:r>
      <w:r>
        <w:rPr>
          <w:lang w:val="en-US"/>
        </w:rPr>
        <w:t>,H:0C</w:t>
      </w:r>
    </w:p>
    <w:p w:rsidR="00A4472E" w:rsidRPr="009F0D9D" w:rsidRDefault="00A4472E" w:rsidP="00866F30">
      <w:pPr>
        <w:pStyle w:val="BodyText"/>
        <w:ind w:left="810"/>
        <w:rPr>
          <w:lang w:val="en-US"/>
        </w:rPr>
      </w:pPr>
    </w:p>
    <w:p w:rsidR="001639BF" w:rsidRPr="00CB0F8D" w:rsidRDefault="001639BF" w:rsidP="001639BF">
      <w:pPr>
        <w:pStyle w:val="BodyText"/>
        <w:rPr>
          <w:b/>
          <w:lang w:val="en-GB"/>
        </w:rPr>
      </w:pPr>
      <w:r w:rsidRPr="00CB0F8D">
        <w:rPr>
          <w:b/>
          <w:lang w:val="en-GB"/>
        </w:rPr>
        <w:t>Acceptance Tests</w:t>
      </w:r>
    </w:p>
    <w:tbl>
      <w:tblPr>
        <w:tblW w:w="9471"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tblPr>
      <w:tblGrid>
        <w:gridCol w:w="474"/>
        <w:gridCol w:w="1416"/>
        <w:gridCol w:w="2340"/>
        <w:gridCol w:w="2610"/>
        <w:gridCol w:w="2631"/>
      </w:tblGrid>
      <w:tr w:rsidR="001639BF" w:rsidRPr="00023CC9" w:rsidTr="00DA54E9">
        <w:trPr>
          <w:tblHeader/>
        </w:trPr>
        <w:tc>
          <w:tcPr>
            <w:tcW w:w="474" w:type="dxa"/>
            <w:shd w:val="clear" w:color="auto" w:fill="DBE5F1" w:themeFill="accent1" w:themeFillTint="33"/>
          </w:tcPr>
          <w:p w:rsidR="001639BF" w:rsidRPr="00023CC9" w:rsidRDefault="001639BF" w:rsidP="00842868">
            <w:pPr>
              <w:rPr>
                <w:rFonts w:asciiTheme="minorHAnsi" w:hAnsiTheme="minorHAnsi" w:cstheme="minorHAnsi"/>
                <w:b/>
                <w:color w:val="000000"/>
                <w:szCs w:val="20"/>
              </w:rPr>
            </w:pPr>
            <w:r w:rsidRPr="00023CC9">
              <w:rPr>
                <w:rFonts w:asciiTheme="minorHAnsi" w:hAnsiTheme="minorHAnsi" w:cstheme="minorHAnsi"/>
                <w:b/>
                <w:color w:val="000000"/>
                <w:szCs w:val="20"/>
              </w:rPr>
              <w:t>Nr.</w:t>
            </w:r>
          </w:p>
        </w:tc>
        <w:tc>
          <w:tcPr>
            <w:tcW w:w="1416" w:type="dxa"/>
            <w:shd w:val="clear" w:color="auto" w:fill="DBE5F1" w:themeFill="accent1" w:themeFillTint="33"/>
          </w:tcPr>
          <w:p w:rsidR="001639BF" w:rsidRPr="00023CC9" w:rsidRDefault="001639BF" w:rsidP="00842868">
            <w:pPr>
              <w:rPr>
                <w:rFonts w:asciiTheme="minorHAnsi" w:hAnsiTheme="minorHAnsi" w:cstheme="minorHAnsi"/>
                <w:b/>
                <w:szCs w:val="20"/>
              </w:rPr>
            </w:pPr>
            <w:r w:rsidRPr="00023CC9">
              <w:rPr>
                <w:rFonts w:asciiTheme="minorHAnsi" w:hAnsiTheme="minorHAnsi" w:cstheme="minorHAnsi"/>
                <w:b/>
                <w:color w:val="000000"/>
                <w:szCs w:val="20"/>
              </w:rPr>
              <w:t>Test</w:t>
            </w:r>
          </w:p>
        </w:tc>
        <w:tc>
          <w:tcPr>
            <w:tcW w:w="2340" w:type="dxa"/>
            <w:shd w:val="clear" w:color="auto" w:fill="DBE5F1" w:themeFill="accent1" w:themeFillTint="33"/>
          </w:tcPr>
          <w:p w:rsidR="001639BF" w:rsidRPr="00023CC9" w:rsidRDefault="001639BF" w:rsidP="00842868">
            <w:pPr>
              <w:rPr>
                <w:rFonts w:asciiTheme="minorHAnsi" w:hAnsiTheme="minorHAnsi" w:cstheme="minorHAnsi"/>
                <w:b/>
                <w:szCs w:val="20"/>
              </w:rPr>
            </w:pPr>
            <w:r w:rsidRPr="00023CC9">
              <w:rPr>
                <w:rFonts w:asciiTheme="minorHAnsi" w:hAnsiTheme="minorHAnsi" w:cstheme="minorHAnsi"/>
                <w:b/>
                <w:color w:val="000000"/>
                <w:szCs w:val="20"/>
              </w:rPr>
              <w:t>Pre-condition</w:t>
            </w:r>
          </w:p>
        </w:tc>
        <w:tc>
          <w:tcPr>
            <w:tcW w:w="2610" w:type="dxa"/>
            <w:shd w:val="clear" w:color="auto" w:fill="DBE5F1" w:themeFill="accent1" w:themeFillTint="33"/>
          </w:tcPr>
          <w:p w:rsidR="001639BF" w:rsidRPr="00023CC9" w:rsidRDefault="001639BF" w:rsidP="00842868">
            <w:pPr>
              <w:rPr>
                <w:rFonts w:asciiTheme="minorHAnsi" w:hAnsiTheme="minorHAnsi" w:cstheme="minorHAnsi"/>
                <w:b/>
                <w:szCs w:val="20"/>
              </w:rPr>
            </w:pPr>
            <w:r w:rsidRPr="00023CC9">
              <w:rPr>
                <w:rFonts w:asciiTheme="minorHAnsi" w:hAnsiTheme="minorHAnsi" w:cstheme="minorHAnsi"/>
                <w:b/>
                <w:szCs w:val="20"/>
              </w:rPr>
              <w:t>Action</w:t>
            </w:r>
          </w:p>
        </w:tc>
        <w:tc>
          <w:tcPr>
            <w:tcW w:w="2631" w:type="dxa"/>
            <w:shd w:val="clear" w:color="auto" w:fill="DBE5F1" w:themeFill="accent1" w:themeFillTint="33"/>
          </w:tcPr>
          <w:p w:rsidR="001639BF" w:rsidRPr="00023CC9" w:rsidRDefault="001639BF" w:rsidP="00842868">
            <w:pPr>
              <w:rPr>
                <w:rFonts w:asciiTheme="minorHAnsi" w:hAnsiTheme="minorHAnsi" w:cstheme="minorHAnsi"/>
                <w:b/>
                <w:szCs w:val="20"/>
              </w:rPr>
            </w:pPr>
            <w:r w:rsidRPr="00023CC9">
              <w:rPr>
                <w:rFonts w:asciiTheme="minorHAnsi" w:hAnsiTheme="minorHAnsi" w:cstheme="minorHAnsi"/>
                <w:b/>
                <w:szCs w:val="20"/>
              </w:rPr>
              <w:t>Post-condition</w:t>
            </w:r>
          </w:p>
        </w:tc>
      </w:tr>
      <w:tr w:rsidR="001639BF" w:rsidRPr="00023CC9" w:rsidTr="00DA54E9">
        <w:tc>
          <w:tcPr>
            <w:tcW w:w="474" w:type="dxa"/>
            <w:vAlign w:val="center"/>
          </w:tcPr>
          <w:p w:rsidR="001639BF" w:rsidRPr="00023CC9" w:rsidRDefault="001639BF" w:rsidP="001639BF">
            <w:pPr>
              <w:numPr>
                <w:ilvl w:val="0"/>
                <w:numId w:val="35"/>
              </w:numPr>
              <w:spacing w:before="40" w:after="40"/>
              <w:ind w:left="55" w:firstLine="0"/>
              <w:rPr>
                <w:rFonts w:asciiTheme="minorHAnsi" w:hAnsiTheme="minorHAnsi" w:cstheme="minorHAnsi"/>
                <w:bCs/>
                <w:szCs w:val="20"/>
              </w:rPr>
            </w:pPr>
          </w:p>
        </w:tc>
        <w:tc>
          <w:tcPr>
            <w:tcW w:w="1416" w:type="dxa"/>
            <w:vAlign w:val="center"/>
          </w:tcPr>
          <w:p w:rsidR="001639BF" w:rsidRPr="00023CC9" w:rsidRDefault="00B06189" w:rsidP="00C57E2A">
            <w:pPr>
              <w:rPr>
                <w:rFonts w:asciiTheme="minorHAnsi" w:hAnsiTheme="minorHAnsi" w:cstheme="minorHAnsi"/>
                <w:bCs/>
                <w:szCs w:val="20"/>
              </w:rPr>
            </w:pPr>
            <w:r>
              <w:rPr>
                <w:rFonts w:asciiTheme="minorHAnsi" w:hAnsiTheme="minorHAnsi" w:cstheme="minorHAnsi"/>
                <w:bCs/>
                <w:szCs w:val="20"/>
              </w:rPr>
              <w:t>POS-specific f</w:t>
            </w:r>
            <w:r w:rsidR="00550ADD">
              <w:rPr>
                <w:rFonts w:asciiTheme="minorHAnsi" w:hAnsiTheme="minorHAnsi" w:cstheme="minorHAnsi"/>
                <w:bCs/>
                <w:szCs w:val="20"/>
              </w:rPr>
              <w:t xml:space="preserve">ull numeric availability request </w:t>
            </w:r>
          </w:p>
        </w:tc>
        <w:tc>
          <w:tcPr>
            <w:tcW w:w="2340" w:type="dxa"/>
            <w:vAlign w:val="center"/>
          </w:tcPr>
          <w:p w:rsidR="001639BF" w:rsidRPr="000C13FD" w:rsidRDefault="00C57E2A" w:rsidP="005970F8">
            <w:pPr>
              <w:rPr>
                <w:rFonts w:asciiTheme="minorHAnsi" w:hAnsiTheme="minorHAnsi" w:cstheme="minorHAnsi"/>
                <w:color w:val="000000"/>
                <w:szCs w:val="20"/>
              </w:rPr>
            </w:pPr>
            <w:r>
              <w:rPr>
                <w:rFonts w:asciiTheme="minorHAnsi" w:hAnsiTheme="minorHAnsi" w:cstheme="minorHAnsi"/>
                <w:color w:val="000000"/>
                <w:szCs w:val="20"/>
              </w:rPr>
              <w:t xml:space="preserve">An ICR record exists with </w:t>
            </w:r>
            <w:r w:rsidR="005970F8">
              <w:rPr>
                <w:rFonts w:asciiTheme="minorHAnsi" w:hAnsiTheme="minorHAnsi" w:cstheme="minorHAnsi"/>
                <w:color w:val="000000"/>
                <w:szCs w:val="20"/>
              </w:rPr>
              <w:t>two or more</w:t>
            </w:r>
            <w:r>
              <w:rPr>
                <w:rFonts w:asciiTheme="minorHAnsi" w:hAnsiTheme="minorHAnsi" w:cstheme="minorHAnsi"/>
                <w:color w:val="000000"/>
                <w:szCs w:val="20"/>
              </w:rPr>
              <w:t xml:space="preserve"> associated booking limit bucket</w:t>
            </w:r>
            <w:r w:rsidR="005970F8">
              <w:rPr>
                <w:rFonts w:asciiTheme="minorHAnsi" w:hAnsiTheme="minorHAnsi" w:cstheme="minorHAnsi"/>
                <w:color w:val="000000"/>
                <w:szCs w:val="20"/>
              </w:rPr>
              <w:t>s</w:t>
            </w:r>
            <w:r>
              <w:rPr>
                <w:rFonts w:asciiTheme="minorHAnsi" w:hAnsiTheme="minorHAnsi" w:cstheme="minorHAnsi"/>
                <w:color w:val="000000"/>
                <w:szCs w:val="20"/>
              </w:rPr>
              <w:t xml:space="preserve">, which in turn </w:t>
            </w:r>
            <w:r w:rsidR="005970F8">
              <w:rPr>
                <w:rFonts w:asciiTheme="minorHAnsi" w:hAnsiTheme="minorHAnsi" w:cstheme="minorHAnsi"/>
                <w:color w:val="000000"/>
                <w:szCs w:val="20"/>
              </w:rPr>
              <w:t>have</w:t>
            </w:r>
            <w:r>
              <w:rPr>
                <w:rFonts w:asciiTheme="minorHAnsi" w:hAnsiTheme="minorHAnsi" w:cstheme="minorHAnsi"/>
                <w:color w:val="000000"/>
                <w:szCs w:val="20"/>
              </w:rPr>
              <w:t xml:space="preserve"> a POS template associated. The Seats Available counter for </w:t>
            </w:r>
            <w:r w:rsidR="005970F8">
              <w:rPr>
                <w:rFonts w:asciiTheme="minorHAnsi" w:hAnsiTheme="minorHAnsi" w:cstheme="minorHAnsi"/>
                <w:color w:val="000000"/>
                <w:szCs w:val="20"/>
              </w:rPr>
              <w:t>each of those</w:t>
            </w:r>
            <w:r>
              <w:rPr>
                <w:rFonts w:asciiTheme="minorHAnsi" w:hAnsiTheme="minorHAnsi" w:cstheme="minorHAnsi"/>
                <w:color w:val="000000"/>
                <w:szCs w:val="20"/>
              </w:rPr>
              <w:t xml:space="preserve"> BL bucket</w:t>
            </w:r>
            <w:r w:rsidR="005970F8">
              <w:rPr>
                <w:rFonts w:asciiTheme="minorHAnsi" w:hAnsiTheme="minorHAnsi" w:cstheme="minorHAnsi"/>
                <w:color w:val="000000"/>
                <w:szCs w:val="20"/>
              </w:rPr>
              <w:t>s</w:t>
            </w:r>
            <w:r>
              <w:rPr>
                <w:rFonts w:asciiTheme="minorHAnsi" w:hAnsiTheme="minorHAnsi" w:cstheme="minorHAnsi"/>
                <w:color w:val="000000"/>
                <w:szCs w:val="20"/>
              </w:rPr>
              <w:t xml:space="preserve"> within ICR is less than a nested bucket’s SA for a certain RBD(s)</w:t>
            </w:r>
          </w:p>
        </w:tc>
        <w:tc>
          <w:tcPr>
            <w:tcW w:w="2610" w:type="dxa"/>
            <w:vAlign w:val="center"/>
          </w:tcPr>
          <w:p w:rsidR="00C57E2A" w:rsidRDefault="00C57E2A" w:rsidP="00C57E2A">
            <w:pPr>
              <w:rPr>
                <w:rFonts w:asciiTheme="minorHAnsi" w:hAnsiTheme="minorHAnsi" w:cstheme="minorHAnsi"/>
                <w:bCs/>
                <w:szCs w:val="20"/>
              </w:rPr>
            </w:pPr>
            <w:r>
              <w:rPr>
                <w:rFonts w:asciiTheme="minorHAnsi" w:hAnsiTheme="minorHAnsi" w:cstheme="minorHAnsi"/>
                <w:bCs/>
                <w:szCs w:val="20"/>
              </w:rPr>
              <w:t>The user submits availability simulation request providing POS details (as per section 2.2 of the BDD) which match the POS details of the BL bucket associated to one of the existing ICR records.</w:t>
            </w:r>
          </w:p>
          <w:p w:rsidR="001639BF" w:rsidRPr="00023CC9" w:rsidRDefault="00C57E2A" w:rsidP="005970F8">
            <w:pPr>
              <w:rPr>
                <w:rFonts w:asciiTheme="minorHAnsi" w:hAnsiTheme="minorHAnsi" w:cstheme="minorHAnsi"/>
                <w:bCs/>
                <w:szCs w:val="20"/>
              </w:rPr>
            </w:pPr>
            <w:r>
              <w:rPr>
                <w:rFonts w:asciiTheme="minorHAnsi" w:hAnsiTheme="minorHAnsi" w:cstheme="minorHAnsi"/>
                <w:bCs/>
                <w:szCs w:val="20"/>
              </w:rPr>
              <w:t>Full numeric availability is</w:t>
            </w:r>
            <w:r w:rsidR="005970F8">
              <w:rPr>
                <w:rFonts w:asciiTheme="minorHAnsi" w:hAnsiTheme="minorHAnsi" w:cstheme="minorHAnsi"/>
                <w:bCs/>
                <w:szCs w:val="20"/>
              </w:rPr>
              <w:t xml:space="preserve"> </w:t>
            </w:r>
            <w:r>
              <w:rPr>
                <w:rFonts w:asciiTheme="minorHAnsi" w:hAnsiTheme="minorHAnsi" w:cstheme="minorHAnsi"/>
                <w:bCs/>
                <w:szCs w:val="20"/>
              </w:rPr>
              <w:t xml:space="preserve">requested by setting </w:t>
            </w:r>
            <w:r w:rsidRPr="00AE70C6">
              <w:rPr>
                <w:i/>
              </w:rPr>
              <w:t>FullNumericAvailabilityInd</w:t>
            </w:r>
            <w:r>
              <w:rPr>
                <w:i/>
              </w:rPr>
              <w:t xml:space="preserve"> </w:t>
            </w:r>
            <w:r w:rsidRPr="00C57E2A">
              <w:t>to true.</w:t>
            </w:r>
          </w:p>
        </w:tc>
        <w:tc>
          <w:tcPr>
            <w:tcW w:w="2631" w:type="dxa"/>
            <w:vAlign w:val="center"/>
          </w:tcPr>
          <w:p w:rsidR="001639BF" w:rsidRDefault="00486A16" w:rsidP="00DA54E9">
            <w:pPr>
              <w:rPr>
                <w:rFonts w:asciiTheme="minorHAnsi" w:hAnsiTheme="minorHAnsi" w:cstheme="minorHAnsi"/>
                <w:bCs/>
                <w:szCs w:val="20"/>
              </w:rPr>
            </w:pPr>
            <w:r>
              <w:rPr>
                <w:rFonts w:asciiTheme="minorHAnsi" w:hAnsiTheme="minorHAnsi" w:cstheme="minorHAnsi"/>
                <w:bCs/>
                <w:szCs w:val="20"/>
              </w:rPr>
              <w:t>Full numeric availability accounting for POS constrains is returned</w:t>
            </w:r>
            <w:r w:rsidR="00DA54E9">
              <w:rPr>
                <w:rFonts w:asciiTheme="minorHAnsi" w:hAnsiTheme="minorHAnsi" w:cstheme="minorHAnsi"/>
                <w:bCs/>
                <w:szCs w:val="20"/>
              </w:rPr>
              <w:t>.</w:t>
            </w:r>
          </w:p>
          <w:p w:rsidR="00DA54E9" w:rsidRDefault="00DA54E9" w:rsidP="00DA54E9">
            <w:pPr>
              <w:rPr>
                <w:rFonts w:asciiTheme="minorHAnsi" w:hAnsiTheme="minorHAnsi" w:cstheme="minorHAnsi"/>
                <w:bCs/>
                <w:szCs w:val="20"/>
              </w:rPr>
            </w:pPr>
            <w:r>
              <w:rPr>
                <w:rFonts w:asciiTheme="minorHAnsi" w:hAnsiTheme="minorHAnsi" w:cstheme="minorHAnsi"/>
                <w:bCs/>
                <w:szCs w:val="20"/>
              </w:rPr>
              <w:t>Need to demonstrate:</w:t>
            </w:r>
          </w:p>
          <w:p w:rsidR="00DA54E9" w:rsidRDefault="00DA54E9" w:rsidP="00DA54E9">
            <w:pPr>
              <w:pStyle w:val="ListParagraph"/>
              <w:numPr>
                <w:ilvl w:val="2"/>
                <w:numId w:val="32"/>
              </w:numPr>
              <w:ind w:left="274" w:hanging="180"/>
              <w:rPr>
                <w:rFonts w:asciiTheme="minorHAnsi" w:hAnsiTheme="minorHAnsi" w:cstheme="minorHAnsi"/>
                <w:bCs/>
                <w:szCs w:val="20"/>
              </w:rPr>
            </w:pPr>
            <w:r>
              <w:rPr>
                <w:rFonts w:asciiTheme="minorHAnsi" w:hAnsiTheme="minorHAnsi" w:cstheme="minorHAnsi"/>
                <w:bCs/>
                <w:szCs w:val="20"/>
              </w:rPr>
              <w:t>Multiple travel options returned</w:t>
            </w:r>
            <w:r w:rsidR="00321BF4">
              <w:rPr>
                <w:rFonts w:asciiTheme="minorHAnsi" w:hAnsiTheme="minorHAnsi" w:cstheme="minorHAnsi"/>
                <w:bCs/>
                <w:szCs w:val="20"/>
              </w:rPr>
              <w:t>,</w:t>
            </w:r>
            <w:r>
              <w:rPr>
                <w:rFonts w:asciiTheme="minorHAnsi" w:hAnsiTheme="minorHAnsi" w:cstheme="minorHAnsi"/>
                <w:bCs/>
                <w:szCs w:val="20"/>
              </w:rPr>
              <w:t xml:space="preserve"> with several segments in each</w:t>
            </w:r>
          </w:p>
          <w:p w:rsidR="00DA54E9" w:rsidRDefault="00321BF4" w:rsidP="00DA54E9">
            <w:pPr>
              <w:pStyle w:val="ListParagraph"/>
              <w:numPr>
                <w:ilvl w:val="2"/>
                <w:numId w:val="32"/>
              </w:numPr>
              <w:ind w:left="274" w:hanging="180"/>
              <w:rPr>
                <w:rFonts w:asciiTheme="minorHAnsi" w:hAnsiTheme="minorHAnsi" w:cstheme="minorHAnsi"/>
                <w:bCs/>
                <w:szCs w:val="20"/>
              </w:rPr>
            </w:pPr>
            <w:r>
              <w:rPr>
                <w:rFonts w:asciiTheme="minorHAnsi" w:hAnsiTheme="minorHAnsi" w:cstheme="minorHAnsi"/>
                <w:bCs/>
                <w:szCs w:val="20"/>
              </w:rPr>
              <w:t>Multiple POS and BL templates set up in the system</w:t>
            </w:r>
          </w:p>
          <w:p w:rsidR="00321BF4" w:rsidRDefault="00321BF4" w:rsidP="005970F8">
            <w:pPr>
              <w:pStyle w:val="ListParagraph"/>
              <w:numPr>
                <w:ilvl w:val="2"/>
                <w:numId w:val="32"/>
              </w:numPr>
              <w:ind w:left="274" w:hanging="180"/>
              <w:rPr>
                <w:rFonts w:asciiTheme="minorHAnsi" w:hAnsiTheme="minorHAnsi" w:cstheme="minorHAnsi"/>
                <w:bCs/>
                <w:szCs w:val="20"/>
              </w:rPr>
            </w:pPr>
            <w:r>
              <w:rPr>
                <w:rFonts w:asciiTheme="minorHAnsi" w:hAnsiTheme="minorHAnsi" w:cstheme="minorHAnsi"/>
                <w:bCs/>
                <w:szCs w:val="20"/>
              </w:rPr>
              <w:t>Two or more BL buckets of the ICR match POS attributes of the availability request, the most restrictive is selected</w:t>
            </w:r>
          </w:p>
          <w:p w:rsidR="005970F8" w:rsidRPr="005970F8" w:rsidRDefault="005970F8" w:rsidP="005970F8">
            <w:pPr>
              <w:pStyle w:val="ListParagraph"/>
              <w:numPr>
                <w:ilvl w:val="2"/>
                <w:numId w:val="32"/>
              </w:numPr>
              <w:ind w:left="274" w:hanging="180"/>
              <w:rPr>
                <w:rFonts w:asciiTheme="minorHAnsi" w:hAnsiTheme="minorHAnsi" w:cstheme="minorHAnsi"/>
                <w:bCs/>
                <w:szCs w:val="20"/>
              </w:rPr>
            </w:pPr>
            <w:r>
              <w:rPr>
                <w:rFonts w:asciiTheme="minorHAnsi" w:hAnsiTheme="minorHAnsi" w:cstheme="minorHAnsi"/>
                <w:bCs/>
                <w:szCs w:val="20"/>
              </w:rPr>
              <w:t xml:space="preserve">Match of the request’s POS attributes with a POS </w:t>
            </w:r>
            <w:r>
              <w:rPr>
                <w:rFonts w:asciiTheme="minorHAnsi" w:hAnsiTheme="minorHAnsi" w:cstheme="minorHAnsi"/>
                <w:bCs/>
                <w:szCs w:val="20"/>
              </w:rPr>
              <w:lastRenderedPageBreak/>
              <w:t>template occurs when all values of at least one POS item match</w:t>
            </w:r>
          </w:p>
        </w:tc>
      </w:tr>
      <w:tr w:rsidR="001639BF" w:rsidRPr="00023CC9" w:rsidTr="00DA54E9">
        <w:tc>
          <w:tcPr>
            <w:tcW w:w="474" w:type="dxa"/>
            <w:vAlign w:val="center"/>
          </w:tcPr>
          <w:p w:rsidR="001639BF" w:rsidRPr="00023CC9" w:rsidRDefault="001639BF" w:rsidP="001639BF">
            <w:pPr>
              <w:numPr>
                <w:ilvl w:val="0"/>
                <w:numId w:val="35"/>
              </w:numPr>
              <w:spacing w:before="40" w:after="40"/>
              <w:ind w:left="55" w:firstLine="0"/>
              <w:rPr>
                <w:rFonts w:asciiTheme="minorHAnsi" w:hAnsiTheme="minorHAnsi" w:cstheme="minorHAnsi"/>
                <w:bCs/>
                <w:szCs w:val="20"/>
              </w:rPr>
            </w:pPr>
          </w:p>
        </w:tc>
        <w:tc>
          <w:tcPr>
            <w:tcW w:w="1416" w:type="dxa"/>
            <w:vAlign w:val="center"/>
          </w:tcPr>
          <w:p w:rsidR="001639BF" w:rsidRPr="00C30482" w:rsidRDefault="00B06189" w:rsidP="00B06189">
            <w:pPr>
              <w:rPr>
                <w:rFonts w:asciiTheme="minorHAnsi" w:hAnsiTheme="minorHAnsi" w:cstheme="minorHAnsi"/>
                <w:bCs/>
                <w:szCs w:val="20"/>
              </w:rPr>
            </w:pPr>
            <w:r>
              <w:rPr>
                <w:rFonts w:asciiTheme="minorHAnsi" w:hAnsiTheme="minorHAnsi" w:cstheme="minorHAnsi"/>
                <w:bCs/>
                <w:szCs w:val="20"/>
              </w:rPr>
              <w:t xml:space="preserve">POS-specific </w:t>
            </w:r>
            <w:r w:rsidR="00550ADD">
              <w:rPr>
                <w:rFonts w:asciiTheme="minorHAnsi" w:hAnsiTheme="minorHAnsi" w:cstheme="minorHAnsi"/>
                <w:bCs/>
                <w:szCs w:val="20"/>
              </w:rPr>
              <w:t xml:space="preserve">Group availability request </w:t>
            </w:r>
          </w:p>
        </w:tc>
        <w:tc>
          <w:tcPr>
            <w:tcW w:w="2340" w:type="dxa"/>
            <w:vAlign w:val="center"/>
          </w:tcPr>
          <w:p w:rsidR="001639BF" w:rsidRDefault="00C57E2A" w:rsidP="00842868">
            <w:pPr>
              <w:rPr>
                <w:rFonts w:asciiTheme="minorHAnsi" w:hAnsiTheme="minorHAnsi" w:cstheme="minorHAnsi"/>
                <w:color w:val="000000"/>
                <w:szCs w:val="20"/>
              </w:rPr>
            </w:pPr>
            <w:r>
              <w:rPr>
                <w:rFonts w:asciiTheme="minorHAnsi" w:hAnsiTheme="minorHAnsi" w:cstheme="minorHAnsi"/>
                <w:color w:val="000000"/>
                <w:szCs w:val="20"/>
              </w:rPr>
              <w:t>Same as above</w:t>
            </w:r>
          </w:p>
        </w:tc>
        <w:tc>
          <w:tcPr>
            <w:tcW w:w="2610" w:type="dxa"/>
            <w:vAlign w:val="center"/>
          </w:tcPr>
          <w:p w:rsidR="001639BF" w:rsidRDefault="002975BE" w:rsidP="00842868">
            <w:pPr>
              <w:rPr>
                <w:rFonts w:asciiTheme="minorHAnsi" w:hAnsiTheme="minorHAnsi" w:cstheme="minorHAnsi"/>
                <w:bCs/>
                <w:szCs w:val="20"/>
              </w:rPr>
            </w:pPr>
            <w:r>
              <w:rPr>
                <w:rFonts w:asciiTheme="minorHAnsi" w:hAnsiTheme="minorHAnsi" w:cstheme="minorHAnsi"/>
                <w:bCs/>
                <w:szCs w:val="20"/>
              </w:rPr>
              <w:t xml:space="preserve">Same as above, but Groups availability is requested by setting </w:t>
            </w:r>
            <w:r w:rsidRPr="002975BE">
              <w:rPr>
                <w:rFonts w:asciiTheme="minorHAnsi" w:hAnsiTheme="minorHAnsi" w:cstheme="minorHAnsi"/>
                <w:bCs/>
                <w:i/>
                <w:szCs w:val="20"/>
              </w:rPr>
              <w:t>GroupBookingInd</w:t>
            </w:r>
            <w:r w:rsidRPr="002975BE">
              <w:rPr>
                <w:rFonts w:asciiTheme="minorHAnsi" w:hAnsiTheme="minorHAnsi" w:cstheme="minorHAnsi"/>
                <w:bCs/>
                <w:szCs w:val="20"/>
              </w:rPr>
              <w:t xml:space="preserve"> to true</w:t>
            </w:r>
          </w:p>
        </w:tc>
        <w:tc>
          <w:tcPr>
            <w:tcW w:w="2631" w:type="dxa"/>
            <w:vAlign w:val="center"/>
          </w:tcPr>
          <w:p w:rsidR="002975BE" w:rsidRDefault="00883945" w:rsidP="002975BE">
            <w:pPr>
              <w:rPr>
                <w:rFonts w:asciiTheme="minorHAnsi" w:hAnsiTheme="minorHAnsi" w:cstheme="minorHAnsi"/>
                <w:bCs/>
                <w:szCs w:val="20"/>
              </w:rPr>
            </w:pPr>
            <w:r>
              <w:rPr>
                <w:rFonts w:asciiTheme="minorHAnsi" w:hAnsiTheme="minorHAnsi" w:cstheme="minorHAnsi"/>
                <w:bCs/>
                <w:szCs w:val="20"/>
              </w:rPr>
              <w:t>POS-constrained full numeric availability for Groups</w:t>
            </w:r>
            <w:r w:rsidR="007500C3">
              <w:rPr>
                <w:rFonts w:asciiTheme="minorHAnsi" w:hAnsiTheme="minorHAnsi" w:cstheme="minorHAnsi"/>
                <w:bCs/>
                <w:szCs w:val="20"/>
              </w:rPr>
              <w:t xml:space="preserve"> is returned as per AVAIL.26 story.</w:t>
            </w:r>
          </w:p>
          <w:p w:rsidR="001639BF" w:rsidRDefault="001639BF" w:rsidP="00842868">
            <w:pPr>
              <w:rPr>
                <w:rFonts w:asciiTheme="minorHAnsi" w:hAnsiTheme="minorHAnsi" w:cstheme="minorHAnsi"/>
                <w:bCs/>
                <w:szCs w:val="20"/>
              </w:rPr>
            </w:pPr>
          </w:p>
        </w:tc>
      </w:tr>
      <w:tr w:rsidR="001639BF" w:rsidRPr="00023CC9" w:rsidTr="00DA54E9">
        <w:tc>
          <w:tcPr>
            <w:tcW w:w="474" w:type="dxa"/>
            <w:vAlign w:val="center"/>
          </w:tcPr>
          <w:p w:rsidR="001639BF" w:rsidRPr="00023CC9" w:rsidRDefault="001639BF" w:rsidP="001639BF">
            <w:pPr>
              <w:numPr>
                <w:ilvl w:val="0"/>
                <w:numId w:val="35"/>
              </w:numPr>
              <w:spacing w:before="40" w:after="40"/>
              <w:ind w:left="55" w:firstLine="0"/>
              <w:rPr>
                <w:rFonts w:asciiTheme="minorHAnsi" w:hAnsiTheme="minorHAnsi" w:cstheme="minorHAnsi"/>
                <w:bCs/>
                <w:szCs w:val="20"/>
              </w:rPr>
            </w:pPr>
          </w:p>
        </w:tc>
        <w:tc>
          <w:tcPr>
            <w:tcW w:w="1416" w:type="dxa"/>
            <w:vAlign w:val="center"/>
          </w:tcPr>
          <w:p w:rsidR="001639BF" w:rsidRDefault="00B66486" w:rsidP="00842868">
            <w:pPr>
              <w:rPr>
                <w:rFonts w:asciiTheme="minorHAnsi" w:hAnsiTheme="minorHAnsi" w:cstheme="minorHAnsi"/>
                <w:bCs/>
                <w:szCs w:val="20"/>
              </w:rPr>
            </w:pPr>
            <w:r>
              <w:rPr>
                <w:rFonts w:asciiTheme="minorHAnsi" w:hAnsiTheme="minorHAnsi" w:cstheme="minorHAnsi"/>
                <w:bCs/>
                <w:szCs w:val="20"/>
              </w:rPr>
              <w:t>POS-specific Waitlist availability request</w:t>
            </w:r>
          </w:p>
        </w:tc>
        <w:tc>
          <w:tcPr>
            <w:tcW w:w="2340" w:type="dxa"/>
            <w:vAlign w:val="center"/>
          </w:tcPr>
          <w:p w:rsidR="001639BF" w:rsidRDefault="00C57E2A" w:rsidP="00842868">
            <w:pPr>
              <w:rPr>
                <w:rFonts w:asciiTheme="minorHAnsi" w:hAnsiTheme="minorHAnsi" w:cstheme="minorHAnsi"/>
                <w:color w:val="000000"/>
                <w:szCs w:val="20"/>
              </w:rPr>
            </w:pPr>
            <w:r>
              <w:rPr>
                <w:rFonts w:asciiTheme="minorHAnsi" w:hAnsiTheme="minorHAnsi" w:cstheme="minorHAnsi"/>
                <w:color w:val="000000"/>
                <w:szCs w:val="20"/>
              </w:rPr>
              <w:t>Same as above</w:t>
            </w:r>
          </w:p>
        </w:tc>
        <w:tc>
          <w:tcPr>
            <w:tcW w:w="2610" w:type="dxa"/>
            <w:vAlign w:val="center"/>
          </w:tcPr>
          <w:p w:rsidR="001639BF" w:rsidRDefault="002975BE" w:rsidP="00842868">
            <w:pPr>
              <w:rPr>
                <w:rFonts w:asciiTheme="minorHAnsi" w:hAnsiTheme="minorHAnsi" w:cstheme="minorHAnsi"/>
                <w:bCs/>
                <w:szCs w:val="20"/>
              </w:rPr>
            </w:pPr>
            <w:r>
              <w:rPr>
                <w:rFonts w:asciiTheme="minorHAnsi" w:hAnsiTheme="minorHAnsi" w:cstheme="minorHAnsi"/>
                <w:bCs/>
                <w:szCs w:val="20"/>
              </w:rPr>
              <w:t xml:space="preserve">Same as above, but Groups availability is requested by setting </w:t>
            </w:r>
            <w:r w:rsidRPr="002975BE">
              <w:rPr>
                <w:rFonts w:asciiTheme="minorHAnsi" w:hAnsiTheme="minorHAnsi" w:cstheme="minorHAnsi"/>
                <w:bCs/>
                <w:i/>
                <w:szCs w:val="20"/>
              </w:rPr>
              <w:t>WaitlistAvailabilityInd</w:t>
            </w:r>
            <w:r w:rsidRPr="002975BE">
              <w:rPr>
                <w:rFonts w:asciiTheme="minorHAnsi" w:hAnsiTheme="minorHAnsi" w:cstheme="minorHAnsi"/>
                <w:bCs/>
                <w:szCs w:val="20"/>
              </w:rPr>
              <w:t xml:space="preserve"> to true</w:t>
            </w:r>
          </w:p>
        </w:tc>
        <w:tc>
          <w:tcPr>
            <w:tcW w:w="2631" w:type="dxa"/>
            <w:vAlign w:val="center"/>
          </w:tcPr>
          <w:p w:rsidR="00883945" w:rsidRDefault="00883945" w:rsidP="00883945">
            <w:pPr>
              <w:rPr>
                <w:rFonts w:asciiTheme="minorHAnsi" w:hAnsiTheme="minorHAnsi" w:cstheme="minorHAnsi"/>
                <w:bCs/>
                <w:szCs w:val="20"/>
              </w:rPr>
            </w:pPr>
            <w:r>
              <w:rPr>
                <w:rFonts w:asciiTheme="minorHAnsi" w:hAnsiTheme="minorHAnsi" w:cstheme="minorHAnsi"/>
                <w:bCs/>
                <w:szCs w:val="20"/>
              </w:rPr>
              <w:t>POS-constrained full numeric availability for Waitlists is returned.</w:t>
            </w:r>
            <w:r w:rsidR="006C72F5">
              <w:rPr>
                <w:rFonts w:asciiTheme="minorHAnsi" w:hAnsiTheme="minorHAnsi" w:cstheme="minorHAnsi"/>
                <w:bCs/>
                <w:szCs w:val="20"/>
              </w:rPr>
              <w:t xml:space="preserve"> RBDs for which waitlists are not allowed are denoted with “C”, all other RBDs – with “L”.</w:t>
            </w:r>
          </w:p>
          <w:p w:rsidR="001639BF" w:rsidRDefault="001639BF" w:rsidP="00842868">
            <w:pPr>
              <w:rPr>
                <w:rFonts w:asciiTheme="minorHAnsi" w:hAnsiTheme="minorHAnsi" w:cstheme="minorHAnsi"/>
                <w:bCs/>
                <w:szCs w:val="20"/>
              </w:rPr>
            </w:pPr>
          </w:p>
        </w:tc>
      </w:tr>
    </w:tbl>
    <w:p w:rsidR="005A7EE5" w:rsidRPr="001639BF" w:rsidRDefault="005A7EE5" w:rsidP="004A214A">
      <w:pPr>
        <w:pStyle w:val="BodyText"/>
        <w:rPr>
          <w:lang w:val="en-US"/>
        </w:rPr>
      </w:pPr>
    </w:p>
    <w:p w:rsidR="005A7EE5" w:rsidRDefault="005A7EE5" w:rsidP="004A214A">
      <w:pPr>
        <w:pStyle w:val="BodyText"/>
        <w:rPr>
          <w:lang w:val="en-GB"/>
        </w:rPr>
      </w:pPr>
    </w:p>
    <w:p w:rsidR="005A7EE5" w:rsidRDefault="005A7EE5" w:rsidP="004A214A">
      <w:pPr>
        <w:pStyle w:val="BodyText"/>
        <w:rPr>
          <w:lang w:val="en-GB"/>
        </w:rPr>
      </w:pPr>
    </w:p>
    <w:p w:rsidR="005A7EE5" w:rsidRDefault="005A7EE5" w:rsidP="004A214A">
      <w:pPr>
        <w:pStyle w:val="BodyText"/>
        <w:rPr>
          <w:lang w:val="en-GB"/>
        </w:rPr>
      </w:pPr>
    </w:p>
    <w:p w:rsidR="005A7EE5" w:rsidRDefault="005A7EE5" w:rsidP="004A214A">
      <w:pPr>
        <w:pStyle w:val="BodyText"/>
        <w:rPr>
          <w:lang w:val="en-GB"/>
        </w:rPr>
      </w:pPr>
    </w:p>
    <w:p w:rsidR="005A7EE5" w:rsidRDefault="005A7EE5" w:rsidP="004A214A">
      <w:pPr>
        <w:pStyle w:val="BodyText"/>
        <w:rPr>
          <w:lang w:val="en-GB"/>
        </w:rPr>
      </w:pPr>
    </w:p>
    <w:p w:rsidR="005A7EE5" w:rsidRDefault="005A7EE5" w:rsidP="004A214A">
      <w:pPr>
        <w:pStyle w:val="BodyText"/>
        <w:rPr>
          <w:lang w:val="en-GB"/>
        </w:rPr>
      </w:pPr>
    </w:p>
    <w:sectPr w:rsidR="005A7EE5" w:rsidSect="00C62D06">
      <w:headerReference w:type="default" r:id="rId15"/>
      <w:endnotePr>
        <w:numFmt w:val="decimal"/>
      </w:endnotePr>
      <w:type w:val="oddPage"/>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63B" w:rsidRDefault="0091763B">
      <w:r>
        <w:separator/>
      </w:r>
    </w:p>
  </w:endnote>
  <w:endnote w:type="continuationSeparator" w:id="0">
    <w:p w:rsidR="0091763B" w:rsidRDefault="009176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7479"/>
      <w:gridCol w:w="2141"/>
    </w:tblGrid>
    <w:tr w:rsidR="000D5CFA">
      <w:trPr>
        <w:cantSplit/>
        <w:trHeight w:val="360"/>
      </w:trPr>
      <w:tc>
        <w:tcPr>
          <w:tcW w:w="7479" w:type="dxa"/>
          <w:vMerge w:val="restart"/>
        </w:tcPr>
        <w:p w:rsidR="000D5CFA" w:rsidRPr="007E5BF3" w:rsidRDefault="00EF35CB">
          <w:pPr>
            <w:rPr>
              <w:rFonts w:cs="Arial"/>
              <w:sz w:val="16"/>
              <w:szCs w:val="16"/>
            </w:rPr>
          </w:pPr>
          <w:fldSimple w:instr=" TITLE  \* MERGEFORMAT ">
            <w:r w:rsidR="000D5CFA" w:rsidRPr="00776006">
              <w:rPr>
                <w:rFonts w:cs="Arial"/>
                <w:sz w:val="16"/>
                <w:szCs w:val="16"/>
              </w:rPr>
              <w:t>&lt;Module&gt; UC for &lt;Use Case Name&gt;</w:t>
            </w:r>
          </w:fldSimple>
          <w:r w:rsidR="000D5CFA" w:rsidRPr="007E5BF3">
            <w:rPr>
              <w:rFonts w:cs="Arial"/>
              <w:sz w:val="16"/>
              <w:szCs w:val="16"/>
            </w:rPr>
            <w:t xml:space="preserve"> </w:t>
          </w:r>
          <w:fldSimple w:instr=" SUBJECT  \* MERGEFORMAT ">
            <w:r w:rsidR="000D5CFA" w:rsidRPr="00776006">
              <w:rPr>
                <w:rFonts w:cs="Arial"/>
                <w:sz w:val="16"/>
                <w:szCs w:val="16"/>
              </w:rPr>
              <w:t>Use Case Specification</w:t>
            </w:r>
          </w:fldSimple>
          <w:r w:rsidR="000D5CFA" w:rsidRPr="007E5BF3">
            <w:rPr>
              <w:rFonts w:cs="Arial"/>
              <w:sz w:val="16"/>
              <w:szCs w:val="16"/>
            </w:rPr>
            <w:t xml:space="preserve"> Version: v</w:t>
          </w:r>
          <w:fldSimple w:instr=" DOCPROPERTY &quot;DocumentVersion&quot;  \* MERGEFORMAT ">
            <w:r w:rsidR="000D5CFA" w:rsidRPr="00776006">
              <w:rPr>
                <w:rFonts w:cs="Arial"/>
                <w:sz w:val="16"/>
                <w:szCs w:val="16"/>
              </w:rPr>
              <w:t>0.0a</w:t>
            </w:r>
          </w:fldSimple>
          <w:r w:rsidR="000D5CFA" w:rsidRPr="007E5BF3">
            <w:rPr>
              <w:rFonts w:cs="Arial"/>
              <w:sz w:val="16"/>
              <w:szCs w:val="16"/>
            </w:rPr>
            <w:t xml:space="preserve"> Date: </w:t>
          </w:r>
          <w:fldSimple w:instr=" DOCPROPERTY &quot;DocumentDate&quot;  \* MERGEFORMAT ">
            <w:r w:rsidR="000D5CFA" w:rsidRPr="00776006">
              <w:rPr>
                <w:rFonts w:cs="Arial"/>
                <w:sz w:val="16"/>
                <w:szCs w:val="16"/>
              </w:rPr>
              <w:t>yyyy-mmm-dd</w:t>
            </w:r>
          </w:fldSimple>
          <w:r w:rsidR="000D5CFA" w:rsidRPr="007E5BF3">
            <w:rPr>
              <w:rFonts w:cs="Arial"/>
              <w:sz w:val="16"/>
              <w:szCs w:val="16"/>
            </w:rPr>
            <w:t xml:space="preserve"> Version: v</w:t>
          </w:r>
          <w:fldSimple w:instr=" DOCPROPERTY &quot;DocumentVersion&quot;  \* MERGEFORMAT ">
            <w:r w:rsidR="000D5CFA" w:rsidRPr="00776006">
              <w:rPr>
                <w:rFonts w:cs="Arial"/>
                <w:sz w:val="16"/>
                <w:szCs w:val="16"/>
              </w:rPr>
              <w:t>0.0a</w:t>
            </w:r>
          </w:fldSimple>
        </w:p>
        <w:p w:rsidR="000D5CFA" w:rsidRDefault="000D5CFA" w:rsidP="007E5BF3">
          <w:pPr>
            <w:autoSpaceDE w:val="0"/>
            <w:autoSpaceDN w:val="0"/>
            <w:adjustRightInd w:val="0"/>
            <w:spacing w:before="0" w:after="0"/>
            <w:rPr>
              <w:rFonts w:cs="Arial"/>
              <w:sz w:val="16"/>
              <w:szCs w:val="16"/>
            </w:rPr>
          </w:pPr>
          <w:r w:rsidRPr="007E5BF3">
            <w:rPr>
              <w:rFonts w:cs="Arial"/>
              <w:bCs/>
              <w:sz w:val="16"/>
              <w:szCs w:val="16"/>
            </w:rPr>
            <w:t xml:space="preserve">Confidential. Copyright </w:t>
          </w:r>
          <w:r w:rsidRPr="007E5BF3">
            <w:rPr>
              <w:rFonts w:cs="Arial"/>
              <w:sz w:val="16"/>
              <w:szCs w:val="16"/>
            </w:rPr>
            <w:t xml:space="preserve">© </w:t>
          </w:r>
          <w:r w:rsidRPr="007E5BF3">
            <w:rPr>
              <w:rFonts w:cs="Arial"/>
              <w:bCs/>
              <w:sz w:val="16"/>
              <w:szCs w:val="16"/>
            </w:rPr>
            <w:t>SITA Information Networking Computing USA, Inc., 2008. All rights reserved</w:t>
          </w:r>
          <w:r w:rsidRPr="007E5BF3">
            <w:rPr>
              <w:rFonts w:cs="Arial"/>
              <w:sz w:val="16"/>
              <w:szCs w:val="16"/>
            </w:rPr>
            <w:t>.</w:t>
          </w:r>
        </w:p>
        <w:p w:rsidR="000D5CFA" w:rsidRDefault="000D5CFA" w:rsidP="007E5BF3">
          <w:r w:rsidRPr="007E5BF3">
            <w:rPr>
              <w:rFonts w:cs="Arial"/>
              <w:sz w:val="16"/>
              <w:szCs w:val="16"/>
            </w:rPr>
            <w:t>Voyager Template for Use Case Spec - Plain Version 3.1</w:t>
          </w:r>
        </w:p>
      </w:tc>
      <w:tc>
        <w:tcPr>
          <w:tcW w:w="2141" w:type="dxa"/>
        </w:tcPr>
        <w:p w:rsidR="000D5CFA" w:rsidRDefault="000D5CFA">
          <w:r>
            <w:rPr>
              <w:noProof/>
            </w:rPr>
            <w:drawing>
              <wp:inline distT="0" distB="0" distL="0" distR="0">
                <wp:extent cx="1066800" cy="266700"/>
                <wp:effectExtent l="19050" t="0" r="0" b="0"/>
                <wp:docPr id="1" name="Picture 1" descr="SIT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A logo small"/>
                        <pic:cNvPicPr>
                          <a:picLocks noChangeAspect="1" noChangeArrowheads="1"/>
                        </pic:cNvPicPr>
                      </pic:nvPicPr>
                      <pic:blipFill>
                        <a:blip r:embed="rId1"/>
                        <a:srcRect/>
                        <a:stretch>
                          <a:fillRect/>
                        </a:stretch>
                      </pic:blipFill>
                      <pic:spPr bwMode="auto">
                        <a:xfrm>
                          <a:off x="0" y="0"/>
                          <a:ext cx="1066800" cy="266700"/>
                        </a:xfrm>
                        <a:prstGeom prst="rect">
                          <a:avLst/>
                        </a:prstGeom>
                        <a:noFill/>
                        <a:ln w="9525">
                          <a:noFill/>
                          <a:miter lim="800000"/>
                          <a:headEnd/>
                          <a:tailEnd/>
                        </a:ln>
                      </pic:spPr>
                    </pic:pic>
                  </a:graphicData>
                </a:graphic>
              </wp:inline>
            </w:drawing>
          </w:r>
        </w:p>
      </w:tc>
    </w:tr>
    <w:tr w:rsidR="000D5CFA">
      <w:trPr>
        <w:cantSplit/>
        <w:trHeight w:val="360"/>
      </w:trPr>
      <w:tc>
        <w:tcPr>
          <w:tcW w:w="7479" w:type="dxa"/>
          <w:vMerge/>
        </w:tcPr>
        <w:p w:rsidR="000D5CFA" w:rsidRDefault="000D5CFA"/>
      </w:tc>
      <w:tc>
        <w:tcPr>
          <w:tcW w:w="2141" w:type="dxa"/>
          <w:vAlign w:val="bottom"/>
        </w:tcPr>
        <w:p w:rsidR="000D5CFA" w:rsidRDefault="000D5CFA">
          <w:pPr>
            <w:jc w:val="center"/>
          </w:pPr>
          <w:r>
            <w:t>© Copyright SITA 2008</w:t>
          </w:r>
        </w:p>
      </w:tc>
    </w:tr>
  </w:tbl>
  <w:p w:rsidR="000D5CFA" w:rsidRDefault="000D5CF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CFA" w:rsidRPr="008F5E02" w:rsidRDefault="00EF35CB" w:rsidP="00563AA2">
    <w:pPr>
      <w:pStyle w:val="SITAFooter"/>
      <w:rPr>
        <w:color w:val="0000FF"/>
      </w:rPr>
    </w:pPr>
    <w:fldSimple w:instr=" DOCPROPERTY  Copyright  \* MERGEFORMAT ">
      <w:r w:rsidR="000D5CFA">
        <w:t>Confidential. Copyright © SITA Information Networking Computing UK Limited 2011. All rights reserved.</w:t>
      </w:r>
    </w:fldSimple>
  </w:p>
  <w:p w:rsidR="000D5CFA" w:rsidRDefault="000D5CFA" w:rsidP="00563AA2">
    <w:pPr>
      <w:pStyle w:val="SITAFooter"/>
    </w:pPr>
    <w:r w:rsidRPr="008F5E02">
      <w:t>The information contained in this document is the property of SITA.  No part of this document may be reproduced, stored in a retrieval system, or transmitted in any form, or by any means</w:t>
    </w:r>
    <w:r>
      <w:t>:</w:t>
    </w:r>
    <w:r w:rsidRPr="008F5E02">
      <w:t xml:space="preserve"> mechanical, photocopying, recording, or otherwise, without the prior written consent of SITA.  Under the law, copying includes translating into another language or format.  Legal action will be taken against any infringement.</w:t>
    </w:r>
    <w:r>
      <w:t xml:space="preserve">  </w:t>
    </w:r>
  </w:p>
  <w:p w:rsidR="000D5CFA" w:rsidRPr="008F5E02" w:rsidRDefault="000D5CFA" w:rsidP="00563AA2">
    <w:pPr>
      <w:pStyle w:val="SITAFooter"/>
    </w:pPr>
    <w:r w:rsidRPr="008F5E02">
      <w:t>The information contained in this document is subject to change without notice and does not carry any contractual obligation for SITA.  SITA reserves the right to make changes to any products or services described in this document at any time without notice.  SITA shall not be held responsible for the direct or indirect consequences of the use of the information contained in this document.</w:t>
    </w:r>
    <w:r>
      <w:t xml:space="preserve">  </w:t>
    </w:r>
  </w:p>
  <w:p w:rsidR="000D5CFA" w:rsidRDefault="000D5CFA" w:rsidP="00D12518">
    <w:pPr>
      <w:tabs>
        <w:tab w:val="left" w:pos="4320"/>
        <w:tab w:val="left" w:pos="8640"/>
      </w:tabs>
      <w:autoSpaceDE w:val="0"/>
      <w:autoSpaceDN w:val="0"/>
      <w:adjustRightInd w:val="0"/>
      <w:spacing w:after="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20" w:type="dxa"/>
      <w:tblBorders>
        <w:top w:val="single" w:sz="4" w:space="0" w:color="auto"/>
      </w:tblBorders>
      <w:tblLayout w:type="fixed"/>
      <w:tblLook w:val="0000"/>
    </w:tblPr>
    <w:tblGrid>
      <w:gridCol w:w="7848"/>
      <w:gridCol w:w="1772"/>
    </w:tblGrid>
    <w:tr w:rsidR="000D5CFA" w:rsidTr="000742A3">
      <w:trPr>
        <w:cantSplit/>
        <w:trHeight w:val="360"/>
      </w:trPr>
      <w:tc>
        <w:tcPr>
          <w:tcW w:w="7848" w:type="dxa"/>
          <w:vMerge w:val="restart"/>
        </w:tcPr>
        <w:p w:rsidR="000D5CFA" w:rsidRPr="007E5BF3" w:rsidRDefault="000D5CFA" w:rsidP="00563AA2">
          <w:pPr>
            <w:pStyle w:val="SITAFooter"/>
          </w:pPr>
          <w:r>
            <w:rPr>
              <w:noProof/>
            </w:rPr>
            <w:drawing>
              <wp:anchor distT="0" distB="0" distL="114300" distR="114300" simplePos="0" relativeHeight="251658240" behindDoc="0" locked="0" layoutInCell="0" allowOverlap="1">
                <wp:simplePos x="0" y="0"/>
                <wp:positionH relativeFrom="column">
                  <wp:posOffset>5229225</wp:posOffset>
                </wp:positionH>
                <wp:positionV relativeFrom="paragraph">
                  <wp:posOffset>36195</wp:posOffset>
                </wp:positionV>
                <wp:extent cx="791845" cy="196215"/>
                <wp:effectExtent l="19050" t="0" r="8255" b="0"/>
                <wp:wrapTopAndBottom/>
                <wp:docPr id="8" name="Picture 8" descr="SI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TAlogo"/>
                        <pic:cNvPicPr>
                          <a:picLocks noChangeAspect="1" noChangeArrowheads="1"/>
                        </pic:cNvPicPr>
                      </pic:nvPicPr>
                      <pic:blipFill>
                        <a:blip r:embed="rId1"/>
                        <a:srcRect/>
                        <a:stretch>
                          <a:fillRect/>
                        </a:stretch>
                      </pic:blipFill>
                      <pic:spPr bwMode="auto">
                        <a:xfrm>
                          <a:off x="0" y="0"/>
                          <a:ext cx="791845" cy="196215"/>
                        </a:xfrm>
                        <a:prstGeom prst="rect">
                          <a:avLst/>
                        </a:prstGeom>
                        <a:noFill/>
                      </pic:spPr>
                    </pic:pic>
                  </a:graphicData>
                </a:graphic>
              </wp:anchor>
            </w:drawing>
          </w:r>
          <w:r>
            <w:t xml:space="preserve">NGI UC for  Simulate </w:t>
          </w:r>
          <w:r>
            <w:rPr>
              <w:lang w:val="en-GB"/>
            </w:rPr>
            <w:t>Availability</w:t>
          </w:r>
          <w:r w:rsidRPr="007E5BF3">
            <w:t xml:space="preserve"> v</w:t>
          </w:r>
          <w:fldSimple w:instr=" DOCPROPERTY  DocumentVersion  \* MERGEFORMAT ">
            <w:r>
              <w:t>1.0a</w:t>
            </w:r>
          </w:fldSimple>
          <w:r w:rsidRPr="007E5BF3">
            <w:t xml:space="preserve"> </w:t>
          </w:r>
          <w:r w:rsidRPr="007E5BF3">
            <w:br/>
            <w:t xml:space="preserve">Date: </w:t>
          </w:r>
          <w:fldSimple w:instr=" DOCPROPERTY &quot;DocumentDate&quot;  \* MERGEFORMAT ">
            <w:r w:rsidRPr="00FC628D">
              <w:rPr>
                <w:lang w:val="en-GB"/>
              </w:rPr>
              <w:t>2012-Sep-06</w:t>
            </w:r>
          </w:fldSimple>
        </w:p>
        <w:p w:rsidR="000D5CFA" w:rsidRPr="007E5BF3" w:rsidRDefault="00EF35CB" w:rsidP="00563AA2">
          <w:pPr>
            <w:pStyle w:val="SITAFooter"/>
          </w:pPr>
          <w:fldSimple w:instr=" DOCPROPERTY  Copyright  \* MERGEFORMAT ">
            <w:r w:rsidR="000D5CFA" w:rsidRPr="00776006">
              <w:rPr>
                <w:bCs/>
              </w:rPr>
              <w:t>Confidential. Copyright © SITA Information Networking Computing UK Limited 2011. All rights reserved.</w:t>
            </w:r>
          </w:fldSimple>
        </w:p>
        <w:p w:rsidR="000D5CFA" w:rsidRPr="00D85320" w:rsidRDefault="00EF35CB" w:rsidP="00563AA2">
          <w:pPr>
            <w:pStyle w:val="SITAFooter"/>
          </w:pPr>
          <w:fldSimple w:instr=" DOCPROPERTY  TemplateVersion  \* MERGEFORMAT ">
            <w:r w:rsidR="000D5CFA">
              <w:t>Voyager Template for Use Case Spec - Version 3.9</w:t>
            </w:r>
          </w:fldSimple>
        </w:p>
      </w:tc>
      <w:tc>
        <w:tcPr>
          <w:tcW w:w="1772" w:type="dxa"/>
        </w:tcPr>
        <w:p w:rsidR="000D5CFA" w:rsidRDefault="000D5CFA"/>
      </w:tc>
    </w:tr>
    <w:tr w:rsidR="000D5CFA" w:rsidTr="000742A3">
      <w:trPr>
        <w:cantSplit/>
        <w:trHeight w:val="360"/>
      </w:trPr>
      <w:tc>
        <w:tcPr>
          <w:tcW w:w="7848" w:type="dxa"/>
          <w:vMerge/>
        </w:tcPr>
        <w:p w:rsidR="000D5CFA" w:rsidRDefault="000D5CFA"/>
      </w:tc>
      <w:tc>
        <w:tcPr>
          <w:tcW w:w="1772" w:type="dxa"/>
          <w:vAlign w:val="bottom"/>
        </w:tcPr>
        <w:p w:rsidR="000D5CFA" w:rsidRDefault="000D5CFA">
          <w:pPr>
            <w:jc w:val="right"/>
          </w:pPr>
          <w:r>
            <w:t xml:space="preserve">Page </w:t>
          </w:r>
          <w:fldSimple w:instr=" PAGE ">
            <w:r w:rsidR="008A14AF">
              <w:rPr>
                <w:noProof/>
              </w:rPr>
              <w:t>9</w:t>
            </w:r>
          </w:fldSimple>
          <w:r>
            <w:t xml:space="preserve"> of </w:t>
          </w:r>
          <w:fldSimple w:instr=" NUMPAGES ">
            <w:r w:rsidR="008A14AF">
              <w:rPr>
                <w:noProof/>
              </w:rPr>
              <w:t>14</w:t>
            </w:r>
          </w:fldSimple>
        </w:p>
      </w:tc>
    </w:tr>
  </w:tbl>
  <w:p w:rsidR="000D5CFA" w:rsidRPr="0017357F" w:rsidRDefault="000D5CFA" w:rsidP="00FD41F9">
    <w:pPr>
      <w:pStyle w:val="Footer"/>
      <w:spacing w:before="0" w:after="0"/>
      <w:rPr>
        <w:sz w:val="4"/>
        <w:szCs w:val="4"/>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7479"/>
      <w:gridCol w:w="2141"/>
    </w:tblGrid>
    <w:tr w:rsidR="000D5CFA">
      <w:trPr>
        <w:cantSplit/>
        <w:trHeight w:val="360"/>
      </w:trPr>
      <w:tc>
        <w:tcPr>
          <w:tcW w:w="7479" w:type="dxa"/>
          <w:vMerge w:val="restart"/>
        </w:tcPr>
        <w:p w:rsidR="000D5CFA" w:rsidRDefault="00EF35CB">
          <w:fldSimple w:instr=" TITLE  \* MERGEFORMAT ">
            <w:r w:rsidR="000D5CFA">
              <w:t>&lt;Module&gt; UC for &lt;Use Case Name&gt;</w:t>
            </w:r>
          </w:fldSimple>
          <w:r w:rsidR="000D5CFA">
            <w:t xml:space="preserve"> </w:t>
          </w:r>
          <w:fldSimple w:instr=" SUBJECT  \* MERGEFORMAT ">
            <w:r w:rsidR="000D5CFA">
              <w:t>Use Case Specification</w:t>
            </w:r>
          </w:fldSimple>
          <w:r w:rsidR="000D5CFA">
            <w:t xml:space="preserve"> Version: v</w:t>
          </w:r>
          <w:fldSimple w:instr=" DOCPROPERTY &quot;DocumentVersion&quot;  \* MERGEFORMAT ">
            <w:r w:rsidR="000D5CFA">
              <w:t>0.0a</w:t>
            </w:r>
          </w:fldSimple>
          <w:r w:rsidR="000D5CFA">
            <w:t xml:space="preserve"> Date: </w:t>
          </w:r>
          <w:fldSimple w:instr=" DOCPROPERTY &quot;DocumentDate&quot;  \* MERGEFORMAT ">
            <w:r w:rsidR="000D5CFA">
              <w:t>yyyy-mmm-dd</w:t>
            </w:r>
          </w:fldSimple>
          <w:r w:rsidR="000D5CFA">
            <w:t xml:space="preserve">  Version: v</w:t>
          </w:r>
          <w:fldSimple w:instr=" DOCPROPERTY &quot;DocumentVersion&quot;  \* MERGEFORMAT ">
            <w:r w:rsidR="000D5CFA">
              <w:t>0.0a</w:t>
            </w:r>
          </w:fldSimple>
        </w:p>
        <w:p w:rsidR="000D5CFA" w:rsidRDefault="000D5CFA">
          <w:r>
            <w:t>Company Confidential - SITA - All rights reserved</w:t>
          </w:r>
        </w:p>
        <w:p w:rsidR="000D5CFA" w:rsidRDefault="000D5CFA">
          <w:pPr>
            <w:jc w:val="center"/>
          </w:pPr>
        </w:p>
      </w:tc>
      <w:tc>
        <w:tcPr>
          <w:tcW w:w="2141" w:type="dxa"/>
        </w:tcPr>
        <w:p w:rsidR="000D5CFA" w:rsidRDefault="000D5CFA">
          <w:r>
            <w:rPr>
              <w:noProof/>
            </w:rPr>
            <w:drawing>
              <wp:inline distT="0" distB="0" distL="0" distR="0">
                <wp:extent cx="1066800" cy="266700"/>
                <wp:effectExtent l="19050" t="0" r="0" b="0"/>
                <wp:docPr id="2" name="Picture 2" descr="SIT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A logo small"/>
                        <pic:cNvPicPr>
                          <a:picLocks noChangeAspect="1" noChangeArrowheads="1"/>
                        </pic:cNvPicPr>
                      </pic:nvPicPr>
                      <pic:blipFill>
                        <a:blip r:embed="rId1"/>
                        <a:srcRect/>
                        <a:stretch>
                          <a:fillRect/>
                        </a:stretch>
                      </pic:blipFill>
                      <pic:spPr bwMode="auto">
                        <a:xfrm>
                          <a:off x="0" y="0"/>
                          <a:ext cx="1066800" cy="266700"/>
                        </a:xfrm>
                        <a:prstGeom prst="rect">
                          <a:avLst/>
                        </a:prstGeom>
                        <a:noFill/>
                        <a:ln w="9525">
                          <a:noFill/>
                          <a:miter lim="800000"/>
                          <a:headEnd/>
                          <a:tailEnd/>
                        </a:ln>
                      </pic:spPr>
                    </pic:pic>
                  </a:graphicData>
                </a:graphic>
              </wp:inline>
            </w:drawing>
          </w:r>
        </w:p>
      </w:tc>
    </w:tr>
    <w:tr w:rsidR="000D5CFA">
      <w:trPr>
        <w:cantSplit/>
        <w:trHeight w:val="360"/>
      </w:trPr>
      <w:tc>
        <w:tcPr>
          <w:tcW w:w="7479" w:type="dxa"/>
          <w:vMerge/>
        </w:tcPr>
        <w:p w:rsidR="000D5CFA" w:rsidRDefault="000D5CFA"/>
      </w:tc>
      <w:tc>
        <w:tcPr>
          <w:tcW w:w="2141" w:type="dxa"/>
          <w:vAlign w:val="bottom"/>
        </w:tcPr>
        <w:p w:rsidR="000D5CFA" w:rsidRDefault="000D5CFA">
          <w:pPr>
            <w:jc w:val="center"/>
          </w:pPr>
          <w:r>
            <w:t>© Copyright SITA 2004</w:t>
          </w:r>
        </w:p>
      </w:tc>
    </w:tr>
  </w:tbl>
  <w:p w:rsidR="000D5CFA" w:rsidRDefault="000D5CFA">
    <w:pPr>
      <w:spacing w:before="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63B" w:rsidRDefault="0091763B">
      <w:r>
        <w:separator/>
      </w:r>
    </w:p>
  </w:footnote>
  <w:footnote w:type="continuationSeparator" w:id="0">
    <w:p w:rsidR="0091763B" w:rsidRDefault="009176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CFA" w:rsidRDefault="000D5CFA">
    <w:pP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CFA" w:rsidRDefault="000D5CFA">
    <w:pPr>
      <w:jc w:val="right"/>
    </w:pPr>
    <w:r>
      <w:rPr>
        <w:noProof/>
      </w:rPr>
      <w:drawing>
        <wp:anchor distT="0" distB="0" distL="114300" distR="114300" simplePos="0" relativeHeight="251657216" behindDoc="0" locked="0" layoutInCell="0" allowOverlap="1">
          <wp:simplePos x="0" y="0"/>
          <wp:positionH relativeFrom="column">
            <wp:posOffset>4954905</wp:posOffset>
          </wp:positionH>
          <wp:positionV relativeFrom="paragraph">
            <wp:posOffset>11430</wp:posOffset>
          </wp:positionV>
          <wp:extent cx="1080135" cy="267335"/>
          <wp:effectExtent l="19050" t="0" r="5715" b="0"/>
          <wp:wrapTopAndBottom/>
          <wp:docPr id="3" name="Picture 1" descr="SI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Alogo"/>
                  <pic:cNvPicPr>
                    <a:picLocks noChangeAspect="1" noChangeArrowheads="1"/>
                  </pic:cNvPicPr>
                </pic:nvPicPr>
                <pic:blipFill>
                  <a:blip r:embed="rId1"/>
                  <a:srcRect/>
                  <a:stretch>
                    <a:fillRect/>
                  </a:stretch>
                </pic:blipFill>
                <pic:spPr bwMode="auto">
                  <a:xfrm>
                    <a:off x="0" y="0"/>
                    <a:ext cx="1080135" cy="267335"/>
                  </a:xfrm>
                  <a:prstGeom prst="rect">
                    <a:avLst/>
                  </a:prstGeom>
                  <a:noFill/>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CFA" w:rsidRDefault="000D5CFA">
    <w:pPr>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CFA" w:rsidRPr="00F17D2C" w:rsidRDefault="000D5CFA" w:rsidP="00F17D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283F1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034B73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1600B4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746DB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FA52B3C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962994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45A57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95650C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DC82072"/>
    <w:lvl w:ilvl="0">
      <w:start w:val="1"/>
      <w:numFmt w:val="decimal"/>
      <w:pStyle w:val="ListNumber"/>
      <w:lvlText w:val="%1."/>
      <w:lvlJc w:val="left"/>
      <w:pPr>
        <w:tabs>
          <w:tab w:val="num" w:pos="360"/>
        </w:tabs>
        <w:ind w:left="360" w:hanging="360"/>
      </w:pPr>
    </w:lvl>
  </w:abstractNum>
  <w:abstractNum w:abstractNumId="9">
    <w:nsid w:val="FFFFFF89"/>
    <w:multiLevelType w:val="singleLevel"/>
    <w:tmpl w:val="EE3C151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3"/>
    <w:multiLevelType w:val="multilevel"/>
    <w:tmpl w:val="3D0C4F1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0F393530"/>
    <w:multiLevelType w:val="hybridMultilevel"/>
    <w:tmpl w:val="32E02AAC"/>
    <w:lvl w:ilvl="0" w:tplc="09A4229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nsid w:val="10C34B2E"/>
    <w:multiLevelType w:val="hybridMultilevel"/>
    <w:tmpl w:val="D0BEA948"/>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nsid w:val="163B055C"/>
    <w:multiLevelType w:val="hybridMultilevel"/>
    <w:tmpl w:val="5930E1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1A654464"/>
    <w:multiLevelType w:val="hybridMultilevel"/>
    <w:tmpl w:val="E6A869CC"/>
    <w:lvl w:ilvl="0" w:tplc="3628E3DA">
      <w:start w:val="1"/>
      <w:numFmt w:val="bullet"/>
      <w:pStyle w:val="SITAExampleIndicator"/>
      <w:lvlText w:val=""/>
      <w:lvlJc w:val="left"/>
      <w:pPr>
        <w:tabs>
          <w:tab w:val="num" w:pos="360"/>
        </w:tabs>
        <w:ind w:left="360" w:hanging="360"/>
      </w:pPr>
      <w:rPr>
        <w:rFonts w:ascii="Wingdings 3" w:hAnsi="Wingdings 3" w:hint="default"/>
        <w:b/>
        <w:sz w:val="32"/>
        <w:szCs w:val="32"/>
        <w:effect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B0304B2"/>
    <w:multiLevelType w:val="hybridMultilevel"/>
    <w:tmpl w:val="F364DB64"/>
    <w:lvl w:ilvl="0" w:tplc="0419000F">
      <w:start w:val="1"/>
      <w:numFmt w:val="decimal"/>
      <w:lvlText w:val="%1."/>
      <w:lvlJc w:val="left"/>
      <w:pPr>
        <w:ind w:left="630" w:hanging="360"/>
      </w:pPr>
    </w:lvl>
    <w:lvl w:ilvl="1" w:tplc="4CDCEE2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B51201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E10154"/>
    <w:multiLevelType w:val="multilevel"/>
    <w:tmpl w:val="8F926E8C"/>
    <w:lvl w:ilvl="0">
      <w:start w:val="1"/>
      <w:numFmt w:val="decimal"/>
      <w:lvlText w:val="%1."/>
      <w:lvlJc w:val="left"/>
      <w:pPr>
        <w:tabs>
          <w:tab w:val="num" w:pos="432"/>
        </w:tabs>
        <w:ind w:left="432" w:hanging="432"/>
      </w:pPr>
      <w:rPr>
        <w:rFonts w:ascii="Arial" w:hAnsi="Arial" w:hint="default"/>
        <w:b/>
        <w:i w:val="0"/>
        <w:caps w:val="0"/>
        <w:strike w:val="0"/>
        <w:dstrike w:val="0"/>
        <w:shadow w:val="0"/>
        <w:emboss w:val="0"/>
        <w:imprint w:val="0"/>
        <w:vanish w:val="0"/>
        <w:sz w:val="28"/>
        <w:szCs w:val="28"/>
        <w:vertAlign w:val="baseline"/>
      </w:rPr>
    </w:lvl>
    <w:lvl w:ilvl="1">
      <w:start w:val="1"/>
      <w:numFmt w:val="decimal"/>
      <w:lvlText w:val="%1.%2."/>
      <w:lvlJc w:val="left"/>
      <w:pPr>
        <w:tabs>
          <w:tab w:val="num" w:pos="576"/>
        </w:tabs>
        <w:ind w:left="576" w:hanging="576"/>
      </w:pPr>
      <w:rPr>
        <w:rFonts w:hint="default"/>
        <w:b/>
        <w:i w:val="0"/>
        <w:sz w:val="24"/>
        <w:szCs w:val="24"/>
      </w:rPr>
    </w:lvl>
    <w:lvl w:ilvl="2">
      <w:start w:val="1"/>
      <w:numFmt w:val="decimal"/>
      <w:lvlText w:val="%1.%2.%3"/>
      <w:lvlJc w:val="left"/>
      <w:pPr>
        <w:tabs>
          <w:tab w:val="num" w:pos="720"/>
        </w:tabs>
        <w:ind w:left="720" w:hanging="72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none"/>
      <w:lvlText w:val="%5"/>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4AB6EE4"/>
    <w:multiLevelType w:val="hybridMultilevel"/>
    <w:tmpl w:val="D89443A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26FC4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36452408"/>
    <w:multiLevelType w:val="hybridMultilevel"/>
    <w:tmpl w:val="190C3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4F4023F"/>
    <w:multiLevelType w:val="hybridMultilevel"/>
    <w:tmpl w:val="90C8B9E8"/>
    <w:lvl w:ilvl="0" w:tplc="7D442184">
      <w:start w:val="1"/>
      <w:numFmt w:val="bullet"/>
      <w:pStyle w:val="SITASub-listBullet"/>
      <w:lvlText w:val="o"/>
      <w:lvlJc w:val="left"/>
      <w:pPr>
        <w:tabs>
          <w:tab w:val="num" w:pos="1152"/>
        </w:tabs>
        <w:ind w:left="115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2">
    <w:nsid w:val="46EF735D"/>
    <w:multiLevelType w:val="hybridMultilevel"/>
    <w:tmpl w:val="0B5654A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nsid w:val="5A955474"/>
    <w:multiLevelType w:val="hybridMultilevel"/>
    <w:tmpl w:val="7C68340A"/>
    <w:lvl w:ilvl="0" w:tplc="04090001">
      <w:start w:val="1"/>
      <w:numFmt w:val="bullet"/>
      <w:lvlText w:val=""/>
      <w:lvlJc w:val="left"/>
      <w:pPr>
        <w:tabs>
          <w:tab w:val="num" w:pos="1152"/>
        </w:tabs>
        <w:ind w:left="1152" w:hanging="360"/>
      </w:pPr>
      <w:rPr>
        <w:rFonts w:ascii="Symbol" w:hAnsi="Symbol" w:hint="default"/>
      </w:rPr>
    </w:lvl>
    <w:lvl w:ilvl="1" w:tplc="B400E13E">
      <w:numFmt w:val="bullet"/>
      <w:lvlText w:val="–"/>
      <w:lvlJc w:val="left"/>
      <w:pPr>
        <w:tabs>
          <w:tab w:val="num" w:pos="1512"/>
        </w:tabs>
        <w:ind w:left="1512" w:firstLine="0"/>
      </w:pPr>
      <w:rPr>
        <w:rFonts w:ascii="Arial" w:hAnsi="Arial"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4">
    <w:nsid w:val="5F4B0133"/>
    <w:multiLevelType w:val="hybridMultilevel"/>
    <w:tmpl w:val="D19A8E24"/>
    <w:lvl w:ilvl="0" w:tplc="6D389C44">
      <w:start w:val="1"/>
      <w:numFmt w:val="bullet"/>
      <w:lvlRestart w:val="0"/>
      <w:pStyle w:val="SITAMain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5FA61B30"/>
    <w:multiLevelType w:val="hybridMultilevel"/>
    <w:tmpl w:val="013006E6"/>
    <w:lvl w:ilvl="0" w:tplc="9E14FB9A">
      <w:start w:val="1"/>
      <w:numFmt w:val="decimal"/>
      <w:pStyle w:val="SITASub-NumList"/>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FB14E6C"/>
    <w:multiLevelType w:val="hybridMultilevel"/>
    <w:tmpl w:val="B622C15A"/>
    <w:lvl w:ilvl="0" w:tplc="9E5CA83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nsid w:val="60FB413E"/>
    <w:multiLevelType w:val="hybridMultilevel"/>
    <w:tmpl w:val="2FBA5B02"/>
    <w:lvl w:ilvl="0" w:tplc="41C239DA">
      <w:start w:val="1"/>
      <w:numFmt w:val="bullet"/>
      <w:pStyle w:val="SITAStartofEntry"/>
      <w:lvlText w:val=""/>
      <w:lvlJc w:val="left"/>
      <w:pPr>
        <w:tabs>
          <w:tab w:val="num" w:pos="360"/>
        </w:tabs>
        <w:ind w:left="360" w:hanging="360"/>
      </w:pPr>
      <w:rPr>
        <w:rFonts w:ascii="Wingdings 3" w:hAnsi="Wingdings 3"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960668A"/>
    <w:multiLevelType w:val="hybridMultilevel"/>
    <w:tmpl w:val="5A7841F0"/>
    <w:lvl w:ilvl="0" w:tplc="0419000F">
      <w:start w:val="1"/>
      <w:numFmt w:val="decimal"/>
      <w:lvlText w:val="%1."/>
      <w:lvlJc w:val="left"/>
      <w:pPr>
        <w:ind w:left="630" w:hanging="360"/>
      </w:pPr>
    </w:lvl>
    <w:lvl w:ilvl="1" w:tplc="4CDCEE2C">
      <w:start w:val="1"/>
      <w:numFmt w:val="decimal"/>
      <w:lvlText w:val="%2)"/>
      <w:lvlJc w:val="left"/>
      <w:pPr>
        <w:ind w:left="1440" w:hanging="360"/>
      </w:pPr>
      <w:rPr>
        <w:rFonts w:hint="default"/>
      </w:rPr>
    </w:lvl>
    <w:lvl w:ilvl="2" w:tplc="E8000EF0">
      <w:numFmt w:val="bullet"/>
      <w:lvlText w:val="-"/>
      <w:lvlJc w:val="left"/>
      <w:pPr>
        <w:ind w:left="2340" w:hanging="360"/>
      </w:pPr>
      <w:rPr>
        <w:rFonts w:ascii="Calibri" w:eastAsia="Times New Roman" w:hAnsi="Calibri" w:cs="Calibri"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1AB7BB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72020B77"/>
    <w:multiLevelType w:val="hybridMultilevel"/>
    <w:tmpl w:val="0CAA2236"/>
    <w:lvl w:ilvl="0" w:tplc="BA8E4EEC">
      <w:start w:val="1"/>
      <w:numFmt w:val="decimal"/>
      <w:pStyle w:val="SITAMainNumList"/>
      <w:lvlText w:val="%1."/>
      <w:lvlJc w:val="left"/>
      <w:pPr>
        <w:tabs>
          <w:tab w:val="num" w:pos="792"/>
        </w:tabs>
        <w:ind w:left="792" w:hanging="360"/>
      </w:pPr>
      <w:rPr>
        <w:rFonts w:ascii="Arial" w:hAnsi="Arial" w:hint="default"/>
        <w:b w:val="0"/>
        <w:i w:val="0"/>
        <w:sz w:val="20"/>
      </w:rPr>
    </w:lvl>
    <w:lvl w:ilvl="1" w:tplc="08090001">
      <w:start w:val="1"/>
      <w:numFmt w:val="bullet"/>
      <w:lvlText w:val=""/>
      <w:lvlJc w:val="left"/>
      <w:pPr>
        <w:tabs>
          <w:tab w:val="num" w:pos="2160"/>
        </w:tabs>
        <w:ind w:left="2160" w:hanging="360"/>
      </w:pPr>
      <w:rPr>
        <w:rFonts w:ascii="Symbol" w:hAnsi="Symbol" w:hint="default"/>
        <w:b w:val="0"/>
        <w:i w:val="0"/>
        <w:sz w:val="20"/>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740D75A5"/>
    <w:multiLevelType w:val="hybridMultilevel"/>
    <w:tmpl w:val="A42A8376"/>
    <w:lvl w:ilvl="0" w:tplc="BC967F90">
      <w:start w:val="1"/>
      <w:numFmt w:val="lowerLetter"/>
      <w:pStyle w:val="SITANumList"/>
      <w:lvlText w:val="%1."/>
      <w:lvlJc w:val="left"/>
      <w:pPr>
        <w:tabs>
          <w:tab w:val="num" w:pos="1152"/>
        </w:tabs>
        <w:ind w:left="1152" w:hanging="360"/>
      </w:pPr>
      <w:rPr>
        <w:rFonts w:ascii="Arial" w:hAnsi="Arial" w:hint="default"/>
        <w:sz w:val="20"/>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num w:numId="1">
    <w:abstractNumId w:val="10"/>
  </w:num>
  <w:num w:numId="2">
    <w:abstractNumId w:val="29"/>
  </w:num>
  <w:num w:numId="3">
    <w:abstractNumId w:val="16"/>
  </w:num>
  <w:num w:numId="4">
    <w:abstractNumId w:val="19"/>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31"/>
  </w:num>
  <w:num w:numId="17">
    <w:abstractNumId w:val="27"/>
  </w:num>
  <w:num w:numId="18">
    <w:abstractNumId w:val="25"/>
  </w:num>
  <w:num w:numId="19">
    <w:abstractNumId w:val="14"/>
  </w:num>
  <w:num w:numId="20">
    <w:abstractNumId w:val="30"/>
  </w:num>
  <w:num w:numId="21">
    <w:abstractNumId w:val="21"/>
  </w:num>
  <w:num w:numId="22">
    <w:abstractNumId w:val="24"/>
  </w:num>
  <w:num w:numId="23">
    <w:abstractNumId w:val="30"/>
    <w:lvlOverride w:ilvl="0">
      <w:startOverride w:val="1"/>
    </w:lvlOverride>
  </w:num>
  <w:num w:numId="24">
    <w:abstractNumId w:val="23"/>
  </w:num>
  <w:num w:numId="25">
    <w:abstractNumId w:val="12"/>
  </w:num>
  <w:num w:numId="26">
    <w:abstractNumId w:val="30"/>
    <w:lvlOverride w:ilvl="0">
      <w:startOverride w:val="1"/>
    </w:lvlOverride>
  </w:num>
  <w:num w:numId="27">
    <w:abstractNumId w:val="30"/>
    <w:lvlOverride w:ilvl="0">
      <w:startOverride w:val="1"/>
    </w:lvlOverride>
  </w:num>
  <w:num w:numId="28">
    <w:abstractNumId w:val="20"/>
  </w:num>
  <w:num w:numId="29">
    <w:abstractNumId w:val="18"/>
  </w:num>
  <w:num w:numId="30">
    <w:abstractNumId w:val="26"/>
  </w:num>
  <w:num w:numId="31">
    <w:abstractNumId w:val="11"/>
  </w:num>
  <w:num w:numId="32">
    <w:abstractNumId w:val="28"/>
  </w:num>
  <w:num w:numId="33">
    <w:abstractNumId w:val="24"/>
  </w:num>
  <w:num w:numId="34">
    <w:abstractNumId w:val="13"/>
  </w:num>
  <w:num w:numId="35">
    <w:abstractNumId w:val="15"/>
  </w:num>
  <w:num w:numId="36">
    <w:abstractNumId w:val="22"/>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IE" w:vendorID="64" w:dllVersion="131078" w:nlCheck="1" w:checkStyle="1"/>
  <w:activeWritingStyle w:appName="MSWord" w:lang="fr-FR" w:vendorID="64" w:dllVersion="131078" w:nlCheck="1" w:checkStyle="1"/>
  <w:activeWritingStyle w:appName="MSWord" w:lang="en-GB" w:vendorID="64" w:dllVersion="131078" w:nlCheck="1" w:checkStyle="1"/>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46434"/>
  </w:hdrShapeDefaults>
  <w:footnotePr>
    <w:footnote w:id="-1"/>
    <w:footnote w:id="0"/>
  </w:footnotePr>
  <w:endnotePr>
    <w:endnote w:id="-1"/>
    <w:endnote w:id="0"/>
  </w:endnotePr>
  <w:compat/>
  <w:rsids>
    <w:rsidRoot w:val="007C75D5"/>
    <w:rsid w:val="00003B84"/>
    <w:rsid w:val="00004CC6"/>
    <w:rsid w:val="000066E7"/>
    <w:rsid w:val="000103CC"/>
    <w:rsid w:val="0001130D"/>
    <w:rsid w:val="00017A72"/>
    <w:rsid w:val="0002621E"/>
    <w:rsid w:val="0003309F"/>
    <w:rsid w:val="00037EB5"/>
    <w:rsid w:val="000429D4"/>
    <w:rsid w:val="000433B2"/>
    <w:rsid w:val="0004423A"/>
    <w:rsid w:val="000444A2"/>
    <w:rsid w:val="0005247B"/>
    <w:rsid w:val="00053B7A"/>
    <w:rsid w:val="00055EA5"/>
    <w:rsid w:val="00060283"/>
    <w:rsid w:val="00060B8C"/>
    <w:rsid w:val="000672DF"/>
    <w:rsid w:val="000742A3"/>
    <w:rsid w:val="000801ED"/>
    <w:rsid w:val="00080AC0"/>
    <w:rsid w:val="0008127C"/>
    <w:rsid w:val="00087257"/>
    <w:rsid w:val="00097226"/>
    <w:rsid w:val="000A27EB"/>
    <w:rsid w:val="000A2A5B"/>
    <w:rsid w:val="000A6BD0"/>
    <w:rsid w:val="000C1224"/>
    <w:rsid w:val="000C13FD"/>
    <w:rsid w:val="000C17F9"/>
    <w:rsid w:val="000C4963"/>
    <w:rsid w:val="000C73B5"/>
    <w:rsid w:val="000D44D6"/>
    <w:rsid w:val="000D5CFA"/>
    <w:rsid w:val="000D77EB"/>
    <w:rsid w:val="000F0675"/>
    <w:rsid w:val="000F248E"/>
    <w:rsid w:val="000F4729"/>
    <w:rsid w:val="000F61FC"/>
    <w:rsid w:val="000F7A77"/>
    <w:rsid w:val="000F7E09"/>
    <w:rsid w:val="0010497E"/>
    <w:rsid w:val="00107E85"/>
    <w:rsid w:val="00111018"/>
    <w:rsid w:val="00123E25"/>
    <w:rsid w:val="00136372"/>
    <w:rsid w:val="001413AF"/>
    <w:rsid w:val="001438AA"/>
    <w:rsid w:val="00147B5B"/>
    <w:rsid w:val="00152797"/>
    <w:rsid w:val="00152D0E"/>
    <w:rsid w:val="0015476B"/>
    <w:rsid w:val="00161029"/>
    <w:rsid w:val="001639BF"/>
    <w:rsid w:val="00167572"/>
    <w:rsid w:val="001705FC"/>
    <w:rsid w:val="00172A13"/>
    <w:rsid w:val="00172CB3"/>
    <w:rsid w:val="00173027"/>
    <w:rsid w:val="0017357F"/>
    <w:rsid w:val="001737F4"/>
    <w:rsid w:val="00177564"/>
    <w:rsid w:val="001800C9"/>
    <w:rsid w:val="00185A01"/>
    <w:rsid w:val="00185C6C"/>
    <w:rsid w:val="00186C87"/>
    <w:rsid w:val="001872BB"/>
    <w:rsid w:val="00194402"/>
    <w:rsid w:val="001A0BF1"/>
    <w:rsid w:val="001A38F4"/>
    <w:rsid w:val="001A490F"/>
    <w:rsid w:val="001A6C7D"/>
    <w:rsid w:val="001B022D"/>
    <w:rsid w:val="001B466C"/>
    <w:rsid w:val="001B6963"/>
    <w:rsid w:val="001C4E54"/>
    <w:rsid w:val="001C7119"/>
    <w:rsid w:val="001D5F06"/>
    <w:rsid w:val="001D5F14"/>
    <w:rsid w:val="001E09DA"/>
    <w:rsid w:val="001E36E1"/>
    <w:rsid w:val="001E3C3D"/>
    <w:rsid w:val="001F0479"/>
    <w:rsid w:val="001F1C42"/>
    <w:rsid w:val="001F2607"/>
    <w:rsid w:val="00203EE5"/>
    <w:rsid w:val="00204CFA"/>
    <w:rsid w:val="00207871"/>
    <w:rsid w:val="00211C18"/>
    <w:rsid w:val="00214B5E"/>
    <w:rsid w:val="00215B91"/>
    <w:rsid w:val="00216404"/>
    <w:rsid w:val="00220F41"/>
    <w:rsid w:val="00222344"/>
    <w:rsid w:val="0022386D"/>
    <w:rsid w:val="0022713E"/>
    <w:rsid w:val="00230550"/>
    <w:rsid w:val="002335B2"/>
    <w:rsid w:val="0023492F"/>
    <w:rsid w:val="00236565"/>
    <w:rsid w:val="00242E91"/>
    <w:rsid w:val="002453DC"/>
    <w:rsid w:val="002461DE"/>
    <w:rsid w:val="00254067"/>
    <w:rsid w:val="0025517F"/>
    <w:rsid w:val="002556B1"/>
    <w:rsid w:val="0026110F"/>
    <w:rsid w:val="00266114"/>
    <w:rsid w:val="00272024"/>
    <w:rsid w:val="00273AF0"/>
    <w:rsid w:val="00275F83"/>
    <w:rsid w:val="002770EB"/>
    <w:rsid w:val="0027715A"/>
    <w:rsid w:val="0027774E"/>
    <w:rsid w:val="002802F9"/>
    <w:rsid w:val="002805D3"/>
    <w:rsid w:val="002850AB"/>
    <w:rsid w:val="002876EB"/>
    <w:rsid w:val="002904C4"/>
    <w:rsid w:val="0029212A"/>
    <w:rsid w:val="00295D9E"/>
    <w:rsid w:val="00295EC2"/>
    <w:rsid w:val="002960DD"/>
    <w:rsid w:val="0029646A"/>
    <w:rsid w:val="002966E6"/>
    <w:rsid w:val="002975BE"/>
    <w:rsid w:val="002A090E"/>
    <w:rsid w:val="002A27B0"/>
    <w:rsid w:val="002A4965"/>
    <w:rsid w:val="002A4BE6"/>
    <w:rsid w:val="002B0DDF"/>
    <w:rsid w:val="002B14EE"/>
    <w:rsid w:val="002B182C"/>
    <w:rsid w:val="002B34CD"/>
    <w:rsid w:val="002B41A3"/>
    <w:rsid w:val="002B6C84"/>
    <w:rsid w:val="002C3939"/>
    <w:rsid w:val="002C4DFE"/>
    <w:rsid w:val="002C519B"/>
    <w:rsid w:val="002C6CB8"/>
    <w:rsid w:val="002D1DFB"/>
    <w:rsid w:val="002E1560"/>
    <w:rsid w:val="002E36B9"/>
    <w:rsid w:val="002E3EBF"/>
    <w:rsid w:val="002E5D75"/>
    <w:rsid w:val="002F0C4D"/>
    <w:rsid w:val="002F29AB"/>
    <w:rsid w:val="002F7394"/>
    <w:rsid w:val="003019F7"/>
    <w:rsid w:val="003051D5"/>
    <w:rsid w:val="00306050"/>
    <w:rsid w:val="00306BE1"/>
    <w:rsid w:val="00306E12"/>
    <w:rsid w:val="00310034"/>
    <w:rsid w:val="003130BD"/>
    <w:rsid w:val="00313FBE"/>
    <w:rsid w:val="00320657"/>
    <w:rsid w:val="003209A1"/>
    <w:rsid w:val="00321BF4"/>
    <w:rsid w:val="003239E3"/>
    <w:rsid w:val="00325943"/>
    <w:rsid w:val="003309D7"/>
    <w:rsid w:val="0033218A"/>
    <w:rsid w:val="00333AA1"/>
    <w:rsid w:val="003347AE"/>
    <w:rsid w:val="00335FCD"/>
    <w:rsid w:val="003362C8"/>
    <w:rsid w:val="00336A82"/>
    <w:rsid w:val="0033739A"/>
    <w:rsid w:val="00342458"/>
    <w:rsid w:val="00346B08"/>
    <w:rsid w:val="003479C9"/>
    <w:rsid w:val="00347EE7"/>
    <w:rsid w:val="0035229B"/>
    <w:rsid w:val="00353D8F"/>
    <w:rsid w:val="0035657D"/>
    <w:rsid w:val="00356CEA"/>
    <w:rsid w:val="00357078"/>
    <w:rsid w:val="00357DA9"/>
    <w:rsid w:val="003640E3"/>
    <w:rsid w:val="00365787"/>
    <w:rsid w:val="00367BB5"/>
    <w:rsid w:val="003710B4"/>
    <w:rsid w:val="003714EF"/>
    <w:rsid w:val="00376CE6"/>
    <w:rsid w:val="003802A4"/>
    <w:rsid w:val="003805AA"/>
    <w:rsid w:val="003817B1"/>
    <w:rsid w:val="003821E9"/>
    <w:rsid w:val="00384443"/>
    <w:rsid w:val="00393692"/>
    <w:rsid w:val="00395024"/>
    <w:rsid w:val="003952BB"/>
    <w:rsid w:val="00395C9B"/>
    <w:rsid w:val="003A1A5C"/>
    <w:rsid w:val="003A648C"/>
    <w:rsid w:val="003B0573"/>
    <w:rsid w:val="003B0DD6"/>
    <w:rsid w:val="003B729E"/>
    <w:rsid w:val="003C3AE3"/>
    <w:rsid w:val="003C5DAE"/>
    <w:rsid w:val="003D122A"/>
    <w:rsid w:val="003D22A5"/>
    <w:rsid w:val="003D31A4"/>
    <w:rsid w:val="003E30B1"/>
    <w:rsid w:val="003E4A83"/>
    <w:rsid w:val="003E7256"/>
    <w:rsid w:val="003F5B7E"/>
    <w:rsid w:val="003F6CED"/>
    <w:rsid w:val="00400F39"/>
    <w:rsid w:val="0040430C"/>
    <w:rsid w:val="004045FD"/>
    <w:rsid w:val="004131F6"/>
    <w:rsid w:val="00413721"/>
    <w:rsid w:val="004159FE"/>
    <w:rsid w:val="0042065E"/>
    <w:rsid w:val="00420A2E"/>
    <w:rsid w:val="00421765"/>
    <w:rsid w:val="0042307D"/>
    <w:rsid w:val="00430469"/>
    <w:rsid w:val="0043101A"/>
    <w:rsid w:val="00435670"/>
    <w:rsid w:val="00436FE4"/>
    <w:rsid w:val="00437F26"/>
    <w:rsid w:val="00440DBD"/>
    <w:rsid w:val="00443167"/>
    <w:rsid w:val="00460DBA"/>
    <w:rsid w:val="00461A53"/>
    <w:rsid w:val="00462A30"/>
    <w:rsid w:val="00465D1E"/>
    <w:rsid w:val="00466FA5"/>
    <w:rsid w:val="00470DD4"/>
    <w:rsid w:val="00471BD1"/>
    <w:rsid w:val="00474919"/>
    <w:rsid w:val="0047757D"/>
    <w:rsid w:val="00477C0D"/>
    <w:rsid w:val="00480A84"/>
    <w:rsid w:val="00482F09"/>
    <w:rsid w:val="0048456E"/>
    <w:rsid w:val="00486A16"/>
    <w:rsid w:val="0048732B"/>
    <w:rsid w:val="004929E9"/>
    <w:rsid w:val="00495879"/>
    <w:rsid w:val="004961E9"/>
    <w:rsid w:val="004A214A"/>
    <w:rsid w:val="004B0B0B"/>
    <w:rsid w:val="004B14CE"/>
    <w:rsid w:val="004B4580"/>
    <w:rsid w:val="004C27CA"/>
    <w:rsid w:val="004C7942"/>
    <w:rsid w:val="004D1E46"/>
    <w:rsid w:val="004D7975"/>
    <w:rsid w:val="004E0C3A"/>
    <w:rsid w:val="004E4B69"/>
    <w:rsid w:val="004F06AD"/>
    <w:rsid w:val="004F3B31"/>
    <w:rsid w:val="004F3FBA"/>
    <w:rsid w:val="004F6025"/>
    <w:rsid w:val="0050139A"/>
    <w:rsid w:val="005061AC"/>
    <w:rsid w:val="00511A1C"/>
    <w:rsid w:val="0052197E"/>
    <w:rsid w:val="00526760"/>
    <w:rsid w:val="0052712C"/>
    <w:rsid w:val="00530CCE"/>
    <w:rsid w:val="00531511"/>
    <w:rsid w:val="00535FA4"/>
    <w:rsid w:val="00537CCC"/>
    <w:rsid w:val="00540E74"/>
    <w:rsid w:val="00544B8B"/>
    <w:rsid w:val="00546217"/>
    <w:rsid w:val="00550ADD"/>
    <w:rsid w:val="00554391"/>
    <w:rsid w:val="00556C5F"/>
    <w:rsid w:val="005606D5"/>
    <w:rsid w:val="00561CDF"/>
    <w:rsid w:val="00563AA2"/>
    <w:rsid w:val="005676EE"/>
    <w:rsid w:val="005716C4"/>
    <w:rsid w:val="0057766B"/>
    <w:rsid w:val="00580BC5"/>
    <w:rsid w:val="00584693"/>
    <w:rsid w:val="00592F8A"/>
    <w:rsid w:val="0059492F"/>
    <w:rsid w:val="005970F8"/>
    <w:rsid w:val="00597498"/>
    <w:rsid w:val="005A18AF"/>
    <w:rsid w:val="005A236E"/>
    <w:rsid w:val="005A290B"/>
    <w:rsid w:val="005A2E03"/>
    <w:rsid w:val="005A4A58"/>
    <w:rsid w:val="005A5982"/>
    <w:rsid w:val="005A6938"/>
    <w:rsid w:val="005A7EE5"/>
    <w:rsid w:val="005B3739"/>
    <w:rsid w:val="005B39AA"/>
    <w:rsid w:val="005B4F29"/>
    <w:rsid w:val="005B5AC7"/>
    <w:rsid w:val="005B5E9C"/>
    <w:rsid w:val="005B6111"/>
    <w:rsid w:val="005B6AA7"/>
    <w:rsid w:val="005C13FE"/>
    <w:rsid w:val="005C48A1"/>
    <w:rsid w:val="005C4E75"/>
    <w:rsid w:val="005C6B3A"/>
    <w:rsid w:val="005D1EB8"/>
    <w:rsid w:val="005D41DE"/>
    <w:rsid w:val="005D5B1D"/>
    <w:rsid w:val="005E2777"/>
    <w:rsid w:val="005E4C1E"/>
    <w:rsid w:val="005E4EB7"/>
    <w:rsid w:val="005F0E7F"/>
    <w:rsid w:val="005F2093"/>
    <w:rsid w:val="005F27E5"/>
    <w:rsid w:val="005F3FE7"/>
    <w:rsid w:val="005F5713"/>
    <w:rsid w:val="005F58F6"/>
    <w:rsid w:val="005F7B15"/>
    <w:rsid w:val="006037CB"/>
    <w:rsid w:val="00604773"/>
    <w:rsid w:val="006047E7"/>
    <w:rsid w:val="00610F55"/>
    <w:rsid w:val="006146DD"/>
    <w:rsid w:val="00614DC9"/>
    <w:rsid w:val="006156F7"/>
    <w:rsid w:val="0062093C"/>
    <w:rsid w:val="0062137F"/>
    <w:rsid w:val="00621574"/>
    <w:rsid w:val="006236B1"/>
    <w:rsid w:val="0062394D"/>
    <w:rsid w:val="00624E5E"/>
    <w:rsid w:val="00630933"/>
    <w:rsid w:val="006309A8"/>
    <w:rsid w:val="0063788D"/>
    <w:rsid w:val="00642A82"/>
    <w:rsid w:val="00645E3F"/>
    <w:rsid w:val="00645F80"/>
    <w:rsid w:val="00654F66"/>
    <w:rsid w:val="00657DB7"/>
    <w:rsid w:val="006652B1"/>
    <w:rsid w:val="00675FD0"/>
    <w:rsid w:val="00676BBD"/>
    <w:rsid w:val="00683780"/>
    <w:rsid w:val="006855CB"/>
    <w:rsid w:val="0068740C"/>
    <w:rsid w:val="00696B8B"/>
    <w:rsid w:val="006A5464"/>
    <w:rsid w:val="006A6D6D"/>
    <w:rsid w:val="006A78AE"/>
    <w:rsid w:val="006B3ADC"/>
    <w:rsid w:val="006C0243"/>
    <w:rsid w:val="006C0B1F"/>
    <w:rsid w:val="006C5CBE"/>
    <w:rsid w:val="006C72F5"/>
    <w:rsid w:val="006D1112"/>
    <w:rsid w:val="006D2DF7"/>
    <w:rsid w:val="006D34C1"/>
    <w:rsid w:val="006D7CDE"/>
    <w:rsid w:val="006E1206"/>
    <w:rsid w:val="006E35C6"/>
    <w:rsid w:val="006E3836"/>
    <w:rsid w:val="006E5876"/>
    <w:rsid w:val="006E7956"/>
    <w:rsid w:val="006E7D8F"/>
    <w:rsid w:val="006F21C2"/>
    <w:rsid w:val="0070005F"/>
    <w:rsid w:val="00707C29"/>
    <w:rsid w:val="0072299D"/>
    <w:rsid w:val="0072350C"/>
    <w:rsid w:val="007357A4"/>
    <w:rsid w:val="00735B1D"/>
    <w:rsid w:val="00735B68"/>
    <w:rsid w:val="007415EC"/>
    <w:rsid w:val="00741B0F"/>
    <w:rsid w:val="007500C3"/>
    <w:rsid w:val="00753C1A"/>
    <w:rsid w:val="00754349"/>
    <w:rsid w:val="00754BE8"/>
    <w:rsid w:val="00756016"/>
    <w:rsid w:val="00756163"/>
    <w:rsid w:val="007606C6"/>
    <w:rsid w:val="00762058"/>
    <w:rsid w:val="007629BB"/>
    <w:rsid w:val="00764223"/>
    <w:rsid w:val="00765DA4"/>
    <w:rsid w:val="00766CF2"/>
    <w:rsid w:val="0077339F"/>
    <w:rsid w:val="00773EB6"/>
    <w:rsid w:val="00774B2F"/>
    <w:rsid w:val="00776006"/>
    <w:rsid w:val="00782B7B"/>
    <w:rsid w:val="00784CAB"/>
    <w:rsid w:val="00786748"/>
    <w:rsid w:val="007907AE"/>
    <w:rsid w:val="0079233C"/>
    <w:rsid w:val="00792AC8"/>
    <w:rsid w:val="007956FB"/>
    <w:rsid w:val="00795ACE"/>
    <w:rsid w:val="007A181C"/>
    <w:rsid w:val="007A3796"/>
    <w:rsid w:val="007A4AD6"/>
    <w:rsid w:val="007A6A4A"/>
    <w:rsid w:val="007B0B0F"/>
    <w:rsid w:val="007B3C22"/>
    <w:rsid w:val="007B44A6"/>
    <w:rsid w:val="007B524A"/>
    <w:rsid w:val="007B5ED8"/>
    <w:rsid w:val="007C4184"/>
    <w:rsid w:val="007C75D5"/>
    <w:rsid w:val="007D06EF"/>
    <w:rsid w:val="007D12FA"/>
    <w:rsid w:val="007D61A2"/>
    <w:rsid w:val="007D621E"/>
    <w:rsid w:val="007D6A3B"/>
    <w:rsid w:val="007D6BF9"/>
    <w:rsid w:val="007D75A9"/>
    <w:rsid w:val="007E1F25"/>
    <w:rsid w:val="007E5BF3"/>
    <w:rsid w:val="007E700F"/>
    <w:rsid w:val="007F12A1"/>
    <w:rsid w:val="007F7869"/>
    <w:rsid w:val="00802D9D"/>
    <w:rsid w:val="008048DC"/>
    <w:rsid w:val="0081146E"/>
    <w:rsid w:val="00814061"/>
    <w:rsid w:val="0082298B"/>
    <w:rsid w:val="00825084"/>
    <w:rsid w:val="00826BA0"/>
    <w:rsid w:val="00830453"/>
    <w:rsid w:val="00830DAF"/>
    <w:rsid w:val="0083265E"/>
    <w:rsid w:val="00833380"/>
    <w:rsid w:val="0083431B"/>
    <w:rsid w:val="0083652E"/>
    <w:rsid w:val="00837E9C"/>
    <w:rsid w:val="008414A0"/>
    <w:rsid w:val="00843E4B"/>
    <w:rsid w:val="0084484F"/>
    <w:rsid w:val="00853963"/>
    <w:rsid w:val="00860738"/>
    <w:rsid w:val="00860E18"/>
    <w:rsid w:val="008620C9"/>
    <w:rsid w:val="00864EFC"/>
    <w:rsid w:val="00866F30"/>
    <w:rsid w:val="008679F8"/>
    <w:rsid w:val="00870912"/>
    <w:rsid w:val="0087146D"/>
    <w:rsid w:val="00872E7D"/>
    <w:rsid w:val="00872E9D"/>
    <w:rsid w:val="008808DE"/>
    <w:rsid w:val="00880BF3"/>
    <w:rsid w:val="00880C17"/>
    <w:rsid w:val="00881981"/>
    <w:rsid w:val="00883945"/>
    <w:rsid w:val="00892D18"/>
    <w:rsid w:val="0089425B"/>
    <w:rsid w:val="00896C81"/>
    <w:rsid w:val="00897514"/>
    <w:rsid w:val="008A14AF"/>
    <w:rsid w:val="008A2E1B"/>
    <w:rsid w:val="008A3031"/>
    <w:rsid w:val="008A3492"/>
    <w:rsid w:val="008A6713"/>
    <w:rsid w:val="008A6F16"/>
    <w:rsid w:val="008A7DFB"/>
    <w:rsid w:val="008B1BC4"/>
    <w:rsid w:val="008B2D56"/>
    <w:rsid w:val="008B44A1"/>
    <w:rsid w:val="008B4669"/>
    <w:rsid w:val="008B59EE"/>
    <w:rsid w:val="008C22B9"/>
    <w:rsid w:val="008C2492"/>
    <w:rsid w:val="008C476E"/>
    <w:rsid w:val="008D00A8"/>
    <w:rsid w:val="008D1E71"/>
    <w:rsid w:val="008D2035"/>
    <w:rsid w:val="008D3B9D"/>
    <w:rsid w:val="008D40AB"/>
    <w:rsid w:val="008D6DCA"/>
    <w:rsid w:val="008E1CE1"/>
    <w:rsid w:val="008E23BD"/>
    <w:rsid w:val="008E2992"/>
    <w:rsid w:val="008E30F9"/>
    <w:rsid w:val="008E75D7"/>
    <w:rsid w:val="008F39F6"/>
    <w:rsid w:val="00907557"/>
    <w:rsid w:val="009076BB"/>
    <w:rsid w:val="009164C1"/>
    <w:rsid w:val="0091763B"/>
    <w:rsid w:val="009255BA"/>
    <w:rsid w:val="00930458"/>
    <w:rsid w:val="00931CE5"/>
    <w:rsid w:val="00934D52"/>
    <w:rsid w:val="009351C2"/>
    <w:rsid w:val="0093548C"/>
    <w:rsid w:val="0093559D"/>
    <w:rsid w:val="00935E97"/>
    <w:rsid w:val="009365EF"/>
    <w:rsid w:val="00943970"/>
    <w:rsid w:val="00944EC9"/>
    <w:rsid w:val="00946F2B"/>
    <w:rsid w:val="0095037F"/>
    <w:rsid w:val="00950D3A"/>
    <w:rsid w:val="00955090"/>
    <w:rsid w:val="00956538"/>
    <w:rsid w:val="00960CAF"/>
    <w:rsid w:val="00964CB9"/>
    <w:rsid w:val="00967526"/>
    <w:rsid w:val="00967F2C"/>
    <w:rsid w:val="009718EB"/>
    <w:rsid w:val="00975E15"/>
    <w:rsid w:val="009764CB"/>
    <w:rsid w:val="00980314"/>
    <w:rsid w:val="00980A8A"/>
    <w:rsid w:val="00985789"/>
    <w:rsid w:val="009859DA"/>
    <w:rsid w:val="0099163B"/>
    <w:rsid w:val="00993C01"/>
    <w:rsid w:val="009944AA"/>
    <w:rsid w:val="00997327"/>
    <w:rsid w:val="009A2373"/>
    <w:rsid w:val="009A3349"/>
    <w:rsid w:val="009A481D"/>
    <w:rsid w:val="009B31DF"/>
    <w:rsid w:val="009B68A8"/>
    <w:rsid w:val="009B7AA0"/>
    <w:rsid w:val="009C03D0"/>
    <w:rsid w:val="009C09FD"/>
    <w:rsid w:val="009C4C87"/>
    <w:rsid w:val="009D0B20"/>
    <w:rsid w:val="009D2245"/>
    <w:rsid w:val="009D362F"/>
    <w:rsid w:val="009D66DA"/>
    <w:rsid w:val="009D6C35"/>
    <w:rsid w:val="009E1DB3"/>
    <w:rsid w:val="009E4AE7"/>
    <w:rsid w:val="009E5C82"/>
    <w:rsid w:val="009E6784"/>
    <w:rsid w:val="009F0D9D"/>
    <w:rsid w:val="009F0FD5"/>
    <w:rsid w:val="009F18EC"/>
    <w:rsid w:val="009F66D2"/>
    <w:rsid w:val="009F7CAD"/>
    <w:rsid w:val="00A03777"/>
    <w:rsid w:val="00A075C0"/>
    <w:rsid w:val="00A108BC"/>
    <w:rsid w:val="00A1468B"/>
    <w:rsid w:val="00A16FB5"/>
    <w:rsid w:val="00A26782"/>
    <w:rsid w:val="00A30045"/>
    <w:rsid w:val="00A3155C"/>
    <w:rsid w:val="00A351D1"/>
    <w:rsid w:val="00A360BB"/>
    <w:rsid w:val="00A3697E"/>
    <w:rsid w:val="00A40200"/>
    <w:rsid w:val="00A446A3"/>
    <w:rsid w:val="00A4472E"/>
    <w:rsid w:val="00A456CD"/>
    <w:rsid w:val="00A54725"/>
    <w:rsid w:val="00A5755B"/>
    <w:rsid w:val="00A6150F"/>
    <w:rsid w:val="00A64D92"/>
    <w:rsid w:val="00A711D3"/>
    <w:rsid w:val="00A74C3A"/>
    <w:rsid w:val="00A805BE"/>
    <w:rsid w:val="00A87177"/>
    <w:rsid w:val="00A871E2"/>
    <w:rsid w:val="00A92DDE"/>
    <w:rsid w:val="00A96E6C"/>
    <w:rsid w:val="00AB1938"/>
    <w:rsid w:val="00AC445B"/>
    <w:rsid w:val="00AD0229"/>
    <w:rsid w:val="00AD2BEA"/>
    <w:rsid w:val="00AD4074"/>
    <w:rsid w:val="00AE137B"/>
    <w:rsid w:val="00AE38FB"/>
    <w:rsid w:val="00AE70C6"/>
    <w:rsid w:val="00AF0CF1"/>
    <w:rsid w:val="00AF1CC1"/>
    <w:rsid w:val="00B0047F"/>
    <w:rsid w:val="00B06189"/>
    <w:rsid w:val="00B10730"/>
    <w:rsid w:val="00B115AD"/>
    <w:rsid w:val="00B130DE"/>
    <w:rsid w:val="00B14725"/>
    <w:rsid w:val="00B15017"/>
    <w:rsid w:val="00B32543"/>
    <w:rsid w:val="00B426E9"/>
    <w:rsid w:val="00B42DE6"/>
    <w:rsid w:val="00B453AF"/>
    <w:rsid w:val="00B45E13"/>
    <w:rsid w:val="00B504B9"/>
    <w:rsid w:val="00B50A9B"/>
    <w:rsid w:val="00B5393B"/>
    <w:rsid w:val="00B5775C"/>
    <w:rsid w:val="00B6040C"/>
    <w:rsid w:val="00B62F1B"/>
    <w:rsid w:val="00B65B0E"/>
    <w:rsid w:val="00B66486"/>
    <w:rsid w:val="00B67378"/>
    <w:rsid w:val="00B7415D"/>
    <w:rsid w:val="00B823CA"/>
    <w:rsid w:val="00B82677"/>
    <w:rsid w:val="00B82CB6"/>
    <w:rsid w:val="00B82CEE"/>
    <w:rsid w:val="00B831AF"/>
    <w:rsid w:val="00B907F0"/>
    <w:rsid w:val="00B913EF"/>
    <w:rsid w:val="00B91C5C"/>
    <w:rsid w:val="00B94189"/>
    <w:rsid w:val="00B96EBB"/>
    <w:rsid w:val="00BB04D6"/>
    <w:rsid w:val="00BB25AC"/>
    <w:rsid w:val="00BB27D8"/>
    <w:rsid w:val="00BB4B35"/>
    <w:rsid w:val="00BB4C7F"/>
    <w:rsid w:val="00BB5251"/>
    <w:rsid w:val="00BB5664"/>
    <w:rsid w:val="00BB5A3E"/>
    <w:rsid w:val="00BC11A7"/>
    <w:rsid w:val="00BC13B3"/>
    <w:rsid w:val="00BC47B9"/>
    <w:rsid w:val="00BC739B"/>
    <w:rsid w:val="00BD2899"/>
    <w:rsid w:val="00BD630E"/>
    <w:rsid w:val="00BD7F36"/>
    <w:rsid w:val="00BE1B90"/>
    <w:rsid w:val="00BE1CC5"/>
    <w:rsid w:val="00BE34CF"/>
    <w:rsid w:val="00BE6367"/>
    <w:rsid w:val="00BF056F"/>
    <w:rsid w:val="00BF0A08"/>
    <w:rsid w:val="00BF4CB2"/>
    <w:rsid w:val="00BF6426"/>
    <w:rsid w:val="00BF78F2"/>
    <w:rsid w:val="00BF7F9E"/>
    <w:rsid w:val="00C003EE"/>
    <w:rsid w:val="00C0435A"/>
    <w:rsid w:val="00C10F97"/>
    <w:rsid w:val="00C13072"/>
    <w:rsid w:val="00C132A0"/>
    <w:rsid w:val="00C1768B"/>
    <w:rsid w:val="00C2671E"/>
    <w:rsid w:val="00C300B4"/>
    <w:rsid w:val="00C30416"/>
    <w:rsid w:val="00C30482"/>
    <w:rsid w:val="00C33592"/>
    <w:rsid w:val="00C41C0D"/>
    <w:rsid w:val="00C510D2"/>
    <w:rsid w:val="00C56CB5"/>
    <w:rsid w:val="00C57E2A"/>
    <w:rsid w:val="00C61A50"/>
    <w:rsid w:val="00C62D06"/>
    <w:rsid w:val="00C771C0"/>
    <w:rsid w:val="00C800C0"/>
    <w:rsid w:val="00C83167"/>
    <w:rsid w:val="00C83D97"/>
    <w:rsid w:val="00C87912"/>
    <w:rsid w:val="00C87C36"/>
    <w:rsid w:val="00C91A1E"/>
    <w:rsid w:val="00C92C2B"/>
    <w:rsid w:val="00CA2240"/>
    <w:rsid w:val="00CA30CB"/>
    <w:rsid w:val="00CA3642"/>
    <w:rsid w:val="00CA3930"/>
    <w:rsid w:val="00CA7F94"/>
    <w:rsid w:val="00CB0F8D"/>
    <w:rsid w:val="00CB262F"/>
    <w:rsid w:val="00CB76A6"/>
    <w:rsid w:val="00CC58F9"/>
    <w:rsid w:val="00CC6615"/>
    <w:rsid w:val="00CD001E"/>
    <w:rsid w:val="00CD12AD"/>
    <w:rsid w:val="00CD5977"/>
    <w:rsid w:val="00CE23FE"/>
    <w:rsid w:val="00CE243A"/>
    <w:rsid w:val="00CE2BBE"/>
    <w:rsid w:val="00CE5791"/>
    <w:rsid w:val="00CE5A5A"/>
    <w:rsid w:val="00CE639B"/>
    <w:rsid w:val="00CE683D"/>
    <w:rsid w:val="00CE77CA"/>
    <w:rsid w:val="00CF0C37"/>
    <w:rsid w:val="00CF33F9"/>
    <w:rsid w:val="00CF6EAA"/>
    <w:rsid w:val="00CF6EB6"/>
    <w:rsid w:val="00CF6F28"/>
    <w:rsid w:val="00D00C10"/>
    <w:rsid w:val="00D026F9"/>
    <w:rsid w:val="00D10D3E"/>
    <w:rsid w:val="00D11337"/>
    <w:rsid w:val="00D124E6"/>
    <w:rsid w:val="00D12518"/>
    <w:rsid w:val="00D24F3E"/>
    <w:rsid w:val="00D256F3"/>
    <w:rsid w:val="00D30750"/>
    <w:rsid w:val="00D30C71"/>
    <w:rsid w:val="00D334A1"/>
    <w:rsid w:val="00D34E4C"/>
    <w:rsid w:val="00D40A2D"/>
    <w:rsid w:val="00D40C49"/>
    <w:rsid w:val="00D422AB"/>
    <w:rsid w:val="00D517B6"/>
    <w:rsid w:val="00D51ADC"/>
    <w:rsid w:val="00D52824"/>
    <w:rsid w:val="00D52B42"/>
    <w:rsid w:val="00D55B89"/>
    <w:rsid w:val="00D575BB"/>
    <w:rsid w:val="00D57614"/>
    <w:rsid w:val="00D61253"/>
    <w:rsid w:val="00D6253D"/>
    <w:rsid w:val="00D62822"/>
    <w:rsid w:val="00D71122"/>
    <w:rsid w:val="00D71B08"/>
    <w:rsid w:val="00D723ED"/>
    <w:rsid w:val="00D73678"/>
    <w:rsid w:val="00D758AE"/>
    <w:rsid w:val="00D8349B"/>
    <w:rsid w:val="00D85320"/>
    <w:rsid w:val="00D87F5A"/>
    <w:rsid w:val="00D9166A"/>
    <w:rsid w:val="00D96445"/>
    <w:rsid w:val="00D9658C"/>
    <w:rsid w:val="00DA3BF6"/>
    <w:rsid w:val="00DA54E9"/>
    <w:rsid w:val="00DA6744"/>
    <w:rsid w:val="00DA6DFD"/>
    <w:rsid w:val="00DA7AD4"/>
    <w:rsid w:val="00DB35F5"/>
    <w:rsid w:val="00DC63B4"/>
    <w:rsid w:val="00DD155F"/>
    <w:rsid w:val="00DE58DA"/>
    <w:rsid w:val="00DF0995"/>
    <w:rsid w:val="00DF2128"/>
    <w:rsid w:val="00DF2E0A"/>
    <w:rsid w:val="00DF5D44"/>
    <w:rsid w:val="00E15545"/>
    <w:rsid w:val="00E2244F"/>
    <w:rsid w:val="00E25619"/>
    <w:rsid w:val="00E32590"/>
    <w:rsid w:val="00E33DE4"/>
    <w:rsid w:val="00E35B41"/>
    <w:rsid w:val="00E408C4"/>
    <w:rsid w:val="00E40B45"/>
    <w:rsid w:val="00E41F82"/>
    <w:rsid w:val="00E42842"/>
    <w:rsid w:val="00E43C03"/>
    <w:rsid w:val="00E45362"/>
    <w:rsid w:val="00E47DB2"/>
    <w:rsid w:val="00E536DD"/>
    <w:rsid w:val="00E55F73"/>
    <w:rsid w:val="00E5670D"/>
    <w:rsid w:val="00E64A85"/>
    <w:rsid w:val="00E64B81"/>
    <w:rsid w:val="00E67D5E"/>
    <w:rsid w:val="00E700BB"/>
    <w:rsid w:val="00E7289C"/>
    <w:rsid w:val="00E740BB"/>
    <w:rsid w:val="00E7476F"/>
    <w:rsid w:val="00E74F39"/>
    <w:rsid w:val="00E75A48"/>
    <w:rsid w:val="00E82DE6"/>
    <w:rsid w:val="00E8693F"/>
    <w:rsid w:val="00E90005"/>
    <w:rsid w:val="00EA1085"/>
    <w:rsid w:val="00EA40CE"/>
    <w:rsid w:val="00EA437F"/>
    <w:rsid w:val="00EA6A6E"/>
    <w:rsid w:val="00EA71D6"/>
    <w:rsid w:val="00EB4882"/>
    <w:rsid w:val="00EB5C37"/>
    <w:rsid w:val="00EB5FD3"/>
    <w:rsid w:val="00EB71B9"/>
    <w:rsid w:val="00ED25FD"/>
    <w:rsid w:val="00ED39CC"/>
    <w:rsid w:val="00ED4AFE"/>
    <w:rsid w:val="00ED5FF9"/>
    <w:rsid w:val="00ED7851"/>
    <w:rsid w:val="00EE4064"/>
    <w:rsid w:val="00EE4683"/>
    <w:rsid w:val="00EE6246"/>
    <w:rsid w:val="00EE66F0"/>
    <w:rsid w:val="00EF35CB"/>
    <w:rsid w:val="00EF7425"/>
    <w:rsid w:val="00F00CF2"/>
    <w:rsid w:val="00F01B60"/>
    <w:rsid w:val="00F01D49"/>
    <w:rsid w:val="00F03FFE"/>
    <w:rsid w:val="00F11008"/>
    <w:rsid w:val="00F12D5E"/>
    <w:rsid w:val="00F152E8"/>
    <w:rsid w:val="00F17CA5"/>
    <w:rsid w:val="00F17D2C"/>
    <w:rsid w:val="00F225EC"/>
    <w:rsid w:val="00F253D8"/>
    <w:rsid w:val="00F25523"/>
    <w:rsid w:val="00F27754"/>
    <w:rsid w:val="00F34212"/>
    <w:rsid w:val="00F3793A"/>
    <w:rsid w:val="00F42218"/>
    <w:rsid w:val="00F42BDD"/>
    <w:rsid w:val="00F550CD"/>
    <w:rsid w:val="00F56067"/>
    <w:rsid w:val="00F62348"/>
    <w:rsid w:val="00F65612"/>
    <w:rsid w:val="00F66E38"/>
    <w:rsid w:val="00F71652"/>
    <w:rsid w:val="00F74476"/>
    <w:rsid w:val="00F7765E"/>
    <w:rsid w:val="00F801E5"/>
    <w:rsid w:val="00F82FC3"/>
    <w:rsid w:val="00F864B4"/>
    <w:rsid w:val="00F8671C"/>
    <w:rsid w:val="00F92579"/>
    <w:rsid w:val="00F95904"/>
    <w:rsid w:val="00F96201"/>
    <w:rsid w:val="00F9654B"/>
    <w:rsid w:val="00F97606"/>
    <w:rsid w:val="00FA0679"/>
    <w:rsid w:val="00FA322A"/>
    <w:rsid w:val="00FA688D"/>
    <w:rsid w:val="00FA77B7"/>
    <w:rsid w:val="00FB0EA8"/>
    <w:rsid w:val="00FB51C5"/>
    <w:rsid w:val="00FB7E83"/>
    <w:rsid w:val="00FC372F"/>
    <w:rsid w:val="00FC5E5F"/>
    <w:rsid w:val="00FC628D"/>
    <w:rsid w:val="00FC6430"/>
    <w:rsid w:val="00FC6A43"/>
    <w:rsid w:val="00FC7998"/>
    <w:rsid w:val="00FD18FF"/>
    <w:rsid w:val="00FD41F9"/>
    <w:rsid w:val="00FD4520"/>
    <w:rsid w:val="00FE2449"/>
    <w:rsid w:val="00FE45E1"/>
    <w:rsid w:val="00FE4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6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SITA Normal"/>
    <w:qFormat/>
    <w:rsid w:val="00A40200"/>
    <w:pPr>
      <w:spacing w:before="60" w:after="120"/>
    </w:pPr>
    <w:rPr>
      <w:rFonts w:ascii="Arial" w:eastAsia="Times New Roman" w:hAnsi="Arial"/>
      <w:szCs w:val="24"/>
    </w:rPr>
  </w:style>
  <w:style w:type="paragraph" w:styleId="Heading1">
    <w:name w:val="heading 1"/>
    <w:aliases w:val="SITA Heading 1"/>
    <w:basedOn w:val="Normal"/>
    <w:next w:val="BodyText"/>
    <w:autoRedefine/>
    <w:qFormat/>
    <w:rsid w:val="008A6F16"/>
    <w:pPr>
      <w:keepNext/>
      <w:keepLines/>
      <w:numPr>
        <w:numId w:val="1"/>
      </w:numPr>
      <w:spacing w:before="480"/>
      <w:outlineLvl w:val="0"/>
    </w:pPr>
    <w:rPr>
      <w:rFonts w:cs="Arial"/>
      <w:b/>
      <w:bCs/>
      <w:kern w:val="32"/>
      <w:sz w:val="28"/>
      <w:szCs w:val="32"/>
    </w:rPr>
  </w:style>
  <w:style w:type="paragraph" w:styleId="Heading2">
    <w:name w:val="heading 2"/>
    <w:aliases w:val="SITA Heading 2"/>
    <w:basedOn w:val="Normal"/>
    <w:next w:val="BodyText"/>
    <w:autoRedefine/>
    <w:qFormat/>
    <w:rsid w:val="00544B8B"/>
    <w:pPr>
      <w:keepNext/>
      <w:keepLines/>
      <w:numPr>
        <w:ilvl w:val="1"/>
        <w:numId w:val="1"/>
      </w:numPr>
      <w:spacing w:before="360"/>
      <w:ind w:left="576" w:hanging="576"/>
      <w:outlineLvl w:val="1"/>
    </w:pPr>
    <w:rPr>
      <w:rFonts w:cs="Arial"/>
      <w:b/>
      <w:iCs/>
      <w:sz w:val="28"/>
      <w:szCs w:val="28"/>
      <w:lang w:val="en-GB"/>
    </w:rPr>
  </w:style>
  <w:style w:type="paragraph" w:styleId="Heading3">
    <w:name w:val="heading 3"/>
    <w:aliases w:val="SITA Heading 3"/>
    <w:basedOn w:val="Normal"/>
    <w:next w:val="BodyText"/>
    <w:qFormat/>
    <w:rsid w:val="002A27B0"/>
    <w:pPr>
      <w:keepNext/>
      <w:numPr>
        <w:ilvl w:val="2"/>
        <w:numId w:val="1"/>
      </w:numPr>
      <w:spacing w:before="240"/>
      <w:outlineLvl w:val="2"/>
    </w:pPr>
    <w:rPr>
      <w:rFonts w:cs="Arial"/>
      <w:b/>
      <w:bCs/>
      <w:sz w:val="22"/>
      <w:szCs w:val="26"/>
    </w:rPr>
  </w:style>
  <w:style w:type="paragraph" w:styleId="Heading4">
    <w:name w:val="heading 4"/>
    <w:aliases w:val="SITA Heading 4"/>
    <w:basedOn w:val="Normal"/>
    <w:next w:val="BodyText"/>
    <w:qFormat/>
    <w:rsid w:val="002A27B0"/>
    <w:pPr>
      <w:numPr>
        <w:ilvl w:val="3"/>
        <w:numId w:val="1"/>
      </w:numPr>
      <w:outlineLvl w:val="3"/>
    </w:pPr>
    <w:rPr>
      <w:b/>
    </w:rPr>
  </w:style>
  <w:style w:type="paragraph" w:styleId="Heading5">
    <w:name w:val="heading 5"/>
    <w:basedOn w:val="Normal"/>
    <w:next w:val="Normal"/>
    <w:qFormat/>
    <w:rsid w:val="00A40200"/>
    <w:pPr>
      <w:spacing w:before="240"/>
      <w:outlineLvl w:val="4"/>
    </w:pPr>
    <w:rPr>
      <w:b/>
      <w:bCs/>
      <w:i/>
      <w:iCs/>
      <w:sz w:val="26"/>
      <w:szCs w:val="26"/>
    </w:rPr>
  </w:style>
  <w:style w:type="paragraph" w:styleId="Heading6">
    <w:name w:val="heading 6"/>
    <w:basedOn w:val="Normal"/>
    <w:next w:val="Normal"/>
    <w:qFormat/>
    <w:rsid w:val="00A40200"/>
    <w:pPr>
      <w:spacing w:before="240"/>
      <w:outlineLvl w:val="5"/>
    </w:pPr>
    <w:rPr>
      <w:rFonts w:ascii="Times New Roman" w:hAnsi="Times New Roman"/>
      <w:b/>
      <w:bCs/>
      <w:sz w:val="22"/>
      <w:szCs w:val="22"/>
    </w:rPr>
  </w:style>
  <w:style w:type="paragraph" w:styleId="Heading7">
    <w:name w:val="heading 7"/>
    <w:basedOn w:val="Normal"/>
    <w:next w:val="Normal"/>
    <w:qFormat/>
    <w:rsid w:val="00A40200"/>
    <w:pPr>
      <w:spacing w:before="240"/>
      <w:outlineLvl w:val="6"/>
    </w:pPr>
    <w:rPr>
      <w:rFonts w:ascii="Times New Roman" w:hAnsi="Times New Roman"/>
      <w:sz w:val="24"/>
    </w:rPr>
  </w:style>
  <w:style w:type="paragraph" w:styleId="Heading8">
    <w:name w:val="heading 8"/>
    <w:basedOn w:val="Normal"/>
    <w:next w:val="Normal"/>
    <w:qFormat/>
    <w:rsid w:val="00A40200"/>
    <w:pPr>
      <w:spacing w:before="240"/>
      <w:outlineLvl w:val="7"/>
    </w:pPr>
    <w:rPr>
      <w:rFonts w:ascii="Times New Roman" w:hAnsi="Times New Roman"/>
      <w:i/>
      <w:iCs/>
      <w:sz w:val="24"/>
    </w:rPr>
  </w:style>
  <w:style w:type="paragraph" w:styleId="Heading9">
    <w:name w:val="heading 9"/>
    <w:basedOn w:val="Normal"/>
    <w:next w:val="Normal"/>
    <w:qFormat/>
    <w:rsid w:val="00A40200"/>
    <w:p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Header">
    <w:name w:val="TOC Header"/>
    <w:basedOn w:val="RevisionHeader"/>
    <w:rsid w:val="0022386D"/>
  </w:style>
  <w:style w:type="paragraph" w:customStyle="1" w:styleId="Titlepage-documentname">
    <w:name w:val="• Title page - document name"/>
    <w:rsid w:val="006A78AE"/>
    <w:pPr>
      <w:spacing w:before="480"/>
      <w:jc w:val="right"/>
    </w:pPr>
    <w:rPr>
      <w:rFonts w:ascii="Arial" w:eastAsia="Times New Roman" w:hAnsi="Arial"/>
      <w:b/>
      <w:sz w:val="32"/>
      <w:lang w:eastAsia="en-GB"/>
    </w:rPr>
  </w:style>
  <w:style w:type="paragraph" w:customStyle="1" w:styleId="Titlepage-subheading">
    <w:name w:val="• Title page - subheading"/>
    <w:rsid w:val="006A78AE"/>
    <w:pPr>
      <w:spacing w:after="480"/>
      <w:jc w:val="right"/>
    </w:pPr>
    <w:rPr>
      <w:rFonts w:ascii="Arial" w:eastAsia="Times New Roman" w:hAnsi="Arial"/>
      <w:sz w:val="32"/>
      <w:lang w:eastAsia="en-GB"/>
    </w:rPr>
  </w:style>
  <w:style w:type="paragraph" w:customStyle="1" w:styleId="Caption">
    <w:name w:val="• Caption"/>
    <w:rsid w:val="006A78AE"/>
    <w:rPr>
      <w:rFonts w:ascii="Arial" w:hAnsi="Arial"/>
      <w:i/>
      <w:sz w:val="16"/>
      <w:lang w:eastAsia="en-GB"/>
    </w:rPr>
  </w:style>
  <w:style w:type="character" w:styleId="FollowedHyperlink">
    <w:name w:val="FollowedHyperlink"/>
    <w:basedOn w:val="DefaultParagraphFont"/>
    <w:semiHidden/>
    <w:rsid w:val="00A40200"/>
    <w:rPr>
      <w:color w:val="800080"/>
      <w:u w:val="single"/>
    </w:rPr>
  </w:style>
  <w:style w:type="paragraph" w:styleId="Index3">
    <w:name w:val="index 3"/>
    <w:basedOn w:val="Normal"/>
    <w:next w:val="Normal"/>
    <w:autoRedefine/>
    <w:semiHidden/>
    <w:rsid w:val="006A78AE"/>
    <w:pPr>
      <w:ind w:left="600" w:hanging="200"/>
    </w:pPr>
    <w:rPr>
      <w:rFonts w:ascii="Times New Roman" w:hAnsi="Times New Roman"/>
      <w:lang w:val="en-GB"/>
    </w:rPr>
  </w:style>
  <w:style w:type="paragraph" w:styleId="Index9">
    <w:name w:val="index 9"/>
    <w:basedOn w:val="Normal"/>
    <w:next w:val="Normal"/>
    <w:autoRedefine/>
    <w:semiHidden/>
    <w:rsid w:val="006A78AE"/>
    <w:pPr>
      <w:ind w:left="1800" w:hanging="200"/>
    </w:pPr>
    <w:rPr>
      <w:rFonts w:ascii="Times New Roman" w:hAnsi="Times New Roman"/>
      <w:lang w:val="en-GB"/>
    </w:rPr>
  </w:style>
  <w:style w:type="paragraph" w:styleId="BodyText">
    <w:name w:val="Body Text"/>
    <w:aliases w:val="SITA Body Text"/>
    <w:basedOn w:val="Normal"/>
    <w:link w:val="BodyTextChar"/>
    <w:rsid w:val="00C132A0"/>
    <w:pPr>
      <w:ind w:left="432"/>
    </w:pPr>
    <w:rPr>
      <w:lang w:val="en-IE"/>
    </w:rPr>
  </w:style>
  <w:style w:type="paragraph" w:customStyle="1" w:styleId="SITATableText">
    <w:name w:val="SITA Table Text"/>
    <w:basedOn w:val="Normal"/>
    <w:rsid w:val="00A40200"/>
    <w:rPr>
      <w:rFonts w:cs="Arial"/>
      <w:szCs w:val="20"/>
    </w:rPr>
  </w:style>
  <w:style w:type="paragraph" w:styleId="Header">
    <w:name w:val="header"/>
    <w:basedOn w:val="Normal"/>
    <w:semiHidden/>
    <w:rsid w:val="00A40200"/>
    <w:pPr>
      <w:tabs>
        <w:tab w:val="center" w:pos="4320"/>
        <w:tab w:val="right" w:pos="8640"/>
      </w:tabs>
    </w:pPr>
  </w:style>
  <w:style w:type="paragraph" w:styleId="Footer">
    <w:name w:val="footer"/>
    <w:basedOn w:val="Normal"/>
    <w:semiHidden/>
    <w:rsid w:val="00A40200"/>
    <w:pPr>
      <w:tabs>
        <w:tab w:val="center" w:pos="4320"/>
        <w:tab w:val="right" w:pos="8640"/>
      </w:tabs>
    </w:pPr>
  </w:style>
  <w:style w:type="paragraph" w:styleId="TOC2">
    <w:name w:val="toc 2"/>
    <w:basedOn w:val="TOC1"/>
    <w:next w:val="Normal"/>
    <w:uiPriority w:val="39"/>
    <w:rsid w:val="00A40200"/>
    <w:pPr>
      <w:tabs>
        <w:tab w:val="clear" w:pos="432"/>
        <w:tab w:val="left" w:pos="864"/>
      </w:tabs>
      <w:ind w:firstLine="0"/>
    </w:pPr>
    <w:rPr>
      <w:b w:val="0"/>
      <w:sz w:val="18"/>
    </w:rPr>
  </w:style>
  <w:style w:type="paragraph" w:styleId="TOC1">
    <w:name w:val="toc 1"/>
    <w:basedOn w:val="Normal"/>
    <w:next w:val="Normal"/>
    <w:uiPriority w:val="39"/>
    <w:rsid w:val="00A40200"/>
    <w:pPr>
      <w:tabs>
        <w:tab w:val="left" w:pos="432"/>
        <w:tab w:val="right" w:leader="dot" w:pos="9072"/>
      </w:tabs>
      <w:spacing w:before="180" w:after="0"/>
      <w:ind w:left="432" w:hanging="432"/>
    </w:pPr>
    <w:rPr>
      <w:b/>
    </w:rPr>
  </w:style>
  <w:style w:type="paragraph" w:styleId="TOC3">
    <w:name w:val="toc 3"/>
    <w:basedOn w:val="TOC2"/>
    <w:next w:val="Normal"/>
    <w:uiPriority w:val="39"/>
    <w:rsid w:val="00A40200"/>
    <w:pPr>
      <w:tabs>
        <w:tab w:val="clear" w:pos="864"/>
        <w:tab w:val="left" w:pos="1440"/>
      </w:tabs>
      <w:ind w:left="864"/>
    </w:pPr>
  </w:style>
  <w:style w:type="paragraph" w:styleId="TOC4">
    <w:name w:val="toc 4"/>
    <w:basedOn w:val="TOC3"/>
    <w:next w:val="Normal"/>
    <w:semiHidden/>
    <w:rsid w:val="00A40200"/>
    <w:pPr>
      <w:tabs>
        <w:tab w:val="clear" w:pos="1440"/>
        <w:tab w:val="left" w:pos="2160"/>
      </w:tabs>
      <w:ind w:left="1440"/>
    </w:pPr>
  </w:style>
  <w:style w:type="paragraph" w:styleId="TOC5">
    <w:name w:val="toc 5"/>
    <w:basedOn w:val="Normal"/>
    <w:next w:val="Normal"/>
    <w:autoRedefine/>
    <w:semiHidden/>
    <w:rsid w:val="006A78AE"/>
    <w:pPr>
      <w:ind w:left="720"/>
    </w:pPr>
  </w:style>
  <w:style w:type="paragraph" w:styleId="TOC6">
    <w:name w:val="toc 6"/>
    <w:basedOn w:val="Normal"/>
    <w:next w:val="Normal"/>
    <w:autoRedefine/>
    <w:semiHidden/>
    <w:rsid w:val="006A78AE"/>
    <w:pPr>
      <w:ind w:left="900"/>
    </w:pPr>
  </w:style>
  <w:style w:type="paragraph" w:styleId="TOC7">
    <w:name w:val="toc 7"/>
    <w:basedOn w:val="Normal"/>
    <w:next w:val="Normal"/>
    <w:autoRedefine/>
    <w:semiHidden/>
    <w:rsid w:val="006A78AE"/>
    <w:pPr>
      <w:ind w:left="1080"/>
    </w:pPr>
  </w:style>
  <w:style w:type="paragraph" w:styleId="TOC8">
    <w:name w:val="toc 8"/>
    <w:basedOn w:val="Normal"/>
    <w:next w:val="Normal"/>
    <w:autoRedefine/>
    <w:semiHidden/>
    <w:rsid w:val="006A78AE"/>
    <w:pPr>
      <w:ind w:left="1260"/>
    </w:pPr>
  </w:style>
  <w:style w:type="paragraph" w:styleId="TOC9">
    <w:name w:val="toc 9"/>
    <w:basedOn w:val="Normal"/>
    <w:next w:val="Normal"/>
    <w:autoRedefine/>
    <w:semiHidden/>
    <w:rsid w:val="006A78AE"/>
    <w:pPr>
      <w:ind w:left="1440"/>
    </w:pPr>
  </w:style>
  <w:style w:type="paragraph" w:customStyle="1" w:styleId="Code">
    <w:name w:val="Code"/>
    <w:basedOn w:val="Normal"/>
    <w:rsid w:val="006A78AE"/>
    <w:pPr>
      <w:keepNext/>
      <w:keepLines/>
      <w:pBdr>
        <w:top w:val="single" w:sz="4" w:space="1" w:color="auto" w:shadow="1"/>
        <w:left w:val="single" w:sz="4" w:space="4" w:color="auto" w:shadow="1"/>
        <w:bottom w:val="single" w:sz="4" w:space="1" w:color="auto" w:shadow="1"/>
        <w:right w:val="single" w:sz="4" w:space="4" w:color="auto" w:shadow="1"/>
      </w:pBdr>
      <w:ind w:left="340"/>
    </w:pPr>
    <w:rPr>
      <w:rFonts w:ascii="Courier New" w:hAnsi="Courier New"/>
      <w:noProof/>
      <w:sz w:val="16"/>
      <w:lang w:val="en-GB"/>
    </w:rPr>
  </w:style>
  <w:style w:type="paragraph" w:customStyle="1" w:styleId="SITATableHeader">
    <w:name w:val="SITA Table Header"/>
    <w:basedOn w:val="Normal"/>
    <w:rsid w:val="00A40200"/>
    <w:pPr>
      <w:jc w:val="center"/>
    </w:pPr>
    <w:rPr>
      <w:rFonts w:cs="Arial"/>
      <w:b/>
      <w:color w:val="0063A5"/>
      <w:szCs w:val="20"/>
    </w:rPr>
  </w:style>
  <w:style w:type="table" w:styleId="TableGrid">
    <w:name w:val="Table Grid"/>
    <w:aliases w:val="SITA Table Grid"/>
    <w:basedOn w:val="TableNormal"/>
    <w:rsid w:val="00A40200"/>
    <w:pPr>
      <w:spacing w:before="60" w:after="60"/>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2">
    <w:name w:val="List Number 2"/>
    <w:basedOn w:val="Normal"/>
    <w:semiHidden/>
    <w:rsid w:val="00A40200"/>
    <w:pPr>
      <w:numPr>
        <w:numId w:val="12"/>
      </w:numPr>
    </w:pPr>
  </w:style>
  <w:style w:type="paragraph" w:styleId="ListNumber3">
    <w:name w:val="List Number 3"/>
    <w:basedOn w:val="Normal"/>
    <w:semiHidden/>
    <w:rsid w:val="00A40200"/>
    <w:pPr>
      <w:numPr>
        <w:numId w:val="13"/>
      </w:numPr>
    </w:pPr>
  </w:style>
  <w:style w:type="paragraph" w:styleId="ListNumber4">
    <w:name w:val="List Number 4"/>
    <w:basedOn w:val="Normal"/>
    <w:semiHidden/>
    <w:rsid w:val="00A40200"/>
    <w:pPr>
      <w:numPr>
        <w:numId w:val="14"/>
      </w:numPr>
    </w:pPr>
  </w:style>
  <w:style w:type="character" w:styleId="PageNumber">
    <w:name w:val="page number"/>
    <w:basedOn w:val="DefaultParagraphFont"/>
    <w:semiHidden/>
    <w:rsid w:val="00A40200"/>
  </w:style>
  <w:style w:type="paragraph" w:customStyle="1" w:styleId="SITAFooter">
    <w:name w:val="SITA Footer"/>
    <w:basedOn w:val="Normal"/>
    <w:rsid w:val="00A40200"/>
    <w:pPr>
      <w:spacing w:after="0"/>
    </w:pPr>
    <w:rPr>
      <w:sz w:val="16"/>
    </w:rPr>
  </w:style>
  <w:style w:type="paragraph" w:customStyle="1" w:styleId="Paragraph2">
    <w:name w:val="Paragraph2"/>
    <w:basedOn w:val="Normal"/>
    <w:rsid w:val="00872E9D"/>
    <w:pPr>
      <w:widowControl w:val="0"/>
      <w:spacing w:before="80" w:line="240" w:lineRule="atLeast"/>
      <w:ind w:left="720"/>
      <w:jc w:val="both"/>
    </w:pPr>
    <w:rPr>
      <w:rFonts w:ascii="Times New Roman" w:hAnsi="Times New Roman"/>
      <w:color w:val="000000"/>
      <w:lang w:val="en-AU"/>
    </w:rPr>
  </w:style>
  <w:style w:type="paragraph" w:customStyle="1" w:styleId="Paragraph4">
    <w:name w:val="Paragraph4"/>
    <w:basedOn w:val="Normal"/>
    <w:rsid w:val="00872E9D"/>
    <w:pPr>
      <w:widowControl w:val="0"/>
      <w:spacing w:before="80"/>
      <w:ind w:left="2250"/>
      <w:jc w:val="both"/>
    </w:pPr>
    <w:rPr>
      <w:rFonts w:ascii="Times New Roman" w:hAnsi="Times New Roman"/>
    </w:rPr>
  </w:style>
  <w:style w:type="paragraph" w:customStyle="1" w:styleId="InfoBlue">
    <w:name w:val="InfoBlue"/>
    <w:basedOn w:val="Normal"/>
    <w:next w:val="BodyText"/>
    <w:autoRedefine/>
    <w:rsid w:val="00872E9D"/>
    <w:pPr>
      <w:widowControl w:val="0"/>
      <w:tabs>
        <w:tab w:val="left" w:pos="540"/>
        <w:tab w:val="left" w:pos="1260"/>
      </w:tabs>
      <w:spacing w:line="240" w:lineRule="atLeast"/>
    </w:pPr>
    <w:rPr>
      <w:rFonts w:ascii="Times New Roman" w:hAnsi="Times New Roman"/>
      <w:i/>
      <w:color w:val="0000FF"/>
    </w:rPr>
  </w:style>
  <w:style w:type="paragraph" w:styleId="Title">
    <w:name w:val="Title"/>
    <w:basedOn w:val="Normal"/>
    <w:qFormat/>
    <w:rsid w:val="00A40200"/>
    <w:pPr>
      <w:spacing w:before="240"/>
      <w:jc w:val="center"/>
      <w:outlineLvl w:val="0"/>
    </w:pPr>
    <w:rPr>
      <w:rFonts w:cs="Arial"/>
      <w:b/>
      <w:bCs/>
      <w:kern w:val="28"/>
      <w:sz w:val="32"/>
      <w:szCs w:val="32"/>
    </w:rPr>
  </w:style>
  <w:style w:type="paragraph" w:customStyle="1" w:styleId="infoblue0">
    <w:name w:val="infoblue"/>
    <w:basedOn w:val="Normal"/>
    <w:rsid w:val="007907AE"/>
    <w:pPr>
      <w:spacing w:line="240" w:lineRule="atLeast"/>
      <w:ind w:left="720"/>
    </w:pPr>
    <w:rPr>
      <w:rFonts w:ascii="Times New Roman" w:eastAsia="Arial Unicode MS" w:hAnsi="Times New Roman"/>
      <w:i/>
      <w:iCs/>
      <w:color w:val="0000FF"/>
    </w:rPr>
  </w:style>
  <w:style w:type="character" w:styleId="Strong">
    <w:name w:val="Strong"/>
    <w:basedOn w:val="DefaultParagraphFont"/>
    <w:qFormat/>
    <w:rsid w:val="00A40200"/>
    <w:rPr>
      <w:b/>
      <w:bCs/>
    </w:rPr>
  </w:style>
  <w:style w:type="paragraph" w:customStyle="1" w:styleId="Author">
    <w:name w:val="Author"/>
    <w:basedOn w:val="Normal"/>
    <w:rsid w:val="008D40AB"/>
    <w:pPr>
      <w:spacing w:before="240" w:after="0"/>
      <w:jc w:val="right"/>
    </w:pPr>
    <w:rPr>
      <w:b/>
      <w:sz w:val="24"/>
      <w:szCs w:val="20"/>
      <w:lang w:eastAsia="en-GB"/>
    </w:rPr>
  </w:style>
  <w:style w:type="paragraph" w:customStyle="1" w:styleId="DocumentVersion">
    <w:name w:val="Document Version"/>
    <w:basedOn w:val="Normal"/>
    <w:rsid w:val="008D40AB"/>
    <w:pPr>
      <w:spacing w:before="240" w:after="0"/>
      <w:jc w:val="right"/>
    </w:pPr>
    <w:rPr>
      <w:b/>
      <w:sz w:val="24"/>
      <w:szCs w:val="20"/>
      <w:lang w:eastAsia="en-GB"/>
    </w:rPr>
  </w:style>
  <w:style w:type="paragraph" w:customStyle="1" w:styleId="DocumentDate">
    <w:name w:val="Document Date"/>
    <w:basedOn w:val="Normal"/>
    <w:rsid w:val="008D40AB"/>
    <w:pPr>
      <w:spacing w:before="240" w:after="0"/>
      <w:jc w:val="right"/>
    </w:pPr>
    <w:rPr>
      <w:b/>
      <w:sz w:val="24"/>
      <w:szCs w:val="20"/>
      <w:lang w:eastAsia="en-GB"/>
    </w:rPr>
  </w:style>
  <w:style w:type="paragraph" w:customStyle="1" w:styleId="ApprovalHeader">
    <w:name w:val="Approval Header"/>
    <w:basedOn w:val="TOCHeader"/>
    <w:autoRedefine/>
    <w:rsid w:val="0022386D"/>
  </w:style>
  <w:style w:type="paragraph" w:customStyle="1" w:styleId="ApprovalTableHeader">
    <w:name w:val="Approval Table Header"/>
    <w:basedOn w:val="Normal"/>
    <w:autoRedefine/>
    <w:rsid w:val="008D40AB"/>
    <w:pPr>
      <w:spacing w:before="80" w:after="80"/>
    </w:pPr>
    <w:rPr>
      <w:rFonts w:eastAsia="Times"/>
      <w:b/>
      <w:sz w:val="16"/>
      <w:szCs w:val="20"/>
      <w:lang w:eastAsia="en-GB"/>
    </w:rPr>
  </w:style>
  <w:style w:type="paragraph" w:customStyle="1" w:styleId="ApprovalTableText">
    <w:name w:val="Approval Table Text"/>
    <w:basedOn w:val="Normal"/>
    <w:autoRedefine/>
    <w:rsid w:val="008D40AB"/>
    <w:pPr>
      <w:tabs>
        <w:tab w:val="left" w:pos="1701"/>
        <w:tab w:val="left" w:pos="3402"/>
        <w:tab w:val="left" w:pos="5103"/>
        <w:tab w:val="left" w:pos="6804"/>
        <w:tab w:val="left" w:pos="8505"/>
      </w:tabs>
      <w:spacing w:after="60"/>
    </w:pPr>
    <w:rPr>
      <w:rFonts w:eastAsia="Times"/>
      <w:sz w:val="16"/>
      <w:szCs w:val="20"/>
      <w:lang w:eastAsia="en-GB"/>
    </w:rPr>
  </w:style>
  <w:style w:type="paragraph" w:customStyle="1" w:styleId="RevisionHeader">
    <w:name w:val="Revision Header"/>
    <w:basedOn w:val="Normal"/>
    <w:autoRedefine/>
    <w:rsid w:val="008D40AB"/>
    <w:pPr>
      <w:spacing w:before="0" w:after="80"/>
    </w:pPr>
    <w:rPr>
      <w:rFonts w:eastAsia="Times"/>
      <w:b/>
      <w:sz w:val="28"/>
      <w:szCs w:val="20"/>
      <w:lang w:eastAsia="fr-FR"/>
    </w:rPr>
  </w:style>
  <w:style w:type="paragraph" w:customStyle="1" w:styleId="RevisionTableHeader">
    <w:name w:val="Revision Table Header"/>
    <w:basedOn w:val="Normal"/>
    <w:autoRedefine/>
    <w:rsid w:val="008D40AB"/>
    <w:pPr>
      <w:spacing w:before="80" w:after="80"/>
    </w:pPr>
    <w:rPr>
      <w:rFonts w:eastAsia="Times"/>
      <w:b/>
      <w:sz w:val="16"/>
      <w:szCs w:val="20"/>
      <w:lang w:eastAsia="en-GB"/>
    </w:rPr>
  </w:style>
  <w:style w:type="paragraph" w:customStyle="1" w:styleId="RevisionTableText">
    <w:name w:val="Revision Table Text"/>
    <w:basedOn w:val="Normal"/>
    <w:autoRedefine/>
    <w:rsid w:val="008D40AB"/>
    <w:pPr>
      <w:tabs>
        <w:tab w:val="left" w:pos="1701"/>
        <w:tab w:val="left" w:pos="3402"/>
        <w:tab w:val="left" w:pos="5103"/>
        <w:tab w:val="left" w:pos="6804"/>
        <w:tab w:val="left" w:pos="8505"/>
      </w:tabs>
      <w:spacing w:after="60"/>
    </w:pPr>
    <w:rPr>
      <w:rFonts w:eastAsia="Times"/>
      <w:sz w:val="16"/>
      <w:szCs w:val="20"/>
      <w:lang w:eastAsia="en-GB"/>
    </w:rPr>
  </w:style>
  <w:style w:type="paragraph" w:customStyle="1" w:styleId="RevisionTable">
    <w:name w:val="Revision Table"/>
    <w:basedOn w:val="RevisionTableHeader"/>
    <w:autoRedefine/>
    <w:rsid w:val="000672DF"/>
  </w:style>
  <w:style w:type="paragraph" w:customStyle="1" w:styleId="ApprovalTable">
    <w:name w:val="Approval Table"/>
    <w:basedOn w:val="RevisionTable"/>
    <w:autoRedefine/>
    <w:rsid w:val="000672DF"/>
  </w:style>
  <w:style w:type="character" w:customStyle="1" w:styleId="BodyTextChar">
    <w:name w:val="Body Text Char"/>
    <w:aliases w:val="SITA Body Text Char"/>
    <w:basedOn w:val="DefaultParagraphFont"/>
    <w:link w:val="BodyText"/>
    <w:rsid w:val="00C132A0"/>
    <w:rPr>
      <w:rFonts w:ascii="Arial" w:hAnsi="Arial"/>
      <w:szCs w:val="24"/>
      <w:lang w:val="en-IE" w:eastAsia="en-US" w:bidi="ar-SA"/>
    </w:rPr>
  </w:style>
  <w:style w:type="numbering" w:styleId="111111">
    <w:name w:val="Outline List 2"/>
    <w:basedOn w:val="NoList"/>
    <w:semiHidden/>
    <w:rsid w:val="00A40200"/>
    <w:pPr>
      <w:numPr>
        <w:numId w:val="2"/>
      </w:numPr>
    </w:pPr>
  </w:style>
  <w:style w:type="numbering" w:styleId="1ai">
    <w:name w:val="Outline List 1"/>
    <w:basedOn w:val="NoList"/>
    <w:semiHidden/>
    <w:rsid w:val="00A40200"/>
    <w:pPr>
      <w:numPr>
        <w:numId w:val="3"/>
      </w:numPr>
    </w:pPr>
  </w:style>
  <w:style w:type="numbering" w:styleId="ArticleSection">
    <w:name w:val="Outline List 3"/>
    <w:basedOn w:val="NoList"/>
    <w:semiHidden/>
    <w:rsid w:val="00A40200"/>
    <w:pPr>
      <w:numPr>
        <w:numId w:val="4"/>
      </w:numPr>
    </w:pPr>
  </w:style>
  <w:style w:type="paragraph" w:styleId="BlockText">
    <w:name w:val="Block Text"/>
    <w:basedOn w:val="Normal"/>
    <w:semiHidden/>
    <w:rsid w:val="00A40200"/>
    <w:pPr>
      <w:ind w:left="1440" w:right="1440"/>
    </w:pPr>
  </w:style>
  <w:style w:type="paragraph" w:styleId="BodyText2">
    <w:name w:val="Body Text 2"/>
    <w:basedOn w:val="Normal"/>
    <w:semiHidden/>
    <w:rsid w:val="00A40200"/>
    <w:pPr>
      <w:spacing w:line="480" w:lineRule="auto"/>
    </w:pPr>
  </w:style>
  <w:style w:type="paragraph" w:styleId="BodyText3">
    <w:name w:val="Body Text 3"/>
    <w:basedOn w:val="Normal"/>
    <w:semiHidden/>
    <w:rsid w:val="00A40200"/>
    <w:rPr>
      <w:sz w:val="16"/>
      <w:szCs w:val="16"/>
    </w:rPr>
  </w:style>
  <w:style w:type="paragraph" w:styleId="BodyTextFirstIndent">
    <w:name w:val="Body Text First Indent"/>
    <w:basedOn w:val="BodyText"/>
    <w:semiHidden/>
    <w:rsid w:val="00A40200"/>
    <w:pPr>
      <w:ind w:firstLine="210"/>
    </w:pPr>
  </w:style>
  <w:style w:type="paragraph" w:styleId="BodyTextIndent">
    <w:name w:val="Body Text Indent"/>
    <w:basedOn w:val="Normal"/>
    <w:semiHidden/>
    <w:rsid w:val="00A40200"/>
    <w:pPr>
      <w:ind w:left="360"/>
    </w:pPr>
  </w:style>
  <w:style w:type="paragraph" w:styleId="BodyTextFirstIndent2">
    <w:name w:val="Body Text First Indent 2"/>
    <w:basedOn w:val="BodyTextIndent"/>
    <w:semiHidden/>
    <w:rsid w:val="00A40200"/>
    <w:pPr>
      <w:ind w:firstLine="210"/>
    </w:pPr>
  </w:style>
  <w:style w:type="paragraph" w:styleId="BodyTextIndent2">
    <w:name w:val="Body Text Indent 2"/>
    <w:basedOn w:val="Normal"/>
    <w:semiHidden/>
    <w:rsid w:val="00A40200"/>
    <w:pPr>
      <w:spacing w:line="480" w:lineRule="auto"/>
      <w:ind w:left="360"/>
    </w:pPr>
  </w:style>
  <w:style w:type="paragraph" w:styleId="BodyTextIndent3">
    <w:name w:val="Body Text Indent 3"/>
    <w:basedOn w:val="Normal"/>
    <w:semiHidden/>
    <w:rsid w:val="00A40200"/>
    <w:pPr>
      <w:ind w:left="360"/>
    </w:pPr>
    <w:rPr>
      <w:sz w:val="16"/>
      <w:szCs w:val="16"/>
    </w:rPr>
  </w:style>
  <w:style w:type="paragraph" w:styleId="Closing">
    <w:name w:val="Closing"/>
    <w:basedOn w:val="Normal"/>
    <w:semiHidden/>
    <w:rsid w:val="00A40200"/>
    <w:pPr>
      <w:ind w:left="4320"/>
    </w:pPr>
  </w:style>
  <w:style w:type="paragraph" w:styleId="Date">
    <w:name w:val="Date"/>
    <w:basedOn w:val="Normal"/>
    <w:next w:val="Normal"/>
    <w:semiHidden/>
    <w:rsid w:val="00A40200"/>
  </w:style>
  <w:style w:type="paragraph" w:styleId="E-mailSignature">
    <w:name w:val="E-mail Signature"/>
    <w:basedOn w:val="Normal"/>
    <w:semiHidden/>
    <w:rsid w:val="00A40200"/>
  </w:style>
  <w:style w:type="character" w:styleId="Emphasis">
    <w:name w:val="Emphasis"/>
    <w:basedOn w:val="DefaultParagraphFont"/>
    <w:qFormat/>
    <w:rsid w:val="00A40200"/>
    <w:rPr>
      <w:i/>
      <w:iCs/>
    </w:rPr>
  </w:style>
  <w:style w:type="paragraph" w:styleId="EnvelopeAddress">
    <w:name w:val="envelope address"/>
    <w:basedOn w:val="Normal"/>
    <w:semiHidden/>
    <w:rsid w:val="00A40200"/>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A40200"/>
    <w:rPr>
      <w:rFonts w:cs="Arial"/>
      <w:szCs w:val="20"/>
    </w:rPr>
  </w:style>
  <w:style w:type="character" w:styleId="HTMLAcronym">
    <w:name w:val="HTML Acronym"/>
    <w:basedOn w:val="DefaultParagraphFont"/>
    <w:semiHidden/>
    <w:rsid w:val="00A40200"/>
  </w:style>
  <w:style w:type="paragraph" w:styleId="HTMLAddress">
    <w:name w:val="HTML Address"/>
    <w:basedOn w:val="Normal"/>
    <w:semiHidden/>
    <w:rsid w:val="00A40200"/>
    <w:rPr>
      <w:i/>
      <w:iCs/>
    </w:rPr>
  </w:style>
  <w:style w:type="character" w:styleId="HTMLCite">
    <w:name w:val="HTML Cite"/>
    <w:basedOn w:val="DefaultParagraphFont"/>
    <w:semiHidden/>
    <w:rsid w:val="00A40200"/>
    <w:rPr>
      <w:i/>
      <w:iCs/>
    </w:rPr>
  </w:style>
  <w:style w:type="character" w:styleId="HTMLCode">
    <w:name w:val="HTML Code"/>
    <w:basedOn w:val="DefaultParagraphFont"/>
    <w:semiHidden/>
    <w:rsid w:val="00A40200"/>
    <w:rPr>
      <w:rFonts w:ascii="Courier New" w:hAnsi="Courier New" w:cs="Courier New"/>
      <w:sz w:val="20"/>
      <w:szCs w:val="20"/>
    </w:rPr>
  </w:style>
  <w:style w:type="character" w:styleId="HTMLDefinition">
    <w:name w:val="HTML Definition"/>
    <w:basedOn w:val="DefaultParagraphFont"/>
    <w:semiHidden/>
    <w:rsid w:val="00A40200"/>
    <w:rPr>
      <w:i/>
      <w:iCs/>
    </w:rPr>
  </w:style>
  <w:style w:type="character" w:styleId="HTMLKeyboard">
    <w:name w:val="HTML Keyboard"/>
    <w:basedOn w:val="DefaultParagraphFont"/>
    <w:semiHidden/>
    <w:rsid w:val="00A40200"/>
    <w:rPr>
      <w:rFonts w:ascii="Courier New" w:hAnsi="Courier New" w:cs="Courier New"/>
      <w:sz w:val="20"/>
      <w:szCs w:val="20"/>
    </w:rPr>
  </w:style>
  <w:style w:type="paragraph" w:styleId="HTMLPreformatted">
    <w:name w:val="HTML Preformatted"/>
    <w:basedOn w:val="Normal"/>
    <w:semiHidden/>
    <w:rsid w:val="00A40200"/>
    <w:rPr>
      <w:rFonts w:ascii="Courier New" w:hAnsi="Courier New" w:cs="Courier New"/>
      <w:szCs w:val="20"/>
    </w:rPr>
  </w:style>
  <w:style w:type="character" w:styleId="HTMLSample">
    <w:name w:val="HTML Sample"/>
    <w:basedOn w:val="DefaultParagraphFont"/>
    <w:semiHidden/>
    <w:rsid w:val="00A40200"/>
    <w:rPr>
      <w:rFonts w:ascii="Courier New" w:hAnsi="Courier New" w:cs="Courier New"/>
    </w:rPr>
  </w:style>
  <w:style w:type="character" w:styleId="HTMLTypewriter">
    <w:name w:val="HTML Typewriter"/>
    <w:basedOn w:val="DefaultParagraphFont"/>
    <w:semiHidden/>
    <w:rsid w:val="00A40200"/>
    <w:rPr>
      <w:rFonts w:ascii="Courier New" w:hAnsi="Courier New" w:cs="Courier New"/>
      <w:sz w:val="20"/>
      <w:szCs w:val="20"/>
    </w:rPr>
  </w:style>
  <w:style w:type="character" w:styleId="HTMLVariable">
    <w:name w:val="HTML Variable"/>
    <w:basedOn w:val="DefaultParagraphFont"/>
    <w:semiHidden/>
    <w:rsid w:val="00A40200"/>
    <w:rPr>
      <w:i/>
      <w:iCs/>
    </w:rPr>
  </w:style>
  <w:style w:type="character" w:styleId="Hyperlink">
    <w:name w:val="Hyperlink"/>
    <w:basedOn w:val="DefaultParagraphFont"/>
    <w:rsid w:val="00A40200"/>
    <w:rPr>
      <w:color w:val="0000FF"/>
      <w:u w:val="single"/>
    </w:rPr>
  </w:style>
  <w:style w:type="paragraph" w:styleId="Index1">
    <w:name w:val="index 1"/>
    <w:basedOn w:val="Normal"/>
    <w:next w:val="Normal"/>
    <w:autoRedefine/>
    <w:semiHidden/>
    <w:rsid w:val="00A40200"/>
    <w:pPr>
      <w:ind w:left="200" w:hanging="200"/>
    </w:pPr>
  </w:style>
  <w:style w:type="character" w:styleId="LineNumber">
    <w:name w:val="line number"/>
    <w:basedOn w:val="DefaultParagraphFont"/>
    <w:semiHidden/>
    <w:rsid w:val="00A40200"/>
  </w:style>
  <w:style w:type="paragraph" w:styleId="List">
    <w:name w:val="List"/>
    <w:basedOn w:val="Normal"/>
    <w:semiHidden/>
    <w:rsid w:val="00A40200"/>
    <w:pPr>
      <w:ind w:left="360" w:hanging="360"/>
    </w:pPr>
  </w:style>
  <w:style w:type="paragraph" w:styleId="List2">
    <w:name w:val="List 2"/>
    <w:basedOn w:val="Normal"/>
    <w:semiHidden/>
    <w:rsid w:val="00A40200"/>
    <w:pPr>
      <w:ind w:left="720" w:hanging="360"/>
    </w:pPr>
  </w:style>
  <w:style w:type="paragraph" w:styleId="List3">
    <w:name w:val="List 3"/>
    <w:basedOn w:val="Normal"/>
    <w:semiHidden/>
    <w:rsid w:val="00A40200"/>
    <w:pPr>
      <w:ind w:left="1080" w:hanging="360"/>
    </w:pPr>
  </w:style>
  <w:style w:type="paragraph" w:styleId="List4">
    <w:name w:val="List 4"/>
    <w:basedOn w:val="Normal"/>
    <w:semiHidden/>
    <w:rsid w:val="00A40200"/>
    <w:pPr>
      <w:ind w:left="1440" w:hanging="360"/>
    </w:pPr>
  </w:style>
  <w:style w:type="paragraph" w:styleId="List5">
    <w:name w:val="List 5"/>
    <w:basedOn w:val="Normal"/>
    <w:semiHidden/>
    <w:rsid w:val="00A40200"/>
    <w:pPr>
      <w:ind w:left="1800" w:hanging="360"/>
    </w:pPr>
  </w:style>
  <w:style w:type="paragraph" w:styleId="ListBullet">
    <w:name w:val="List Bullet"/>
    <w:basedOn w:val="Normal"/>
    <w:semiHidden/>
    <w:rsid w:val="00A40200"/>
    <w:pPr>
      <w:numPr>
        <w:numId w:val="6"/>
      </w:numPr>
    </w:pPr>
  </w:style>
  <w:style w:type="paragraph" w:styleId="ListBullet2">
    <w:name w:val="List Bullet 2"/>
    <w:basedOn w:val="Normal"/>
    <w:semiHidden/>
    <w:rsid w:val="00A40200"/>
    <w:pPr>
      <w:numPr>
        <w:numId w:val="7"/>
      </w:numPr>
    </w:pPr>
  </w:style>
  <w:style w:type="paragraph" w:styleId="ListBullet3">
    <w:name w:val="List Bullet 3"/>
    <w:basedOn w:val="Normal"/>
    <w:semiHidden/>
    <w:rsid w:val="00A40200"/>
    <w:pPr>
      <w:numPr>
        <w:numId w:val="8"/>
      </w:numPr>
    </w:pPr>
  </w:style>
  <w:style w:type="paragraph" w:styleId="ListBullet4">
    <w:name w:val="List Bullet 4"/>
    <w:basedOn w:val="Normal"/>
    <w:semiHidden/>
    <w:rsid w:val="00A40200"/>
    <w:pPr>
      <w:numPr>
        <w:numId w:val="9"/>
      </w:numPr>
    </w:pPr>
  </w:style>
  <w:style w:type="paragraph" w:styleId="ListBullet5">
    <w:name w:val="List Bullet 5"/>
    <w:basedOn w:val="Normal"/>
    <w:semiHidden/>
    <w:rsid w:val="00A40200"/>
    <w:pPr>
      <w:numPr>
        <w:numId w:val="10"/>
      </w:numPr>
    </w:pPr>
  </w:style>
  <w:style w:type="paragraph" w:styleId="ListContinue">
    <w:name w:val="List Continue"/>
    <w:basedOn w:val="Normal"/>
    <w:semiHidden/>
    <w:rsid w:val="00A40200"/>
    <w:pPr>
      <w:ind w:left="360"/>
    </w:pPr>
  </w:style>
  <w:style w:type="paragraph" w:styleId="ListContinue2">
    <w:name w:val="List Continue 2"/>
    <w:basedOn w:val="Normal"/>
    <w:semiHidden/>
    <w:rsid w:val="00A40200"/>
    <w:pPr>
      <w:ind w:left="720"/>
    </w:pPr>
  </w:style>
  <w:style w:type="paragraph" w:styleId="ListContinue3">
    <w:name w:val="List Continue 3"/>
    <w:basedOn w:val="Normal"/>
    <w:semiHidden/>
    <w:rsid w:val="00A40200"/>
    <w:pPr>
      <w:ind w:left="1080"/>
    </w:pPr>
  </w:style>
  <w:style w:type="paragraph" w:styleId="ListContinue4">
    <w:name w:val="List Continue 4"/>
    <w:basedOn w:val="Normal"/>
    <w:semiHidden/>
    <w:rsid w:val="00A40200"/>
    <w:pPr>
      <w:ind w:left="1440"/>
    </w:pPr>
  </w:style>
  <w:style w:type="paragraph" w:styleId="ListContinue5">
    <w:name w:val="List Continue 5"/>
    <w:basedOn w:val="Normal"/>
    <w:semiHidden/>
    <w:rsid w:val="00A40200"/>
    <w:pPr>
      <w:ind w:left="1800"/>
    </w:pPr>
  </w:style>
  <w:style w:type="paragraph" w:styleId="ListNumber">
    <w:name w:val="List Number"/>
    <w:basedOn w:val="Normal"/>
    <w:semiHidden/>
    <w:rsid w:val="00A40200"/>
    <w:pPr>
      <w:numPr>
        <w:numId w:val="11"/>
      </w:numPr>
    </w:pPr>
  </w:style>
  <w:style w:type="paragraph" w:styleId="ListNumber5">
    <w:name w:val="List Number 5"/>
    <w:basedOn w:val="Normal"/>
    <w:semiHidden/>
    <w:rsid w:val="00A40200"/>
    <w:pPr>
      <w:numPr>
        <w:numId w:val="15"/>
      </w:numPr>
    </w:pPr>
  </w:style>
  <w:style w:type="paragraph" w:styleId="MessageHeader">
    <w:name w:val="Message Header"/>
    <w:basedOn w:val="Normal"/>
    <w:semiHidden/>
    <w:rsid w:val="00A4020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semiHidden/>
    <w:rsid w:val="00A40200"/>
    <w:rPr>
      <w:rFonts w:ascii="Times New Roman" w:hAnsi="Times New Roman"/>
      <w:sz w:val="24"/>
    </w:rPr>
  </w:style>
  <w:style w:type="paragraph" w:styleId="NormalIndent">
    <w:name w:val="Normal Indent"/>
    <w:basedOn w:val="Normal"/>
    <w:semiHidden/>
    <w:rsid w:val="00A40200"/>
    <w:pPr>
      <w:ind w:left="720"/>
    </w:pPr>
  </w:style>
  <w:style w:type="paragraph" w:styleId="NoteHeading">
    <w:name w:val="Note Heading"/>
    <w:basedOn w:val="Normal"/>
    <w:next w:val="Normal"/>
    <w:semiHidden/>
    <w:rsid w:val="00A40200"/>
  </w:style>
  <w:style w:type="paragraph" w:styleId="PlainText">
    <w:name w:val="Plain Text"/>
    <w:basedOn w:val="Normal"/>
    <w:semiHidden/>
    <w:rsid w:val="00A40200"/>
    <w:rPr>
      <w:rFonts w:ascii="Courier New" w:hAnsi="Courier New" w:cs="Courier New"/>
      <w:szCs w:val="20"/>
    </w:rPr>
  </w:style>
  <w:style w:type="paragraph" w:styleId="Salutation">
    <w:name w:val="Salutation"/>
    <w:basedOn w:val="Normal"/>
    <w:next w:val="Normal"/>
    <w:semiHidden/>
    <w:rsid w:val="00A40200"/>
  </w:style>
  <w:style w:type="paragraph" w:styleId="Signature">
    <w:name w:val="Signature"/>
    <w:basedOn w:val="Normal"/>
    <w:semiHidden/>
    <w:rsid w:val="00A40200"/>
    <w:pPr>
      <w:ind w:left="4320"/>
    </w:pPr>
  </w:style>
  <w:style w:type="paragraph" w:customStyle="1" w:styleId="SITACaption">
    <w:name w:val="SITA Caption"/>
    <w:basedOn w:val="Normal"/>
    <w:next w:val="BodyText"/>
    <w:rsid w:val="00A40200"/>
    <w:rPr>
      <w:rFonts w:cs="Arial"/>
      <w:b/>
      <w:i/>
      <w:szCs w:val="20"/>
    </w:rPr>
  </w:style>
  <w:style w:type="paragraph" w:customStyle="1" w:styleId="SITACaption-Figures">
    <w:name w:val="SITA Caption - Figures"/>
    <w:basedOn w:val="SITACaption"/>
    <w:next w:val="BodyText"/>
    <w:rsid w:val="00A40200"/>
  </w:style>
  <w:style w:type="paragraph" w:customStyle="1" w:styleId="SITACopyrightSub-header">
    <w:name w:val="SITA Copyright Sub-header"/>
    <w:basedOn w:val="Normal"/>
    <w:next w:val="BodyText"/>
    <w:rsid w:val="00A40200"/>
    <w:pPr>
      <w:spacing w:after="60"/>
      <w:jc w:val="center"/>
    </w:pPr>
    <w:rPr>
      <w:rFonts w:cs="Arial"/>
      <w:b/>
      <w:szCs w:val="20"/>
    </w:rPr>
  </w:style>
  <w:style w:type="paragraph" w:customStyle="1" w:styleId="SITAEntryResponseBox">
    <w:name w:val="SITA EntryResponseBox"/>
    <w:basedOn w:val="Normal"/>
    <w:rsid w:val="00A40200"/>
    <w:pPr>
      <w:keepNext/>
      <w:framePr w:wrap="around" w:vAnchor="text" w:hAnchor="text" w:y="1"/>
      <w:pBdr>
        <w:top w:val="single" w:sz="4" w:space="2" w:color="auto"/>
        <w:left w:val="single" w:sz="4" w:space="4" w:color="auto"/>
        <w:bottom w:val="single" w:sz="4" w:space="2" w:color="auto"/>
        <w:right w:val="single" w:sz="4" w:space="4" w:color="auto"/>
      </w:pBdr>
      <w:spacing w:before="0" w:after="0"/>
    </w:pPr>
    <w:rPr>
      <w:rFonts w:ascii="Courier New" w:hAnsi="Courier New"/>
    </w:rPr>
  </w:style>
  <w:style w:type="paragraph" w:customStyle="1" w:styleId="SITAEntryResponseHeader">
    <w:name w:val="SITA EntryResponseHeader"/>
    <w:basedOn w:val="Normal"/>
    <w:next w:val="BodyText"/>
    <w:rsid w:val="00A40200"/>
    <w:pPr>
      <w:spacing w:before="240"/>
    </w:pPr>
    <w:rPr>
      <w:rFonts w:cs="Arial"/>
      <w:b/>
      <w:szCs w:val="20"/>
    </w:rPr>
  </w:style>
  <w:style w:type="paragraph" w:customStyle="1" w:styleId="SITAFooter1stLine">
    <w:name w:val="SITA Footer 1st Line"/>
    <w:basedOn w:val="Normal"/>
    <w:next w:val="SITAFooter"/>
    <w:rsid w:val="00A40200"/>
    <w:pPr>
      <w:pBdr>
        <w:top w:val="single" w:sz="4" w:space="3" w:color="auto"/>
      </w:pBdr>
    </w:pPr>
    <w:rPr>
      <w:sz w:val="16"/>
    </w:rPr>
  </w:style>
  <w:style w:type="paragraph" w:customStyle="1" w:styleId="SITAGlossaryGroupHeader">
    <w:name w:val="SITA GlossaryGroupHeader"/>
    <w:basedOn w:val="Normal"/>
    <w:next w:val="BodyText"/>
    <w:rsid w:val="00A40200"/>
    <w:pPr>
      <w:pBdr>
        <w:bottom w:val="single" w:sz="4" w:space="1" w:color="auto"/>
      </w:pBdr>
      <w:spacing w:before="120"/>
    </w:pPr>
    <w:rPr>
      <w:rFonts w:cs="Arial"/>
      <w:b/>
      <w:szCs w:val="20"/>
    </w:rPr>
  </w:style>
  <w:style w:type="paragraph" w:customStyle="1" w:styleId="SITAMainBullet">
    <w:name w:val="SITA Main Bullet"/>
    <w:basedOn w:val="Normal"/>
    <w:link w:val="SITAMainBulletChar"/>
    <w:rsid w:val="0027715A"/>
    <w:pPr>
      <w:numPr>
        <w:numId w:val="22"/>
      </w:numPr>
      <w:spacing w:before="0"/>
    </w:pPr>
    <w:rPr>
      <w:rFonts w:cs="Arial"/>
      <w:szCs w:val="20"/>
    </w:rPr>
  </w:style>
  <w:style w:type="paragraph" w:customStyle="1" w:styleId="SITAMainNumList">
    <w:name w:val="SITA Main NumList"/>
    <w:basedOn w:val="Normal"/>
    <w:rsid w:val="00C132A0"/>
    <w:pPr>
      <w:numPr>
        <w:numId w:val="20"/>
      </w:numPr>
    </w:pPr>
    <w:rPr>
      <w:rFonts w:cs="Arial"/>
      <w:szCs w:val="20"/>
    </w:rPr>
  </w:style>
  <w:style w:type="paragraph" w:customStyle="1" w:styleId="SITANumList">
    <w:name w:val="SITA NumList"/>
    <w:basedOn w:val="Normal"/>
    <w:rsid w:val="005F0E7F"/>
    <w:pPr>
      <w:numPr>
        <w:numId w:val="16"/>
      </w:numPr>
    </w:pPr>
    <w:rPr>
      <w:rFonts w:cs="Arial"/>
      <w:szCs w:val="20"/>
    </w:rPr>
  </w:style>
  <w:style w:type="paragraph" w:customStyle="1" w:styleId="SITASECTITLE">
    <w:name w:val="SITA SECTITLE"/>
    <w:basedOn w:val="Normal"/>
    <w:next w:val="BodyText"/>
    <w:rsid w:val="00597498"/>
    <w:pPr>
      <w:spacing w:before="120" w:after="360"/>
      <w:jc w:val="center"/>
    </w:pPr>
    <w:rPr>
      <w:rFonts w:cs="Arial"/>
      <w:b/>
      <w:sz w:val="28"/>
      <w:szCs w:val="20"/>
    </w:rPr>
  </w:style>
  <w:style w:type="paragraph" w:customStyle="1" w:styleId="SITAStartofEntry">
    <w:name w:val="SITA Start of Entry"/>
    <w:basedOn w:val="Normal"/>
    <w:next w:val="Normal"/>
    <w:rsid w:val="00A40200"/>
    <w:pPr>
      <w:numPr>
        <w:numId w:val="17"/>
      </w:numPr>
    </w:pPr>
    <w:rPr>
      <w:rFonts w:ascii="Courier New" w:hAnsi="Courier New" w:cs="Arial"/>
      <w:szCs w:val="20"/>
    </w:rPr>
  </w:style>
  <w:style w:type="paragraph" w:customStyle="1" w:styleId="SITASub-listBullet">
    <w:name w:val="SITA Sub-list Bullet"/>
    <w:basedOn w:val="Normal"/>
    <w:rsid w:val="005F0E7F"/>
    <w:pPr>
      <w:numPr>
        <w:numId w:val="21"/>
      </w:numPr>
    </w:pPr>
    <w:rPr>
      <w:rFonts w:cs="Arial"/>
      <w:szCs w:val="20"/>
    </w:rPr>
  </w:style>
  <w:style w:type="paragraph" w:customStyle="1" w:styleId="SITASub-NumList">
    <w:name w:val="SITA Sub-NumList"/>
    <w:basedOn w:val="Normal"/>
    <w:rsid w:val="00A40200"/>
    <w:pPr>
      <w:numPr>
        <w:numId w:val="18"/>
      </w:numPr>
      <w:tabs>
        <w:tab w:val="left" w:pos="1440"/>
      </w:tabs>
    </w:pPr>
    <w:rPr>
      <w:rFonts w:cs="Arial"/>
      <w:szCs w:val="20"/>
    </w:rPr>
  </w:style>
  <w:style w:type="paragraph" w:customStyle="1" w:styleId="SITATitlePageDate">
    <w:name w:val="SITA TitlePageDate"/>
    <w:basedOn w:val="Normal"/>
    <w:rsid w:val="00A40200"/>
    <w:pPr>
      <w:spacing w:before="240" w:after="0"/>
      <w:jc w:val="right"/>
    </w:pPr>
    <w:rPr>
      <w:rFonts w:cs="Arial"/>
      <w:sz w:val="28"/>
      <w:szCs w:val="20"/>
    </w:rPr>
  </w:style>
  <w:style w:type="paragraph" w:customStyle="1" w:styleId="SITATitlePageHeader">
    <w:name w:val="SITA TitlePageHeader"/>
    <w:basedOn w:val="Normal"/>
    <w:next w:val="Normal"/>
    <w:rsid w:val="00A40200"/>
    <w:pPr>
      <w:spacing w:before="240" w:after="0"/>
      <w:jc w:val="right"/>
    </w:pPr>
    <w:rPr>
      <w:rFonts w:cs="Arial"/>
      <w:b/>
      <w:sz w:val="32"/>
      <w:szCs w:val="20"/>
    </w:rPr>
  </w:style>
  <w:style w:type="paragraph" w:customStyle="1" w:styleId="SITATitlePageText">
    <w:name w:val="SITA TitlePageText"/>
    <w:basedOn w:val="Normal"/>
    <w:rsid w:val="00A40200"/>
    <w:pPr>
      <w:spacing w:before="240" w:after="0"/>
      <w:jc w:val="right"/>
    </w:pPr>
    <w:rPr>
      <w:rFonts w:cs="Arial"/>
      <w:sz w:val="32"/>
      <w:szCs w:val="20"/>
    </w:rPr>
  </w:style>
  <w:style w:type="paragraph" w:customStyle="1" w:styleId="SITAExampleIndicator">
    <w:name w:val="SITAExampleIndicator"/>
    <w:basedOn w:val="Normal"/>
    <w:next w:val="BodyText"/>
    <w:rsid w:val="00A40200"/>
    <w:pPr>
      <w:numPr>
        <w:numId w:val="19"/>
      </w:numPr>
    </w:pPr>
    <w:rPr>
      <w:rFonts w:cs="Arial"/>
      <w:szCs w:val="20"/>
    </w:rPr>
  </w:style>
  <w:style w:type="paragraph" w:styleId="Subtitle">
    <w:name w:val="Subtitle"/>
    <w:basedOn w:val="Normal"/>
    <w:qFormat/>
    <w:rsid w:val="00A40200"/>
    <w:pPr>
      <w:jc w:val="center"/>
      <w:outlineLvl w:val="1"/>
    </w:pPr>
    <w:rPr>
      <w:rFonts w:cs="Arial"/>
      <w:sz w:val="24"/>
    </w:rPr>
  </w:style>
  <w:style w:type="table" w:styleId="Table3Deffects1">
    <w:name w:val="Table 3D effects 1"/>
    <w:basedOn w:val="TableNormal"/>
    <w:semiHidden/>
    <w:rsid w:val="00A40200"/>
    <w:pPr>
      <w:spacing w:before="60" w:after="60"/>
    </w:pPr>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40200"/>
    <w:pPr>
      <w:spacing w:before="60" w:after="60"/>
    </w:pPr>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40200"/>
    <w:pPr>
      <w:spacing w:before="60" w:after="60"/>
    </w:pPr>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40200"/>
    <w:pPr>
      <w:spacing w:before="60" w:after="60"/>
    </w:pPr>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40200"/>
    <w:pPr>
      <w:spacing w:before="60" w:after="60"/>
    </w:pPr>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40200"/>
    <w:pPr>
      <w:spacing w:before="60" w:after="60"/>
    </w:pPr>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40200"/>
    <w:pPr>
      <w:spacing w:before="60" w:after="60"/>
    </w:pPr>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40200"/>
    <w:pPr>
      <w:spacing w:before="60" w:after="60"/>
    </w:pPr>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40200"/>
    <w:pPr>
      <w:spacing w:before="60" w:after="60"/>
    </w:pPr>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40200"/>
    <w:pPr>
      <w:spacing w:before="60" w:after="60"/>
    </w:pPr>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40200"/>
    <w:pPr>
      <w:spacing w:before="60" w:after="60"/>
    </w:pPr>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40200"/>
    <w:pPr>
      <w:spacing w:before="60" w:after="60"/>
    </w:pPr>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40200"/>
    <w:pPr>
      <w:spacing w:before="60" w:after="60"/>
    </w:pPr>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40200"/>
    <w:pPr>
      <w:spacing w:before="60" w:after="60"/>
    </w:pPr>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40200"/>
    <w:pPr>
      <w:spacing w:before="60" w:after="60"/>
    </w:pPr>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40200"/>
    <w:pPr>
      <w:spacing w:before="60" w:after="60"/>
    </w:pPr>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40200"/>
    <w:pPr>
      <w:spacing w:before="60" w:after="60"/>
    </w:pPr>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40200"/>
    <w:pPr>
      <w:spacing w:before="60" w:after="60"/>
    </w:pPr>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40200"/>
    <w:pPr>
      <w:spacing w:before="60" w:after="60"/>
    </w:pPr>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40200"/>
    <w:pPr>
      <w:spacing w:before="60" w:after="60"/>
    </w:pPr>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40200"/>
    <w:pPr>
      <w:spacing w:before="60" w:after="60"/>
    </w:pPr>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40200"/>
    <w:pPr>
      <w:spacing w:before="60" w:after="60"/>
    </w:pPr>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40200"/>
    <w:pPr>
      <w:spacing w:before="60" w:after="60"/>
    </w:pPr>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40200"/>
    <w:pPr>
      <w:spacing w:before="60" w:after="60"/>
    </w:pPr>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40200"/>
    <w:pPr>
      <w:spacing w:before="60" w:after="60"/>
    </w:pPr>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40200"/>
    <w:pPr>
      <w:spacing w:before="60" w:after="60"/>
    </w:pPr>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40200"/>
    <w:pPr>
      <w:spacing w:before="60" w:after="60"/>
    </w:pPr>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40200"/>
    <w:pPr>
      <w:spacing w:before="60" w:after="60"/>
    </w:pPr>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40200"/>
    <w:pPr>
      <w:spacing w:before="60" w:after="60"/>
    </w:pPr>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40200"/>
    <w:pPr>
      <w:spacing w:before="60" w:after="60"/>
    </w:pPr>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40200"/>
    <w:pPr>
      <w:spacing w:before="60" w:after="6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40200"/>
    <w:pPr>
      <w:spacing w:before="60" w:after="60"/>
    </w:pPr>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40200"/>
    <w:pPr>
      <w:spacing w:before="60" w:after="6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rsid w:val="00A40200"/>
  </w:style>
  <w:style w:type="table" w:styleId="TableProfessional">
    <w:name w:val="Table Professional"/>
    <w:basedOn w:val="TableNormal"/>
    <w:semiHidden/>
    <w:rsid w:val="00A40200"/>
    <w:pPr>
      <w:spacing w:before="60" w:after="60"/>
    </w:pPr>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40200"/>
    <w:pPr>
      <w:spacing w:before="60" w:after="60"/>
    </w:pPr>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40200"/>
    <w:pPr>
      <w:spacing w:before="60" w:after="60"/>
    </w:pPr>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40200"/>
    <w:pPr>
      <w:spacing w:before="60" w:after="60"/>
    </w:pPr>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40200"/>
    <w:pPr>
      <w:spacing w:before="60" w:after="60"/>
    </w:pPr>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40200"/>
    <w:pPr>
      <w:spacing w:before="60" w:after="60"/>
    </w:pPr>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40200"/>
    <w:pPr>
      <w:spacing w:before="60" w:after="6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A40200"/>
    <w:pPr>
      <w:spacing w:before="60" w:after="60"/>
    </w:pPr>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40200"/>
    <w:pPr>
      <w:spacing w:before="60" w:after="60"/>
    </w:pPr>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40200"/>
    <w:pPr>
      <w:spacing w:before="60" w:after="60"/>
    </w:pPr>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SITAMainBulletChar">
    <w:name w:val="SITA Main Bullet Char"/>
    <w:basedOn w:val="DefaultParagraphFont"/>
    <w:link w:val="SITAMainBullet"/>
    <w:rsid w:val="002E3EBF"/>
    <w:rPr>
      <w:rFonts w:ascii="Arial" w:eastAsia="Times New Roman" w:hAnsi="Arial" w:cs="Arial"/>
    </w:rPr>
  </w:style>
  <w:style w:type="paragraph" w:customStyle="1" w:styleId="Default">
    <w:name w:val="Default"/>
    <w:rsid w:val="005F7B15"/>
    <w:pPr>
      <w:autoSpaceDE w:val="0"/>
      <w:autoSpaceDN w:val="0"/>
      <w:adjustRightInd w:val="0"/>
    </w:pPr>
    <w:rPr>
      <w:rFonts w:ascii="Arial" w:hAnsi="Arial" w:cs="Arial"/>
      <w:color w:val="000000"/>
      <w:sz w:val="24"/>
      <w:szCs w:val="24"/>
    </w:rPr>
  </w:style>
  <w:style w:type="character" w:customStyle="1" w:styleId="st">
    <w:name w:val="st"/>
    <w:basedOn w:val="DefaultParagraphFont"/>
    <w:rsid w:val="00357DA9"/>
  </w:style>
  <w:style w:type="paragraph" w:styleId="ListParagraph">
    <w:name w:val="List Paragraph"/>
    <w:basedOn w:val="Normal"/>
    <w:uiPriority w:val="34"/>
    <w:qFormat/>
    <w:rsid w:val="006236B1"/>
    <w:pPr>
      <w:ind w:left="720"/>
    </w:pPr>
  </w:style>
  <w:style w:type="paragraph" w:styleId="BalloonText">
    <w:name w:val="Balloon Text"/>
    <w:basedOn w:val="Normal"/>
    <w:link w:val="BalloonTextChar"/>
    <w:rsid w:val="00E408C4"/>
    <w:pPr>
      <w:spacing w:before="0" w:after="0"/>
    </w:pPr>
    <w:rPr>
      <w:rFonts w:ascii="Tahoma" w:hAnsi="Tahoma" w:cs="Tahoma"/>
      <w:sz w:val="16"/>
      <w:szCs w:val="16"/>
    </w:rPr>
  </w:style>
  <w:style w:type="character" w:customStyle="1" w:styleId="BalloonTextChar">
    <w:name w:val="Balloon Text Char"/>
    <w:basedOn w:val="DefaultParagraphFont"/>
    <w:link w:val="BalloonText"/>
    <w:rsid w:val="00E408C4"/>
    <w:rPr>
      <w:rFonts w:ascii="Tahoma" w:eastAsia="Times New Roman" w:hAnsi="Tahoma" w:cs="Tahoma"/>
      <w:sz w:val="16"/>
      <w:szCs w:val="16"/>
    </w:rPr>
  </w:style>
  <w:style w:type="character" w:styleId="CommentReference">
    <w:name w:val="annotation reference"/>
    <w:basedOn w:val="DefaultParagraphFont"/>
    <w:rsid w:val="001E3C3D"/>
    <w:rPr>
      <w:sz w:val="16"/>
      <w:szCs w:val="16"/>
    </w:rPr>
  </w:style>
  <w:style w:type="paragraph" w:styleId="CommentText">
    <w:name w:val="annotation text"/>
    <w:basedOn w:val="Normal"/>
    <w:link w:val="CommentTextChar"/>
    <w:rsid w:val="001E3C3D"/>
    <w:rPr>
      <w:szCs w:val="20"/>
    </w:rPr>
  </w:style>
  <w:style w:type="character" w:customStyle="1" w:styleId="CommentTextChar">
    <w:name w:val="Comment Text Char"/>
    <w:basedOn w:val="DefaultParagraphFont"/>
    <w:link w:val="CommentText"/>
    <w:rsid w:val="001E3C3D"/>
    <w:rPr>
      <w:rFonts w:ascii="Arial" w:eastAsia="Times New Roman" w:hAnsi="Arial"/>
    </w:rPr>
  </w:style>
  <w:style w:type="paragraph" w:styleId="CommentSubject">
    <w:name w:val="annotation subject"/>
    <w:basedOn w:val="CommentText"/>
    <w:next w:val="CommentText"/>
    <w:link w:val="CommentSubjectChar"/>
    <w:rsid w:val="001E3C3D"/>
    <w:rPr>
      <w:b/>
      <w:bCs/>
    </w:rPr>
  </w:style>
  <w:style w:type="character" w:customStyle="1" w:styleId="CommentSubjectChar">
    <w:name w:val="Comment Subject Char"/>
    <w:basedOn w:val="CommentTextChar"/>
    <w:link w:val="CommentSubject"/>
    <w:rsid w:val="001E3C3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mes.Ellison\My%20Documents\Use%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8A4C3-A3A3-43DC-9435-4AE0F08F9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Template.dotx</Template>
  <TotalTime>1014</TotalTime>
  <Pages>14</Pages>
  <Words>3475</Words>
  <Characters>19812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Usecase for Simulate Availability</vt:lpstr>
    </vt:vector>
  </TitlesOfParts>
  <Company>SITA</Company>
  <LinksUpToDate>false</LinksUpToDate>
  <CharactersWithSpaces>23241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for Simulate Availability</dc:title>
  <dc:subject>Use Case Specification</dc:subject>
  <dc:creator>James.Ellison</dc:creator>
  <cp:keywords/>
  <cp:lastModifiedBy>Andrey Golovachev</cp:lastModifiedBy>
  <cp:revision>156</cp:revision>
  <cp:lastPrinted>2012-08-27T18:40:00Z</cp:lastPrinted>
  <dcterms:created xsi:type="dcterms:W3CDTF">2012-08-29T19:46:00Z</dcterms:created>
  <dcterms:modified xsi:type="dcterms:W3CDTF">2012-09-14T17:41:00Z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1.0b</vt:lpwstr>
  </property>
  <property fmtid="{D5CDD505-2E9C-101B-9397-08002B2CF9AE}" pid="3" name="DocumentDate">
    <vt:lpwstr>2012-Sep-10</vt:lpwstr>
  </property>
  <property fmtid="{D5CDD505-2E9C-101B-9397-08002B2CF9AE}" pid="4" name="Document number">
    <vt:lpwstr>zzzzz-tm02 Use Case Specification</vt:lpwstr>
  </property>
  <property fmtid="{D5CDD505-2E9C-101B-9397-08002B2CF9AE}" pid="5" name="Project">
    <vt:lpwstr>zzzzz</vt:lpwstr>
  </property>
  <property fmtid="{D5CDD505-2E9C-101B-9397-08002B2CF9AE}" pid="6" name="Client">
    <vt:lpwstr>Client</vt:lpwstr>
  </property>
  <property fmtid="{D5CDD505-2E9C-101B-9397-08002B2CF9AE}" pid="7" name="CRUD Name">
    <vt:lpwstr>&lt;CRUD Name&gt;</vt:lpwstr>
  </property>
  <property fmtid="{D5CDD505-2E9C-101B-9397-08002B2CF9AE}" pid="8" name="Wave">
    <vt:lpwstr>&lt;Wave Value&gt;</vt:lpwstr>
  </property>
  <property fmtid="{D5CDD505-2E9C-101B-9397-08002B2CF9AE}" pid="9" name="Phase">
    <vt:lpwstr>&lt;Phase Value&gt;</vt:lpwstr>
  </property>
  <property fmtid="{D5CDD505-2E9C-101B-9397-08002B2CF9AE}" pid="10" name="Bundle">
    <vt:lpwstr>&lt;Bundle Value&gt;</vt:lpwstr>
  </property>
  <property fmtid="{D5CDD505-2E9C-101B-9397-08002B2CF9AE}" pid="11" name="Iteration">
    <vt:lpwstr>&lt;Iteration Value&gt;</vt:lpwstr>
  </property>
  <property fmtid="{D5CDD505-2E9C-101B-9397-08002B2CF9AE}" pid="12" name="Sprint">
    <vt:lpwstr>&lt;Sprint Value&gt;</vt:lpwstr>
  </property>
  <property fmtid="{D5CDD505-2E9C-101B-9397-08002B2CF9AE}" pid="13" name="Copyright">
    <vt:lpwstr>Confidential. Copyright © SITA Information Networking Computing UK Limited 2011. All rights reserved.</vt:lpwstr>
  </property>
  <property fmtid="{D5CDD505-2E9C-101B-9397-08002B2CF9AE}" pid="14" name="TemplateVersion">
    <vt:lpwstr>Voyager Template for Use Case Spec - Version 3.9</vt:lpwstr>
  </property>
  <property fmtid="{D5CDD505-2E9C-101B-9397-08002B2CF9AE}" pid="15" name="USACopyright">
    <vt:lpwstr>Confidential. Copyright © SITA Information Networking Computing USA Inc 2011.  All Rights Reserved.</vt:lpwstr>
  </property>
  <property fmtid="{D5CDD505-2E9C-101B-9397-08002B2CF9AE}" pid="16" name="UKCopyright">
    <vt:lpwstr>Confidential. Copyright © SITA Information Networking Computing UK Limited 2011. All rights reserved.</vt:lpwstr>
  </property>
  <property fmtid="{D5CDD505-2E9C-101B-9397-08002B2CF9AE}" pid="17" name="USA-UKCopyright">
    <vt:lpwstr>Confidential. Copyright © SITA Information Networking Computing Inc BV 2011.  All Rights Reserved.</vt:lpwstr>
  </property>
</Properties>
</file>