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9D" w:rsidRPr="00DF0477" w:rsidRDefault="008D48AB">
      <w:pPr>
        <w:pStyle w:val="Titlepage-documentname"/>
        <w:rPr>
          <w:u w:val="double"/>
          <w:lang w:val="en-GB"/>
        </w:rPr>
      </w:pPr>
      <w:bookmarkStart w:id="0" w:name="REQ2FW9GK"/>
      <w:r w:rsidRPr="008D48AB">
        <w:rPr>
          <w:vanish/>
          <w:color w:val="0000FF"/>
          <w:u w:val="double"/>
        </w:rPr>
        <w:t xml:space="preserve">UC1160 </w:t>
      </w:r>
      <w:fldSimple w:instr=" TITLE  \* MERGEFORMAT ">
        <w:r w:rsidR="00C521A8" w:rsidRPr="00C521A8">
          <w:rPr>
            <w:color w:val="0000FF"/>
            <w:u w:val="double"/>
            <w:lang w:val="en-GB"/>
          </w:rPr>
          <w:t>NGI UC for Manage Cabin Configurations</w:t>
        </w:r>
      </w:fldSimple>
      <w:r w:rsidRPr="008D48AB">
        <w:rPr>
          <w:color w:val="0000FF"/>
          <w:u w:val="double"/>
        </w:rPr>
        <w:t> </w:t>
      </w:r>
      <w:bookmarkEnd w:id="0"/>
      <w:r w:rsidR="001321B7">
        <w:rPr>
          <w:color w:val="0000FF"/>
          <w:u w:val="double"/>
        </w:rPr>
        <w:t>(SCHED.28d</w:t>
      </w:r>
      <w:r w:rsidR="00FE23B2">
        <w:rPr>
          <w:color w:val="0000FF"/>
          <w:u w:val="double"/>
        </w:rPr>
        <w:t>e</w:t>
      </w:r>
      <w:r w:rsidR="001321B7">
        <w:rPr>
          <w:color w:val="0000FF"/>
          <w:u w:val="double"/>
        </w:rPr>
        <w:t>)</w:t>
      </w:r>
      <w:r w:rsidR="002220BE" w:rsidRPr="00DF0477">
        <w:rPr>
          <w:u w:val="double"/>
        </w:rPr>
        <w:t> </w:t>
      </w:r>
    </w:p>
    <w:p w:rsidR="00872E9D" w:rsidRPr="009D08E8" w:rsidRDefault="009D23D8">
      <w:pPr>
        <w:pStyle w:val="Titlepage-subheading"/>
        <w:rPr>
          <w:lang w:val="en-GB"/>
        </w:rPr>
      </w:pPr>
      <w:fldSimple w:instr=" SUBJECT   \* MERGEFORMAT ">
        <w:r w:rsidR="00C521A8" w:rsidRPr="00C521A8">
          <w:rPr>
            <w:lang w:val="en-GB"/>
          </w:rPr>
          <w:t>CRUD Use Case Specification</w:t>
        </w:r>
      </w:fldSimple>
    </w:p>
    <w:p w:rsidR="00872E9D" w:rsidRPr="009D08E8" w:rsidRDefault="00872E9D" w:rsidP="005A2E03">
      <w:pPr>
        <w:rPr>
          <w:lang w:val="en-GB"/>
        </w:rPr>
      </w:pPr>
    </w:p>
    <w:p w:rsidR="00872E9D" w:rsidRPr="009D08E8" w:rsidRDefault="00872E9D" w:rsidP="005A2E03">
      <w:pPr>
        <w:rPr>
          <w:lang w:val="en-GB"/>
        </w:rPr>
      </w:pPr>
    </w:p>
    <w:p w:rsidR="00872E9D" w:rsidRPr="009D08E8" w:rsidRDefault="00872E9D" w:rsidP="005A2E03">
      <w:pPr>
        <w:rPr>
          <w:lang w:val="en-GB"/>
        </w:rPr>
      </w:pPr>
    </w:p>
    <w:p w:rsidR="00864281" w:rsidRPr="009D08E8" w:rsidRDefault="00864281" w:rsidP="005A2E03">
      <w:pPr>
        <w:rPr>
          <w:lang w:val="en-GB"/>
        </w:rPr>
      </w:pPr>
    </w:p>
    <w:p w:rsidR="00864281" w:rsidRPr="009D08E8" w:rsidRDefault="00864281" w:rsidP="005A2E03">
      <w:pPr>
        <w:rPr>
          <w:lang w:val="en-GB"/>
        </w:rPr>
      </w:pPr>
    </w:p>
    <w:p w:rsidR="008E2981" w:rsidRPr="009D08E8" w:rsidRDefault="008E2981" w:rsidP="005A2E03">
      <w:pPr>
        <w:rPr>
          <w:lang w:val="en-GB"/>
        </w:rPr>
      </w:pPr>
    </w:p>
    <w:p w:rsidR="008E2981" w:rsidRPr="009D08E8" w:rsidRDefault="008E2981" w:rsidP="005A2E03">
      <w:pPr>
        <w:rPr>
          <w:lang w:val="en-GB"/>
        </w:rPr>
      </w:pPr>
    </w:p>
    <w:p w:rsidR="006201B9" w:rsidRPr="009D08E8" w:rsidRDefault="006201B9" w:rsidP="006201B9">
      <w:pPr>
        <w:pStyle w:val="ApprovalHeader"/>
        <w:rPr>
          <w:lang w:val="en-GB"/>
        </w:rPr>
      </w:pPr>
      <w:r w:rsidRPr="009D08E8">
        <w:rPr>
          <w:lang w:val="en-GB"/>
        </w:rPr>
        <w:t>Version Delivery Scheduling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120"/>
        <w:gridCol w:w="1980"/>
        <w:gridCol w:w="1902"/>
        <w:gridCol w:w="1444"/>
      </w:tblGrid>
      <w:tr w:rsidR="006201B9" w:rsidRPr="009D08E8" w:rsidTr="00E56EB4">
        <w:tc>
          <w:tcPr>
            <w:tcW w:w="1768" w:type="dxa"/>
            <w:shd w:val="clear" w:color="auto" w:fill="F3F3F3"/>
          </w:tcPr>
          <w:p w:rsidR="006201B9" w:rsidRPr="009D08E8" w:rsidRDefault="006201B9" w:rsidP="00E56EB4">
            <w:pPr>
              <w:pStyle w:val="RevisionTableHeader"/>
              <w:rPr>
                <w:lang w:val="en-GB"/>
              </w:rPr>
            </w:pPr>
            <w:r w:rsidRPr="009D08E8">
              <w:rPr>
                <w:lang w:val="en-GB"/>
              </w:rPr>
              <w:t>Wave</w:t>
            </w:r>
          </w:p>
        </w:tc>
        <w:tc>
          <w:tcPr>
            <w:tcW w:w="2120" w:type="dxa"/>
            <w:shd w:val="clear" w:color="auto" w:fill="F3F3F3"/>
          </w:tcPr>
          <w:p w:rsidR="006201B9" w:rsidRPr="009D08E8" w:rsidRDefault="006201B9" w:rsidP="00E56EB4">
            <w:pPr>
              <w:pStyle w:val="RevisionTableHeader"/>
              <w:rPr>
                <w:lang w:val="en-GB"/>
              </w:rPr>
            </w:pPr>
            <w:r w:rsidRPr="009D08E8">
              <w:rPr>
                <w:lang w:val="en-GB"/>
              </w:rPr>
              <w:t>Phase/Product Version</w:t>
            </w:r>
          </w:p>
        </w:tc>
        <w:tc>
          <w:tcPr>
            <w:tcW w:w="1980" w:type="dxa"/>
            <w:shd w:val="clear" w:color="auto" w:fill="F3F3F3"/>
          </w:tcPr>
          <w:p w:rsidR="006201B9" w:rsidRPr="009D08E8" w:rsidRDefault="006201B9" w:rsidP="00E56EB4">
            <w:pPr>
              <w:pStyle w:val="RevisionTableHeader"/>
              <w:rPr>
                <w:lang w:val="en-GB"/>
              </w:rPr>
            </w:pPr>
            <w:r w:rsidRPr="009D08E8">
              <w:rPr>
                <w:lang w:val="en-GB"/>
              </w:rPr>
              <w:t>Bundle</w:t>
            </w:r>
          </w:p>
        </w:tc>
        <w:tc>
          <w:tcPr>
            <w:tcW w:w="1902" w:type="dxa"/>
            <w:shd w:val="clear" w:color="auto" w:fill="F3F3F3"/>
          </w:tcPr>
          <w:p w:rsidR="006201B9" w:rsidRPr="009D08E8" w:rsidRDefault="006201B9" w:rsidP="00E56EB4">
            <w:pPr>
              <w:pStyle w:val="RevisionTableHeader"/>
              <w:rPr>
                <w:lang w:val="en-GB"/>
              </w:rPr>
            </w:pPr>
            <w:r w:rsidRPr="009D08E8">
              <w:rPr>
                <w:lang w:val="en-GB"/>
              </w:rPr>
              <w:t>Iteration</w:t>
            </w:r>
          </w:p>
        </w:tc>
        <w:tc>
          <w:tcPr>
            <w:tcW w:w="1444" w:type="dxa"/>
            <w:shd w:val="clear" w:color="auto" w:fill="F3F3F3"/>
          </w:tcPr>
          <w:p w:rsidR="006201B9" w:rsidRPr="009D08E8" w:rsidRDefault="006201B9" w:rsidP="00E56EB4">
            <w:pPr>
              <w:pStyle w:val="RevisionTableHeader"/>
              <w:rPr>
                <w:lang w:val="en-GB"/>
              </w:rPr>
            </w:pPr>
            <w:r w:rsidRPr="009D08E8">
              <w:rPr>
                <w:lang w:val="en-GB"/>
              </w:rPr>
              <w:t>Notes</w:t>
            </w:r>
          </w:p>
        </w:tc>
      </w:tr>
      <w:tr w:rsidR="006201B9" w:rsidRPr="009D08E8" w:rsidTr="00E56EB4">
        <w:tc>
          <w:tcPr>
            <w:tcW w:w="1768" w:type="dxa"/>
          </w:tcPr>
          <w:p w:rsidR="006201B9" w:rsidRPr="009D08E8" w:rsidRDefault="006201B9" w:rsidP="00E56EB4">
            <w:pPr>
              <w:pStyle w:val="ApprovalTableText"/>
              <w:rPr>
                <w:iCs/>
                <w:lang w:val="en-GB"/>
              </w:rPr>
            </w:pPr>
          </w:p>
        </w:tc>
        <w:tc>
          <w:tcPr>
            <w:tcW w:w="2120" w:type="dxa"/>
          </w:tcPr>
          <w:p w:rsidR="006201B9" w:rsidRPr="009D08E8" w:rsidRDefault="006201B9" w:rsidP="00080D25">
            <w:pPr>
              <w:pStyle w:val="ApprovalTableText"/>
              <w:rPr>
                <w:iCs/>
                <w:lang w:val="en-GB"/>
              </w:rPr>
            </w:pPr>
          </w:p>
        </w:tc>
        <w:tc>
          <w:tcPr>
            <w:tcW w:w="1980" w:type="dxa"/>
          </w:tcPr>
          <w:p w:rsidR="006201B9" w:rsidRPr="009D08E8" w:rsidRDefault="006201B9" w:rsidP="00E56EB4">
            <w:pPr>
              <w:pStyle w:val="ApprovalTableText"/>
              <w:rPr>
                <w:iCs/>
                <w:lang w:val="en-GB"/>
              </w:rPr>
            </w:pPr>
          </w:p>
        </w:tc>
        <w:tc>
          <w:tcPr>
            <w:tcW w:w="1902" w:type="dxa"/>
          </w:tcPr>
          <w:p w:rsidR="006201B9" w:rsidRPr="009D08E8" w:rsidRDefault="006201B9" w:rsidP="00E56EB4">
            <w:pPr>
              <w:pStyle w:val="ApprovalTableText"/>
              <w:rPr>
                <w:iCs/>
                <w:lang w:val="en-GB"/>
              </w:rPr>
            </w:pPr>
          </w:p>
        </w:tc>
        <w:tc>
          <w:tcPr>
            <w:tcW w:w="1444" w:type="dxa"/>
          </w:tcPr>
          <w:p w:rsidR="006201B9" w:rsidRPr="009D08E8" w:rsidRDefault="006201B9" w:rsidP="00E56EB4">
            <w:pPr>
              <w:pStyle w:val="ApprovalTableText"/>
              <w:rPr>
                <w:iCs/>
                <w:lang w:val="en-GB"/>
              </w:rPr>
            </w:pPr>
          </w:p>
        </w:tc>
      </w:tr>
    </w:tbl>
    <w:p w:rsidR="00872E9D" w:rsidRPr="009D08E8" w:rsidRDefault="00872E9D" w:rsidP="005A2E03">
      <w:pPr>
        <w:rPr>
          <w:lang w:val="en-GB"/>
        </w:rPr>
      </w:pPr>
    </w:p>
    <w:p w:rsidR="00872E9D" w:rsidRPr="009D08E8" w:rsidRDefault="00872E9D" w:rsidP="0022386D">
      <w:pPr>
        <w:pStyle w:val="ApprovalHeader"/>
        <w:rPr>
          <w:lang w:val="en-GB"/>
        </w:rPr>
      </w:pPr>
      <w:r w:rsidRPr="009D08E8">
        <w:rPr>
          <w:lang w:val="en-GB"/>
        </w:rPr>
        <w:t>Approvals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390"/>
        <w:gridCol w:w="2376"/>
        <w:gridCol w:w="2266"/>
      </w:tblGrid>
      <w:tr w:rsidR="00872E9D" w:rsidRPr="009D08E8">
        <w:tc>
          <w:tcPr>
            <w:tcW w:w="2103" w:type="dxa"/>
            <w:shd w:val="clear" w:color="auto" w:fill="F3F3F3"/>
          </w:tcPr>
          <w:p w:rsidR="00872E9D" w:rsidRPr="009D08E8" w:rsidRDefault="00872E9D" w:rsidP="008D40AB">
            <w:pPr>
              <w:pStyle w:val="RevisionTableHeader"/>
              <w:rPr>
                <w:lang w:val="en-GB"/>
              </w:rPr>
            </w:pPr>
            <w:r w:rsidRPr="009D08E8">
              <w:rPr>
                <w:lang w:val="en-GB"/>
              </w:rPr>
              <w:t>Version</w:t>
            </w:r>
          </w:p>
        </w:tc>
        <w:tc>
          <w:tcPr>
            <w:tcW w:w="2390" w:type="dxa"/>
            <w:shd w:val="clear" w:color="auto" w:fill="F3F3F3"/>
          </w:tcPr>
          <w:p w:rsidR="00872E9D" w:rsidRPr="009D08E8" w:rsidRDefault="00872E9D" w:rsidP="008D40AB">
            <w:pPr>
              <w:pStyle w:val="RevisionTableHeader"/>
              <w:rPr>
                <w:lang w:val="en-GB"/>
              </w:rPr>
            </w:pPr>
            <w:r w:rsidRPr="009D08E8">
              <w:rPr>
                <w:lang w:val="en-GB"/>
              </w:rPr>
              <w:t>Approved By</w:t>
            </w:r>
          </w:p>
        </w:tc>
        <w:tc>
          <w:tcPr>
            <w:tcW w:w="2376" w:type="dxa"/>
            <w:shd w:val="clear" w:color="auto" w:fill="F3F3F3"/>
          </w:tcPr>
          <w:p w:rsidR="00872E9D" w:rsidRPr="009D08E8" w:rsidRDefault="00872E9D" w:rsidP="008D40AB">
            <w:pPr>
              <w:pStyle w:val="RevisionTableHeader"/>
              <w:rPr>
                <w:lang w:val="en-GB"/>
              </w:rPr>
            </w:pPr>
            <w:r w:rsidRPr="009D08E8">
              <w:rPr>
                <w:lang w:val="en-GB"/>
              </w:rPr>
              <w:t>Signed</w:t>
            </w:r>
          </w:p>
        </w:tc>
        <w:tc>
          <w:tcPr>
            <w:tcW w:w="2266" w:type="dxa"/>
            <w:shd w:val="clear" w:color="auto" w:fill="F3F3F3"/>
          </w:tcPr>
          <w:p w:rsidR="00872E9D" w:rsidRPr="009D08E8" w:rsidRDefault="00872E9D" w:rsidP="008D40AB">
            <w:pPr>
              <w:pStyle w:val="RevisionTableHeader"/>
              <w:rPr>
                <w:lang w:val="en-GB"/>
              </w:rPr>
            </w:pPr>
            <w:r w:rsidRPr="009D08E8">
              <w:rPr>
                <w:lang w:val="en-GB"/>
              </w:rPr>
              <w:t>Date</w:t>
            </w:r>
          </w:p>
        </w:tc>
      </w:tr>
      <w:tr w:rsidR="00872E9D" w:rsidRPr="009D08E8">
        <w:tc>
          <w:tcPr>
            <w:tcW w:w="2103" w:type="dxa"/>
          </w:tcPr>
          <w:p w:rsidR="00872E9D" w:rsidRPr="009D08E8" w:rsidRDefault="00872E9D" w:rsidP="008D40AB">
            <w:pPr>
              <w:pStyle w:val="ApprovalTableText"/>
              <w:rPr>
                <w:lang w:val="en-GB"/>
              </w:rPr>
            </w:pPr>
          </w:p>
        </w:tc>
        <w:tc>
          <w:tcPr>
            <w:tcW w:w="2390" w:type="dxa"/>
          </w:tcPr>
          <w:p w:rsidR="00872E9D" w:rsidRPr="009D08E8" w:rsidRDefault="00872E9D" w:rsidP="008D40AB">
            <w:pPr>
              <w:pStyle w:val="ApprovalTableText"/>
              <w:rPr>
                <w:lang w:val="en-GB"/>
              </w:rPr>
            </w:pPr>
          </w:p>
        </w:tc>
        <w:tc>
          <w:tcPr>
            <w:tcW w:w="2376" w:type="dxa"/>
          </w:tcPr>
          <w:p w:rsidR="00872E9D" w:rsidRPr="009D08E8" w:rsidRDefault="00872E9D" w:rsidP="008D40AB">
            <w:pPr>
              <w:pStyle w:val="ApprovalTableText"/>
              <w:rPr>
                <w:lang w:val="en-GB"/>
              </w:rPr>
            </w:pPr>
          </w:p>
        </w:tc>
        <w:tc>
          <w:tcPr>
            <w:tcW w:w="2266" w:type="dxa"/>
          </w:tcPr>
          <w:p w:rsidR="00872E9D" w:rsidRPr="009D08E8" w:rsidRDefault="00872E9D" w:rsidP="008D40AB">
            <w:pPr>
              <w:pStyle w:val="ApprovalTableText"/>
              <w:rPr>
                <w:lang w:val="en-GB"/>
              </w:rPr>
            </w:pPr>
          </w:p>
        </w:tc>
      </w:tr>
      <w:tr w:rsidR="00872E9D" w:rsidRPr="009D08E8">
        <w:tc>
          <w:tcPr>
            <w:tcW w:w="2103" w:type="dxa"/>
          </w:tcPr>
          <w:p w:rsidR="00872E9D" w:rsidRPr="009D08E8" w:rsidRDefault="00872E9D" w:rsidP="008D40AB">
            <w:pPr>
              <w:pStyle w:val="ApprovalTableText"/>
              <w:rPr>
                <w:lang w:val="en-GB"/>
              </w:rPr>
            </w:pPr>
          </w:p>
        </w:tc>
        <w:tc>
          <w:tcPr>
            <w:tcW w:w="2390" w:type="dxa"/>
          </w:tcPr>
          <w:p w:rsidR="00872E9D" w:rsidRPr="009D08E8" w:rsidRDefault="00872E9D" w:rsidP="008D40AB">
            <w:pPr>
              <w:pStyle w:val="ApprovalTableText"/>
              <w:rPr>
                <w:lang w:val="en-GB"/>
              </w:rPr>
            </w:pPr>
          </w:p>
        </w:tc>
        <w:tc>
          <w:tcPr>
            <w:tcW w:w="2376" w:type="dxa"/>
          </w:tcPr>
          <w:p w:rsidR="00872E9D" w:rsidRPr="009D08E8" w:rsidRDefault="00872E9D" w:rsidP="008D40AB">
            <w:pPr>
              <w:pStyle w:val="ApprovalTableText"/>
              <w:rPr>
                <w:lang w:val="en-GB"/>
              </w:rPr>
            </w:pPr>
          </w:p>
        </w:tc>
        <w:tc>
          <w:tcPr>
            <w:tcW w:w="2266" w:type="dxa"/>
          </w:tcPr>
          <w:p w:rsidR="00872E9D" w:rsidRPr="009D08E8" w:rsidRDefault="00872E9D" w:rsidP="008D40AB">
            <w:pPr>
              <w:pStyle w:val="ApprovalTableText"/>
              <w:rPr>
                <w:lang w:val="en-GB"/>
              </w:rPr>
            </w:pPr>
          </w:p>
        </w:tc>
      </w:tr>
      <w:tr w:rsidR="00C62D06" w:rsidRPr="009D08E8">
        <w:tc>
          <w:tcPr>
            <w:tcW w:w="2103" w:type="dxa"/>
          </w:tcPr>
          <w:p w:rsidR="00C62D06" w:rsidRPr="009D08E8" w:rsidRDefault="00C62D06" w:rsidP="008D40AB">
            <w:pPr>
              <w:pStyle w:val="ApprovalTableText"/>
              <w:rPr>
                <w:lang w:val="en-GB"/>
              </w:rPr>
            </w:pPr>
          </w:p>
        </w:tc>
        <w:tc>
          <w:tcPr>
            <w:tcW w:w="2390" w:type="dxa"/>
          </w:tcPr>
          <w:p w:rsidR="00C62D06" w:rsidRPr="009D08E8" w:rsidRDefault="00C62D06" w:rsidP="008D40AB">
            <w:pPr>
              <w:pStyle w:val="ApprovalTableText"/>
              <w:rPr>
                <w:lang w:val="en-GB"/>
              </w:rPr>
            </w:pPr>
          </w:p>
        </w:tc>
        <w:tc>
          <w:tcPr>
            <w:tcW w:w="2376" w:type="dxa"/>
          </w:tcPr>
          <w:p w:rsidR="00C62D06" w:rsidRPr="009D08E8" w:rsidRDefault="00C62D06" w:rsidP="008D40AB">
            <w:pPr>
              <w:pStyle w:val="ApprovalTableText"/>
              <w:rPr>
                <w:lang w:val="en-GB"/>
              </w:rPr>
            </w:pPr>
          </w:p>
        </w:tc>
        <w:tc>
          <w:tcPr>
            <w:tcW w:w="2266" w:type="dxa"/>
          </w:tcPr>
          <w:p w:rsidR="00C62D06" w:rsidRPr="009D08E8" w:rsidRDefault="00C62D06" w:rsidP="008D40AB">
            <w:pPr>
              <w:pStyle w:val="ApprovalTableText"/>
              <w:rPr>
                <w:lang w:val="en-GB"/>
              </w:rPr>
            </w:pPr>
          </w:p>
        </w:tc>
      </w:tr>
      <w:tr w:rsidR="00C62D06" w:rsidRPr="009D08E8">
        <w:tc>
          <w:tcPr>
            <w:tcW w:w="2103" w:type="dxa"/>
          </w:tcPr>
          <w:p w:rsidR="00C62D06" w:rsidRPr="009D08E8" w:rsidRDefault="00C62D06" w:rsidP="008D40AB">
            <w:pPr>
              <w:pStyle w:val="ApprovalTableText"/>
              <w:rPr>
                <w:lang w:val="en-GB"/>
              </w:rPr>
            </w:pPr>
          </w:p>
        </w:tc>
        <w:tc>
          <w:tcPr>
            <w:tcW w:w="2390" w:type="dxa"/>
          </w:tcPr>
          <w:p w:rsidR="00C62D06" w:rsidRPr="009D08E8" w:rsidRDefault="00C62D06" w:rsidP="008D40AB">
            <w:pPr>
              <w:pStyle w:val="ApprovalTableText"/>
              <w:rPr>
                <w:lang w:val="en-GB"/>
              </w:rPr>
            </w:pPr>
          </w:p>
        </w:tc>
        <w:tc>
          <w:tcPr>
            <w:tcW w:w="2376" w:type="dxa"/>
          </w:tcPr>
          <w:p w:rsidR="00C62D06" w:rsidRPr="009D08E8" w:rsidRDefault="00C62D06" w:rsidP="008D40AB">
            <w:pPr>
              <w:pStyle w:val="ApprovalTableText"/>
              <w:rPr>
                <w:lang w:val="en-GB"/>
              </w:rPr>
            </w:pPr>
          </w:p>
        </w:tc>
        <w:tc>
          <w:tcPr>
            <w:tcW w:w="2266" w:type="dxa"/>
          </w:tcPr>
          <w:p w:rsidR="00C62D06" w:rsidRPr="009D08E8" w:rsidRDefault="00C62D06" w:rsidP="008D40AB">
            <w:pPr>
              <w:pStyle w:val="ApprovalTableText"/>
              <w:rPr>
                <w:lang w:val="en-GB"/>
              </w:rPr>
            </w:pPr>
          </w:p>
        </w:tc>
      </w:tr>
      <w:tr w:rsidR="00C62D06" w:rsidRPr="009D08E8">
        <w:tc>
          <w:tcPr>
            <w:tcW w:w="2103" w:type="dxa"/>
          </w:tcPr>
          <w:p w:rsidR="00C62D06" w:rsidRPr="009D08E8" w:rsidRDefault="00C62D06" w:rsidP="008D40AB">
            <w:pPr>
              <w:pStyle w:val="ApprovalTableText"/>
              <w:rPr>
                <w:lang w:val="en-GB"/>
              </w:rPr>
            </w:pPr>
          </w:p>
        </w:tc>
        <w:tc>
          <w:tcPr>
            <w:tcW w:w="2390" w:type="dxa"/>
          </w:tcPr>
          <w:p w:rsidR="00C62D06" w:rsidRPr="009D08E8" w:rsidRDefault="00C62D06" w:rsidP="008D40AB">
            <w:pPr>
              <w:pStyle w:val="ApprovalTableText"/>
              <w:rPr>
                <w:lang w:val="en-GB"/>
              </w:rPr>
            </w:pPr>
          </w:p>
        </w:tc>
        <w:tc>
          <w:tcPr>
            <w:tcW w:w="2376" w:type="dxa"/>
          </w:tcPr>
          <w:p w:rsidR="00C62D06" w:rsidRPr="009D08E8" w:rsidRDefault="00C62D06" w:rsidP="008D40AB">
            <w:pPr>
              <w:pStyle w:val="ApprovalTableText"/>
              <w:rPr>
                <w:lang w:val="en-GB"/>
              </w:rPr>
            </w:pPr>
          </w:p>
        </w:tc>
        <w:tc>
          <w:tcPr>
            <w:tcW w:w="2266" w:type="dxa"/>
          </w:tcPr>
          <w:p w:rsidR="00C62D06" w:rsidRPr="009D08E8" w:rsidRDefault="00C62D06" w:rsidP="008D40AB">
            <w:pPr>
              <w:pStyle w:val="ApprovalTableText"/>
              <w:rPr>
                <w:lang w:val="en-GB"/>
              </w:rPr>
            </w:pPr>
          </w:p>
        </w:tc>
      </w:tr>
    </w:tbl>
    <w:p w:rsidR="00872E9D" w:rsidRPr="009D08E8" w:rsidRDefault="00872E9D">
      <w:pPr>
        <w:rPr>
          <w:lang w:val="en-GB"/>
        </w:rPr>
      </w:pPr>
    </w:p>
    <w:p w:rsidR="00872E9D" w:rsidRPr="009D08E8" w:rsidRDefault="00872E9D">
      <w:pPr>
        <w:rPr>
          <w:lang w:val="en-GB"/>
        </w:rPr>
      </w:pPr>
    </w:p>
    <w:p w:rsidR="00872E9D" w:rsidRPr="009D08E8" w:rsidRDefault="00872E9D">
      <w:pPr>
        <w:rPr>
          <w:lang w:val="en-GB"/>
        </w:rPr>
      </w:pPr>
    </w:p>
    <w:p w:rsidR="00872E9D" w:rsidRPr="009D08E8" w:rsidRDefault="00872E9D" w:rsidP="00D517B6">
      <w:pPr>
        <w:pStyle w:val="Author"/>
        <w:rPr>
          <w:lang w:val="en-GB"/>
        </w:rPr>
      </w:pPr>
      <w:r w:rsidRPr="009D08E8">
        <w:rPr>
          <w:lang w:val="en-GB"/>
        </w:rPr>
        <w:t xml:space="preserve">Author: </w:t>
      </w:r>
      <w:fldSimple w:instr=" AUTHOR  \* MERGEFORMAT ">
        <w:r w:rsidR="00C521A8" w:rsidRPr="00C521A8">
          <w:rPr>
            <w:noProof/>
            <w:lang w:val="en-GB"/>
          </w:rPr>
          <w:t xml:space="preserve">Andrey </w:t>
        </w:r>
        <w:r w:rsidR="00C521A8">
          <w:rPr>
            <w:noProof/>
          </w:rPr>
          <w:t>Golovachev</w:t>
        </w:r>
      </w:fldSimple>
    </w:p>
    <w:p w:rsidR="00872E9D" w:rsidRPr="009D08E8" w:rsidRDefault="00872E9D" w:rsidP="00D517B6">
      <w:pPr>
        <w:pStyle w:val="DocumentVersion"/>
        <w:rPr>
          <w:lang w:val="en-GB"/>
        </w:rPr>
      </w:pPr>
      <w:r w:rsidRPr="009D08E8">
        <w:rPr>
          <w:lang w:val="en-GB"/>
        </w:rPr>
        <w:t xml:space="preserve">Document version: </w:t>
      </w:r>
      <w:fldSimple w:instr=" DOCPROPERTY &quot;DocumentVersion&quot;  \* MERGEFORMAT ">
        <w:r w:rsidR="00554DB8" w:rsidRPr="00554DB8">
          <w:rPr>
            <w:lang w:val="en-GB"/>
          </w:rPr>
          <w:t>1.3</w:t>
        </w:r>
      </w:fldSimple>
    </w:p>
    <w:p w:rsidR="00872E9D" w:rsidRPr="009D08E8" w:rsidRDefault="00872E9D" w:rsidP="00D517B6">
      <w:pPr>
        <w:pStyle w:val="DocumentDate"/>
        <w:rPr>
          <w:lang w:val="en-GB"/>
        </w:rPr>
      </w:pPr>
      <w:r w:rsidRPr="009D08E8">
        <w:rPr>
          <w:lang w:val="en-GB"/>
        </w:rPr>
        <w:t xml:space="preserve">Document Date: </w:t>
      </w:r>
      <w:fldSimple w:instr=" DOCPROPERTY &quot;DocumentDate&quot;  \* MERGEFORMAT ">
        <w:r w:rsidR="00554DB8" w:rsidRPr="00554DB8">
          <w:rPr>
            <w:lang w:val="en-GB"/>
          </w:rPr>
          <w:t>2015-Oct-13</w:t>
        </w:r>
      </w:fldSimple>
    </w:p>
    <w:p w:rsidR="00872E9D" w:rsidRPr="009D08E8" w:rsidRDefault="00872E9D" w:rsidP="00D517B6">
      <w:pPr>
        <w:pStyle w:val="DocumentDate"/>
        <w:rPr>
          <w:lang w:val="en-GB"/>
        </w:rPr>
        <w:sectPr w:rsidR="00872E9D" w:rsidRPr="009D08E8">
          <w:headerReference w:type="default" r:id="rId8"/>
          <w:footerReference w:type="default" r:id="rId9"/>
          <w:headerReference w:type="first" r:id="rId10"/>
          <w:footerReference w:type="first" r:id="rId11"/>
          <w:pgSz w:w="12242" w:h="15842" w:code="1"/>
          <w:pgMar w:top="1134" w:right="1134" w:bottom="2126" w:left="1701" w:header="1134" w:footer="567" w:gutter="0"/>
          <w:cols w:space="720"/>
          <w:titlePg/>
        </w:sectPr>
      </w:pPr>
    </w:p>
    <w:p w:rsidR="00872E9D" w:rsidRPr="009D08E8" w:rsidRDefault="00872E9D" w:rsidP="0022386D">
      <w:pPr>
        <w:pStyle w:val="ApprovalHeader"/>
        <w:rPr>
          <w:lang w:val="en-GB"/>
        </w:rPr>
      </w:pPr>
      <w:r w:rsidRPr="009D08E8">
        <w:rPr>
          <w:lang w:val="en-GB"/>
        </w:rPr>
        <w:lastRenderedPageBreak/>
        <w:t>Revision History</w:t>
      </w: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440"/>
        <w:gridCol w:w="1080"/>
        <w:gridCol w:w="4090"/>
        <w:gridCol w:w="2030"/>
      </w:tblGrid>
      <w:tr w:rsidR="00872E9D" w:rsidRPr="009D08E8">
        <w:trPr>
          <w:trHeight w:val="267"/>
        </w:trPr>
        <w:tc>
          <w:tcPr>
            <w:tcW w:w="1440" w:type="dxa"/>
            <w:shd w:val="clear" w:color="auto" w:fill="F3F3F3"/>
          </w:tcPr>
          <w:p w:rsidR="00872E9D" w:rsidRPr="009D08E8" w:rsidRDefault="00872E9D" w:rsidP="008D40AB">
            <w:pPr>
              <w:pStyle w:val="RevisionTableHeader"/>
              <w:rPr>
                <w:lang w:val="en-GB"/>
              </w:rPr>
            </w:pPr>
            <w:r w:rsidRPr="009D08E8">
              <w:rPr>
                <w:lang w:val="en-GB"/>
              </w:rPr>
              <w:t>Date</w:t>
            </w:r>
          </w:p>
        </w:tc>
        <w:tc>
          <w:tcPr>
            <w:tcW w:w="1080" w:type="dxa"/>
            <w:shd w:val="clear" w:color="auto" w:fill="F3F3F3"/>
          </w:tcPr>
          <w:p w:rsidR="00872E9D" w:rsidRPr="009D08E8" w:rsidRDefault="00872E9D" w:rsidP="008D40AB">
            <w:pPr>
              <w:pStyle w:val="RevisionTableHeader"/>
              <w:rPr>
                <w:lang w:val="en-GB"/>
              </w:rPr>
            </w:pPr>
            <w:r w:rsidRPr="009D08E8">
              <w:rPr>
                <w:lang w:val="en-GB"/>
              </w:rPr>
              <w:t>Version</w:t>
            </w:r>
          </w:p>
        </w:tc>
        <w:tc>
          <w:tcPr>
            <w:tcW w:w="4090" w:type="dxa"/>
            <w:shd w:val="clear" w:color="auto" w:fill="F3F3F3"/>
          </w:tcPr>
          <w:p w:rsidR="00872E9D" w:rsidRPr="009D08E8" w:rsidRDefault="00872E9D" w:rsidP="008D40AB">
            <w:pPr>
              <w:pStyle w:val="RevisionTableHeader"/>
              <w:rPr>
                <w:lang w:val="en-GB"/>
              </w:rPr>
            </w:pPr>
            <w:r w:rsidRPr="009D08E8">
              <w:rPr>
                <w:lang w:val="en-GB"/>
              </w:rPr>
              <w:t>Description</w:t>
            </w:r>
          </w:p>
        </w:tc>
        <w:tc>
          <w:tcPr>
            <w:tcW w:w="2030" w:type="dxa"/>
            <w:shd w:val="clear" w:color="auto" w:fill="F3F3F3"/>
          </w:tcPr>
          <w:p w:rsidR="00872E9D" w:rsidRPr="009D08E8" w:rsidRDefault="00872E9D" w:rsidP="008D40AB">
            <w:pPr>
              <w:pStyle w:val="RevisionTableHeader"/>
              <w:rPr>
                <w:lang w:val="en-GB"/>
              </w:rPr>
            </w:pPr>
            <w:r w:rsidRPr="009D08E8">
              <w:rPr>
                <w:lang w:val="en-GB"/>
              </w:rPr>
              <w:t>Author</w:t>
            </w:r>
          </w:p>
        </w:tc>
      </w:tr>
      <w:tr w:rsidR="00924DD4" w:rsidRPr="009D08E8">
        <w:trPr>
          <w:trHeight w:val="252"/>
        </w:trPr>
        <w:tc>
          <w:tcPr>
            <w:tcW w:w="1440" w:type="dxa"/>
          </w:tcPr>
          <w:p w:rsidR="00924DD4" w:rsidRDefault="00924DD4" w:rsidP="00924DD4">
            <w:pPr>
              <w:pStyle w:val="RevisionTableText"/>
              <w:rPr>
                <w:lang w:val="en-GB"/>
              </w:rPr>
            </w:pPr>
            <w:r>
              <w:rPr>
                <w:lang w:val="en-GB"/>
              </w:rPr>
              <w:t>2012-Jul-11</w:t>
            </w:r>
          </w:p>
        </w:tc>
        <w:tc>
          <w:tcPr>
            <w:tcW w:w="1080" w:type="dxa"/>
          </w:tcPr>
          <w:p w:rsidR="00924DD4" w:rsidRDefault="00924DD4" w:rsidP="00924DD4">
            <w:pPr>
              <w:pStyle w:val="RevisionTableText"/>
              <w:rPr>
                <w:lang w:val="en-GB"/>
              </w:rPr>
            </w:pPr>
            <w:r>
              <w:rPr>
                <w:lang w:val="en-GB"/>
              </w:rPr>
              <w:t>1.0a</w:t>
            </w:r>
          </w:p>
        </w:tc>
        <w:tc>
          <w:tcPr>
            <w:tcW w:w="4090" w:type="dxa"/>
          </w:tcPr>
          <w:p w:rsidR="00924DD4" w:rsidRDefault="00924DD4" w:rsidP="00C160AD">
            <w:pPr>
              <w:pStyle w:val="RevisionTableText"/>
              <w:rPr>
                <w:lang w:val="en-GB"/>
              </w:rPr>
            </w:pPr>
            <w:r>
              <w:rPr>
                <w:lang w:val="en-GB"/>
              </w:rPr>
              <w:t>Initial draft</w:t>
            </w:r>
          </w:p>
        </w:tc>
        <w:tc>
          <w:tcPr>
            <w:tcW w:w="2030" w:type="dxa"/>
          </w:tcPr>
          <w:p w:rsidR="00924DD4" w:rsidRDefault="00924DD4" w:rsidP="00C160AD">
            <w:pPr>
              <w:pStyle w:val="RevisionTableText"/>
              <w:rPr>
                <w:lang w:val="en-GB"/>
              </w:rPr>
            </w:pPr>
            <w:r>
              <w:rPr>
                <w:lang w:val="en-GB"/>
              </w:rPr>
              <w:t>Andrey Golovachev</w:t>
            </w:r>
          </w:p>
        </w:tc>
      </w:tr>
      <w:tr w:rsidR="00FC7E2B" w:rsidRPr="009D08E8">
        <w:trPr>
          <w:trHeight w:val="267"/>
        </w:trPr>
        <w:tc>
          <w:tcPr>
            <w:tcW w:w="1440" w:type="dxa"/>
          </w:tcPr>
          <w:p w:rsidR="00FC7E2B" w:rsidRDefault="00FC7E2B" w:rsidP="00FC7E2B">
            <w:pPr>
              <w:pStyle w:val="RevisionTableText"/>
              <w:rPr>
                <w:lang w:val="en-GB"/>
              </w:rPr>
            </w:pPr>
            <w:r>
              <w:rPr>
                <w:lang w:val="en-GB"/>
              </w:rPr>
              <w:t>2012-Sep-14</w:t>
            </w:r>
          </w:p>
        </w:tc>
        <w:tc>
          <w:tcPr>
            <w:tcW w:w="1080" w:type="dxa"/>
          </w:tcPr>
          <w:p w:rsidR="00FC7E2B" w:rsidRDefault="00FC7E2B" w:rsidP="00FC7E2B">
            <w:pPr>
              <w:pStyle w:val="RevisionTableText"/>
              <w:rPr>
                <w:lang w:val="en-GB"/>
              </w:rPr>
            </w:pPr>
            <w:r>
              <w:rPr>
                <w:lang w:val="en-GB"/>
              </w:rPr>
              <w:t>1.0b</w:t>
            </w:r>
          </w:p>
        </w:tc>
        <w:tc>
          <w:tcPr>
            <w:tcW w:w="4090" w:type="dxa"/>
          </w:tcPr>
          <w:p w:rsidR="00FC7E2B" w:rsidRDefault="008A0824" w:rsidP="00145950">
            <w:pPr>
              <w:pStyle w:val="RevisionTableText"/>
              <w:rPr>
                <w:lang w:val="en-GB"/>
              </w:rPr>
            </w:pPr>
            <w:r>
              <w:rPr>
                <w:lang w:val="en-GB"/>
              </w:rPr>
              <w:t>Revised</w:t>
            </w:r>
            <w:r w:rsidR="00FC7E2B">
              <w:rPr>
                <w:lang w:val="en-GB"/>
              </w:rPr>
              <w:t xml:space="preserve"> description of DCS use scenarios after discussion with Glenn Rapson</w:t>
            </w:r>
          </w:p>
        </w:tc>
        <w:tc>
          <w:tcPr>
            <w:tcW w:w="2030" w:type="dxa"/>
          </w:tcPr>
          <w:p w:rsidR="00FC7E2B" w:rsidRDefault="00FC7E2B" w:rsidP="00145950">
            <w:pPr>
              <w:pStyle w:val="RevisionTableText"/>
              <w:rPr>
                <w:lang w:val="en-GB"/>
              </w:rPr>
            </w:pPr>
            <w:r>
              <w:rPr>
                <w:lang w:val="en-GB"/>
              </w:rPr>
              <w:t>Andrey Golovachev</w:t>
            </w:r>
          </w:p>
        </w:tc>
      </w:tr>
      <w:tr w:rsidR="00FC7E2B" w:rsidRPr="009D08E8">
        <w:trPr>
          <w:trHeight w:val="267"/>
        </w:trPr>
        <w:tc>
          <w:tcPr>
            <w:tcW w:w="1440" w:type="dxa"/>
          </w:tcPr>
          <w:p w:rsidR="00FC7E2B" w:rsidRPr="009D08E8" w:rsidRDefault="00CB02BD" w:rsidP="008D40AB">
            <w:pPr>
              <w:pStyle w:val="RevisionTableText"/>
              <w:rPr>
                <w:lang w:val="en-GB"/>
              </w:rPr>
            </w:pPr>
            <w:r>
              <w:rPr>
                <w:lang w:val="en-GB"/>
              </w:rPr>
              <w:t>2013-Nov-21</w:t>
            </w:r>
          </w:p>
        </w:tc>
        <w:tc>
          <w:tcPr>
            <w:tcW w:w="1080" w:type="dxa"/>
          </w:tcPr>
          <w:p w:rsidR="00FC7E2B" w:rsidRPr="009D08E8" w:rsidRDefault="00CB02BD" w:rsidP="008D40AB">
            <w:pPr>
              <w:pStyle w:val="RevisionTableText"/>
              <w:rPr>
                <w:lang w:val="en-GB"/>
              </w:rPr>
            </w:pPr>
            <w:r>
              <w:rPr>
                <w:lang w:val="en-GB"/>
              </w:rPr>
              <w:t>1.0c</w:t>
            </w:r>
          </w:p>
        </w:tc>
        <w:tc>
          <w:tcPr>
            <w:tcW w:w="4090" w:type="dxa"/>
          </w:tcPr>
          <w:p w:rsidR="00FC7E2B" w:rsidRPr="009D08E8" w:rsidRDefault="00CB02BD" w:rsidP="006F407E">
            <w:pPr>
              <w:pStyle w:val="RevisionTableText"/>
              <w:rPr>
                <w:lang w:val="en-GB"/>
              </w:rPr>
            </w:pPr>
            <w:r>
              <w:rPr>
                <w:lang w:val="en-GB"/>
              </w:rPr>
              <w:t>Added sections 7.1</w:t>
            </w:r>
            <w:r w:rsidR="003365EE">
              <w:rPr>
                <w:lang w:val="en-GB"/>
              </w:rPr>
              <w:t xml:space="preserve"> and section 16.3 for capturing history and assisting to display history records of cabin configurations.</w:t>
            </w:r>
          </w:p>
        </w:tc>
        <w:tc>
          <w:tcPr>
            <w:tcW w:w="2030" w:type="dxa"/>
          </w:tcPr>
          <w:p w:rsidR="00FC7E2B" w:rsidRPr="009D08E8" w:rsidRDefault="003365EE" w:rsidP="008D40AB">
            <w:pPr>
              <w:pStyle w:val="RevisionTableText"/>
              <w:rPr>
                <w:lang w:val="en-GB"/>
              </w:rPr>
            </w:pPr>
            <w:r>
              <w:rPr>
                <w:lang w:val="en-GB"/>
              </w:rPr>
              <w:t>Sriram Ananthasivan</w:t>
            </w:r>
          </w:p>
        </w:tc>
      </w:tr>
      <w:tr w:rsidR="00A847DD" w:rsidRPr="009D08E8">
        <w:trPr>
          <w:trHeight w:val="267"/>
        </w:trPr>
        <w:tc>
          <w:tcPr>
            <w:tcW w:w="1440" w:type="dxa"/>
          </w:tcPr>
          <w:p w:rsidR="00A847DD" w:rsidRPr="009D08E8" w:rsidRDefault="00A847DD" w:rsidP="00540BD9">
            <w:pPr>
              <w:pStyle w:val="RevisionTableText"/>
              <w:rPr>
                <w:lang w:val="en-GB"/>
              </w:rPr>
            </w:pPr>
            <w:r>
              <w:rPr>
                <w:lang w:val="en-GB"/>
              </w:rPr>
              <w:t>2014-Jul-23</w:t>
            </w:r>
          </w:p>
        </w:tc>
        <w:tc>
          <w:tcPr>
            <w:tcW w:w="1080" w:type="dxa"/>
          </w:tcPr>
          <w:p w:rsidR="00A847DD" w:rsidRPr="009D08E8" w:rsidRDefault="00A847DD" w:rsidP="00540BD9">
            <w:pPr>
              <w:pStyle w:val="RevisionTableText"/>
              <w:rPr>
                <w:lang w:val="en-GB"/>
              </w:rPr>
            </w:pPr>
            <w:r>
              <w:rPr>
                <w:lang w:val="en-GB"/>
              </w:rPr>
              <w:t>1.1</w:t>
            </w:r>
          </w:p>
        </w:tc>
        <w:tc>
          <w:tcPr>
            <w:tcW w:w="4090" w:type="dxa"/>
          </w:tcPr>
          <w:p w:rsidR="00A847DD" w:rsidRPr="009D08E8" w:rsidRDefault="00A847DD" w:rsidP="00D6072F">
            <w:pPr>
              <w:pStyle w:val="RevisionTableText"/>
              <w:rPr>
                <w:lang w:val="en-GB"/>
              </w:rPr>
            </w:pPr>
            <w:r>
              <w:rPr>
                <w:lang w:val="en-GB"/>
              </w:rPr>
              <w:t xml:space="preserve">Added section </w:t>
            </w:r>
            <w:r w:rsidR="00D6072F">
              <w:rPr>
                <w:lang w:val="en-GB"/>
              </w:rPr>
              <w:fldChar w:fldCharType="begin"/>
            </w:r>
            <w:r w:rsidR="00D6072F">
              <w:rPr>
                <w:lang w:val="en-GB"/>
              </w:rPr>
              <w:instrText xml:space="preserve"> REF _Ref393983257 \r \h </w:instrText>
            </w:r>
            <w:r w:rsidR="00D6072F">
              <w:rPr>
                <w:lang w:val="en-GB"/>
              </w:rPr>
            </w:r>
            <w:r w:rsidR="00D6072F">
              <w:rPr>
                <w:lang w:val="en-GB"/>
              </w:rPr>
              <w:fldChar w:fldCharType="separate"/>
            </w:r>
            <w:r w:rsidR="00D6072F">
              <w:rPr>
                <w:lang w:val="en-GB"/>
              </w:rPr>
              <w:t>16.4.2.2.3</w:t>
            </w:r>
            <w:r w:rsidR="00D6072F">
              <w:rPr>
                <w:lang w:val="en-GB"/>
              </w:rPr>
              <w:fldChar w:fldCharType="end"/>
            </w:r>
            <w:r>
              <w:rPr>
                <w:lang w:val="en-GB"/>
              </w:rPr>
              <w:t xml:space="preserve"> to cabin configuration history story for exporting history records as CSV</w:t>
            </w:r>
          </w:p>
        </w:tc>
        <w:tc>
          <w:tcPr>
            <w:tcW w:w="2030" w:type="dxa"/>
          </w:tcPr>
          <w:p w:rsidR="00A847DD" w:rsidRPr="009D08E8" w:rsidRDefault="00A847DD" w:rsidP="00540BD9">
            <w:pPr>
              <w:pStyle w:val="RevisionTableText"/>
              <w:rPr>
                <w:lang w:val="en-GB"/>
              </w:rPr>
            </w:pPr>
            <w:r>
              <w:rPr>
                <w:lang w:val="en-GB"/>
              </w:rPr>
              <w:t>Sriram Ananthasivan</w:t>
            </w:r>
          </w:p>
        </w:tc>
      </w:tr>
      <w:tr w:rsidR="009C4F90" w:rsidRPr="009D08E8">
        <w:trPr>
          <w:trHeight w:val="267"/>
        </w:trPr>
        <w:tc>
          <w:tcPr>
            <w:tcW w:w="1440" w:type="dxa"/>
          </w:tcPr>
          <w:p w:rsidR="009C4F90" w:rsidRDefault="009C4F90" w:rsidP="00540BD9">
            <w:pPr>
              <w:pStyle w:val="RevisionTableText"/>
              <w:rPr>
                <w:lang w:val="en-GB"/>
              </w:rPr>
            </w:pPr>
            <w:r>
              <w:rPr>
                <w:lang w:val="en-GB"/>
              </w:rPr>
              <w:t>2016-Oct-03</w:t>
            </w:r>
          </w:p>
        </w:tc>
        <w:tc>
          <w:tcPr>
            <w:tcW w:w="1080" w:type="dxa"/>
          </w:tcPr>
          <w:p w:rsidR="009C4F90" w:rsidRDefault="009C4F90" w:rsidP="00540BD9">
            <w:pPr>
              <w:pStyle w:val="RevisionTableText"/>
              <w:rPr>
                <w:lang w:val="en-GB"/>
              </w:rPr>
            </w:pPr>
            <w:r>
              <w:rPr>
                <w:lang w:val="en-GB"/>
              </w:rPr>
              <w:t>1.2</w:t>
            </w:r>
          </w:p>
        </w:tc>
        <w:tc>
          <w:tcPr>
            <w:tcW w:w="4090" w:type="dxa"/>
          </w:tcPr>
          <w:p w:rsidR="009C4F90" w:rsidRDefault="009C4F90" w:rsidP="00D6072F">
            <w:pPr>
              <w:pStyle w:val="RevisionTableText"/>
              <w:rPr>
                <w:lang w:val="en-GB"/>
              </w:rPr>
            </w:pPr>
            <w:r>
              <w:rPr>
                <w:lang w:val="en-GB"/>
              </w:rPr>
              <w:t>Explicitly stated that SITA Admin can manage airline-specific cabin configurations on behalf of subscribers.</w:t>
            </w:r>
          </w:p>
          <w:p w:rsidR="009C4F90" w:rsidRDefault="00762FCD" w:rsidP="00762FCD">
            <w:pPr>
              <w:pStyle w:val="RevisionTableText"/>
              <w:rPr>
                <w:lang w:val="en-GB"/>
              </w:rPr>
            </w:pPr>
            <w:r>
              <w:rPr>
                <w:lang w:val="en-GB"/>
              </w:rPr>
              <w:t xml:space="preserve">Managing </w:t>
            </w:r>
            <w:r w:rsidR="009C4F90">
              <w:rPr>
                <w:lang w:val="en-GB"/>
              </w:rPr>
              <w:t xml:space="preserve">Global default cabin configs </w:t>
            </w:r>
            <w:r>
              <w:rPr>
                <w:lang w:val="en-GB"/>
              </w:rPr>
              <w:t>is</w:t>
            </w:r>
            <w:r w:rsidR="009C4F90">
              <w:rPr>
                <w:lang w:val="en-GB"/>
              </w:rPr>
              <w:t xml:space="preserve"> now </w:t>
            </w:r>
            <w:r>
              <w:rPr>
                <w:lang w:val="en-GB"/>
              </w:rPr>
              <w:t xml:space="preserve">a </w:t>
            </w:r>
            <w:r w:rsidR="009C4F90">
              <w:rPr>
                <w:lang w:val="en-GB"/>
              </w:rPr>
              <w:t xml:space="preserve">separate </w:t>
            </w:r>
            <w:r>
              <w:rPr>
                <w:lang w:val="en-GB"/>
              </w:rPr>
              <w:t>Basic flow 5 (no changes to functionality – just becomes a separate screen on GUI)</w:t>
            </w:r>
            <w:r w:rsidR="009C4F90">
              <w:rPr>
                <w:lang w:val="en-GB"/>
              </w:rPr>
              <w:t>.</w:t>
            </w:r>
          </w:p>
        </w:tc>
        <w:tc>
          <w:tcPr>
            <w:tcW w:w="2030" w:type="dxa"/>
          </w:tcPr>
          <w:p w:rsidR="009C4F90" w:rsidRDefault="009C4F90" w:rsidP="00540BD9">
            <w:pPr>
              <w:pStyle w:val="RevisionTableText"/>
              <w:rPr>
                <w:lang w:val="en-GB"/>
              </w:rPr>
            </w:pPr>
            <w:r>
              <w:rPr>
                <w:lang w:val="en-GB"/>
              </w:rPr>
              <w:t>Andrey Golovachev</w:t>
            </w:r>
          </w:p>
        </w:tc>
      </w:tr>
      <w:tr w:rsidR="00554DB8" w:rsidRPr="009D08E8">
        <w:trPr>
          <w:trHeight w:val="267"/>
        </w:trPr>
        <w:tc>
          <w:tcPr>
            <w:tcW w:w="1440" w:type="dxa"/>
          </w:tcPr>
          <w:p w:rsidR="00554DB8" w:rsidRDefault="00554DB8" w:rsidP="00540BD9">
            <w:pPr>
              <w:pStyle w:val="RevisionTableText"/>
              <w:rPr>
                <w:lang w:val="en-GB"/>
              </w:rPr>
            </w:pPr>
            <w:r>
              <w:rPr>
                <w:lang w:val="en-GB"/>
              </w:rPr>
              <w:t>2016-Oct-13</w:t>
            </w:r>
          </w:p>
        </w:tc>
        <w:tc>
          <w:tcPr>
            <w:tcW w:w="1080" w:type="dxa"/>
          </w:tcPr>
          <w:p w:rsidR="00554DB8" w:rsidRDefault="00554DB8" w:rsidP="00540BD9">
            <w:pPr>
              <w:pStyle w:val="RevisionTableText"/>
              <w:rPr>
                <w:lang w:val="en-GB"/>
              </w:rPr>
            </w:pPr>
            <w:r>
              <w:rPr>
                <w:lang w:val="en-GB"/>
              </w:rPr>
              <w:t>1.3</w:t>
            </w:r>
          </w:p>
        </w:tc>
        <w:tc>
          <w:tcPr>
            <w:tcW w:w="4090" w:type="dxa"/>
          </w:tcPr>
          <w:p w:rsidR="00554DB8" w:rsidRDefault="00554DB8" w:rsidP="00D6072F">
            <w:pPr>
              <w:pStyle w:val="RevisionTableText"/>
              <w:rPr>
                <w:lang w:val="en-GB"/>
              </w:rPr>
            </w:pPr>
            <w:r>
              <w:rPr>
                <w:lang w:val="en-GB"/>
              </w:rPr>
              <w:t>Added capturing of subscriber code in history.</w:t>
            </w:r>
          </w:p>
        </w:tc>
        <w:tc>
          <w:tcPr>
            <w:tcW w:w="2030" w:type="dxa"/>
          </w:tcPr>
          <w:p w:rsidR="00554DB8" w:rsidRDefault="00554DB8" w:rsidP="00540BD9">
            <w:pPr>
              <w:pStyle w:val="RevisionTableText"/>
              <w:rPr>
                <w:lang w:val="en-GB"/>
              </w:rPr>
            </w:pPr>
            <w:r>
              <w:rPr>
                <w:lang w:val="en-GB"/>
              </w:rPr>
              <w:t>Andrey Golovachev</w:t>
            </w:r>
          </w:p>
        </w:tc>
      </w:tr>
    </w:tbl>
    <w:p w:rsidR="00872E9D" w:rsidRPr="009D08E8" w:rsidRDefault="00872E9D">
      <w:pPr>
        <w:rPr>
          <w:lang w:val="en-GB"/>
        </w:rPr>
      </w:pPr>
    </w:p>
    <w:p w:rsidR="00872E9D" w:rsidRPr="009D08E8" w:rsidRDefault="00872E9D" w:rsidP="0022386D">
      <w:pPr>
        <w:pStyle w:val="TOCHeader"/>
        <w:rPr>
          <w:lang w:val="en-GB"/>
        </w:rPr>
      </w:pPr>
      <w:bookmarkStart w:id="1" w:name="_GoBack"/>
      <w:bookmarkEnd w:id="1"/>
      <w:r w:rsidRPr="009D08E8">
        <w:rPr>
          <w:lang w:val="en-GB"/>
        </w:rPr>
        <w:br w:type="page"/>
      </w:r>
      <w:r w:rsidRPr="009D08E8">
        <w:rPr>
          <w:lang w:val="en-GB"/>
        </w:rPr>
        <w:lastRenderedPageBreak/>
        <w:t>Contents</w:t>
      </w:r>
    </w:p>
    <w:p w:rsidR="001740DA" w:rsidRDefault="00C44E5E">
      <w:pPr>
        <w:pStyle w:val="TOC1"/>
        <w:rPr>
          <w:rFonts w:asciiTheme="minorHAnsi" w:eastAsiaTheme="minorEastAsia" w:hAnsiTheme="minorHAnsi" w:cstheme="minorBidi"/>
          <w:b w:val="0"/>
          <w:noProof/>
          <w:sz w:val="22"/>
          <w:szCs w:val="22"/>
          <w:lang w:val="en-GB" w:eastAsia="en-GB"/>
        </w:rPr>
      </w:pPr>
      <w:r w:rsidRPr="009D08E8">
        <w:rPr>
          <w:lang w:val="en-GB"/>
        </w:rPr>
        <w:fldChar w:fldCharType="begin"/>
      </w:r>
      <w:r w:rsidR="00872E9D" w:rsidRPr="009D08E8">
        <w:rPr>
          <w:lang w:val="en-GB"/>
        </w:rPr>
        <w:instrText xml:space="preserve"> TOC \o "1-3" </w:instrText>
      </w:r>
      <w:r w:rsidRPr="009D08E8">
        <w:rPr>
          <w:lang w:val="en-GB"/>
        </w:rPr>
        <w:fldChar w:fldCharType="separate"/>
      </w:r>
      <w:r w:rsidR="001740DA" w:rsidRPr="0057136C">
        <w:rPr>
          <w:noProof/>
          <w:lang w:val="en-GB"/>
        </w:rPr>
        <w:t>1.</w:t>
      </w:r>
      <w:r w:rsidR="001740DA">
        <w:rPr>
          <w:rFonts w:asciiTheme="minorHAnsi" w:eastAsiaTheme="minorEastAsia" w:hAnsiTheme="minorHAnsi" w:cstheme="minorBidi"/>
          <w:b w:val="0"/>
          <w:noProof/>
          <w:sz w:val="22"/>
          <w:szCs w:val="22"/>
          <w:lang w:val="en-GB" w:eastAsia="en-GB"/>
        </w:rPr>
        <w:tab/>
      </w:r>
      <w:r w:rsidR="001740DA" w:rsidRPr="0057136C">
        <w:rPr>
          <w:noProof/>
          <w:lang w:val="en-GB"/>
        </w:rPr>
        <w:t>Brief Description</w:t>
      </w:r>
      <w:r w:rsidR="001740DA">
        <w:rPr>
          <w:noProof/>
        </w:rPr>
        <w:tab/>
      </w:r>
      <w:r w:rsidR="001740DA">
        <w:rPr>
          <w:noProof/>
        </w:rPr>
        <w:fldChar w:fldCharType="begin"/>
      </w:r>
      <w:r w:rsidR="001740DA">
        <w:rPr>
          <w:noProof/>
        </w:rPr>
        <w:instrText xml:space="preserve"> PAGEREF _Toc463276134 \h </w:instrText>
      </w:r>
      <w:r w:rsidR="001740DA">
        <w:rPr>
          <w:noProof/>
        </w:rPr>
      </w:r>
      <w:r w:rsidR="001740DA">
        <w:rPr>
          <w:noProof/>
        </w:rPr>
        <w:fldChar w:fldCharType="separate"/>
      </w:r>
      <w:r w:rsidR="001740DA">
        <w:rPr>
          <w:noProof/>
        </w:rPr>
        <w:t>7</w:t>
      </w:r>
      <w:r w:rsidR="001740DA">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1.1</w:t>
      </w:r>
      <w:r>
        <w:rPr>
          <w:rFonts w:asciiTheme="minorHAnsi" w:eastAsiaTheme="minorEastAsia" w:hAnsiTheme="minorHAnsi" w:cstheme="minorBidi"/>
          <w:noProof/>
          <w:sz w:val="22"/>
          <w:szCs w:val="22"/>
          <w:lang w:val="en-GB" w:eastAsia="en-GB"/>
        </w:rPr>
        <w:tab/>
      </w:r>
      <w:r w:rsidRPr="0057136C">
        <w:rPr>
          <w:noProof/>
          <w:lang w:val="en-GB"/>
        </w:rPr>
        <w:t>Background</w:t>
      </w:r>
      <w:r>
        <w:rPr>
          <w:noProof/>
        </w:rPr>
        <w:tab/>
      </w:r>
      <w:r>
        <w:rPr>
          <w:noProof/>
        </w:rPr>
        <w:fldChar w:fldCharType="begin"/>
      </w:r>
      <w:r>
        <w:rPr>
          <w:noProof/>
        </w:rPr>
        <w:instrText xml:space="preserve"> PAGEREF _Toc463276135 \h </w:instrText>
      </w:r>
      <w:r>
        <w:rPr>
          <w:noProof/>
        </w:rPr>
      </w:r>
      <w:r>
        <w:rPr>
          <w:noProof/>
        </w:rPr>
        <w:fldChar w:fldCharType="separate"/>
      </w:r>
      <w:r>
        <w:rPr>
          <w:noProof/>
        </w:rPr>
        <w:t>7</w:t>
      </w:r>
      <w:r>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1.2</w:t>
      </w:r>
      <w:r>
        <w:rPr>
          <w:rFonts w:asciiTheme="minorHAnsi" w:eastAsiaTheme="minorEastAsia" w:hAnsiTheme="minorHAnsi" w:cstheme="minorBidi"/>
          <w:noProof/>
          <w:sz w:val="22"/>
          <w:szCs w:val="22"/>
          <w:lang w:val="en-GB" w:eastAsia="en-GB"/>
        </w:rPr>
        <w:tab/>
      </w:r>
      <w:r w:rsidRPr="0057136C">
        <w:rPr>
          <w:noProof/>
          <w:lang w:val="en-GB"/>
        </w:rPr>
        <w:t>References</w:t>
      </w:r>
      <w:r>
        <w:rPr>
          <w:noProof/>
        </w:rPr>
        <w:tab/>
      </w:r>
      <w:r>
        <w:rPr>
          <w:noProof/>
        </w:rPr>
        <w:fldChar w:fldCharType="begin"/>
      </w:r>
      <w:r>
        <w:rPr>
          <w:noProof/>
        </w:rPr>
        <w:instrText xml:space="preserve"> PAGEREF _Toc463276136 \h </w:instrText>
      </w:r>
      <w:r>
        <w:rPr>
          <w:noProof/>
        </w:rPr>
      </w:r>
      <w:r>
        <w:rPr>
          <w:noProof/>
        </w:rPr>
        <w:fldChar w:fldCharType="separate"/>
      </w:r>
      <w:r>
        <w:rPr>
          <w:noProof/>
        </w:rPr>
        <w:t>8</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2.</w:t>
      </w:r>
      <w:r>
        <w:rPr>
          <w:rFonts w:asciiTheme="minorHAnsi" w:eastAsiaTheme="minorEastAsia" w:hAnsiTheme="minorHAnsi" w:cstheme="minorBidi"/>
          <w:b w:val="0"/>
          <w:noProof/>
          <w:sz w:val="22"/>
          <w:szCs w:val="22"/>
          <w:lang w:val="en-GB" w:eastAsia="en-GB"/>
        </w:rPr>
        <w:tab/>
      </w:r>
      <w:r w:rsidRPr="0057136C">
        <w:rPr>
          <w:noProof/>
          <w:lang w:val="en-GB"/>
        </w:rPr>
        <w:t>Actors</w:t>
      </w:r>
      <w:r>
        <w:rPr>
          <w:noProof/>
        </w:rPr>
        <w:tab/>
      </w:r>
      <w:r>
        <w:rPr>
          <w:noProof/>
        </w:rPr>
        <w:fldChar w:fldCharType="begin"/>
      </w:r>
      <w:r>
        <w:rPr>
          <w:noProof/>
        </w:rPr>
        <w:instrText xml:space="preserve"> PAGEREF _Toc463276137 \h </w:instrText>
      </w:r>
      <w:r>
        <w:rPr>
          <w:noProof/>
        </w:rPr>
      </w:r>
      <w:r>
        <w:rPr>
          <w:noProof/>
        </w:rPr>
        <w:fldChar w:fldCharType="separate"/>
      </w:r>
      <w:r>
        <w:rPr>
          <w:noProof/>
        </w:rPr>
        <w:t>8</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3.</w:t>
      </w:r>
      <w:r>
        <w:rPr>
          <w:rFonts w:asciiTheme="minorHAnsi" w:eastAsiaTheme="minorEastAsia" w:hAnsiTheme="minorHAnsi" w:cstheme="minorBidi"/>
          <w:b w:val="0"/>
          <w:noProof/>
          <w:sz w:val="22"/>
          <w:szCs w:val="22"/>
          <w:lang w:val="en-GB" w:eastAsia="en-GB"/>
        </w:rPr>
        <w:tab/>
      </w:r>
      <w:r w:rsidRPr="0057136C">
        <w:rPr>
          <w:noProof/>
          <w:lang w:val="en-GB"/>
        </w:rPr>
        <w:t>General Preconditions</w:t>
      </w:r>
      <w:r>
        <w:rPr>
          <w:noProof/>
        </w:rPr>
        <w:tab/>
      </w:r>
      <w:r>
        <w:rPr>
          <w:noProof/>
        </w:rPr>
        <w:fldChar w:fldCharType="begin"/>
      </w:r>
      <w:r>
        <w:rPr>
          <w:noProof/>
        </w:rPr>
        <w:instrText xml:space="preserve"> PAGEREF _Toc463276138 \h </w:instrText>
      </w:r>
      <w:r>
        <w:rPr>
          <w:noProof/>
        </w:rPr>
      </w:r>
      <w:r>
        <w:rPr>
          <w:noProof/>
        </w:rPr>
        <w:fldChar w:fldCharType="separate"/>
      </w:r>
      <w:r>
        <w:rPr>
          <w:noProof/>
        </w:rPr>
        <w:t>8</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4.</w:t>
      </w:r>
      <w:r>
        <w:rPr>
          <w:rFonts w:asciiTheme="minorHAnsi" w:eastAsiaTheme="minorEastAsia" w:hAnsiTheme="minorHAnsi" w:cstheme="minorBidi"/>
          <w:b w:val="0"/>
          <w:noProof/>
          <w:sz w:val="22"/>
          <w:szCs w:val="22"/>
          <w:lang w:val="en-GB" w:eastAsia="en-GB"/>
        </w:rPr>
        <w:tab/>
      </w:r>
      <w:r w:rsidRPr="0057136C">
        <w:rPr>
          <w:noProof/>
          <w:lang w:val="en-GB"/>
        </w:rPr>
        <w:t>Basic Flow of Events</w:t>
      </w:r>
      <w:r>
        <w:rPr>
          <w:noProof/>
        </w:rPr>
        <w:tab/>
      </w:r>
      <w:r>
        <w:rPr>
          <w:noProof/>
        </w:rPr>
        <w:fldChar w:fldCharType="begin"/>
      </w:r>
      <w:r>
        <w:rPr>
          <w:noProof/>
        </w:rPr>
        <w:instrText xml:space="preserve"> PAGEREF _Toc463276139 \h </w:instrText>
      </w:r>
      <w:r>
        <w:rPr>
          <w:noProof/>
        </w:rPr>
      </w:r>
      <w:r>
        <w:rPr>
          <w:noProof/>
        </w:rPr>
        <w:fldChar w:fldCharType="separate"/>
      </w:r>
      <w:r>
        <w:rPr>
          <w:noProof/>
        </w:rPr>
        <w:t>8</w:t>
      </w:r>
      <w:r>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4.1</w:t>
      </w:r>
      <w:r>
        <w:rPr>
          <w:rFonts w:asciiTheme="minorHAnsi" w:eastAsiaTheme="minorEastAsia" w:hAnsiTheme="minorHAnsi" w:cstheme="minorBidi"/>
          <w:noProof/>
          <w:sz w:val="22"/>
          <w:szCs w:val="22"/>
          <w:lang w:val="en-GB" w:eastAsia="en-GB"/>
        </w:rPr>
        <w:tab/>
      </w:r>
      <w:r w:rsidRPr="0057136C">
        <w:rPr>
          <w:noProof/>
          <w:lang w:val="en-GB"/>
        </w:rPr>
        <w:t>Basic Flow 1 – Create Airline-Specific Cabin Configuration</w:t>
      </w:r>
      <w:r>
        <w:rPr>
          <w:noProof/>
        </w:rPr>
        <w:tab/>
      </w:r>
      <w:r>
        <w:rPr>
          <w:noProof/>
        </w:rPr>
        <w:fldChar w:fldCharType="begin"/>
      </w:r>
      <w:r>
        <w:rPr>
          <w:noProof/>
        </w:rPr>
        <w:instrText xml:space="preserve"> PAGEREF _Toc463276140 \h </w:instrText>
      </w:r>
      <w:r>
        <w:rPr>
          <w:noProof/>
        </w:rPr>
      </w:r>
      <w:r>
        <w:rPr>
          <w:noProof/>
        </w:rPr>
        <w:fldChar w:fldCharType="separate"/>
      </w:r>
      <w:r>
        <w:rPr>
          <w:noProof/>
        </w:rPr>
        <w:t>8</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4.1.1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_Toc463276141 \h </w:instrText>
      </w:r>
      <w:r>
        <w:fldChar w:fldCharType="separate"/>
      </w:r>
      <w:r>
        <w:t>8</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4.1.2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_Toc463276142 \h </w:instrText>
      </w:r>
      <w:r>
        <w:fldChar w:fldCharType="separate"/>
      </w:r>
      <w:r>
        <w:t>8</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4.1.3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_Toc463276143 \h </w:instrText>
      </w:r>
      <w:r>
        <w:fldChar w:fldCharType="separate"/>
      </w:r>
      <w:r>
        <w:t>9</w:t>
      </w:r>
      <w: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4.2</w:t>
      </w:r>
      <w:r>
        <w:rPr>
          <w:rFonts w:asciiTheme="minorHAnsi" w:eastAsiaTheme="minorEastAsia" w:hAnsiTheme="minorHAnsi" w:cstheme="minorBidi"/>
          <w:noProof/>
          <w:sz w:val="22"/>
          <w:szCs w:val="22"/>
          <w:lang w:val="en-GB" w:eastAsia="en-GB"/>
        </w:rPr>
        <w:tab/>
      </w:r>
      <w:r w:rsidRPr="0057136C">
        <w:rPr>
          <w:noProof/>
          <w:lang w:val="en-GB"/>
        </w:rPr>
        <w:t>Basic Flow 2 – Extract Airline-Specific Cabin Configuration</w:t>
      </w:r>
      <w:r>
        <w:rPr>
          <w:noProof/>
        </w:rPr>
        <w:tab/>
      </w:r>
      <w:r>
        <w:rPr>
          <w:noProof/>
        </w:rPr>
        <w:fldChar w:fldCharType="begin"/>
      </w:r>
      <w:r>
        <w:rPr>
          <w:noProof/>
        </w:rPr>
        <w:instrText xml:space="preserve"> PAGEREF _Toc463276144 \h </w:instrText>
      </w:r>
      <w:r>
        <w:rPr>
          <w:noProof/>
        </w:rPr>
      </w:r>
      <w:r>
        <w:rPr>
          <w:noProof/>
        </w:rPr>
        <w:fldChar w:fldCharType="separate"/>
      </w:r>
      <w:r>
        <w:rPr>
          <w:noProof/>
        </w:rPr>
        <w:t>9</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4.2.1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_Toc463276145 \h </w:instrText>
      </w:r>
      <w:r>
        <w:fldChar w:fldCharType="separate"/>
      </w:r>
      <w:r>
        <w:t>9</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4.2.2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_Toc463276146 \h </w:instrText>
      </w:r>
      <w:r>
        <w:fldChar w:fldCharType="separate"/>
      </w:r>
      <w:r>
        <w:t>9</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4.2.3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_Toc463276147 \h </w:instrText>
      </w:r>
      <w:r>
        <w:fldChar w:fldCharType="separate"/>
      </w:r>
      <w:r>
        <w:t>9</w:t>
      </w:r>
      <w: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4.3</w:t>
      </w:r>
      <w:r>
        <w:rPr>
          <w:rFonts w:asciiTheme="minorHAnsi" w:eastAsiaTheme="minorEastAsia" w:hAnsiTheme="minorHAnsi" w:cstheme="minorBidi"/>
          <w:noProof/>
          <w:sz w:val="22"/>
          <w:szCs w:val="22"/>
          <w:lang w:val="en-GB" w:eastAsia="en-GB"/>
        </w:rPr>
        <w:tab/>
      </w:r>
      <w:r w:rsidRPr="0057136C">
        <w:rPr>
          <w:noProof/>
          <w:lang w:val="en-GB"/>
        </w:rPr>
        <w:t>Basic Flow 3 – Update Airline-Specific Cabin Configuration</w:t>
      </w:r>
      <w:r>
        <w:rPr>
          <w:noProof/>
        </w:rPr>
        <w:tab/>
      </w:r>
      <w:r>
        <w:rPr>
          <w:noProof/>
        </w:rPr>
        <w:fldChar w:fldCharType="begin"/>
      </w:r>
      <w:r>
        <w:rPr>
          <w:noProof/>
        </w:rPr>
        <w:instrText xml:space="preserve"> PAGEREF _Toc463276148 \h </w:instrText>
      </w:r>
      <w:r>
        <w:rPr>
          <w:noProof/>
        </w:rPr>
      </w:r>
      <w:r>
        <w:rPr>
          <w:noProof/>
        </w:rPr>
        <w:fldChar w:fldCharType="separate"/>
      </w:r>
      <w:r>
        <w:rPr>
          <w:noProof/>
        </w:rPr>
        <w:t>9</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4.3.1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_Toc463276149 \h </w:instrText>
      </w:r>
      <w:r>
        <w:fldChar w:fldCharType="separate"/>
      </w:r>
      <w:r>
        <w:t>9</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4.3.2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_Toc463276150 \h </w:instrText>
      </w:r>
      <w:r>
        <w:fldChar w:fldCharType="separate"/>
      </w:r>
      <w:r>
        <w:t>9</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4.3.3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_Toc463276151 \h </w:instrText>
      </w:r>
      <w:r>
        <w:fldChar w:fldCharType="separate"/>
      </w:r>
      <w:r>
        <w:t>10</w:t>
      </w:r>
      <w:r>
        <w:fldChar w:fldCharType="end"/>
      </w:r>
    </w:p>
    <w:p w:rsidR="001740DA" w:rsidRDefault="001740DA">
      <w:pPr>
        <w:pStyle w:val="TOC2"/>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r w:rsidRPr="0057136C">
        <w:rPr>
          <w:noProof/>
          <w:lang w:val="en-GB"/>
        </w:rPr>
        <w:t>Basic Flow 4 – Delete Airline-Specific Cabin Configuration</w:t>
      </w:r>
      <w:r>
        <w:rPr>
          <w:noProof/>
        </w:rPr>
        <w:tab/>
      </w:r>
      <w:r>
        <w:rPr>
          <w:noProof/>
        </w:rPr>
        <w:fldChar w:fldCharType="begin"/>
      </w:r>
      <w:r>
        <w:rPr>
          <w:noProof/>
        </w:rPr>
        <w:instrText xml:space="preserve"> PAGEREF _Toc463276152 \h </w:instrText>
      </w:r>
      <w:r>
        <w:rPr>
          <w:noProof/>
        </w:rPr>
      </w:r>
      <w:r>
        <w:rPr>
          <w:noProof/>
        </w:rPr>
        <w:fldChar w:fldCharType="separate"/>
      </w:r>
      <w:r>
        <w:rPr>
          <w:noProof/>
        </w:rPr>
        <w:t>10</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4.4.1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_Toc463276153 \h </w:instrText>
      </w:r>
      <w:r>
        <w:fldChar w:fldCharType="separate"/>
      </w:r>
      <w:r>
        <w:t>10</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4.4.2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_Toc463276154 \h </w:instrText>
      </w:r>
      <w:r>
        <w:fldChar w:fldCharType="separate"/>
      </w:r>
      <w:r>
        <w:t>10</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4.4.3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_Toc463276155 \h </w:instrText>
      </w:r>
      <w:r>
        <w:fldChar w:fldCharType="separate"/>
      </w:r>
      <w:r>
        <w:t>10</w:t>
      </w:r>
      <w: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4.5</w:t>
      </w:r>
      <w:r>
        <w:rPr>
          <w:rFonts w:asciiTheme="minorHAnsi" w:eastAsiaTheme="minorEastAsia" w:hAnsiTheme="minorHAnsi" w:cstheme="minorBidi"/>
          <w:noProof/>
          <w:sz w:val="22"/>
          <w:szCs w:val="22"/>
          <w:lang w:val="en-GB" w:eastAsia="en-GB"/>
        </w:rPr>
        <w:tab/>
      </w:r>
      <w:r w:rsidRPr="0057136C">
        <w:rPr>
          <w:noProof/>
        </w:rPr>
        <w:t>Basic Flow 5 – Create/Update Global Default Cabin Configuration</w:t>
      </w:r>
      <w:r>
        <w:rPr>
          <w:noProof/>
        </w:rPr>
        <w:tab/>
      </w:r>
      <w:r>
        <w:rPr>
          <w:noProof/>
        </w:rPr>
        <w:fldChar w:fldCharType="begin"/>
      </w:r>
      <w:r>
        <w:rPr>
          <w:noProof/>
        </w:rPr>
        <w:instrText xml:space="preserve"> PAGEREF _Toc463276156 \h </w:instrText>
      </w:r>
      <w:r>
        <w:rPr>
          <w:noProof/>
        </w:rPr>
      </w:r>
      <w:r>
        <w:rPr>
          <w:noProof/>
        </w:rPr>
        <w:fldChar w:fldCharType="separate"/>
      </w:r>
      <w:r>
        <w:rPr>
          <w:noProof/>
        </w:rPr>
        <w:t>11</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4.5.1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_Toc463276157 \h </w:instrText>
      </w:r>
      <w:r>
        <w:fldChar w:fldCharType="separate"/>
      </w:r>
      <w:r>
        <w:t>11</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4.5.2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_Toc463276158 \h </w:instrText>
      </w:r>
      <w:r>
        <w:fldChar w:fldCharType="separate"/>
      </w:r>
      <w:r>
        <w:t>11</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4.5.3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_Toc463276159 \h </w:instrText>
      </w:r>
      <w:r>
        <w:fldChar w:fldCharType="separate"/>
      </w:r>
      <w:r>
        <w:t>11</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5.</w:t>
      </w:r>
      <w:r>
        <w:rPr>
          <w:rFonts w:asciiTheme="minorHAnsi" w:eastAsiaTheme="minorEastAsia" w:hAnsiTheme="minorHAnsi" w:cstheme="minorBidi"/>
          <w:b w:val="0"/>
          <w:noProof/>
          <w:sz w:val="22"/>
          <w:szCs w:val="22"/>
          <w:lang w:val="en-GB" w:eastAsia="en-GB"/>
        </w:rPr>
        <w:tab/>
      </w:r>
      <w:r w:rsidRPr="0057136C">
        <w:rPr>
          <w:noProof/>
          <w:lang w:val="en-GB"/>
        </w:rPr>
        <w:t>Alternate Flows</w:t>
      </w:r>
      <w:r>
        <w:rPr>
          <w:noProof/>
        </w:rPr>
        <w:tab/>
      </w:r>
      <w:r>
        <w:rPr>
          <w:noProof/>
        </w:rPr>
        <w:fldChar w:fldCharType="begin"/>
      </w:r>
      <w:r>
        <w:rPr>
          <w:noProof/>
        </w:rPr>
        <w:instrText xml:space="preserve"> PAGEREF _Toc463276160 \h </w:instrText>
      </w:r>
      <w:r>
        <w:rPr>
          <w:noProof/>
        </w:rPr>
      </w:r>
      <w:r>
        <w:rPr>
          <w:noProof/>
        </w:rPr>
        <w:fldChar w:fldCharType="separate"/>
      </w:r>
      <w:r>
        <w:rPr>
          <w:noProof/>
        </w:rPr>
        <w:t>11</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6.</w:t>
      </w:r>
      <w:r>
        <w:rPr>
          <w:rFonts w:asciiTheme="minorHAnsi" w:eastAsiaTheme="minorEastAsia" w:hAnsiTheme="minorHAnsi" w:cstheme="minorBidi"/>
          <w:b w:val="0"/>
          <w:noProof/>
          <w:sz w:val="22"/>
          <w:szCs w:val="22"/>
          <w:lang w:val="en-GB" w:eastAsia="en-GB"/>
        </w:rPr>
        <w:tab/>
      </w:r>
      <w:r w:rsidRPr="0057136C">
        <w:rPr>
          <w:noProof/>
          <w:lang w:val="en-GB"/>
        </w:rPr>
        <w:t>Exception Flows</w:t>
      </w:r>
      <w:r>
        <w:rPr>
          <w:noProof/>
        </w:rPr>
        <w:tab/>
      </w:r>
      <w:r>
        <w:rPr>
          <w:noProof/>
        </w:rPr>
        <w:fldChar w:fldCharType="begin"/>
      </w:r>
      <w:r>
        <w:rPr>
          <w:noProof/>
        </w:rPr>
        <w:instrText xml:space="preserve"> PAGEREF _Toc463276161 \h </w:instrText>
      </w:r>
      <w:r>
        <w:rPr>
          <w:noProof/>
        </w:rPr>
      </w:r>
      <w:r>
        <w:rPr>
          <w:noProof/>
        </w:rPr>
        <w:fldChar w:fldCharType="separate"/>
      </w:r>
      <w:r>
        <w:rPr>
          <w:noProof/>
        </w:rPr>
        <w:t>11</w:t>
      </w:r>
      <w:r>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6.1</w:t>
      </w:r>
      <w:r>
        <w:rPr>
          <w:rFonts w:asciiTheme="minorHAnsi" w:eastAsiaTheme="minorEastAsia" w:hAnsiTheme="minorHAnsi" w:cstheme="minorBidi"/>
          <w:noProof/>
          <w:sz w:val="22"/>
          <w:szCs w:val="22"/>
          <w:lang w:val="en-GB" w:eastAsia="en-GB"/>
        </w:rPr>
        <w:tab/>
      </w:r>
      <w:r w:rsidRPr="0057136C">
        <w:rPr>
          <w:noProof/>
          <w:lang w:val="en-GB"/>
        </w:rPr>
        <w:t>Exception Flow 1 – Validation Error</w:t>
      </w:r>
      <w:r>
        <w:rPr>
          <w:noProof/>
        </w:rPr>
        <w:tab/>
      </w:r>
      <w:r>
        <w:rPr>
          <w:noProof/>
        </w:rPr>
        <w:fldChar w:fldCharType="begin"/>
      </w:r>
      <w:r>
        <w:rPr>
          <w:noProof/>
        </w:rPr>
        <w:instrText xml:space="preserve"> PAGEREF _Toc463276162 \h </w:instrText>
      </w:r>
      <w:r>
        <w:rPr>
          <w:noProof/>
        </w:rPr>
      </w:r>
      <w:r>
        <w:rPr>
          <w:noProof/>
        </w:rPr>
        <w:fldChar w:fldCharType="separate"/>
      </w:r>
      <w:r>
        <w:rPr>
          <w:noProof/>
        </w:rPr>
        <w:t>11</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6.1.1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_Toc463276163 \h </w:instrText>
      </w:r>
      <w:r>
        <w:fldChar w:fldCharType="separate"/>
      </w:r>
      <w:r>
        <w:t>11</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lastRenderedPageBreak/>
        <w:t>6.1.2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_Toc463276164 \h </w:instrText>
      </w:r>
      <w:r>
        <w:fldChar w:fldCharType="separate"/>
      </w:r>
      <w:r>
        <w:t>12</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6.1.3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_Toc463276165 \h </w:instrText>
      </w:r>
      <w:r>
        <w:fldChar w:fldCharType="separate"/>
      </w:r>
      <w:r>
        <w:t>12</w:t>
      </w:r>
      <w: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6.2</w:t>
      </w:r>
      <w:r>
        <w:rPr>
          <w:rFonts w:asciiTheme="minorHAnsi" w:eastAsiaTheme="minorEastAsia" w:hAnsiTheme="minorHAnsi" w:cstheme="minorBidi"/>
          <w:noProof/>
          <w:sz w:val="22"/>
          <w:szCs w:val="22"/>
          <w:lang w:val="en-GB" w:eastAsia="en-GB"/>
        </w:rPr>
        <w:tab/>
      </w:r>
      <w:r w:rsidRPr="0057136C">
        <w:rPr>
          <w:noProof/>
          <w:lang w:val="en-GB"/>
        </w:rPr>
        <w:t>Exception Flow 2 – No Records Found on Match</w:t>
      </w:r>
      <w:r>
        <w:rPr>
          <w:noProof/>
        </w:rPr>
        <w:tab/>
      </w:r>
      <w:r>
        <w:rPr>
          <w:noProof/>
        </w:rPr>
        <w:fldChar w:fldCharType="begin"/>
      </w:r>
      <w:r>
        <w:rPr>
          <w:noProof/>
        </w:rPr>
        <w:instrText xml:space="preserve"> PAGEREF _Toc463276166 \h </w:instrText>
      </w:r>
      <w:r>
        <w:rPr>
          <w:noProof/>
        </w:rPr>
      </w:r>
      <w:r>
        <w:rPr>
          <w:noProof/>
        </w:rPr>
        <w:fldChar w:fldCharType="separate"/>
      </w:r>
      <w:r>
        <w:rPr>
          <w:noProof/>
        </w:rPr>
        <w:t>12</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6.2.1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_Toc463276167 \h </w:instrText>
      </w:r>
      <w:r>
        <w:fldChar w:fldCharType="separate"/>
      </w:r>
      <w:r>
        <w:t>12</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6.2.2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_Toc463276168 \h </w:instrText>
      </w:r>
      <w:r>
        <w:fldChar w:fldCharType="separate"/>
      </w:r>
      <w:r>
        <w:t>12</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6.2.3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_Toc463276169 \h </w:instrText>
      </w:r>
      <w:r>
        <w:fldChar w:fldCharType="separate"/>
      </w:r>
      <w:r>
        <w:t>12</w:t>
      </w:r>
      <w: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6.3</w:t>
      </w:r>
      <w:r>
        <w:rPr>
          <w:rFonts w:asciiTheme="minorHAnsi" w:eastAsiaTheme="minorEastAsia" w:hAnsiTheme="minorHAnsi" w:cstheme="minorBidi"/>
          <w:noProof/>
          <w:sz w:val="22"/>
          <w:szCs w:val="22"/>
          <w:lang w:val="en-GB" w:eastAsia="en-GB"/>
        </w:rPr>
        <w:tab/>
      </w:r>
      <w:r w:rsidRPr="0057136C">
        <w:rPr>
          <w:noProof/>
          <w:lang w:val="en-GB"/>
        </w:rPr>
        <w:t>Exception Flow 3 – Deletion Error</w:t>
      </w:r>
      <w:r>
        <w:rPr>
          <w:noProof/>
        </w:rPr>
        <w:tab/>
      </w:r>
      <w:r>
        <w:rPr>
          <w:noProof/>
        </w:rPr>
        <w:fldChar w:fldCharType="begin"/>
      </w:r>
      <w:r>
        <w:rPr>
          <w:noProof/>
        </w:rPr>
        <w:instrText xml:space="preserve"> PAGEREF _Toc463276170 \h </w:instrText>
      </w:r>
      <w:r>
        <w:rPr>
          <w:noProof/>
        </w:rPr>
      </w:r>
      <w:r>
        <w:rPr>
          <w:noProof/>
        </w:rPr>
        <w:fldChar w:fldCharType="separate"/>
      </w:r>
      <w:r>
        <w:rPr>
          <w:noProof/>
        </w:rPr>
        <w:t>12</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6.3.1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_Toc463276171 \h </w:instrText>
      </w:r>
      <w:r>
        <w:fldChar w:fldCharType="separate"/>
      </w:r>
      <w:r>
        <w:t>12</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6.3.2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_Toc463276172 \h </w:instrText>
      </w:r>
      <w:r>
        <w:fldChar w:fldCharType="separate"/>
      </w:r>
      <w:r>
        <w:t>12</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6.3.3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_Toc463276173 \h </w:instrText>
      </w:r>
      <w:r>
        <w:fldChar w:fldCharType="separate"/>
      </w:r>
      <w:r>
        <w:t>13</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7.</w:t>
      </w:r>
      <w:r>
        <w:rPr>
          <w:rFonts w:asciiTheme="minorHAnsi" w:eastAsiaTheme="minorEastAsia" w:hAnsiTheme="minorHAnsi" w:cstheme="minorBidi"/>
          <w:b w:val="0"/>
          <w:noProof/>
          <w:sz w:val="22"/>
          <w:szCs w:val="22"/>
          <w:lang w:val="en-GB" w:eastAsia="en-GB"/>
        </w:rPr>
        <w:tab/>
      </w:r>
      <w:r w:rsidRPr="0057136C">
        <w:rPr>
          <w:noProof/>
          <w:lang w:val="en-GB"/>
        </w:rPr>
        <w:t>Sub Flows</w:t>
      </w:r>
      <w:r>
        <w:rPr>
          <w:noProof/>
        </w:rPr>
        <w:tab/>
      </w:r>
      <w:r>
        <w:rPr>
          <w:noProof/>
        </w:rPr>
        <w:fldChar w:fldCharType="begin"/>
      </w:r>
      <w:r>
        <w:rPr>
          <w:noProof/>
        </w:rPr>
        <w:instrText xml:space="preserve"> PAGEREF _Toc463276174 \h </w:instrText>
      </w:r>
      <w:r>
        <w:rPr>
          <w:noProof/>
        </w:rPr>
      </w:r>
      <w:r>
        <w:rPr>
          <w:noProof/>
        </w:rPr>
        <w:fldChar w:fldCharType="separate"/>
      </w:r>
      <w:r>
        <w:rPr>
          <w:noProof/>
        </w:rPr>
        <w:t>13</w:t>
      </w:r>
      <w:r>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7.1</w:t>
      </w:r>
      <w:r>
        <w:rPr>
          <w:rFonts w:asciiTheme="minorHAnsi" w:eastAsiaTheme="minorEastAsia" w:hAnsiTheme="minorHAnsi" w:cstheme="minorBidi"/>
          <w:noProof/>
          <w:sz w:val="22"/>
          <w:szCs w:val="22"/>
          <w:lang w:val="en-GB" w:eastAsia="en-GB"/>
        </w:rPr>
        <w:tab/>
      </w:r>
      <w:r w:rsidRPr="0057136C">
        <w:rPr>
          <w:noProof/>
          <w:lang w:val="en-GB"/>
        </w:rPr>
        <w:t>Sub Flow 1 – Create History Item</w:t>
      </w:r>
      <w:r>
        <w:rPr>
          <w:noProof/>
        </w:rPr>
        <w:tab/>
      </w:r>
      <w:r>
        <w:rPr>
          <w:noProof/>
        </w:rPr>
        <w:fldChar w:fldCharType="begin"/>
      </w:r>
      <w:r>
        <w:rPr>
          <w:noProof/>
        </w:rPr>
        <w:instrText xml:space="preserve"> PAGEREF _Toc463276175 \h </w:instrText>
      </w:r>
      <w:r>
        <w:rPr>
          <w:noProof/>
        </w:rPr>
      </w:r>
      <w:r>
        <w:rPr>
          <w:noProof/>
        </w:rPr>
        <w:fldChar w:fldCharType="separate"/>
      </w:r>
      <w:r>
        <w:rPr>
          <w:noProof/>
        </w:rPr>
        <w:t>13</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7.1.1</w:t>
      </w:r>
      <w:r>
        <w:rPr>
          <w:rFonts w:asciiTheme="minorHAnsi" w:eastAsiaTheme="minorEastAsia" w:hAnsiTheme="minorHAnsi" w:cstheme="minorBidi"/>
          <w:sz w:val="22"/>
          <w:szCs w:val="22"/>
          <w:lang w:val="en-GB" w:eastAsia="en-GB"/>
        </w:rPr>
        <w:tab/>
      </w:r>
      <w:r w:rsidRPr="0057136C">
        <w:rPr>
          <w:lang w:val="en-GB"/>
        </w:rPr>
        <w:t>Specific Preconditions</w:t>
      </w:r>
      <w:r>
        <w:tab/>
      </w:r>
      <w:r>
        <w:fldChar w:fldCharType="begin"/>
      </w:r>
      <w:r>
        <w:instrText xml:space="preserve"> PAGEREF _Toc463276176 \h </w:instrText>
      </w:r>
      <w:r>
        <w:fldChar w:fldCharType="separate"/>
      </w:r>
      <w:r>
        <w:t>13</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7.1.2</w:t>
      </w:r>
      <w:r>
        <w:rPr>
          <w:rFonts w:asciiTheme="minorHAnsi" w:eastAsiaTheme="minorEastAsia" w:hAnsiTheme="minorHAnsi" w:cstheme="minorBidi"/>
          <w:sz w:val="22"/>
          <w:szCs w:val="22"/>
          <w:lang w:val="en-GB" w:eastAsia="en-GB"/>
        </w:rPr>
        <w:tab/>
      </w:r>
      <w:r w:rsidRPr="0057136C">
        <w:rPr>
          <w:lang w:val="en-GB"/>
        </w:rPr>
        <w:t>Steps</w:t>
      </w:r>
      <w:r>
        <w:tab/>
      </w:r>
      <w:r>
        <w:fldChar w:fldCharType="begin"/>
      </w:r>
      <w:r>
        <w:instrText xml:space="preserve"> PAGEREF _Toc463276177 \h </w:instrText>
      </w:r>
      <w:r>
        <w:fldChar w:fldCharType="separate"/>
      </w:r>
      <w:r>
        <w:t>13</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7.1.3</w:t>
      </w:r>
      <w:r>
        <w:rPr>
          <w:rFonts w:asciiTheme="minorHAnsi" w:eastAsiaTheme="minorEastAsia" w:hAnsiTheme="minorHAnsi" w:cstheme="minorBidi"/>
          <w:sz w:val="22"/>
          <w:szCs w:val="22"/>
          <w:lang w:val="en-GB" w:eastAsia="en-GB"/>
        </w:rPr>
        <w:tab/>
      </w:r>
      <w:r w:rsidRPr="0057136C">
        <w:rPr>
          <w:lang w:val="en-GB"/>
        </w:rPr>
        <w:t>Specific Post Conditions</w:t>
      </w:r>
      <w:r>
        <w:tab/>
      </w:r>
      <w:r>
        <w:fldChar w:fldCharType="begin"/>
      </w:r>
      <w:r>
        <w:instrText xml:space="preserve"> PAGEREF _Toc463276178 \h </w:instrText>
      </w:r>
      <w:r>
        <w:fldChar w:fldCharType="separate"/>
      </w:r>
      <w:r>
        <w:t>13</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8.</w:t>
      </w:r>
      <w:r>
        <w:rPr>
          <w:rFonts w:asciiTheme="minorHAnsi" w:eastAsiaTheme="minorEastAsia" w:hAnsiTheme="minorHAnsi" w:cstheme="minorBidi"/>
          <w:b w:val="0"/>
          <w:noProof/>
          <w:sz w:val="22"/>
          <w:szCs w:val="22"/>
          <w:lang w:val="en-GB" w:eastAsia="en-GB"/>
        </w:rPr>
        <w:tab/>
      </w:r>
      <w:r w:rsidRPr="0057136C">
        <w:rPr>
          <w:noProof/>
          <w:lang w:val="en-GB"/>
        </w:rPr>
        <w:t>General Post Conditions</w:t>
      </w:r>
      <w:r>
        <w:rPr>
          <w:noProof/>
        </w:rPr>
        <w:tab/>
      </w:r>
      <w:r>
        <w:rPr>
          <w:noProof/>
        </w:rPr>
        <w:fldChar w:fldCharType="begin"/>
      </w:r>
      <w:r>
        <w:rPr>
          <w:noProof/>
        </w:rPr>
        <w:instrText xml:space="preserve"> PAGEREF _Toc463276179 \h </w:instrText>
      </w:r>
      <w:r>
        <w:rPr>
          <w:noProof/>
        </w:rPr>
      </w:r>
      <w:r>
        <w:rPr>
          <w:noProof/>
        </w:rPr>
        <w:fldChar w:fldCharType="separate"/>
      </w:r>
      <w:r>
        <w:rPr>
          <w:noProof/>
        </w:rPr>
        <w:t>13</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9.</w:t>
      </w:r>
      <w:r>
        <w:rPr>
          <w:rFonts w:asciiTheme="minorHAnsi" w:eastAsiaTheme="minorEastAsia" w:hAnsiTheme="minorHAnsi" w:cstheme="minorBidi"/>
          <w:b w:val="0"/>
          <w:noProof/>
          <w:sz w:val="22"/>
          <w:szCs w:val="22"/>
          <w:lang w:val="en-GB" w:eastAsia="en-GB"/>
        </w:rPr>
        <w:tab/>
      </w:r>
      <w:r w:rsidRPr="0057136C">
        <w:rPr>
          <w:noProof/>
          <w:lang w:val="en-GB"/>
        </w:rPr>
        <w:t>Extension Points</w:t>
      </w:r>
      <w:r>
        <w:rPr>
          <w:noProof/>
        </w:rPr>
        <w:tab/>
      </w:r>
      <w:r>
        <w:rPr>
          <w:noProof/>
        </w:rPr>
        <w:fldChar w:fldCharType="begin"/>
      </w:r>
      <w:r>
        <w:rPr>
          <w:noProof/>
        </w:rPr>
        <w:instrText xml:space="preserve"> PAGEREF _Toc463276180 \h </w:instrText>
      </w:r>
      <w:r>
        <w:rPr>
          <w:noProof/>
        </w:rPr>
      </w:r>
      <w:r>
        <w:rPr>
          <w:noProof/>
        </w:rPr>
        <w:fldChar w:fldCharType="separate"/>
      </w:r>
      <w:r>
        <w:rPr>
          <w:noProof/>
        </w:rPr>
        <w:t>13</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10.</w:t>
      </w:r>
      <w:r>
        <w:rPr>
          <w:rFonts w:asciiTheme="minorHAnsi" w:eastAsiaTheme="minorEastAsia" w:hAnsiTheme="minorHAnsi" w:cstheme="minorBidi"/>
          <w:b w:val="0"/>
          <w:noProof/>
          <w:sz w:val="22"/>
          <w:szCs w:val="22"/>
          <w:lang w:val="en-GB" w:eastAsia="en-GB"/>
        </w:rPr>
        <w:tab/>
      </w:r>
      <w:r w:rsidRPr="0057136C">
        <w:rPr>
          <w:noProof/>
          <w:lang w:val="en-GB"/>
        </w:rPr>
        <w:t>Special Requirements</w:t>
      </w:r>
      <w:r>
        <w:rPr>
          <w:noProof/>
        </w:rPr>
        <w:tab/>
      </w:r>
      <w:r>
        <w:rPr>
          <w:noProof/>
        </w:rPr>
        <w:fldChar w:fldCharType="begin"/>
      </w:r>
      <w:r>
        <w:rPr>
          <w:noProof/>
        </w:rPr>
        <w:instrText xml:space="preserve"> PAGEREF _Toc463276181 \h </w:instrText>
      </w:r>
      <w:r>
        <w:rPr>
          <w:noProof/>
        </w:rPr>
      </w:r>
      <w:r>
        <w:rPr>
          <w:noProof/>
        </w:rPr>
        <w:fldChar w:fldCharType="separate"/>
      </w:r>
      <w:r>
        <w:rPr>
          <w:noProof/>
        </w:rPr>
        <w:t>13</w:t>
      </w:r>
      <w:r>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10.1</w:t>
      </w:r>
      <w:r>
        <w:rPr>
          <w:rFonts w:asciiTheme="minorHAnsi" w:eastAsiaTheme="minorEastAsia" w:hAnsiTheme="minorHAnsi" w:cstheme="minorBidi"/>
          <w:noProof/>
          <w:sz w:val="22"/>
          <w:szCs w:val="22"/>
          <w:lang w:val="en-GB" w:eastAsia="en-GB"/>
        </w:rPr>
        <w:tab/>
      </w:r>
      <w:r w:rsidRPr="0057136C">
        <w:rPr>
          <w:noProof/>
          <w:lang w:val="en-GB"/>
        </w:rPr>
        <w:t>Navigation Requirements</w:t>
      </w:r>
      <w:r>
        <w:rPr>
          <w:noProof/>
        </w:rPr>
        <w:tab/>
      </w:r>
      <w:r>
        <w:rPr>
          <w:noProof/>
        </w:rPr>
        <w:fldChar w:fldCharType="begin"/>
      </w:r>
      <w:r>
        <w:rPr>
          <w:noProof/>
        </w:rPr>
        <w:instrText xml:space="preserve"> PAGEREF _Toc463276182 \h </w:instrText>
      </w:r>
      <w:r>
        <w:rPr>
          <w:noProof/>
        </w:rPr>
      </w:r>
      <w:r>
        <w:rPr>
          <w:noProof/>
        </w:rPr>
        <w:fldChar w:fldCharType="separate"/>
      </w:r>
      <w:r>
        <w:rPr>
          <w:noProof/>
        </w:rPr>
        <w:t>13</w:t>
      </w:r>
      <w:r>
        <w:rPr>
          <w:noProof/>
        </w:rPr>
        <w:fldChar w:fldCharType="end"/>
      </w:r>
    </w:p>
    <w:p w:rsidR="001740DA" w:rsidRDefault="001740DA">
      <w:pPr>
        <w:pStyle w:val="TOC2"/>
        <w:rPr>
          <w:rFonts w:asciiTheme="minorHAnsi" w:eastAsiaTheme="minorEastAsia" w:hAnsiTheme="minorHAnsi" w:cstheme="minorBidi"/>
          <w:noProof/>
          <w:sz w:val="22"/>
          <w:szCs w:val="22"/>
          <w:lang w:val="en-GB" w:eastAsia="en-GB"/>
        </w:rPr>
      </w:pPr>
      <w:r w:rsidRPr="0057136C">
        <w:rPr>
          <w:noProof/>
          <w:lang w:val="en-GB"/>
        </w:rPr>
        <w:t>10.2</w:t>
      </w:r>
      <w:r>
        <w:rPr>
          <w:rFonts w:asciiTheme="minorHAnsi" w:eastAsiaTheme="minorEastAsia" w:hAnsiTheme="minorHAnsi" w:cstheme="minorBidi"/>
          <w:noProof/>
          <w:sz w:val="22"/>
          <w:szCs w:val="22"/>
          <w:lang w:val="en-GB" w:eastAsia="en-GB"/>
        </w:rPr>
        <w:tab/>
      </w:r>
      <w:r w:rsidRPr="0057136C">
        <w:rPr>
          <w:noProof/>
          <w:lang w:val="en-GB"/>
        </w:rPr>
        <w:t>Usability Requirements</w:t>
      </w:r>
      <w:r>
        <w:rPr>
          <w:noProof/>
        </w:rPr>
        <w:tab/>
      </w:r>
      <w:r>
        <w:rPr>
          <w:noProof/>
        </w:rPr>
        <w:fldChar w:fldCharType="begin"/>
      </w:r>
      <w:r>
        <w:rPr>
          <w:noProof/>
        </w:rPr>
        <w:instrText xml:space="preserve"> PAGEREF _Toc463276183 \h </w:instrText>
      </w:r>
      <w:r>
        <w:rPr>
          <w:noProof/>
        </w:rPr>
      </w:r>
      <w:r>
        <w:rPr>
          <w:noProof/>
        </w:rPr>
        <w:fldChar w:fldCharType="separate"/>
      </w:r>
      <w:r>
        <w:rPr>
          <w:noProof/>
        </w:rPr>
        <w:t>13</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11.</w:t>
      </w:r>
      <w:r>
        <w:rPr>
          <w:rFonts w:asciiTheme="minorHAnsi" w:eastAsiaTheme="minorEastAsia" w:hAnsiTheme="minorHAnsi" w:cstheme="minorBidi"/>
          <w:b w:val="0"/>
          <w:noProof/>
          <w:sz w:val="22"/>
          <w:szCs w:val="22"/>
          <w:lang w:val="en-GB" w:eastAsia="en-GB"/>
        </w:rPr>
        <w:tab/>
      </w:r>
      <w:r w:rsidRPr="0057136C">
        <w:rPr>
          <w:noProof/>
          <w:lang w:val="en-GB"/>
        </w:rPr>
        <w:t>Additional Information</w:t>
      </w:r>
      <w:r>
        <w:rPr>
          <w:noProof/>
        </w:rPr>
        <w:tab/>
      </w:r>
      <w:r>
        <w:rPr>
          <w:noProof/>
        </w:rPr>
        <w:fldChar w:fldCharType="begin"/>
      </w:r>
      <w:r>
        <w:rPr>
          <w:noProof/>
        </w:rPr>
        <w:instrText xml:space="preserve"> PAGEREF _Toc463276184 \h </w:instrText>
      </w:r>
      <w:r>
        <w:rPr>
          <w:noProof/>
        </w:rPr>
      </w:r>
      <w:r>
        <w:rPr>
          <w:noProof/>
        </w:rPr>
        <w:fldChar w:fldCharType="separate"/>
      </w:r>
      <w:r>
        <w:rPr>
          <w:noProof/>
        </w:rPr>
        <w:t>14</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12.</w:t>
      </w:r>
      <w:r>
        <w:rPr>
          <w:rFonts w:asciiTheme="minorHAnsi" w:eastAsiaTheme="minorEastAsia" w:hAnsiTheme="minorHAnsi" w:cstheme="minorBidi"/>
          <w:b w:val="0"/>
          <w:noProof/>
          <w:sz w:val="22"/>
          <w:szCs w:val="22"/>
          <w:lang w:val="en-GB" w:eastAsia="en-GB"/>
        </w:rPr>
        <w:tab/>
      </w:r>
      <w:r w:rsidRPr="0057136C">
        <w:rPr>
          <w:noProof/>
          <w:lang w:val="en-GB"/>
        </w:rPr>
        <w:t>Changes to Reviewed Use Cases</w:t>
      </w:r>
      <w:r>
        <w:rPr>
          <w:noProof/>
        </w:rPr>
        <w:tab/>
      </w:r>
      <w:r>
        <w:rPr>
          <w:noProof/>
        </w:rPr>
        <w:fldChar w:fldCharType="begin"/>
      </w:r>
      <w:r>
        <w:rPr>
          <w:noProof/>
        </w:rPr>
        <w:instrText xml:space="preserve"> PAGEREF _Toc463276185 \h </w:instrText>
      </w:r>
      <w:r>
        <w:rPr>
          <w:noProof/>
        </w:rPr>
      </w:r>
      <w:r>
        <w:rPr>
          <w:noProof/>
        </w:rPr>
        <w:fldChar w:fldCharType="separate"/>
      </w:r>
      <w:r>
        <w:rPr>
          <w:noProof/>
        </w:rPr>
        <w:t>14</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13.</w:t>
      </w:r>
      <w:r>
        <w:rPr>
          <w:rFonts w:asciiTheme="minorHAnsi" w:eastAsiaTheme="minorEastAsia" w:hAnsiTheme="minorHAnsi" w:cstheme="minorBidi"/>
          <w:b w:val="0"/>
          <w:noProof/>
          <w:sz w:val="22"/>
          <w:szCs w:val="22"/>
          <w:lang w:val="en-GB" w:eastAsia="en-GB"/>
        </w:rPr>
        <w:tab/>
      </w:r>
      <w:r w:rsidRPr="0057136C">
        <w:rPr>
          <w:noProof/>
          <w:lang w:val="en-GB"/>
        </w:rPr>
        <w:t>Future Use Case Considerations</w:t>
      </w:r>
      <w:r>
        <w:rPr>
          <w:noProof/>
        </w:rPr>
        <w:tab/>
      </w:r>
      <w:r>
        <w:rPr>
          <w:noProof/>
        </w:rPr>
        <w:fldChar w:fldCharType="begin"/>
      </w:r>
      <w:r>
        <w:rPr>
          <w:noProof/>
        </w:rPr>
        <w:instrText xml:space="preserve"> PAGEREF _Toc463276186 \h </w:instrText>
      </w:r>
      <w:r>
        <w:rPr>
          <w:noProof/>
        </w:rPr>
      </w:r>
      <w:r>
        <w:rPr>
          <w:noProof/>
        </w:rPr>
        <w:fldChar w:fldCharType="separate"/>
      </w:r>
      <w:r>
        <w:rPr>
          <w:noProof/>
        </w:rPr>
        <w:t>14</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14.</w:t>
      </w:r>
      <w:r>
        <w:rPr>
          <w:rFonts w:asciiTheme="minorHAnsi" w:eastAsiaTheme="minorEastAsia" w:hAnsiTheme="minorHAnsi" w:cstheme="minorBidi"/>
          <w:b w:val="0"/>
          <w:noProof/>
          <w:sz w:val="22"/>
          <w:szCs w:val="22"/>
          <w:lang w:val="en-GB" w:eastAsia="en-GB"/>
        </w:rPr>
        <w:tab/>
      </w:r>
      <w:r w:rsidRPr="0057136C">
        <w:rPr>
          <w:noProof/>
          <w:lang w:val="en-GB"/>
        </w:rPr>
        <w:t>Assumptions &amp; Issues</w:t>
      </w:r>
      <w:r>
        <w:rPr>
          <w:noProof/>
        </w:rPr>
        <w:tab/>
      </w:r>
      <w:r>
        <w:rPr>
          <w:noProof/>
        </w:rPr>
        <w:fldChar w:fldCharType="begin"/>
      </w:r>
      <w:r>
        <w:rPr>
          <w:noProof/>
        </w:rPr>
        <w:instrText xml:space="preserve"> PAGEREF _Toc463276187 \h </w:instrText>
      </w:r>
      <w:r>
        <w:rPr>
          <w:noProof/>
        </w:rPr>
      </w:r>
      <w:r>
        <w:rPr>
          <w:noProof/>
        </w:rPr>
        <w:fldChar w:fldCharType="separate"/>
      </w:r>
      <w:r>
        <w:rPr>
          <w:noProof/>
        </w:rPr>
        <w:t>14</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15.</w:t>
      </w:r>
      <w:r>
        <w:rPr>
          <w:rFonts w:asciiTheme="minorHAnsi" w:eastAsiaTheme="minorEastAsia" w:hAnsiTheme="minorHAnsi" w:cstheme="minorBidi"/>
          <w:b w:val="0"/>
          <w:noProof/>
          <w:sz w:val="22"/>
          <w:szCs w:val="22"/>
          <w:lang w:val="en-GB" w:eastAsia="en-GB"/>
        </w:rPr>
        <w:tab/>
      </w:r>
      <w:r w:rsidRPr="0057136C">
        <w:rPr>
          <w:noProof/>
          <w:lang w:val="en-GB"/>
        </w:rPr>
        <w:t>Design Constraints</w:t>
      </w:r>
      <w:r>
        <w:rPr>
          <w:noProof/>
        </w:rPr>
        <w:tab/>
      </w:r>
      <w:r>
        <w:rPr>
          <w:noProof/>
        </w:rPr>
        <w:fldChar w:fldCharType="begin"/>
      </w:r>
      <w:r>
        <w:rPr>
          <w:noProof/>
        </w:rPr>
        <w:instrText xml:space="preserve"> PAGEREF _Toc463276188 \h </w:instrText>
      </w:r>
      <w:r>
        <w:rPr>
          <w:noProof/>
        </w:rPr>
      </w:r>
      <w:r>
        <w:rPr>
          <w:noProof/>
        </w:rPr>
        <w:fldChar w:fldCharType="separate"/>
      </w:r>
      <w:r>
        <w:rPr>
          <w:noProof/>
        </w:rPr>
        <w:t>14</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16.</w:t>
      </w:r>
      <w:r>
        <w:rPr>
          <w:rFonts w:asciiTheme="minorHAnsi" w:eastAsiaTheme="minorEastAsia" w:hAnsiTheme="minorHAnsi" w:cstheme="minorBidi"/>
          <w:b w:val="0"/>
          <w:noProof/>
          <w:sz w:val="22"/>
          <w:szCs w:val="22"/>
          <w:lang w:val="en-GB" w:eastAsia="en-GB"/>
        </w:rPr>
        <w:tab/>
      </w:r>
      <w:r w:rsidRPr="0057136C">
        <w:rPr>
          <w:noProof/>
          <w:lang w:val="en-GB"/>
        </w:rPr>
        <w:t>Use Case Elaboration</w:t>
      </w:r>
      <w:r>
        <w:rPr>
          <w:noProof/>
        </w:rPr>
        <w:tab/>
      </w:r>
      <w:r>
        <w:rPr>
          <w:noProof/>
        </w:rPr>
        <w:fldChar w:fldCharType="begin"/>
      </w:r>
      <w:r>
        <w:rPr>
          <w:noProof/>
        </w:rPr>
        <w:instrText xml:space="preserve"> PAGEREF _Toc463276189 \h </w:instrText>
      </w:r>
      <w:r>
        <w:rPr>
          <w:noProof/>
        </w:rPr>
      </w:r>
      <w:r>
        <w:rPr>
          <w:noProof/>
        </w:rPr>
        <w:fldChar w:fldCharType="separate"/>
      </w:r>
      <w:r>
        <w:rPr>
          <w:noProof/>
        </w:rPr>
        <w:t>15</w:t>
      </w:r>
      <w:r>
        <w:rPr>
          <w:noProof/>
        </w:rP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16.1</w:t>
      </w:r>
      <w:r>
        <w:rPr>
          <w:rFonts w:asciiTheme="minorHAnsi" w:eastAsiaTheme="minorEastAsia" w:hAnsiTheme="minorHAnsi" w:cstheme="minorBidi"/>
          <w:b w:val="0"/>
          <w:noProof/>
          <w:sz w:val="22"/>
          <w:szCs w:val="22"/>
          <w:lang w:val="en-GB" w:eastAsia="en-GB"/>
        </w:rPr>
        <w:tab/>
      </w:r>
      <w:r w:rsidRPr="0057136C">
        <w:rPr>
          <w:noProof/>
          <w:lang w:val="en-GB"/>
        </w:rPr>
        <w:t>SCHED.28d Cabin Configurations CRUDE Service</w:t>
      </w:r>
      <w:r>
        <w:rPr>
          <w:noProof/>
        </w:rPr>
        <w:tab/>
      </w:r>
      <w:r>
        <w:rPr>
          <w:noProof/>
        </w:rPr>
        <w:fldChar w:fldCharType="begin"/>
      </w:r>
      <w:r>
        <w:rPr>
          <w:noProof/>
        </w:rPr>
        <w:instrText xml:space="preserve"> PAGEREF _Toc463276190 \h </w:instrText>
      </w:r>
      <w:r>
        <w:rPr>
          <w:noProof/>
        </w:rPr>
      </w:r>
      <w:r>
        <w:rPr>
          <w:noProof/>
        </w:rPr>
        <w:fldChar w:fldCharType="separate"/>
      </w:r>
      <w:r>
        <w:rPr>
          <w:noProof/>
        </w:rPr>
        <w:t>15</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16.1.1</w:t>
      </w:r>
      <w:r>
        <w:rPr>
          <w:rFonts w:asciiTheme="minorHAnsi" w:eastAsiaTheme="minorEastAsia" w:hAnsiTheme="minorHAnsi" w:cstheme="minorBidi"/>
          <w:sz w:val="22"/>
          <w:szCs w:val="22"/>
          <w:lang w:val="en-GB" w:eastAsia="en-GB"/>
        </w:rPr>
        <w:tab/>
      </w:r>
      <w:r w:rsidRPr="0057136C">
        <w:rPr>
          <w:lang w:val="en-GB"/>
        </w:rPr>
        <w:t>Detail</w:t>
      </w:r>
      <w:r>
        <w:tab/>
      </w:r>
      <w:r>
        <w:fldChar w:fldCharType="begin"/>
      </w:r>
      <w:r>
        <w:instrText xml:space="preserve"> PAGEREF _Toc463276191 \h </w:instrText>
      </w:r>
      <w:r>
        <w:fldChar w:fldCharType="separate"/>
      </w:r>
      <w:r>
        <w:t>15</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16.1.2</w:t>
      </w:r>
      <w:r>
        <w:rPr>
          <w:rFonts w:asciiTheme="minorHAnsi" w:eastAsiaTheme="minorEastAsia" w:hAnsiTheme="minorHAnsi" w:cstheme="minorBidi"/>
          <w:sz w:val="22"/>
          <w:szCs w:val="22"/>
          <w:lang w:val="en-GB" w:eastAsia="en-GB"/>
        </w:rPr>
        <w:tab/>
      </w:r>
      <w:r w:rsidRPr="0057136C">
        <w:rPr>
          <w:lang w:val="en-GB"/>
        </w:rPr>
        <w:t>Acceptance Tests</w:t>
      </w:r>
      <w:r>
        <w:tab/>
      </w:r>
      <w:r>
        <w:fldChar w:fldCharType="begin"/>
      </w:r>
      <w:r>
        <w:instrText xml:space="preserve"> PAGEREF _Toc463276192 \h </w:instrText>
      </w:r>
      <w:r>
        <w:fldChar w:fldCharType="separate"/>
      </w:r>
      <w:r>
        <w:t>15</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16.1.3</w:t>
      </w:r>
      <w:r>
        <w:rPr>
          <w:rFonts w:asciiTheme="minorHAnsi" w:eastAsiaTheme="minorEastAsia" w:hAnsiTheme="minorHAnsi" w:cstheme="minorBidi"/>
          <w:sz w:val="22"/>
          <w:szCs w:val="22"/>
          <w:lang w:val="en-GB" w:eastAsia="en-GB"/>
        </w:rPr>
        <w:tab/>
      </w:r>
      <w:r w:rsidRPr="0057136C">
        <w:rPr>
          <w:lang w:val="en-GB"/>
        </w:rPr>
        <w:t>Non Functional Requirements</w:t>
      </w:r>
      <w:r>
        <w:tab/>
      </w:r>
      <w:r>
        <w:fldChar w:fldCharType="begin"/>
      </w:r>
      <w:r>
        <w:instrText xml:space="preserve"> PAGEREF _Toc463276193 \h </w:instrText>
      </w:r>
      <w:r>
        <w:fldChar w:fldCharType="separate"/>
      </w:r>
      <w:r>
        <w:t>17</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16.2</w:t>
      </w:r>
      <w:r>
        <w:rPr>
          <w:rFonts w:asciiTheme="minorHAnsi" w:eastAsiaTheme="minorEastAsia" w:hAnsiTheme="minorHAnsi" w:cstheme="minorBidi"/>
          <w:b w:val="0"/>
          <w:noProof/>
          <w:sz w:val="22"/>
          <w:szCs w:val="22"/>
          <w:lang w:val="en-GB" w:eastAsia="en-GB"/>
        </w:rPr>
        <w:tab/>
      </w:r>
      <w:r w:rsidRPr="0057136C">
        <w:rPr>
          <w:noProof/>
          <w:lang w:val="en-GB"/>
        </w:rPr>
        <w:t>SCHED.28d1 Enable SITA Admin to Create Cabin Configurations on Behalf of Subscribers</w:t>
      </w:r>
      <w:r>
        <w:rPr>
          <w:noProof/>
        </w:rPr>
        <w:tab/>
      </w:r>
      <w:r>
        <w:rPr>
          <w:noProof/>
        </w:rPr>
        <w:fldChar w:fldCharType="begin"/>
      </w:r>
      <w:r>
        <w:rPr>
          <w:noProof/>
        </w:rPr>
        <w:instrText xml:space="preserve"> PAGEREF _Toc463276194 \h </w:instrText>
      </w:r>
      <w:r>
        <w:rPr>
          <w:noProof/>
        </w:rPr>
      </w:r>
      <w:r>
        <w:rPr>
          <w:noProof/>
        </w:rPr>
        <w:fldChar w:fldCharType="separate"/>
      </w:r>
      <w:r>
        <w:rPr>
          <w:noProof/>
        </w:rPr>
        <w:t>18</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1740DA">
        <w:rPr>
          <w:lang w:val="en-GB"/>
        </w:rPr>
        <w:lastRenderedPageBreak/>
        <w:t>16.2.1</w:t>
      </w:r>
      <w:r>
        <w:rPr>
          <w:rFonts w:asciiTheme="minorHAnsi" w:eastAsiaTheme="minorEastAsia" w:hAnsiTheme="minorHAnsi" w:cstheme="minorBidi"/>
          <w:sz w:val="22"/>
          <w:szCs w:val="22"/>
          <w:lang w:val="en-GB" w:eastAsia="en-GB"/>
        </w:rPr>
        <w:tab/>
      </w:r>
      <w:r w:rsidRPr="0057136C">
        <w:t>Overview</w:t>
      </w:r>
      <w:r>
        <w:tab/>
      </w:r>
      <w:r>
        <w:fldChar w:fldCharType="begin"/>
      </w:r>
      <w:r>
        <w:instrText xml:space="preserve"> PAGEREF _Toc463276195 \h </w:instrText>
      </w:r>
      <w:r>
        <w:fldChar w:fldCharType="separate"/>
      </w:r>
      <w:r>
        <w:t>18</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16.2.2</w:t>
      </w:r>
      <w:r>
        <w:rPr>
          <w:rFonts w:asciiTheme="minorHAnsi" w:eastAsiaTheme="minorEastAsia" w:hAnsiTheme="minorHAnsi" w:cstheme="minorBidi"/>
          <w:sz w:val="22"/>
          <w:szCs w:val="22"/>
          <w:lang w:val="en-GB" w:eastAsia="en-GB"/>
        </w:rPr>
        <w:tab/>
      </w:r>
      <w:r w:rsidRPr="0057136C">
        <w:rPr>
          <w:lang w:val="en-GB"/>
        </w:rPr>
        <w:t>Detail</w:t>
      </w:r>
      <w:r>
        <w:tab/>
      </w:r>
      <w:r>
        <w:fldChar w:fldCharType="begin"/>
      </w:r>
      <w:r>
        <w:instrText xml:space="preserve"> PAGEREF _Toc463276196 \h </w:instrText>
      </w:r>
      <w:r>
        <w:fldChar w:fldCharType="separate"/>
      </w:r>
      <w:r>
        <w:t>18</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16.2.3</w:t>
      </w:r>
      <w:r>
        <w:rPr>
          <w:rFonts w:asciiTheme="minorHAnsi" w:eastAsiaTheme="minorEastAsia" w:hAnsiTheme="minorHAnsi" w:cstheme="minorBidi"/>
          <w:sz w:val="22"/>
          <w:szCs w:val="22"/>
          <w:lang w:val="en-GB" w:eastAsia="en-GB"/>
        </w:rPr>
        <w:tab/>
      </w:r>
      <w:r w:rsidRPr="0057136C">
        <w:rPr>
          <w:lang w:val="en-GB"/>
        </w:rPr>
        <w:t>Acceptance Tests</w:t>
      </w:r>
      <w:r>
        <w:tab/>
      </w:r>
      <w:r>
        <w:fldChar w:fldCharType="begin"/>
      </w:r>
      <w:r>
        <w:instrText xml:space="preserve"> PAGEREF _Toc463276197 \h </w:instrText>
      </w:r>
      <w:r>
        <w:fldChar w:fldCharType="separate"/>
      </w:r>
      <w:r>
        <w:t>18</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16.3</w:t>
      </w:r>
      <w:r>
        <w:rPr>
          <w:rFonts w:asciiTheme="minorHAnsi" w:eastAsiaTheme="minorEastAsia" w:hAnsiTheme="minorHAnsi" w:cstheme="minorBidi"/>
          <w:b w:val="0"/>
          <w:noProof/>
          <w:sz w:val="22"/>
          <w:szCs w:val="22"/>
          <w:lang w:val="en-GB" w:eastAsia="en-GB"/>
        </w:rPr>
        <w:tab/>
      </w:r>
      <w:r w:rsidRPr="0057136C">
        <w:rPr>
          <w:noProof/>
          <w:lang w:val="en-GB"/>
        </w:rPr>
        <w:t>SCHED.28e Cabin Configurations GUI</w:t>
      </w:r>
      <w:r>
        <w:rPr>
          <w:noProof/>
        </w:rPr>
        <w:tab/>
      </w:r>
      <w:r>
        <w:rPr>
          <w:noProof/>
        </w:rPr>
        <w:fldChar w:fldCharType="begin"/>
      </w:r>
      <w:r>
        <w:rPr>
          <w:noProof/>
        </w:rPr>
        <w:instrText xml:space="preserve"> PAGEREF _Toc463276198 \h </w:instrText>
      </w:r>
      <w:r>
        <w:rPr>
          <w:noProof/>
        </w:rPr>
      </w:r>
      <w:r>
        <w:rPr>
          <w:noProof/>
        </w:rPr>
        <w:fldChar w:fldCharType="separate"/>
      </w:r>
      <w:r>
        <w:rPr>
          <w:noProof/>
        </w:rPr>
        <w:t>19</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16.3.1</w:t>
      </w:r>
      <w:r>
        <w:rPr>
          <w:rFonts w:asciiTheme="minorHAnsi" w:eastAsiaTheme="minorEastAsia" w:hAnsiTheme="minorHAnsi" w:cstheme="minorBidi"/>
          <w:sz w:val="22"/>
          <w:szCs w:val="22"/>
          <w:lang w:val="en-GB" w:eastAsia="en-GB"/>
        </w:rPr>
        <w:tab/>
      </w:r>
      <w:r w:rsidRPr="0057136C">
        <w:rPr>
          <w:lang w:val="en-GB"/>
        </w:rPr>
        <w:t>Detail</w:t>
      </w:r>
      <w:r>
        <w:tab/>
      </w:r>
      <w:r>
        <w:fldChar w:fldCharType="begin"/>
      </w:r>
      <w:r>
        <w:instrText xml:space="preserve"> PAGEREF _Toc463276199 \h </w:instrText>
      </w:r>
      <w:r>
        <w:fldChar w:fldCharType="separate"/>
      </w:r>
      <w:r>
        <w:t>19</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16.3.2</w:t>
      </w:r>
      <w:r>
        <w:rPr>
          <w:rFonts w:asciiTheme="minorHAnsi" w:eastAsiaTheme="minorEastAsia" w:hAnsiTheme="minorHAnsi" w:cstheme="minorBidi"/>
          <w:sz w:val="22"/>
          <w:szCs w:val="22"/>
          <w:lang w:val="en-GB" w:eastAsia="en-GB"/>
        </w:rPr>
        <w:tab/>
      </w:r>
      <w:r w:rsidRPr="0057136C">
        <w:rPr>
          <w:lang w:val="en-GB"/>
        </w:rPr>
        <w:t>Acceptance Tests</w:t>
      </w:r>
      <w:r>
        <w:tab/>
      </w:r>
      <w:r>
        <w:fldChar w:fldCharType="begin"/>
      </w:r>
      <w:r>
        <w:instrText xml:space="preserve"> PAGEREF _Toc463276200 \h </w:instrText>
      </w:r>
      <w:r>
        <w:fldChar w:fldCharType="separate"/>
      </w:r>
      <w:r>
        <w:t>19</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16.3.3</w:t>
      </w:r>
      <w:r>
        <w:rPr>
          <w:rFonts w:asciiTheme="minorHAnsi" w:eastAsiaTheme="minorEastAsia" w:hAnsiTheme="minorHAnsi" w:cstheme="minorBidi"/>
          <w:sz w:val="22"/>
          <w:szCs w:val="22"/>
          <w:lang w:val="en-GB" w:eastAsia="en-GB"/>
        </w:rPr>
        <w:tab/>
      </w:r>
      <w:r w:rsidRPr="0057136C">
        <w:rPr>
          <w:lang w:val="en-GB"/>
        </w:rPr>
        <w:t>Non Functional Requirements</w:t>
      </w:r>
      <w:r>
        <w:tab/>
      </w:r>
      <w:r>
        <w:fldChar w:fldCharType="begin"/>
      </w:r>
      <w:r>
        <w:instrText xml:space="preserve"> PAGEREF _Toc463276201 \h </w:instrText>
      </w:r>
      <w:r>
        <w:fldChar w:fldCharType="separate"/>
      </w:r>
      <w:r>
        <w:t>21</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16.4</w:t>
      </w:r>
      <w:r>
        <w:rPr>
          <w:rFonts w:asciiTheme="minorHAnsi" w:eastAsiaTheme="minorEastAsia" w:hAnsiTheme="minorHAnsi" w:cstheme="minorBidi"/>
          <w:b w:val="0"/>
          <w:noProof/>
          <w:sz w:val="22"/>
          <w:szCs w:val="22"/>
          <w:lang w:val="en-GB" w:eastAsia="en-GB"/>
        </w:rPr>
        <w:tab/>
      </w:r>
      <w:r w:rsidRPr="0057136C">
        <w:rPr>
          <w:noProof/>
          <w:color w:val="548DD4" w:themeColor="text2" w:themeTint="99"/>
          <w:lang w:val="en-GB"/>
        </w:rPr>
        <w:t>HIST.01.CBND:</w:t>
      </w:r>
      <w:r w:rsidRPr="0057136C">
        <w:rPr>
          <w:noProof/>
          <w:lang w:val="en-GB"/>
        </w:rPr>
        <w:t xml:space="preserve"> Cabin Configuration (Description) history</w:t>
      </w:r>
      <w:r>
        <w:rPr>
          <w:noProof/>
        </w:rPr>
        <w:tab/>
      </w:r>
      <w:r>
        <w:rPr>
          <w:noProof/>
        </w:rPr>
        <w:fldChar w:fldCharType="begin"/>
      </w:r>
      <w:r>
        <w:rPr>
          <w:noProof/>
        </w:rPr>
        <w:instrText xml:space="preserve"> PAGEREF _Toc463276202 \h </w:instrText>
      </w:r>
      <w:r>
        <w:rPr>
          <w:noProof/>
        </w:rPr>
      </w:r>
      <w:r>
        <w:rPr>
          <w:noProof/>
        </w:rPr>
        <w:fldChar w:fldCharType="separate"/>
      </w:r>
      <w:r>
        <w:rPr>
          <w:noProof/>
        </w:rPr>
        <w:t>21</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16.4.1</w:t>
      </w:r>
      <w:r>
        <w:rPr>
          <w:rFonts w:asciiTheme="minorHAnsi" w:eastAsiaTheme="minorEastAsia" w:hAnsiTheme="minorHAnsi" w:cstheme="minorBidi"/>
          <w:sz w:val="22"/>
          <w:szCs w:val="22"/>
          <w:lang w:val="en-GB" w:eastAsia="en-GB"/>
        </w:rPr>
        <w:tab/>
      </w:r>
      <w:r w:rsidRPr="0057136C">
        <w:rPr>
          <w:lang w:val="en-GB"/>
        </w:rPr>
        <w:t>Scope</w:t>
      </w:r>
      <w:r>
        <w:tab/>
      </w:r>
      <w:r>
        <w:fldChar w:fldCharType="begin"/>
      </w:r>
      <w:r>
        <w:instrText xml:space="preserve"> PAGEREF _Toc463276203 \h </w:instrText>
      </w:r>
      <w:r>
        <w:fldChar w:fldCharType="separate"/>
      </w:r>
      <w:r>
        <w:t>21</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16.4.2</w:t>
      </w:r>
      <w:r>
        <w:rPr>
          <w:rFonts w:asciiTheme="minorHAnsi" w:eastAsiaTheme="minorEastAsia" w:hAnsiTheme="minorHAnsi" w:cstheme="minorBidi"/>
          <w:sz w:val="22"/>
          <w:szCs w:val="22"/>
          <w:lang w:val="en-GB" w:eastAsia="en-GB"/>
        </w:rPr>
        <w:tab/>
      </w:r>
      <w:r w:rsidRPr="0057136C">
        <w:rPr>
          <w:lang w:val="en-GB"/>
        </w:rPr>
        <w:t>Details</w:t>
      </w:r>
      <w:r>
        <w:tab/>
      </w:r>
      <w:r>
        <w:fldChar w:fldCharType="begin"/>
      </w:r>
      <w:r>
        <w:instrText xml:space="preserve"> PAGEREF _Toc463276204 \h </w:instrText>
      </w:r>
      <w:r>
        <w:fldChar w:fldCharType="separate"/>
      </w:r>
      <w:r>
        <w:t>21</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16.4.3</w:t>
      </w:r>
      <w:r>
        <w:rPr>
          <w:rFonts w:asciiTheme="minorHAnsi" w:eastAsiaTheme="minorEastAsia" w:hAnsiTheme="minorHAnsi" w:cstheme="minorBidi"/>
          <w:sz w:val="22"/>
          <w:szCs w:val="22"/>
          <w:lang w:val="en-GB" w:eastAsia="en-GB"/>
        </w:rPr>
        <w:tab/>
      </w:r>
      <w:r w:rsidRPr="0057136C">
        <w:rPr>
          <w:lang w:val="en-GB"/>
        </w:rPr>
        <w:t>Acceptance test</w:t>
      </w:r>
      <w:r>
        <w:tab/>
      </w:r>
      <w:r>
        <w:fldChar w:fldCharType="begin"/>
      </w:r>
      <w:r>
        <w:instrText xml:space="preserve"> PAGEREF _Toc463276205 \h </w:instrText>
      </w:r>
      <w:r>
        <w:fldChar w:fldCharType="separate"/>
      </w:r>
      <w:r>
        <w:t>25</w:t>
      </w:r>
      <w:r>
        <w:fldChar w:fldCharType="end"/>
      </w:r>
    </w:p>
    <w:p w:rsidR="001740DA" w:rsidRDefault="001740DA">
      <w:pPr>
        <w:pStyle w:val="TOC1"/>
        <w:rPr>
          <w:rFonts w:asciiTheme="minorHAnsi" w:eastAsiaTheme="minorEastAsia" w:hAnsiTheme="minorHAnsi" w:cstheme="minorBidi"/>
          <w:b w:val="0"/>
          <w:noProof/>
          <w:sz w:val="22"/>
          <w:szCs w:val="22"/>
          <w:lang w:val="en-GB" w:eastAsia="en-GB"/>
        </w:rPr>
      </w:pPr>
      <w:r w:rsidRPr="0057136C">
        <w:rPr>
          <w:noProof/>
          <w:lang w:val="en-GB"/>
        </w:rPr>
        <w:t>16.5</w:t>
      </w:r>
      <w:r>
        <w:rPr>
          <w:rFonts w:asciiTheme="minorHAnsi" w:eastAsiaTheme="minorEastAsia" w:hAnsiTheme="minorHAnsi" w:cstheme="minorBidi"/>
          <w:b w:val="0"/>
          <w:noProof/>
          <w:sz w:val="22"/>
          <w:szCs w:val="22"/>
          <w:lang w:val="en-GB" w:eastAsia="en-GB"/>
        </w:rPr>
        <w:tab/>
      </w:r>
      <w:r w:rsidRPr="0057136C">
        <w:rPr>
          <w:noProof/>
          <w:lang w:val="en-GB"/>
        </w:rPr>
        <w:t>SCHED.28f Add DOW and ACV to SCT conditions</w:t>
      </w:r>
      <w:r>
        <w:rPr>
          <w:noProof/>
        </w:rPr>
        <w:tab/>
      </w:r>
      <w:r>
        <w:rPr>
          <w:noProof/>
        </w:rPr>
        <w:fldChar w:fldCharType="begin"/>
      </w:r>
      <w:r>
        <w:rPr>
          <w:noProof/>
        </w:rPr>
        <w:instrText xml:space="preserve"> PAGEREF _Toc463276206 \h </w:instrText>
      </w:r>
      <w:r>
        <w:rPr>
          <w:noProof/>
        </w:rPr>
      </w:r>
      <w:r>
        <w:rPr>
          <w:noProof/>
        </w:rPr>
        <w:fldChar w:fldCharType="separate"/>
      </w:r>
      <w:r>
        <w:rPr>
          <w:noProof/>
        </w:rPr>
        <w:t>27</w:t>
      </w:r>
      <w:r>
        <w:rPr>
          <w:noProof/>
        </w:rP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16.5.1</w:t>
      </w:r>
      <w:r>
        <w:rPr>
          <w:rFonts w:asciiTheme="minorHAnsi" w:eastAsiaTheme="minorEastAsia" w:hAnsiTheme="minorHAnsi" w:cstheme="minorBidi"/>
          <w:sz w:val="22"/>
          <w:szCs w:val="22"/>
          <w:lang w:val="en-GB" w:eastAsia="en-GB"/>
        </w:rPr>
        <w:tab/>
      </w:r>
      <w:r w:rsidRPr="0057136C">
        <w:rPr>
          <w:lang w:val="en-GB"/>
        </w:rPr>
        <w:t>Summary</w:t>
      </w:r>
      <w:r>
        <w:tab/>
      </w:r>
      <w:r>
        <w:fldChar w:fldCharType="begin"/>
      </w:r>
      <w:r>
        <w:instrText xml:space="preserve"> PAGEREF _Toc463276207 \h </w:instrText>
      </w:r>
      <w:r>
        <w:fldChar w:fldCharType="separate"/>
      </w:r>
      <w:r>
        <w:t>27</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16.5.2</w:t>
      </w:r>
      <w:r>
        <w:rPr>
          <w:rFonts w:asciiTheme="minorHAnsi" w:eastAsiaTheme="minorEastAsia" w:hAnsiTheme="minorHAnsi" w:cstheme="minorBidi"/>
          <w:sz w:val="22"/>
          <w:szCs w:val="22"/>
          <w:lang w:val="en-GB" w:eastAsia="en-GB"/>
        </w:rPr>
        <w:tab/>
      </w:r>
      <w:r w:rsidRPr="0057136C">
        <w:rPr>
          <w:lang w:val="en-GB"/>
        </w:rPr>
        <w:t>Detail</w:t>
      </w:r>
      <w:r>
        <w:tab/>
      </w:r>
      <w:r>
        <w:fldChar w:fldCharType="begin"/>
      </w:r>
      <w:r>
        <w:instrText xml:space="preserve"> PAGEREF _Toc463276208 \h </w:instrText>
      </w:r>
      <w:r>
        <w:fldChar w:fldCharType="separate"/>
      </w:r>
      <w:r>
        <w:t>27</w:t>
      </w:r>
      <w:r>
        <w:fldChar w:fldCharType="end"/>
      </w:r>
    </w:p>
    <w:p w:rsidR="001740DA" w:rsidRDefault="001740DA">
      <w:pPr>
        <w:pStyle w:val="TOC3"/>
        <w:rPr>
          <w:rFonts w:asciiTheme="minorHAnsi" w:eastAsiaTheme="minorEastAsia" w:hAnsiTheme="minorHAnsi" w:cstheme="minorBidi"/>
          <w:sz w:val="22"/>
          <w:szCs w:val="22"/>
          <w:lang w:val="en-GB" w:eastAsia="en-GB"/>
        </w:rPr>
      </w:pPr>
      <w:r w:rsidRPr="0057136C">
        <w:rPr>
          <w:lang w:val="en-GB"/>
        </w:rPr>
        <w:t>16.5.3</w:t>
      </w:r>
      <w:r>
        <w:rPr>
          <w:rFonts w:asciiTheme="minorHAnsi" w:eastAsiaTheme="minorEastAsia" w:hAnsiTheme="minorHAnsi" w:cstheme="minorBidi"/>
          <w:sz w:val="22"/>
          <w:szCs w:val="22"/>
          <w:lang w:val="en-GB" w:eastAsia="en-GB"/>
        </w:rPr>
        <w:tab/>
      </w:r>
      <w:r w:rsidRPr="0057136C">
        <w:rPr>
          <w:lang w:val="en-GB"/>
        </w:rPr>
        <w:t>Acceptance Tests</w:t>
      </w:r>
      <w:r>
        <w:tab/>
      </w:r>
      <w:r>
        <w:fldChar w:fldCharType="begin"/>
      </w:r>
      <w:r>
        <w:instrText xml:space="preserve"> PAGEREF _Toc463276209 \h </w:instrText>
      </w:r>
      <w:r>
        <w:fldChar w:fldCharType="separate"/>
      </w:r>
      <w:r>
        <w:t>30</w:t>
      </w:r>
      <w:r>
        <w:fldChar w:fldCharType="end"/>
      </w:r>
    </w:p>
    <w:p w:rsidR="00872E9D" w:rsidRPr="009D08E8" w:rsidRDefault="00C44E5E">
      <w:pPr>
        <w:rPr>
          <w:lang w:val="en-GB"/>
        </w:rPr>
      </w:pPr>
      <w:r w:rsidRPr="009D08E8">
        <w:rPr>
          <w:lang w:val="en-GB"/>
        </w:rPr>
        <w:fldChar w:fldCharType="end"/>
      </w:r>
    </w:p>
    <w:p w:rsidR="00872E9D" w:rsidRPr="009D08E8" w:rsidRDefault="00872E9D">
      <w:pPr>
        <w:rPr>
          <w:lang w:val="en-GB"/>
        </w:rPr>
        <w:sectPr w:rsidR="00872E9D" w:rsidRPr="009D08E8">
          <w:footerReference w:type="default" r:id="rId12"/>
          <w:headerReference w:type="first" r:id="rId13"/>
          <w:footerReference w:type="first" r:id="rId14"/>
          <w:pgSz w:w="12242" w:h="15842" w:code="1"/>
          <w:pgMar w:top="1134" w:right="1134" w:bottom="2126" w:left="1701" w:header="1134" w:footer="567" w:gutter="0"/>
          <w:cols w:space="720"/>
        </w:sectPr>
      </w:pPr>
    </w:p>
    <w:p w:rsidR="007907AE" w:rsidRPr="009D08E8" w:rsidRDefault="009D23D8" w:rsidP="005A2E03">
      <w:pPr>
        <w:pStyle w:val="SITASECTITLE"/>
        <w:rPr>
          <w:lang w:val="en-GB"/>
        </w:rPr>
      </w:pPr>
      <w:fldSimple w:instr="title  \* Mergeformat ">
        <w:r w:rsidR="00C521A8" w:rsidRPr="00C521A8">
          <w:rPr>
            <w:lang w:val="en-GB"/>
          </w:rPr>
          <w:t>NGI UC for Manage Cabin Configurations</w:t>
        </w:r>
      </w:fldSimple>
    </w:p>
    <w:p w:rsidR="00A40200" w:rsidRDefault="00A40200" w:rsidP="00273AF0">
      <w:pPr>
        <w:pStyle w:val="Heading1"/>
        <w:rPr>
          <w:lang w:val="en-GB"/>
        </w:rPr>
      </w:pPr>
      <w:bookmarkStart w:id="2" w:name="_Toc178570429"/>
      <w:bookmarkStart w:id="3" w:name="_Toc423410238"/>
      <w:bookmarkStart w:id="4" w:name="_Toc425054504"/>
      <w:bookmarkStart w:id="5" w:name="_Toc18988767"/>
      <w:bookmarkStart w:id="6" w:name="_Toc35985148"/>
      <w:bookmarkStart w:id="7" w:name="_Toc197400749"/>
      <w:bookmarkStart w:id="8" w:name="_Toc463276134"/>
      <w:bookmarkStart w:id="9" w:name="_Toc423410239"/>
      <w:bookmarkStart w:id="10" w:name="_Toc425054505"/>
      <w:r w:rsidRPr="009D08E8">
        <w:rPr>
          <w:lang w:val="en-GB"/>
        </w:rPr>
        <w:t>Brief Description</w:t>
      </w:r>
      <w:bookmarkEnd w:id="2"/>
      <w:bookmarkEnd w:id="3"/>
      <w:bookmarkEnd w:id="4"/>
      <w:bookmarkEnd w:id="5"/>
      <w:bookmarkEnd w:id="6"/>
      <w:bookmarkEnd w:id="7"/>
      <w:bookmarkEnd w:id="8"/>
    </w:p>
    <w:p w:rsidR="00BC10AA" w:rsidRDefault="00BC10AA" w:rsidP="00BC10AA">
      <w:pPr>
        <w:pStyle w:val="BodyText"/>
        <w:rPr>
          <w:lang w:val="en-GB"/>
        </w:rPr>
      </w:pPr>
      <w:r>
        <w:rPr>
          <w:lang w:val="en-GB"/>
        </w:rPr>
        <w:t>This</w:t>
      </w:r>
      <w:r w:rsidRPr="00170DC3">
        <w:rPr>
          <w:lang w:val="en-GB"/>
        </w:rPr>
        <w:t xml:space="preserve"> Use Case describes</w:t>
      </w:r>
      <w:r>
        <w:rPr>
          <w:lang w:val="en-GB"/>
        </w:rPr>
        <w:t xml:space="preserve"> the</w:t>
      </w:r>
      <w:r w:rsidRPr="00170DC3">
        <w:rPr>
          <w:lang w:val="en-GB"/>
        </w:rPr>
        <w:t xml:space="preserve"> </w:t>
      </w:r>
      <w:r>
        <w:rPr>
          <w:rFonts w:cs="Arial"/>
        </w:rPr>
        <w:t>process that allows subscriber user</w:t>
      </w:r>
      <w:ins w:id="11" w:author="Andrey Golovachev (Contractor)" w:date="2016-10-03T14:22:00Z">
        <w:r w:rsidR="004F1551">
          <w:rPr>
            <w:rFonts w:cs="Arial"/>
          </w:rPr>
          <w:t>s and SITA Admin user</w:t>
        </w:r>
      </w:ins>
      <w:r>
        <w:rPr>
          <w:rFonts w:cs="Arial"/>
        </w:rPr>
        <w:t xml:space="preserve"> to display, create</w:t>
      </w:r>
      <w:r w:rsidR="00F109C0">
        <w:rPr>
          <w:rFonts w:cs="Arial"/>
        </w:rPr>
        <w:t xml:space="preserve"> and</w:t>
      </w:r>
      <w:r>
        <w:rPr>
          <w:rFonts w:cs="Arial"/>
        </w:rPr>
        <w:t xml:space="preserve"> update </w:t>
      </w:r>
      <w:r w:rsidR="00C8596F">
        <w:rPr>
          <w:lang w:val="en-GB"/>
        </w:rPr>
        <w:t>Cabin Configurations</w:t>
      </w:r>
      <w:r>
        <w:rPr>
          <w:lang w:val="en-GB"/>
        </w:rPr>
        <w:t>.</w:t>
      </w:r>
    </w:p>
    <w:p w:rsidR="00A40200" w:rsidRPr="009D08E8" w:rsidRDefault="00A40200" w:rsidP="005F0E7F">
      <w:pPr>
        <w:pStyle w:val="Heading2"/>
        <w:numPr>
          <w:ilvl w:val="1"/>
          <w:numId w:val="1"/>
        </w:numPr>
        <w:rPr>
          <w:lang w:val="en-GB"/>
        </w:rPr>
      </w:pPr>
      <w:bookmarkStart w:id="12" w:name="_Toc197400750"/>
      <w:bookmarkStart w:id="13" w:name="_Toc463276135"/>
      <w:bookmarkStart w:id="14" w:name="_Toc197256663"/>
      <w:r w:rsidRPr="009D08E8">
        <w:rPr>
          <w:lang w:val="en-GB"/>
        </w:rPr>
        <w:t>Background</w:t>
      </w:r>
      <w:bookmarkEnd w:id="12"/>
      <w:bookmarkEnd w:id="13"/>
    </w:p>
    <w:p w:rsidR="00CB46C4" w:rsidRDefault="00BB09EE" w:rsidP="006E7717">
      <w:pPr>
        <w:pStyle w:val="BodyText"/>
        <w:rPr>
          <w:lang w:val="en-GB"/>
        </w:rPr>
      </w:pPr>
      <w:r>
        <w:rPr>
          <w:lang w:val="en-GB"/>
        </w:rPr>
        <w:t>Cabin Configurations</w:t>
      </w:r>
      <w:r w:rsidR="00C160AD">
        <w:rPr>
          <w:lang w:val="en-GB"/>
        </w:rPr>
        <w:t xml:space="preserve"> is an extension of Schedule Control Table (SCT) functionality which allows definition of </w:t>
      </w:r>
      <w:r>
        <w:rPr>
          <w:lang w:val="en-GB"/>
        </w:rPr>
        <w:t xml:space="preserve">sets of </w:t>
      </w:r>
      <w:r w:rsidR="00C160AD">
        <w:rPr>
          <w:lang w:val="en-GB"/>
        </w:rPr>
        <w:t xml:space="preserve">cabins that </w:t>
      </w:r>
      <w:r w:rsidR="00C56AC8">
        <w:rPr>
          <w:lang w:val="en-GB"/>
        </w:rPr>
        <w:t xml:space="preserve">will be </w:t>
      </w:r>
      <w:r w:rsidR="00CB46C4">
        <w:rPr>
          <w:lang w:val="en-GB"/>
        </w:rPr>
        <w:t xml:space="preserve">used by a specific airline. </w:t>
      </w:r>
      <w:r w:rsidR="00C160AD">
        <w:rPr>
          <w:lang w:val="en-GB"/>
        </w:rPr>
        <w:t xml:space="preserve">A cabin can be defined with attributes such as code, description, </w:t>
      </w:r>
      <w:r>
        <w:rPr>
          <w:lang w:val="en-GB"/>
        </w:rPr>
        <w:t>hierarchy</w:t>
      </w:r>
      <w:r w:rsidR="00C160AD">
        <w:rPr>
          <w:lang w:val="en-GB"/>
        </w:rPr>
        <w:t xml:space="preserve"> and colour</w:t>
      </w:r>
      <w:r w:rsidR="00C160AD" w:rsidRPr="00CB4670">
        <w:rPr>
          <w:lang w:val="en-GB"/>
        </w:rPr>
        <w:t>.</w:t>
      </w:r>
      <w:r w:rsidR="00C56AC8" w:rsidRPr="00CB4670">
        <w:rPr>
          <w:lang w:val="en-GB"/>
        </w:rPr>
        <w:t xml:space="preserve"> </w:t>
      </w:r>
    </w:p>
    <w:p w:rsidR="006F407E" w:rsidRPr="00CB4670" w:rsidRDefault="00CB46C4" w:rsidP="006E7717">
      <w:pPr>
        <w:pStyle w:val="BodyText"/>
        <w:rPr>
          <w:lang w:val="en-GB"/>
        </w:rPr>
      </w:pPr>
      <w:r>
        <w:rPr>
          <w:lang w:val="en-GB"/>
        </w:rPr>
        <w:t>SITA Administrator performs a one-off task of creating a global default cabin configuration which serves as a superset for selection of airline-specific carrier configurations.</w:t>
      </w:r>
      <w:r w:rsidR="004A7D09">
        <w:rPr>
          <w:lang w:val="en-GB"/>
        </w:rPr>
        <w:t xml:space="preserve"> </w:t>
      </w:r>
      <w:ins w:id="15" w:author="Andrey Golovachev (Contractor)" w:date="2016-10-03T14:24:00Z">
        <w:r w:rsidR="004A7D09">
          <w:rPr>
            <w:lang w:val="en-GB"/>
          </w:rPr>
          <w:t xml:space="preserve">He </w:t>
        </w:r>
        <w:r w:rsidR="00475F0E">
          <w:rPr>
            <w:lang w:val="en-GB"/>
          </w:rPr>
          <w:t xml:space="preserve">can </w:t>
        </w:r>
        <w:r w:rsidR="004A7D09">
          <w:rPr>
            <w:lang w:val="en-GB"/>
          </w:rPr>
          <w:t>also manage airline-specific cabin configurations on behalf of subscribers.</w:t>
        </w:r>
      </w:ins>
    </w:p>
    <w:p w:rsidR="00CB4670" w:rsidRDefault="00CB46C4" w:rsidP="00770563">
      <w:pPr>
        <w:pStyle w:val="BodyText"/>
        <w:rPr>
          <w:lang w:val="en-GB"/>
        </w:rPr>
      </w:pPr>
      <w:r>
        <w:rPr>
          <w:lang w:val="en-US"/>
        </w:rPr>
        <w:t>S</w:t>
      </w:r>
      <w:r w:rsidR="00770563" w:rsidRPr="002E504A">
        <w:rPr>
          <w:lang w:val="en-US"/>
        </w:rPr>
        <w:t xml:space="preserve">ubscriber </w:t>
      </w:r>
      <w:r>
        <w:rPr>
          <w:lang w:val="en-US"/>
        </w:rPr>
        <w:t xml:space="preserve">Administrator </w:t>
      </w:r>
      <w:r w:rsidR="00C56AC8">
        <w:rPr>
          <w:lang w:val="en-US"/>
        </w:rPr>
        <w:t xml:space="preserve">will </w:t>
      </w:r>
      <w:r w:rsidR="00770563" w:rsidRPr="002E504A">
        <w:rPr>
          <w:lang w:val="en-US"/>
        </w:rPr>
        <w:t xml:space="preserve">be allowed to </w:t>
      </w:r>
      <w:r w:rsidR="00C56AC8">
        <w:rPr>
          <w:lang w:val="en-US"/>
        </w:rPr>
        <w:t xml:space="preserve">choose </w:t>
      </w:r>
      <w:r>
        <w:rPr>
          <w:lang w:val="en-US"/>
        </w:rPr>
        <w:t xml:space="preserve">cabins he uses </w:t>
      </w:r>
      <w:r w:rsidR="00C56AC8">
        <w:rPr>
          <w:lang w:val="en-US"/>
        </w:rPr>
        <w:t xml:space="preserve">from </w:t>
      </w:r>
      <w:r w:rsidR="00770563" w:rsidRPr="002E504A">
        <w:rPr>
          <w:lang w:val="en-US"/>
        </w:rPr>
        <w:t xml:space="preserve">the </w:t>
      </w:r>
      <w:r w:rsidR="004E6428">
        <w:rPr>
          <w:lang w:val="en-US"/>
        </w:rPr>
        <w:t xml:space="preserve">global </w:t>
      </w:r>
      <w:r w:rsidR="00770563" w:rsidRPr="002E504A">
        <w:rPr>
          <w:lang w:val="en-US"/>
        </w:rPr>
        <w:t>default cabin configuration.</w:t>
      </w:r>
      <w:r>
        <w:rPr>
          <w:lang w:val="en-US"/>
        </w:rPr>
        <w:t xml:space="preserve"> A subscriber can create his own </w:t>
      </w:r>
      <w:r w:rsidRPr="00415D82">
        <w:rPr>
          <w:b/>
          <w:lang w:val="en-US"/>
        </w:rPr>
        <w:t>view</w:t>
      </w:r>
      <w:r>
        <w:rPr>
          <w:lang w:val="en-US"/>
        </w:rPr>
        <w:t xml:space="preserve"> of cabin configuration for any airline.</w:t>
      </w:r>
      <w:r w:rsidR="00770563" w:rsidRPr="002E504A">
        <w:rPr>
          <w:lang w:val="en-US"/>
        </w:rPr>
        <w:t xml:space="preserve"> </w:t>
      </w:r>
      <w:r>
        <w:rPr>
          <w:lang w:val="en-US"/>
        </w:rPr>
        <w:t xml:space="preserve">Subscriber can specify a name for every cabin different to default name. </w:t>
      </w:r>
      <w:r w:rsidR="00770563">
        <w:rPr>
          <w:lang w:val="en-GB"/>
        </w:rPr>
        <w:t xml:space="preserve">For non-hosted airlines </w:t>
      </w:r>
      <w:r>
        <w:rPr>
          <w:lang w:val="en-GB"/>
        </w:rPr>
        <w:t>he can also define</w:t>
      </w:r>
      <w:r w:rsidR="00415D82">
        <w:rPr>
          <w:lang w:val="en-GB"/>
        </w:rPr>
        <w:t xml:space="preserve"> his view of</w:t>
      </w:r>
      <w:r>
        <w:rPr>
          <w:lang w:val="en-GB"/>
        </w:rPr>
        <w:t xml:space="preserve"> </w:t>
      </w:r>
      <w:r w:rsidR="00770563">
        <w:rPr>
          <w:lang w:val="en-GB"/>
        </w:rPr>
        <w:t>RBD codes for every cabin.</w:t>
      </w:r>
    </w:p>
    <w:p w:rsidR="00CB46C4" w:rsidRDefault="00CB46C4" w:rsidP="00770563">
      <w:pPr>
        <w:pStyle w:val="BodyText"/>
        <w:rPr>
          <w:lang w:val="en-GB"/>
        </w:rPr>
      </w:pPr>
    </w:p>
    <w:p w:rsidR="00770563" w:rsidRPr="00770563" w:rsidRDefault="00770563" w:rsidP="00770563">
      <w:pPr>
        <w:pStyle w:val="BodyText"/>
        <w:rPr>
          <w:b/>
          <w:lang w:val="en-US"/>
        </w:rPr>
      </w:pPr>
      <w:r w:rsidRPr="00770563">
        <w:rPr>
          <w:b/>
          <w:lang w:val="en-US"/>
        </w:rPr>
        <w:t xml:space="preserve">Usage of Cabin </w:t>
      </w:r>
      <w:r w:rsidR="00145950">
        <w:rPr>
          <w:b/>
          <w:lang w:val="en-US"/>
        </w:rPr>
        <w:t>Configurations</w:t>
      </w:r>
      <w:r w:rsidR="00145950" w:rsidRPr="00770563">
        <w:rPr>
          <w:b/>
          <w:lang w:val="en-US"/>
        </w:rPr>
        <w:t xml:space="preserve"> </w:t>
      </w:r>
      <w:r w:rsidRPr="00770563">
        <w:rPr>
          <w:b/>
          <w:lang w:val="en-US"/>
        </w:rPr>
        <w:t>with DCS</w:t>
      </w:r>
    </w:p>
    <w:p w:rsidR="00770563" w:rsidRPr="00770563" w:rsidRDefault="00770563" w:rsidP="00770563">
      <w:pPr>
        <w:pStyle w:val="BodyText"/>
        <w:rPr>
          <w:lang w:val="en-US"/>
        </w:rPr>
      </w:pPr>
      <w:r w:rsidRPr="00770563">
        <w:rPr>
          <w:lang w:val="en-US"/>
        </w:rPr>
        <w:t xml:space="preserve">DCS processes will use the cabin codes and its associated RBD's only for look up purposes. There is no requirement in DCS to use the </w:t>
      </w:r>
      <w:r w:rsidR="00FC7E2B">
        <w:rPr>
          <w:lang w:val="en-US"/>
        </w:rPr>
        <w:t>“Assign RBD” Schedule Control</w:t>
      </w:r>
      <w:r w:rsidR="00FC7E2B" w:rsidRPr="00770563">
        <w:rPr>
          <w:lang w:val="en-US"/>
        </w:rPr>
        <w:t xml:space="preserve"> </w:t>
      </w:r>
      <w:r w:rsidRPr="00770563">
        <w:rPr>
          <w:lang w:val="en-US"/>
        </w:rPr>
        <w:t xml:space="preserve">rules created in </w:t>
      </w:r>
      <w:r w:rsidR="008A0824">
        <w:rPr>
          <w:lang w:val="en-US"/>
        </w:rPr>
        <w:t>IAS</w:t>
      </w:r>
      <w:r w:rsidRPr="00770563">
        <w:rPr>
          <w:lang w:val="en-US"/>
        </w:rPr>
        <w:t>.</w:t>
      </w:r>
    </w:p>
    <w:p w:rsidR="00770563" w:rsidRDefault="008A0824" w:rsidP="00770563">
      <w:pPr>
        <w:pStyle w:val="BodyText"/>
        <w:rPr>
          <w:lang w:val="en-US"/>
        </w:rPr>
      </w:pPr>
      <w:r>
        <w:rPr>
          <w:lang w:val="en-US"/>
        </w:rPr>
        <w:t>Possible scenarios are listed below:</w:t>
      </w:r>
    </w:p>
    <w:p w:rsidR="008A0824" w:rsidRDefault="008A0824" w:rsidP="00B2662A">
      <w:pPr>
        <w:pStyle w:val="BodyText"/>
        <w:numPr>
          <w:ilvl w:val="0"/>
          <w:numId w:val="33"/>
        </w:numPr>
        <w:rPr>
          <w:lang w:val="en-US"/>
        </w:rPr>
      </w:pPr>
      <w:r>
        <w:rPr>
          <w:lang w:val="en-US"/>
        </w:rPr>
        <w:t>Cabin and RBD information is often missing for OA carriers in OAG SDS</w:t>
      </w:r>
      <w:r w:rsidR="00145950">
        <w:rPr>
          <w:lang w:val="en-US"/>
        </w:rPr>
        <w:t xml:space="preserve">. </w:t>
      </w:r>
      <w:r w:rsidR="00FC0E89">
        <w:rPr>
          <w:lang w:val="en-US"/>
        </w:rPr>
        <w:t>Hence,</w:t>
      </w:r>
      <w:r w:rsidR="00145950">
        <w:rPr>
          <w:lang w:val="en-US"/>
        </w:rPr>
        <w:t xml:space="preserve"> </w:t>
      </w:r>
      <w:r w:rsidR="00982490">
        <w:rPr>
          <w:lang w:val="en-US"/>
        </w:rPr>
        <w:t xml:space="preserve">during Flight Profile creation </w:t>
      </w:r>
      <w:r w:rsidR="00145950">
        <w:rPr>
          <w:lang w:val="en-US"/>
        </w:rPr>
        <w:t xml:space="preserve">the Flights domain will access IAS Cabin Configurations in order to look up Cabin-RBD mapping for non-hosted OA carriers </w:t>
      </w:r>
      <w:r w:rsidR="00982490">
        <w:rPr>
          <w:lang w:val="en-US"/>
        </w:rPr>
        <w:t>in case this information is missing in IAS Schedules.</w:t>
      </w:r>
      <w:r w:rsidR="00145950">
        <w:rPr>
          <w:lang w:val="en-US"/>
        </w:rPr>
        <w:t xml:space="preserve"> </w:t>
      </w:r>
      <w:r>
        <w:rPr>
          <w:lang w:val="en-US"/>
        </w:rPr>
        <w:t xml:space="preserve"> </w:t>
      </w:r>
      <w:r w:rsidR="00BC65C7">
        <w:rPr>
          <w:lang w:val="en-US"/>
        </w:rPr>
        <w:br/>
      </w:r>
      <w:r w:rsidR="00FC0E89">
        <w:rPr>
          <w:lang w:val="en-US"/>
        </w:rPr>
        <w:br/>
        <w:t>Cabin Configurations will not be used for creation of Flight Profiles for hosted airlines because Cabin-RBD information for hosted airlines is always available in IAS Schedules.</w:t>
      </w:r>
      <w:r w:rsidR="00BC65C7">
        <w:rPr>
          <w:lang w:val="en-US"/>
        </w:rPr>
        <w:br/>
      </w:r>
      <w:r w:rsidR="00BC65C7">
        <w:rPr>
          <w:lang w:val="en-US"/>
        </w:rPr>
        <w:br/>
        <w:t>As a rule, if Cabin-RBD information is present in Schedules for a specific host or OA flight, it should be used</w:t>
      </w:r>
      <w:r w:rsidR="00E53F0E">
        <w:rPr>
          <w:lang w:val="en-US"/>
        </w:rPr>
        <w:t>, as being more accurate,</w:t>
      </w:r>
      <w:r w:rsidR="00BC65C7">
        <w:rPr>
          <w:lang w:val="en-US"/>
        </w:rPr>
        <w:t xml:space="preserve"> instead of generic information given by Cabin Configuration.  </w:t>
      </w:r>
    </w:p>
    <w:p w:rsidR="00E053E1" w:rsidRDefault="00E053E1" w:rsidP="00B2662A">
      <w:pPr>
        <w:pStyle w:val="BodyText"/>
        <w:numPr>
          <w:ilvl w:val="0"/>
          <w:numId w:val="33"/>
        </w:numPr>
        <w:rPr>
          <w:lang w:val="en-US"/>
        </w:rPr>
      </w:pPr>
      <w:r>
        <w:rPr>
          <w:lang w:val="en-US"/>
        </w:rPr>
        <w:t xml:space="preserve">Cabin-RBD information for non-hosted carriers from Cabin Configurations will be used by DCS in case an individual name item on the PNL </w:t>
      </w:r>
      <w:r w:rsidR="00826171">
        <w:rPr>
          <w:lang w:val="en-US"/>
        </w:rPr>
        <w:t>does not</w:t>
      </w:r>
      <w:r>
        <w:rPr>
          <w:lang w:val="en-US"/>
        </w:rPr>
        <w:t xml:space="preserve"> have </w:t>
      </w:r>
      <w:r w:rsidR="00826171">
        <w:rPr>
          <w:lang w:val="en-US"/>
        </w:rPr>
        <w:t xml:space="preserve">a </w:t>
      </w:r>
      <w:r>
        <w:rPr>
          <w:lang w:val="en-US"/>
        </w:rPr>
        <w:t>Cabin Code/RBD</w:t>
      </w:r>
      <w:r w:rsidR="00826171">
        <w:rPr>
          <w:lang w:val="en-US"/>
        </w:rPr>
        <w:t xml:space="preserve"> specified</w:t>
      </w:r>
      <w:r>
        <w:rPr>
          <w:lang w:val="en-US"/>
        </w:rPr>
        <w:t>.</w:t>
      </w:r>
      <w:r w:rsidR="005D6940">
        <w:rPr>
          <w:lang w:val="en-US"/>
        </w:rPr>
        <w:t xml:space="preserve"> </w:t>
      </w:r>
      <w:r w:rsidR="005D6940" w:rsidRPr="005D6940">
        <w:rPr>
          <w:lang w:val="en-US"/>
        </w:rPr>
        <w:t>I.e. if passenger to be booked in Economy, then HDCS will create CJ Record with</w:t>
      </w:r>
      <w:r w:rsidR="005D6940">
        <w:rPr>
          <w:lang w:val="en-US"/>
        </w:rPr>
        <w:t xml:space="preserve"> </w:t>
      </w:r>
      <w:r w:rsidR="005D6940" w:rsidRPr="005D6940">
        <w:rPr>
          <w:lang w:val="en-US"/>
        </w:rPr>
        <w:t>identical Cabin/RBD (Cabin Code = Y and RBD = Y).</w:t>
      </w:r>
    </w:p>
    <w:p w:rsidR="0090123B" w:rsidRDefault="00BC65C7" w:rsidP="00B2662A">
      <w:pPr>
        <w:pStyle w:val="BodyText"/>
        <w:numPr>
          <w:ilvl w:val="0"/>
          <w:numId w:val="33"/>
        </w:numPr>
        <w:rPr>
          <w:lang w:val="en-US"/>
        </w:rPr>
      </w:pPr>
      <w:r>
        <w:rPr>
          <w:lang w:val="en-US"/>
        </w:rPr>
        <w:t xml:space="preserve">DCS will access Cabin Configurations </w:t>
      </w:r>
      <w:r w:rsidR="00E053E1">
        <w:rPr>
          <w:lang w:val="en-US"/>
        </w:rPr>
        <w:t>for</w:t>
      </w:r>
      <w:r>
        <w:rPr>
          <w:lang w:val="en-US"/>
        </w:rPr>
        <w:t xml:space="preserve"> generic information about </w:t>
      </w:r>
      <w:r w:rsidR="00E053E1">
        <w:rPr>
          <w:lang w:val="en-US"/>
        </w:rPr>
        <w:t xml:space="preserve">ALL cabin codes used by a certain </w:t>
      </w:r>
      <w:r w:rsidR="00E053E1" w:rsidRPr="002377B9">
        <w:rPr>
          <w:b/>
          <w:lang w:val="en-US"/>
        </w:rPr>
        <w:t>host or OA carrier</w:t>
      </w:r>
      <w:r w:rsidR="00E053E1">
        <w:rPr>
          <w:lang w:val="en-US"/>
        </w:rPr>
        <w:t xml:space="preserve"> (instead of looking through all available Aircraft Configurations).</w:t>
      </w:r>
      <w:r>
        <w:rPr>
          <w:lang w:val="en-US"/>
        </w:rPr>
        <w:t xml:space="preserve"> </w:t>
      </w:r>
      <w:r w:rsidR="00E053E1">
        <w:rPr>
          <w:lang w:val="en-US"/>
        </w:rPr>
        <w:t>An example scenario would be creating of Baggage Allowances.</w:t>
      </w:r>
    </w:p>
    <w:p w:rsidR="009604E2" w:rsidRDefault="009604E2" w:rsidP="00B2662A">
      <w:pPr>
        <w:pStyle w:val="BodyText"/>
        <w:numPr>
          <w:ilvl w:val="0"/>
          <w:numId w:val="33"/>
        </w:numPr>
        <w:rPr>
          <w:lang w:val="en-US"/>
        </w:rPr>
      </w:pPr>
      <w:r>
        <w:rPr>
          <w:lang w:val="en-US"/>
        </w:rPr>
        <w:t>Carrier-specific cabin “names” from Cabin Configurations will be printed on boarding passes.</w:t>
      </w:r>
    </w:p>
    <w:p w:rsidR="009604E2" w:rsidRDefault="009604E2" w:rsidP="00B2662A">
      <w:pPr>
        <w:pStyle w:val="BodyText"/>
        <w:numPr>
          <w:ilvl w:val="0"/>
          <w:numId w:val="33"/>
        </w:numPr>
        <w:rPr>
          <w:lang w:val="en-US"/>
        </w:rPr>
      </w:pPr>
      <w:r>
        <w:rPr>
          <w:lang w:val="en-US"/>
        </w:rPr>
        <w:t>Generic cabin colors will be used on seat maps for both hosted and OA airlines.</w:t>
      </w:r>
    </w:p>
    <w:p w:rsidR="00DC438B" w:rsidRDefault="00DC438B" w:rsidP="00B2662A">
      <w:pPr>
        <w:pStyle w:val="BodyText"/>
        <w:numPr>
          <w:ilvl w:val="0"/>
          <w:numId w:val="33"/>
        </w:numPr>
        <w:rPr>
          <w:lang w:val="en-US"/>
        </w:rPr>
      </w:pPr>
      <w:r>
        <w:rPr>
          <w:lang w:val="en-US"/>
        </w:rPr>
        <w:lastRenderedPageBreak/>
        <w:t>There is no requirement for DCS to use cabin hierarchy from Cabin Configurations for hosted carriers. The assumption is that cabin codes in IAS host Schedules are always ordered from upper to lower.</w:t>
      </w:r>
      <w:r>
        <w:rPr>
          <w:lang w:val="en-US"/>
        </w:rPr>
        <w:br/>
        <w:t>However there may be a requirement in future to validate new IAS Aircraft Configurations against Cabin Configurations to prohibit creation of ACs with more than one cabin of same hierarchy (for example cabins C and J would typically be mutually exclusive within the same flight).</w:t>
      </w:r>
    </w:p>
    <w:p w:rsidR="00FE1044" w:rsidRDefault="00FE1044" w:rsidP="00FE1044">
      <w:pPr>
        <w:pStyle w:val="BodyText"/>
        <w:rPr>
          <w:lang w:val="en-GB"/>
        </w:rPr>
      </w:pPr>
    </w:p>
    <w:p w:rsidR="00893070" w:rsidRPr="009D08E8" w:rsidRDefault="00893070" w:rsidP="00893070">
      <w:pPr>
        <w:pStyle w:val="Heading2"/>
        <w:numPr>
          <w:ilvl w:val="1"/>
          <w:numId w:val="1"/>
        </w:numPr>
        <w:rPr>
          <w:lang w:val="en-GB"/>
        </w:rPr>
      </w:pPr>
      <w:bookmarkStart w:id="16" w:name="_Toc197400751"/>
      <w:bookmarkStart w:id="17" w:name="_Toc246480939"/>
      <w:bookmarkStart w:id="18" w:name="_Toc463276136"/>
      <w:bookmarkEnd w:id="14"/>
      <w:r w:rsidRPr="009D08E8">
        <w:rPr>
          <w:lang w:val="en-GB"/>
        </w:rPr>
        <w:t>References</w:t>
      </w:r>
      <w:bookmarkStart w:id="19" w:name="_Toc246480940"/>
      <w:bookmarkEnd w:id="16"/>
      <w:bookmarkEnd w:id="17"/>
      <w:bookmarkEnd w:id="18"/>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9F9"/>
        <w:tblLayout w:type="fixed"/>
        <w:tblLook w:val="0000" w:firstRow="0" w:lastRow="0" w:firstColumn="0" w:lastColumn="0" w:noHBand="0" w:noVBand="0"/>
      </w:tblPr>
      <w:tblGrid>
        <w:gridCol w:w="702"/>
        <w:gridCol w:w="7803"/>
        <w:gridCol w:w="1560"/>
      </w:tblGrid>
      <w:tr w:rsidR="00893070" w:rsidRPr="009D08E8" w:rsidTr="00893070">
        <w:tc>
          <w:tcPr>
            <w:tcW w:w="702" w:type="dxa"/>
          </w:tcPr>
          <w:p w:rsidR="00893070" w:rsidRPr="009D08E8" w:rsidRDefault="00893070" w:rsidP="00893070">
            <w:pPr>
              <w:pStyle w:val="BodyText"/>
              <w:ind w:left="0"/>
              <w:rPr>
                <w:b/>
                <w:bCs/>
                <w:lang w:val="en-GB"/>
              </w:rPr>
            </w:pPr>
            <w:r w:rsidRPr="009D08E8">
              <w:rPr>
                <w:b/>
                <w:bCs/>
                <w:lang w:val="en-GB"/>
              </w:rPr>
              <w:t>Ref. ID</w:t>
            </w:r>
          </w:p>
        </w:tc>
        <w:tc>
          <w:tcPr>
            <w:tcW w:w="7803" w:type="dxa"/>
          </w:tcPr>
          <w:p w:rsidR="00893070" w:rsidRPr="009D08E8" w:rsidRDefault="00893070" w:rsidP="00893070">
            <w:pPr>
              <w:pStyle w:val="BodyText"/>
              <w:ind w:left="0"/>
              <w:rPr>
                <w:b/>
                <w:iCs/>
                <w:lang w:val="en-GB"/>
              </w:rPr>
            </w:pPr>
            <w:r w:rsidRPr="009D08E8">
              <w:rPr>
                <w:b/>
                <w:iCs/>
                <w:lang w:val="en-GB"/>
              </w:rPr>
              <w:t>Reference</w:t>
            </w:r>
          </w:p>
        </w:tc>
        <w:tc>
          <w:tcPr>
            <w:tcW w:w="1560" w:type="dxa"/>
          </w:tcPr>
          <w:p w:rsidR="00893070" w:rsidRPr="009D08E8" w:rsidRDefault="00893070" w:rsidP="00893070">
            <w:pPr>
              <w:pStyle w:val="BodyText"/>
              <w:ind w:left="0"/>
              <w:rPr>
                <w:b/>
                <w:iCs/>
                <w:lang w:val="en-GB"/>
              </w:rPr>
            </w:pPr>
            <w:r w:rsidRPr="009D08E8">
              <w:rPr>
                <w:b/>
                <w:iCs/>
                <w:lang w:val="en-GB"/>
              </w:rPr>
              <w:t>Document/ Reference Version</w:t>
            </w:r>
          </w:p>
        </w:tc>
      </w:tr>
      <w:tr w:rsidR="00893070" w:rsidRPr="009D08E8" w:rsidTr="00893070">
        <w:tc>
          <w:tcPr>
            <w:tcW w:w="702" w:type="dxa"/>
          </w:tcPr>
          <w:p w:rsidR="00893070" w:rsidRPr="009D08E8" w:rsidRDefault="00893070" w:rsidP="00893070">
            <w:pPr>
              <w:pStyle w:val="BodyText"/>
              <w:ind w:left="0"/>
              <w:rPr>
                <w:bCs/>
                <w:lang w:val="en-GB"/>
              </w:rPr>
            </w:pPr>
            <w:r w:rsidRPr="009D08E8">
              <w:rPr>
                <w:bCs/>
                <w:lang w:val="en-GB"/>
              </w:rPr>
              <w:t>[1]</w:t>
            </w:r>
          </w:p>
        </w:tc>
        <w:tc>
          <w:tcPr>
            <w:tcW w:w="7803" w:type="dxa"/>
          </w:tcPr>
          <w:p w:rsidR="00893070" w:rsidRPr="009D08E8" w:rsidRDefault="00AE03E6" w:rsidP="004950BF">
            <w:pPr>
              <w:pStyle w:val="BodyText"/>
              <w:ind w:left="0"/>
              <w:rPr>
                <w:i/>
                <w:iCs/>
                <w:color w:val="0000FF"/>
                <w:lang w:val="en-GB"/>
              </w:rPr>
            </w:pPr>
            <w:r>
              <w:rPr>
                <w:iCs/>
                <w:lang w:val="en-GB"/>
              </w:rPr>
              <w:t>NGI BDD for Manage Cabin</w:t>
            </w:r>
            <w:r w:rsidR="004950BF">
              <w:rPr>
                <w:iCs/>
                <w:lang w:val="en-GB"/>
              </w:rPr>
              <w:t xml:space="preserve"> Configurations</w:t>
            </w:r>
          </w:p>
        </w:tc>
        <w:tc>
          <w:tcPr>
            <w:tcW w:w="1560" w:type="dxa"/>
          </w:tcPr>
          <w:p w:rsidR="00893070" w:rsidRPr="009D08E8" w:rsidRDefault="00893070" w:rsidP="00E60A59">
            <w:pPr>
              <w:pStyle w:val="BodyText"/>
              <w:ind w:left="0"/>
              <w:rPr>
                <w:iCs/>
                <w:lang w:val="en-GB"/>
              </w:rPr>
            </w:pPr>
          </w:p>
        </w:tc>
      </w:tr>
      <w:tr w:rsidR="009A7598" w:rsidRPr="009D08E8" w:rsidTr="00893070">
        <w:tc>
          <w:tcPr>
            <w:tcW w:w="702" w:type="dxa"/>
          </w:tcPr>
          <w:p w:rsidR="009A7598" w:rsidRPr="009D08E8" w:rsidRDefault="009A7598" w:rsidP="00893070">
            <w:pPr>
              <w:pStyle w:val="BodyText"/>
              <w:ind w:left="0"/>
              <w:rPr>
                <w:bCs/>
                <w:lang w:val="en-GB"/>
              </w:rPr>
            </w:pPr>
            <w:r>
              <w:rPr>
                <w:bCs/>
                <w:lang w:val="en-GB"/>
              </w:rPr>
              <w:t>[2]</w:t>
            </w:r>
          </w:p>
        </w:tc>
        <w:tc>
          <w:tcPr>
            <w:tcW w:w="7803" w:type="dxa"/>
          </w:tcPr>
          <w:p w:rsidR="009A7598" w:rsidRPr="009D08E8" w:rsidRDefault="009A7598" w:rsidP="00893070">
            <w:pPr>
              <w:pStyle w:val="BodyText"/>
              <w:ind w:left="0"/>
              <w:rPr>
                <w:iCs/>
                <w:lang w:val="en-GB"/>
              </w:rPr>
            </w:pPr>
            <w:r>
              <w:rPr>
                <w:lang w:val="en-GB"/>
              </w:rPr>
              <w:t>HIAS UC for Manage IAS History v2.0</w:t>
            </w:r>
          </w:p>
        </w:tc>
        <w:tc>
          <w:tcPr>
            <w:tcW w:w="1560" w:type="dxa"/>
          </w:tcPr>
          <w:p w:rsidR="009A7598" w:rsidRPr="009D08E8" w:rsidRDefault="009A7598" w:rsidP="00893070">
            <w:pPr>
              <w:pStyle w:val="BodyText"/>
              <w:ind w:left="0"/>
              <w:rPr>
                <w:iCs/>
                <w:lang w:val="en-GB"/>
              </w:rPr>
            </w:pPr>
            <w:r>
              <w:rPr>
                <w:lang w:val="en-GB"/>
              </w:rPr>
              <w:t>Section 4.1</w:t>
            </w:r>
          </w:p>
        </w:tc>
      </w:tr>
      <w:tr w:rsidR="009A7598" w:rsidRPr="009D08E8" w:rsidTr="00893070">
        <w:tc>
          <w:tcPr>
            <w:tcW w:w="702" w:type="dxa"/>
          </w:tcPr>
          <w:p w:rsidR="009A7598" w:rsidRPr="009D08E8" w:rsidRDefault="009A7598" w:rsidP="00893070">
            <w:pPr>
              <w:pStyle w:val="BodyText"/>
              <w:ind w:left="0"/>
              <w:rPr>
                <w:bCs/>
                <w:lang w:val="en-GB"/>
              </w:rPr>
            </w:pPr>
            <w:r>
              <w:rPr>
                <w:bCs/>
                <w:lang w:val="en-GB"/>
              </w:rPr>
              <w:t>[3]</w:t>
            </w:r>
          </w:p>
        </w:tc>
        <w:tc>
          <w:tcPr>
            <w:tcW w:w="7803" w:type="dxa"/>
          </w:tcPr>
          <w:p w:rsidR="009A7598" w:rsidRDefault="009A7598" w:rsidP="00AE03E6">
            <w:pPr>
              <w:pStyle w:val="BodyText"/>
              <w:ind w:left="0"/>
              <w:rPr>
                <w:iCs/>
                <w:lang w:val="en-GB"/>
              </w:rPr>
            </w:pPr>
            <w:r>
              <w:rPr>
                <w:lang w:val="en-GB"/>
              </w:rPr>
              <w:t>HIAS BDD for Manage IAS History v2.0</w:t>
            </w:r>
          </w:p>
        </w:tc>
        <w:tc>
          <w:tcPr>
            <w:tcW w:w="1560" w:type="dxa"/>
          </w:tcPr>
          <w:p w:rsidR="009A7598" w:rsidRPr="009D08E8" w:rsidRDefault="009A7598" w:rsidP="00893070">
            <w:pPr>
              <w:pStyle w:val="BodyText"/>
              <w:ind w:left="0"/>
              <w:rPr>
                <w:iCs/>
                <w:lang w:val="en-GB"/>
              </w:rPr>
            </w:pPr>
            <w:r>
              <w:rPr>
                <w:lang w:val="en-GB"/>
              </w:rPr>
              <w:t>Section 2.1</w:t>
            </w:r>
          </w:p>
        </w:tc>
      </w:tr>
    </w:tbl>
    <w:p w:rsidR="00893070" w:rsidRPr="009D08E8" w:rsidRDefault="00893070" w:rsidP="00893070">
      <w:pPr>
        <w:pStyle w:val="Heading1"/>
        <w:rPr>
          <w:lang w:val="en-GB"/>
        </w:rPr>
      </w:pPr>
      <w:bookmarkStart w:id="20" w:name="_Toc463276137"/>
      <w:r w:rsidRPr="009D08E8">
        <w:rPr>
          <w:lang w:val="en-GB"/>
        </w:rPr>
        <w:t>Actors</w:t>
      </w:r>
      <w:bookmarkEnd w:id="19"/>
      <w:bookmarkEnd w:id="20"/>
    </w:p>
    <w:p w:rsidR="00A31E0F" w:rsidRPr="001D5F06" w:rsidRDefault="00893070" w:rsidP="00A31E0F">
      <w:pPr>
        <w:pStyle w:val="BodyText"/>
        <w:rPr>
          <w:lang w:val="en-GB"/>
        </w:rPr>
      </w:pPr>
      <w:r w:rsidRPr="009D08E8">
        <w:rPr>
          <w:b/>
          <w:lang w:val="en-GB"/>
        </w:rPr>
        <w:t xml:space="preserve">Primary Actor: </w:t>
      </w:r>
      <w:r w:rsidR="00AE03E6">
        <w:rPr>
          <w:lang w:val="en-GB"/>
        </w:rPr>
        <w:t>SITA Administrator, Subscriber Administrator</w:t>
      </w:r>
      <w:r w:rsidR="00541A45">
        <w:rPr>
          <w:lang w:val="en-GB"/>
        </w:rPr>
        <w:t xml:space="preserve"> (DCS user)</w:t>
      </w:r>
    </w:p>
    <w:p w:rsidR="006C70CA" w:rsidRDefault="006C70CA" w:rsidP="006C70CA">
      <w:pPr>
        <w:pStyle w:val="Heading1"/>
        <w:rPr>
          <w:lang w:val="en-GB"/>
        </w:rPr>
      </w:pPr>
      <w:bookmarkStart w:id="21" w:name="_Toc320780626"/>
      <w:bookmarkStart w:id="22" w:name="_Toc463276138"/>
      <w:bookmarkStart w:id="23" w:name="_Toc178570431"/>
      <w:bookmarkStart w:id="24" w:name="_Toc35985149"/>
      <w:bookmarkStart w:id="25" w:name="_Toc197400756"/>
      <w:r w:rsidRPr="001D5F06">
        <w:rPr>
          <w:lang w:val="en-GB"/>
        </w:rPr>
        <w:t>General Preconditions</w:t>
      </w:r>
      <w:bookmarkEnd w:id="21"/>
      <w:bookmarkEnd w:id="22"/>
    </w:p>
    <w:p w:rsidR="006C70CA" w:rsidRPr="00F17CA5" w:rsidRDefault="006C70CA" w:rsidP="001F27C5">
      <w:pPr>
        <w:pStyle w:val="BodyText"/>
        <w:numPr>
          <w:ilvl w:val="0"/>
          <w:numId w:val="25"/>
        </w:numPr>
        <w:tabs>
          <w:tab w:val="clear" w:pos="1152"/>
          <w:tab w:val="num" w:pos="426"/>
        </w:tabs>
        <w:ind w:hanging="726"/>
        <w:rPr>
          <w:lang w:val="en-GB"/>
        </w:rPr>
      </w:pPr>
      <w:r>
        <w:rPr>
          <w:lang w:val="en-GB"/>
        </w:rPr>
        <w:t>None</w:t>
      </w:r>
    </w:p>
    <w:p w:rsidR="00A40200" w:rsidRPr="009D08E8" w:rsidRDefault="00A40200" w:rsidP="006C70CA">
      <w:pPr>
        <w:pStyle w:val="Heading1"/>
        <w:rPr>
          <w:lang w:val="en-GB"/>
        </w:rPr>
      </w:pPr>
      <w:bookmarkStart w:id="26" w:name="_Toc463276139"/>
      <w:r w:rsidRPr="009D08E8">
        <w:rPr>
          <w:lang w:val="en-GB"/>
        </w:rPr>
        <w:t>Basic Flow of Events</w:t>
      </w:r>
      <w:bookmarkEnd w:id="9"/>
      <w:bookmarkEnd w:id="10"/>
      <w:bookmarkEnd w:id="23"/>
      <w:bookmarkEnd w:id="24"/>
      <w:bookmarkEnd w:id="25"/>
      <w:bookmarkEnd w:id="26"/>
    </w:p>
    <w:p w:rsidR="00A40200" w:rsidRPr="009D08E8" w:rsidRDefault="00A40200" w:rsidP="005F0E7F">
      <w:pPr>
        <w:pStyle w:val="Heading2"/>
        <w:numPr>
          <w:ilvl w:val="1"/>
          <w:numId w:val="1"/>
        </w:numPr>
        <w:rPr>
          <w:bCs w:val="0"/>
          <w:lang w:val="en-GB"/>
        </w:rPr>
      </w:pPr>
      <w:bookmarkStart w:id="27" w:name="_Toc178570432"/>
      <w:bookmarkStart w:id="28" w:name="_Toc102275851"/>
      <w:bookmarkStart w:id="29" w:name="_Toc177557039"/>
      <w:bookmarkStart w:id="30" w:name="_Toc178066612"/>
      <w:bookmarkStart w:id="31" w:name="_Toc197400757"/>
      <w:bookmarkStart w:id="32" w:name="_Toc463276140"/>
      <w:r w:rsidRPr="009D08E8">
        <w:rPr>
          <w:bCs w:val="0"/>
          <w:lang w:val="en-GB"/>
        </w:rPr>
        <w:t>Basic Flow 1 –</w:t>
      </w:r>
      <w:bookmarkEnd w:id="27"/>
      <w:bookmarkEnd w:id="28"/>
      <w:bookmarkEnd w:id="29"/>
      <w:bookmarkEnd w:id="30"/>
      <w:r w:rsidRPr="009D08E8">
        <w:rPr>
          <w:bCs w:val="0"/>
          <w:lang w:val="en-GB"/>
        </w:rPr>
        <w:t xml:space="preserve"> </w:t>
      </w:r>
      <w:r w:rsidR="0027774E" w:rsidRPr="009D08E8">
        <w:rPr>
          <w:bCs w:val="0"/>
          <w:lang w:val="en-GB"/>
        </w:rPr>
        <w:t>Create</w:t>
      </w:r>
      <w:bookmarkEnd w:id="31"/>
      <w:r w:rsidR="00056E54">
        <w:rPr>
          <w:bCs w:val="0"/>
          <w:lang w:val="en-GB"/>
        </w:rPr>
        <w:t xml:space="preserve"> Airline-Specific Cabin Configuration</w:t>
      </w:r>
      <w:bookmarkEnd w:id="32"/>
    </w:p>
    <w:p w:rsidR="006E7717" w:rsidRPr="009D08E8" w:rsidRDefault="006E7717" w:rsidP="006E7717">
      <w:pPr>
        <w:pStyle w:val="Heading3"/>
        <w:rPr>
          <w:lang w:val="en-GB"/>
        </w:rPr>
      </w:pPr>
      <w:bookmarkStart w:id="33" w:name="_Toc177557040"/>
      <w:bookmarkStart w:id="34" w:name="_Toc178066613"/>
      <w:bookmarkStart w:id="35" w:name="_Toc178570433"/>
      <w:bookmarkStart w:id="36" w:name="_Toc197400758"/>
      <w:bookmarkStart w:id="37" w:name="_Toc260915924"/>
      <w:bookmarkStart w:id="38" w:name="_Toc463276141"/>
      <w:bookmarkStart w:id="39" w:name="_Toc178570448"/>
      <w:bookmarkStart w:id="40" w:name="_Toc423410241"/>
      <w:bookmarkStart w:id="41" w:name="_Toc425054507"/>
      <w:bookmarkStart w:id="42" w:name="_Toc35985150"/>
      <w:bookmarkStart w:id="43" w:name="_Toc197400761"/>
      <w:r w:rsidRPr="009D08E8">
        <w:rPr>
          <w:lang w:val="en-GB"/>
        </w:rPr>
        <w:t>Specific Precondition</w:t>
      </w:r>
      <w:bookmarkEnd w:id="33"/>
      <w:bookmarkEnd w:id="34"/>
      <w:r w:rsidRPr="009D08E8">
        <w:rPr>
          <w:lang w:val="en-GB"/>
        </w:rPr>
        <w:t>s</w:t>
      </w:r>
      <w:bookmarkEnd w:id="35"/>
      <w:bookmarkEnd w:id="36"/>
      <w:bookmarkEnd w:id="37"/>
      <w:bookmarkEnd w:id="38"/>
      <w:r w:rsidRPr="009D08E8">
        <w:rPr>
          <w:lang w:val="en-GB"/>
        </w:rPr>
        <w:t xml:space="preserve">  </w:t>
      </w:r>
    </w:p>
    <w:p w:rsidR="006E7717" w:rsidRPr="009D08E8" w:rsidRDefault="006E7717" w:rsidP="006E7717">
      <w:pPr>
        <w:pStyle w:val="SITAMainBullet"/>
        <w:rPr>
          <w:lang w:val="en-GB"/>
        </w:rPr>
      </w:pPr>
      <w:r w:rsidRPr="009D08E8">
        <w:rPr>
          <w:lang w:val="en-GB"/>
        </w:rPr>
        <w:t>Actor is successfully logged into the system.</w:t>
      </w:r>
    </w:p>
    <w:p w:rsidR="006E7717" w:rsidRPr="009D08E8" w:rsidRDefault="006E7717" w:rsidP="006E7717">
      <w:pPr>
        <w:pStyle w:val="SITAMainBullet"/>
        <w:rPr>
          <w:lang w:val="en-GB"/>
        </w:rPr>
      </w:pPr>
      <w:r w:rsidRPr="009D08E8">
        <w:rPr>
          <w:lang w:val="en-GB"/>
        </w:rPr>
        <w:t xml:space="preserve">Actor is </w:t>
      </w:r>
      <w:r w:rsidR="00292DA1">
        <w:rPr>
          <w:lang w:val="en-GB"/>
        </w:rPr>
        <w:t xml:space="preserve">either subscriber user or SITA Admin </w:t>
      </w:r>
      <w:r w:rsidRPr="009D08E8">
        <w:rPr>
          <w:lang w:val="en-GB"/>
        </w:rPr>
        <w:t>authorized to create</w:t>
      </w:r>
      <w:r w:rsidR="00292DA1">
        <w:rPr>
          <w:lang w:val="en-GB"/>
        </w:rPr>
        <w:t xml:space="preserve"> airline-specific cabin configurations</w:t>
      </w:r>
      <w:r w:rsidRPr="009D08E8">
        <w:rPr>
          <w:lang w:val="en-GB"/>
        </w:rPr>
        <w:t>.</w:t>
      </w:r>
    </w:p>
    <w:p w:rsidR="006E7717" w:rsidRPr="009D08E8" w:rsidRDefault="006E7717" w:rsidP="006E7717">
      <w:pPr>
        <w:pStyle w:val="Heading3"/>
        <w:rPr>
          <w:lang w:val="en-GB"/>
        </w:rPr>
      </w:pPr>
      <w:bookmarkStart w:id="44" w:name="_Toc178570434"/>
      <w:bookmarkStart w:id="45" w:name="_Toc177557041"/>
      <w:bookmarkStart w:id="46" w:name="_Toc178066614"/>
      <w:bookmarkStart w:id="47" w:name="_Toc197400759"/>
      <w:bookmarkStart w:id="48" w:name="_Toc260915925"/>
      <w:bookmarkStart w:id="49" w:name="_Toc463276142"/>
      <w:r w:rsidRPr="009D08E8">
        <w:rPr>
          <w:lang w:val="en-GB"/>
        </w:rPr>
        <w:t>Steps</w:t>
      </w:r>
      <w:bookmarkEnd w:id="44"/>
      <w:bookmarkEnd w:id="45"/>
      <w:bookmarkEnd w:id="46"/>
      <w:bookmarkEnd w:id="47"/>
      <w:bookmarkEnd w:id="48"/>
      <w:bookmarkEnd w:id="49"/>
    </w:p>
    <w:p w:rsidR="001029F5" w:rsidRPr="009D08E8" w:rsidRDefault="001029F5" w:rsidP="001029F5">
      <w:pPr>
        <w:pStyle w:val="SITAMainNumList"/>
        <w:rPr>
          <w:lang w:val="en-GB"/>
        </w:rPr>
      </w:pPr>
      <w:r w:rsidRPr="009D08E8">
        <w:rPr>
          <w:lang w:val="en-GB"/>
        </w:rPr>
        <w:t>Actor selects to create</w:t>
      </w:r>
      <w:r w:rsidR="00E26F52">
        <w:rPr>
          <w:lang w:val="en-GB"/>
        </w:rPr>
        <w:t xml:space="preserve"> airline-specific</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1029F5" w:rsidRPr="009D08E8" w:rsidRDefault="001029F5" w:rsidP="001029F5">
      <w:pPr>
        <w:pStyle w:val="SITAMainNumList"/>
        <w:rPr>
          <w:lang w:val="en-GB"/>
        </w:rPr>
      </w:pPr>
      <w:r w:rsidRPr="009D08E8">
        <w:rPr>
          <w:lang w:val="en-GB"/>
        </w:rPr>
        <w:t>System responds with data elements to create</w:t>
      </w:r>
      <w:r w:rsidR="00E26F52">
        <w:rPr>
          <w:lang w:val="en-GB"/>
        </w:rPr>
        <w:t xml:space="preserve"> airline-specific</w:t>
      </w:r>
      <w:r w:rsidRPr="009D08E8">
        <w:rPr>
          <w:lang w:val="en-GB"/>
        </w:rPr>
        <w:t xml:space="preserve"> </w:t>
      </w:r>
      <w:fldSimple w:instr=" DOCPROPERTY  &quot;CRUD Name&quot;  \* MERGEFORMAT ">
        <w:r w:rsidR="00C521A8" w:rsidRPr="00C521A8">
          <w:rPr>
            <w:lang w:val="en-GB"/>
          </w:rPr>
          <w:t>Cabin Configuration</w:t>
        </w:r>
      </w:fldSimple>
      <w:bookmarkStart w:id="50" w:name="_Toc284569777"/>
      <w:r w:rsidR="007F3342">
        <w:rPr>
          <w:lang w:val="en-GB"/>
        </w:rPr>
        <w:t xml:space="preserve"> using</w:t>
      </w:r>
      <w:r w:rsidR="007F3342">
        <w:rPr>
          <w:lang w:val="en-GB"/>
        </w:rPr>
        <w:br/>
      </w:r>
      <w:r w:rsidR="00E26F52" w:rsidRPr="007F3342">
        <w:rPr>
          <w:b/>
          <w:lang w:val="en-GB"/>
        </w:rPr>
        <w:t>BDD [1] section 2.1</w:t>
      </w:r>
      <w:r>
        <w:rPr>
          <w:lang w:val="en-GB"/>
        </w:rPr>
        <w:t xml:space="preserve"> </w:t>
      </w:r>
      <w:r w:rsidRPr="00707F5C">
        <w:rPr>
          <w:lang w:val="en-GB"/>
        </w:rPr>
        <w:t>–</w:t>
      </w:r>
      <w:r>
        <w:rPr>
          <w:lang w:val="en-GB"/>
        </w:rPr>
        <w:t xml:space="preserve"> </w:t>
      </w:r>
      <w:bookmarkEnd w:id="50"/>
      <w:r w:rsidR="00BE2750">
        <w:rPr>
          <w:lang w:val="en-GB"/>
        </w:rPr>
        <w:t xml:space="preserve">Create/Update </w:t>
      </w:r>
      <w:r w:rsidR="00E26F52">
        <w:rPr>
          <w:lang w:val="en-GB"/>
        </w:rPr>
        <w:t xml:space="preserve">airline-specific </w:t>
      </w:r>
      <w:r w:rsidR="004950BF">
        <w:rPr>
          <w:lang w:val="en-GB"/>
        </w:rPr>
        <w:t>Cabin Configuration</w:t>
      </w:r>
      <w:r w:rsidRPr="009D08E8">
        <w:rPr>
          <w:lang w:val="en-GB"/>
        </w:rPr>
        <w:t>.</w:t>
      </w:r>
    </w:p>
    <w:p w:rsidR="001029F5" w:rsidRPr="009D08E8" w:rsidRDefault="001029F5" w:rsidP="001029F5">
      <w:pPr>
        <w:pStyle w:val="SITAMainNumList"/>
        <w:rPr>
          <w:lang w:val="en-GB"/>
        </w:rPr>
      </w:pPr>
      <w:r w:rsidRPr="009D08E8">
        <w:rPr>
          <w:lang w:val="en-GB"/>
        </w:rPr>
        <w:t xml:space="preserve">Actor provides information for </w:t>
      </w:r>
      <w:fldSimple w:instr=" DOCPROPERTY  &quot;CRUD Name&quot;  \* MERGEFORMAT ">
        <w:r w:rsidR="00C521A8" w:rsidRPr="00C521A8">
          <w:rPr>
            <w:lang w:val="en-GB"/>
          </w:rPr>
          <w:t>Cabin Configuration</w:t>
        </w:r>
      </w:fldSimple>
      <w:r w:rsidRPr="009D08E8">
        <w:rPr>
          <w:lang w:val="en-GB"/>
        </w:rPr>
        <w:t xml:space="preserve"> data elements.</w:t>
      </w:r>
    </w:p>
    <w:p w:rsidR="001029F5" w:rsidRPr="009D08E8" w:rsidRDefault="001029F5" w:rsidP="001029F5">
      <w:pPr>
        <w:pStyle w:val="SITAMainNumList"/>
        <w:rPr>
          <w:lang w:val="en-GB"/>
        </w:rPr>
      </w:pPr>
      <w:r w:rsidRPr="009D08E8">
        <w:rPr>
          <w:lang w:val="en-GB"/>
        </w:rPr>
        <w:t>Actor submits information.</w:t>
      </w:r>
    </w:p>
    <w:p w:rsidR="001029F5" w:rsidRPr="009D08E8" w:rsidRDefault="001029F5" w:rsidP="001029F5">
      <w:pPr>
        <w:pStyle w:val="SITAMainNumList"/>
        <w:rPr>
          <w:lang w:val="en-GB"/>
        </w:rPr>
      </w:pPr>
      <w:r w:rsidRPr="009D08E8">
        <w:rPr>
          <w:lang w:val="en-GB"/>
        </w:rPr>
        <w:lastRenderedPageBreak/>
        <w:t xml:space="preserve">System validates </w:t>
      </w:r>
      <w:fldSimple w:instr=" DOCPROPERTY  &quot;CRUD Name&quot;  \* MERGEFORMAT ">
        <w:r w:rsidR="00C521A8" w:rsidRPr="00C521A8">
          <w:rPr>
            <w:lang w:val="en-GB"/>
          </w:rPr>
          <w:t>Cabin Configuration</w:t>
        </w:r>
      </w:fldSimple>
      <w:r w:rsidRPr="009D08E8">
        <w:rPr>
          <w:lang w:val="en-GB"/>
        </w:rPr>
        <w:t xml:space="preserve"> information using </w:t>
      </w:r>
      <w:r w:rsidR="00610951" w:rsidRPr="007F3342">
        <w:rPr>
          <w:b/>
          <w:lang w:val="en-GB"/>
        </w:rPr>
        <w:t>BDD [1] section 2.1</w:t>
      </w:r>
      <w:r w:rsidR="00610951">
        <w:rPr>
          <w:b/>
          <w:lang w:val="en-GB"/>
        </w:rPr>
        <w:t>.</w:t>
      </w:r>
    </w:p>
    <w:p w:rsidR="001029F5" w:rsidRPr="009D08E8" w:rsidRDefault="001029F5" w:rsidP="001029F5">
      <w:pPr>
        <w:pStyle w:val="SITAMainNumList"/>
        <w:rPr>
          <w:lang w:val="en-GB"/>
        </w:rPr>
      </w:pPr>
      <w:r w:rsidRPr="009D08E8">
        <w:rPr>
          <w:lang w:val="en-GB"/>
        </w:rPr>
        <w:t xml:space="preserve">System creates the </w:t>
      </w:r>
      <w:fldSimple w:instr=" DOCPROPERTY  &quot;CRUD Name&quot;  \* MERGEFORMAT ">
        <w:r w:rsidR="00C521A8" w:rsidRPr="00C521A8">
          <w:rPr>
            <w:lang w:val="en-GB"/>
          </w:rPr>
          <w:t>Cabin Configuration</w:t>
        </w:r>
      </w:fldSimple>
      <w:r w:rsidRPr="009D08E8">
        <w:rPr>
          <w:lang w:val="en-GB"/>
        </w:rPr>
        <w:t>.</w:t>
      </w:r>
    </w:p>
    <w:p w:rsidR="001029F5" w:rsidRDefault="001029F5" w:rsidP="001029F5">
      <w:pPr>
        <w:pStyle w:val="SITAMainNumList"/>
        <w:rPr>
          <w:lang w:val="en-GB"/>
        </w:rPr>
      </w:pPr>
      <w:r w:rsidRPr="009D08E8">
        <w:rPr>
          <w:lang w:val="en-GB"/>
        </w:rPr>
        <w:t xml:space="preserve">System notifies Actor of success. </w:t>
      </w:r>
    </w:p>
    <w:p w:rsidR="001029F5" w:rsidRPr="009D08E8" w:rsidRDefault="001029F5" w:rsidP="001029F5">
      <w:pPr>
        <w:pStyle w:val="SITAMainNumList"/>
        <w:rPr>
          <w:lang w:val="en-GB"/>
        </w:rPr>
      </w:pPr>
      <w:r>
        <w:rPr>
          <w:lang w:val="en-GB"/>
        </w:rPr>
        <w:t>Flow ends</w:t>
      </w:r>
    </w:p>
    <w:p w:rsidR="001029F5" w:rsidRPr="009D08E8" w:rsidRDefault="001029F5" w:rsidP="001029F5">
      <w:pPr>
        <w:pStyle w:val="Heading3"/>
        <w:rPr>
          <w:lang w:val="en-GB"/>
        </w:rPr>
      </w:pPr>
      <w:bookmarkStart w:id="51" w:name="_Toc178570435"/>
      <w:bookmarkStart w:id="52" w:name="_Toc197400760"/>
      <w:bookmarkStart w:id="53" w:name="_Toc320798762"/>
      <w:bookmarkStart w:id="54" w:name="_Toc463276143"/>
      <w:r w:rsidRPr="009D08E8">
        <w:rPr>
          <w:lang w:val="en-GB"/>
        </w:rPr>
        <w:t>Specific Post Conditions</w:t>
      </w:r>
      <w:bookmarkEnd w:id="51"/>
      <w:bookmarkEnd w:id="52"/>
      <w:bookmarkEnd w:id="53"/>
      <w:bookmarkEnd w:id="54"/>
    </w:p>
    <w:p w:rsidR="001029F5" w:rsidRPr="009D08E8" w:rsidRDefault="001029F5" w:rsidP="001029F5">
      <w:pPr>
        <w:pStyle w:val="SITAMainBullet"/>
        <w:rPr>
          <w:lang w:val="en-GB"/>
        </w:rPr>
      </w:pPr>
      <w:r w:rsidRPr="009D08E8">
        <w:rPr>
          <w:lang w:val="en-GB"/>
        </w:rPr>
        <w:t xml:space="preserve">System created the </w:t>
      </w:r>
      <w:fldSimple w:instr=" DOCPROPERTY  &quot;CRUD Name&quot;  \* MERGEFORMAT ">
        <w:r w:rsidR="00C521A8" w:rsidRPr="00C521A8">
          <w:rPr>
            <w:lang w:val="en-GB"/>
          </w:rPr>
          <w:t>Cabin Configuration</w:t>
        </w:r>
      </w:fldSimple>
      <w:r w:rsidRPr="009D08E8">
        <w:rPr>
          <w:lang w:val="en-GB"/>
        </w:rPr>
        <w:t>.</w:t>
      </w:r>
    </w:p>
    <w:p w:rsidR="001029F5" w:rsidRPr="009D08E8" w:rsidRDefault="001029F5" w:rsidP="001029F5">
      <w:pPr>
        <w:pStyle w:val="SITAMainBullet"/>
        <w:rPr>
          <w:lang w:val="en-GB"/>
        </w:rPr>
      </w:pPr>
      <w:r w:rsidRPr="009D08E8">
        <w:rPr>
          <w:lang w:val="en-GB"/>
        </w:rPr>
        <w:t>System responded with a successful create message.</w:t>
      </w:r>
    </w:p>
    <w:p w:rsidR="005B4F29" w:rsidRPr="009D08E8" w:rsidRDefault="005B4F29" w:rsidP="005B4F29">
      <w:pPr>
        <w:pStyle w:val="Heading2"/>
        <w:numPr>
          <w:ilvl w:val="1"/>
          <w:numId w:val="1"/>
        </w:numPr>
        <w:rPr>
          <w:bCs w:val="0"/>
          <w:lang w:val="en-GB"/>
        </w:rPr>
      </w:pPr>
      <w:bookmarkStart w:id="55" w:name="_Toc463276144"/>
      <w:r w:rsidRPr="009D08E8">
        <w:rPr>
          <w:bCs w:val="0"/>
          <w:lang w:val="en-GB"/>
        </w:rPr>
        <w:t xml:space="preserve">Basic Flow </w:t>
      </w:r>
      <w:r w:rsidR="006E7D8F" w:rsidRPr="009D08E8">
        <w:rPr>
          <w:bCs w:val="0"/>
          <w:lang w:val="en-GB"/>
        </w:rPr>
        <w:t>2</w:t>
      </w:r>
      <w:r w:rsidRPr="009D08E8">
        <w:rPr>
          <w:bCs w:val="0"/>
          <w:lang w:val="en-GB"/>
        </w:rPr>
        <w:t xml:space="preserve"> – </w:t>
      </w:r>
      <w:r w:rsidR="008E4C41">
        <w:rPr>
          <w:bCs w:val="0"/>
          <w:lang w:val="en-GB"/>
        </w:rPr>
        <w:t>Extract</w:t>
      </w:r>
      <w:r w:rsidR="00056E54">
        <w:rPr>
          <w:bCs w:val="0"/>
          <w:lang w:val="en-GB"/>
        </w:rPr>
        <w:t xml:space="preserve"> Airline-Specific</w:t>
      </w:r>
      <w:r w:rsidRPr="009D08E8">
        <w:rPr>
          <w:bCs w:val="0"/>
          <w:lang w:val="en-GB"/>
        </w:rPr>
        <w:t xml:space="preserve"> </w:t>
      </w:r>
      <w:fldSimple w:instr=" DOCPROPERTY  &quot;CRUD Name&quot;  \* MERGEFORMAT ">
        <w:r w:rsidR="00C521A8" w:rsidRPr="00C521A8">
          <w:rPr>
            <w:bCs w:val="0"/>
            <w:lang w:val="en-GB"/>
          </w:rPr>
          <w:t>Cabin Configuration</w:t>
        </w:r>
        <w:bookmarkEnd w:id="55"/>
      </w:fldSimple>
    </w:p>
    <w:p w:rsidR="001029F5" w:rsidRPr="009D08E8" w:rsidRDefault="001029F5" w:rsidP="001029F5">
      <w:pPr>
        <w:pStyle w:val="Heading3"/>
        <w:rPr>
          <w:lang w:val="en-GB"/>
        </w:rPr>
      </w:pPr>
      <w:bookmarkStart w:id="56" w:name="_Toc320798764"/>
      <w:bookmarkStart w:id="57" w:name="_Toc463276145"/>
      <w:r w:rsidRPr="009D08E8">
        <w:rPr>
          <w:lang w:val="en-GB"/>
        </w:rPr>
        <w:t>Specific Preconditions</w:t>
      </w:r>
      <w:bookmarkEnd w:id="56"/>
      <w:bookmarkEnd w:id="57"/>
      <w:r w:rsidRPr="009D08E8">
        <w:rPr>
          <w:lang w:val="en-GB"/>
        </w:rPr>
        <w:t xml:space="preserve">  </w:t>
      </w:r>
    </w:p>
    <w:p w:rsidR="001029F5" w:rsidRPr="009D08E8" w:rsidRDefault="001029F5" w:rsidP="001029F5">
      <w:pPr>
        <w:pStyle w:val="SITAMainBullet"/>
        <w:rPr>
          <w:lang w:val="en-GB"/>
        </w:rPr>
      </w:pPr>
      <w:r w:rsidRPr="009D08E8">
        <w:rPr>
          <w:lang w:val="en-GB"/>
        </w:rPr>
        <w:t>Actor is successfully logged into the system.</w:t>
      </w:r>
    </w:p>
    <w:p w:rsidR="001029F5" w:rsidRPr="009D08E8" w:rsidRDefault="001029F5" w:rsidP="001029F5">
      <w:pPr>
        <w:pStyle w:val="SITAMainBullet"/>
        <w:rPr>
          <w:lang w:val="en-GB"/>
        </w:rPr>
      </w:pPr>
      <w:r w:rsidRPr="009D08E8">
        <w:rPr>
          <w:lang w:val="en-GB"/>
        </w:rPr>
        <w:t xml:space="preserve">Actor is </w:t>
      </w:r>
      <w:r w:rsidR="00610951">
        <w:rPr>
          <w:lang w:val="en-GB"/>
        </w:rPr>
        <w:t xml:space="preserve">either subscriber user or SITA Admin </w:t>
      </w:r>
      <w:r w:rsidRPr="009D08E8">
        <w:rPr>
          <w:lang w:val="en-GB"/>
        </w:rPr>
        <w:t xml:space="preserve">authorized to </w:t>
      </w:r>
      <w:r w:rsidR="008E4C41">
        <w:rPr>
          <w:lang w:val="en-GB"/>
        </w:rPr>
        <w:t>extract</w:t>
      </w:r>
      <w:r w:rsidR="00610951">
        <w:rPr>
          <w:lang w:val="en-GB"/>
        </w:rPr>
        <w:t xml:space="preserve"> airline-specific</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1029F5" w:rsidRPr="009D08E8" w:rsidRDefault="001029F5" w:rsidP="001029F5">
      <w:pPr>
        <w:pStyle w:val="Heading3"/>
        <w:rPr>
          <w:lang w:val="en-GB"/>
        </w:rPr>
      </w:pPr>
      <w:bookmarkStart w:id="58" w:name="_Toc320798765"/>
      <w:bookmarkStart w:id="59" w:name="_Toc463276146"/>
      <w:r w:rsidRPr="009D08E8">
        <w:rPr>
          <w:lang w:val="en-GB"/>
        </w:rPr>
        <w:t>Steps</w:t>
      </w:r>
      <w:bookmarkEnd w:id="58"/>
      <w:bookmarkEnd w:id="59"/>
    </w:p>
    <w:p w:rsidR="001029F5" w:rsidRPr="009D08E8" w:rsidRDefault="001029F5" w:rsidP="001029F5">
      <w:pPr>
        <w:pStyle w:val="SITAMainNumList"/>
        <w:numPr>
          <w:ilvl w:val="0"/>
          <w:numId w:val="20"/>
        </w:numPr>
        <w:rPr>
          <w:lang w:val="en-GB"/>
        </w:rPr>
      </w:pPr>
      <w:r w:rsidRPr="009D08E8">
        <w:rPr>
          <w:lang w:val="en-GB"/>
        </w:rPr>
        <w:t xml:space="preserve">Actor selects to </w:t>
      </w:r>
      <w:r w:rsidR="008E4C41">
        <w:rPr>
          <w:lang w:val="en-GB"/>
        </w:rPr>
        <w:t>extract</w:t>
      </w:r>
      <w:r w:rsidR="00597495">
        <w:rPr>
          <w:lang w:val="en-GB"/>
        </w:rPr>
        <w:t xml:space="preserve"> airline-specific</w:t>
      </w:r>
      <w:r w:rsidRPr="009D08E8">
        <w:rPr>
          <w:lang w:val="en-GB"/>
        </w:rPr>
        <w:t xml:space="preserve"> </w:t>
      </w:r>
      <w:fldSimple w:instr=" DOCPROPERTY  &quot;CRUD Name&quot;  \* MERGEFORMAT ">
        <w:r w:rsidR="00C521A8" w:rsidRPr="00C521A8">
          <w:rPr>
            <w:lang w:val="en-GB"/>
          </w:rPr>
          <w:t>Cabin Configuration</w:t>
        </w:r>
      </w:fldSimple>
      <w:r w:rsidRPr="009D08E8">
        <w:rPr>
          <w:i/>
          <w:lang w:val="en-GB"/>
        </w:rPr>
        <w:t>.</w:t>
      </w:r>
    </w:p>
    <w:p w:rsidR="001029F5" w:rsidRPr="009D08E8" w:rsidRDefault="001029F5" w:rsidP="001029F5">
      <w:pPr>
        <w:pStyle w:val="SITAMainNumList"/>
        <w:numPr>
          <w:ilvl w:val="0"/>
          <w:numId w:val="20"/>
        </w:numPr>
        <w:rPr>
          <w:lang w:val="en-GB"/>
        </w:rPr>
      </w:pPr>
      <w:r w:rsidRPr="009D08E8">
        <w:rPr>
          <w:lang w:val="en-GB"/>
        </w:rPr>
        <w:t xml:space="preserve">System responds with data elements for the </w:t>
      </w:r>
      <w:r w:rsidR="008E4C41">
        <w:rPr>
          <w:lang w:val="en-GB"/>
        </w:rPr>
        <w:t>extract</w:t>
      </w:r>
      <w:r w:rsidRPr="009D08E8">
        <w:rPr>
          <w:lang w:val="en-GB"/>
        </w:rPr>
        <w:t xml:space="preserve"> criteria using </w:t>
      </w:r>
      <w:r w:rsidR="00597495" w:rsidRPr="007F3342">
        <w:rPr>
          <w:b/>
          <w:lang w:val="en-GB"/>
        </w:rPr>
        <w:t>BDD [1] section 2.</w:t>
      </w:r>
      <w:r w:rsidR="00597495">
        <w:rPr>
          <w:b/>
          <w:lang w:val="en-GB"/>
        </w:rPr>
        <w:t>2</w:t>
      </w:r>
      <w:r w:rsidR="00597495">
        <w:rPr>
          <w:lang w:val="en-GB"/>
        </w:rPr>
        <w:t xml:space="preserve"> </w:t>
      </w:r>
      <w:r w:rsidR="00597495" w:rsidRPr="00707F5C">
        <w:rPr>
          <w:lang w:val="en-GB"/>
        </w:rPr>
        <w:t>–</w:t>
      </w:r>
      <w:r w:rsidR="00597495">
        <w:rPr>
          <w:lang w:val="en-GB"/>
        </w:rPr>
        <w:t xml:space="preserve"> Search Criteria for Airline-specific Cabin Configuration</w:t>
      </w:r>
      <w:r>
        <w:rPr>
          <w:lang w:val="en-GB"/>
        </w:rPr>
        <w:t>.</w:t>
      </w:r>
    </w:p>
    <w:p w:rsidR="001029F5" w:rsidRPr="009D08E8" w:rsidRDefault="001029F5" w:rsidP="001029F5">
      <w:pPr>
        <w:pStyle w:val="SITAMainNumList"/>
        <w:rPr>
          <w:lang w:val="en-GB"/>
        </w:rPr>
      </w:pPr>
      <w:r w:rsidRPr="009D08E8">
        <w:rPr>
          <w:lang w:val="en-GB"/>
        </w:rPr>
        <w:t xml:space="preserve">Actor provides </w:t>
      </w:r>
      <w:r w:rsidR="0014288C">
        <w:rPr>
          <w:lang w:val="en-GB"/>
        </w:rPr>
        <w:t>search</w:t>
      </w:r>
      <w:r w:rsidRPr="009D08E8">
        <w:rPr>
          <w:lang w:val="en-GB"/>
        </w:rPr>
        <w:t xml:space="preserve"> criteria.</w:t>
      </w:r>
    </w:p>
    <w:p w:rsidR="001029F5" w:rsidRDefault="001029F5" w:rsidP="001029F5">
      <w:pPr>
        <w:pStyle w:val="SITAMainNumList"/>
        <w:rPr>
          <w:lang w:val="en-GB"/>
        </w:rPr>
      </w:pPr>
      <w:r w:rsidRPr="009D08E8">
        <w:rPr>
          <w:lang w:val="en-GB"/>
        </w:rPr>
        <w:t>Actor submits information.</w:t>
      </w:r>
    </w:p>
    <w:p w:rsidR="001029F5" w:rsidRDefault="001029F5" w:rsidP="001029F5">
      <w:pPr>
        <w:pStyle w:val="SITAMainNumList"/>
      </w:pPr>
      <w:r>
        <w:t xml:space="preserve">System validates </w:t>
      </w:r>
      <w:fldSimple w:instr=" DOCPROPERTY  &quot;CRUD Name&quot;  \* MERGEFORMAT ">
        <w:r w:rsidR="00C521A8">
          <w:t>Cabin Configuration</w:t>
        </w:r>
      </w:fldSimple>
      <w:r>
        <w:t xml:space="preserve"> information using </w:t>
      </w:r>
      <w:r w:rsidR="00223DBC" w:rsidRPr="007F3342">
        <w:rPr>
          <w:b/>
          <w:lang w:val="en-GB"/>
        </w:rPr>
        <w:t>BDD [1] section 2.</w:t>
      </w:r>
      <w:r w:rsidR="00223DBC">
        <w:rPr>
          <w:b/>
          <w:lang w:val="en-GB"/>
        </w:rPr>
        <w:t>2</w:t>
      </w:r>
      <w:r>
        <w:rPr>
          <w:lang w:val="en-GB"/>
        </w:rPr>
        <w:t>.</w:t>
      </w:r>
    </w:p>
    <w:p w:rsidR="001029F5" w:rsidRPr="009D08E8" w:rsidRDefault="001029F5" w:rsidP="001029F5">
      <w:pPr>
        <w:pStyle w:val="SITAMainNumList"/>
        <w:rPr>
          <w:lang w:val="en-GB"/>
        </w:rPr>
      </w:pPr>
      <w:r w:rsidRPr="009D08E8">
        <w:rPr>
          <w:lang w:val="en-GB"/>
        </w:rPr>
        <w:t xml:space="preserve">System selects </w:t>
      </w:r>
      <w:fldSimple w:instr=" DOCPROPERTY  &quot;CRUD Name&quot;  \* MERGEFORMAT ">
        <w:r w:rsidR="00C521A8" w:rsidRPr="00C521A8">
          <w:rPr>
            <w:lang w:val="en-GB"/>
          </w:rPr>
          <w:t>Cabin Configuration</w:t>
        </w:r>
      </w:fldSimple>
      <w:r w:rsidRPr="009D08E8">
        <w:rPr>
          <w:lang w:val="en-GB"/>
        </w:rPr>
        <w:t xml:space="preserve"> that matches</w:t>
      </w:r>
      <w:r>
        <w:rPr>
          <w:lang w:val="en-GB"/>
        </w:rPr>
        <w:t xml:space="preserve"> the </w:t>
      </w:r>
      <w:r w:rsidR="008E4C41">
        <w:rPr>
          <w:lang w:val="en-GB"/>
        </w:rPr>
        <w:t>extract</w:t>
      </w:r>
      <w:r>
        <w:rPr>
          <w:lang w:val="en-GB"/>
        </w:rPr>
        <w:t xml:space="preserve"> criteria.</w:t>
      </w:r>
    </w:p>
    <w:p w:rsidR="001029F5" w:rsidRPr="009D08E8" w:rsidRDefault="001029F5" w:rsidP="001029F5">
      <w:pPr>
        <w:pStyle w:val="SITAMainNumList"/>
        <w:rPr>
          <w:lang w:val="en-GB"/>
        </w:rPr>
      </w:pPr>
      <w:r w:rsidRPr="009D08E8">
        <w:rPr>
          <w:lang w:val="en-GB"/>
        </w:rPr>
        <w:t xml:space="preserve">System responds with data elements for </w:t>
      </w:r>
      <w:fldSimple w:instr=" DOCPROPERTY  &quot;CRUD Name&quot;  \* MERGEFORMAT ">
        <w:r w:rsidR="00C521A8" w:rsidRPr="00C521A8">
          <w:rPr>
            <w:lang w:val="en-GB"/>
          </w:rPr>
          <w:t>Cabin Configuration</w:t>
        </w:r>
      </w:fldSimple>
      <w:r w:rsidRPr="009D08E8">
        <w:rPr>
          <w:lang w:val="en-GB"/>
        </w:rPr>
        <w:t xml:space="preserve"> using </w:t>
      </w:r>
      <w:r w:rsidR="00223DBC" w:rsidRPr="007F3342">
        <w:rPr>
          <w:b/>
          <w:lang w:val="en-GB"/>
        </w:rPr>
        <w:t>BDD [1] section 2.</w:t>
      </w:r>
      <w:r w:rsidR="00223DBC">
        <w:rPr>
          <w:b/>
          <w:lang w:val="en-GB"/>
        </w:rPr>
        <w:t>1</w:t>
      </w:r>
      <w:r w:rsidR="002F0B5E">
        <w:rPr>
          <w:lang w:val="en-GB"/>
        </w:rPr>
        <w:t xml:space="preserve"> </w:t>
      </w:r>
      <w:r w:rsidR="002F0B5E" w:rsidRPr="00707F5C">
        <w:rPr>
          <w:lang w:val="en-GB"/>
        </w:rPr>
        <w:t>–</w:t>
      </w:r>
      <w:r w:rsidR="002F0B5E">
        <w:rPr>
          <w:lang w:val="en-GB"/>
        </w:rPr>
        <w:t xml:space="preserve"> Create/Update airline-specific Cabin Configuration</w:t>
      </w:r>
      <w:r w:rsidR="002F0B5E" w:rsidRPr="009D08E8">
        <w:rPr>
          <w:lang w:val="en-GB"/>
        </w:rPr>
        <w:t>.</w:t>
      </w:r>
      <w:r w:rsidRPr="009D08E8">
        <w:rPr>
          <w:lang w:val="en-GB"/>
        </w:rPr>
        <w:t>.</w:t>
      </w:r>
    </w:p>
    <w:p w:rsidR="001029F5" w:rsidRPr="009D08E8" w:rsidRDefault="001029F5" w:rsidP="001029F5">
      <w:pPr>
        <w:pStyle w:val="SITAMainNumList"/>
        <w:rPr>
          <w:lang w:val="en-GB"/>
        </w:rPr>
      </w:pPr>
      <w:r>
        <w:rPr>
          <w:lang w:val="en-GB"/>
        </w:rPr>
        <w:t>Flow ends.</w:t>
      </w:r>
    </w:p>
    <w:p w:rsidR="001029F5" w:rsidRPr="009D08E8" w:rsidRDefault="001029F5" w:rsidP="001029F5">
      <w:pPr>
        <w:pStyle w:val="Heading3"/>
        <w:rPr>
          <w:lang w:val="en-GB"/>
        </w:rPr>
      </w:pPr>
      <w:bookmarkStart w:id="60" w:name="_Toc320798766"/>
      <w:bookmarkStart w:id="61" w:name="_Toc463276147"/>
      <w:r w:rsidRPr="009D08E8">
        <w:rPr>
          <w:lang w:val="en-GB"/>
        </w:rPr>
        <w:t>Specific Post Conditions</w:t>
      </w:r>
      <w:bookmarkEnd w:id="60"/>
      <w:bookmarkEnd w:id="61"/>
    </w:p>
    <w:p w:rsidR="001029F5" w:rsidRPr="009D08E8" w:rsidRDefault="001029F5" w:rsidP="001029F5">
      <w:pPr>
        <w:pStyle w:val="SITAMainBullet"/>
        <w:rPr>
          <w:lang w:val="en-GB"/>
        </w:rPr>
      </w:pPr>
      <w:r w:rsidRPr="009D08E8">
        <w:rPr>
          <w:lang w:val="en-GB"/>
        </w:rPr>
        <w:t xml:space="preserve">System </w:t>
      </w:r>
      <w:r w:rsidR="008E4C41">
        <w:rPr>
          <w:lang w:val="en-GB"/>
        </w:rPr>
        <w:t>extracte</w:t>
      </w:r>
      <w:r w:rsidRPr="009D08E8">
        <w:rPr>
          <w:lang w:val="en-GB"/>
        </w:rPr>
        <w:t>d</w:t>
      </w:r>
      <w:r w:rsidR="008E4C41">
        <w:rPr>
          <w:lang w:val="en-GB"/>
        </w:rPr>
        <w:t xml:space="preserve"> a list of </w:t>
      </w:r>
      <w:fldSimple w:instr=" DOCPROPERTY  &quot;CRUD Name&quot;  \* MERGEFORMAT ">
        <w:r w:rsidR="00C521A8" w:rsidRPr="00C521A8">
          <w:rPr>
            <w:lang w:val="en-GB"/>
          </w:rPr>
          <w:t>Cabin Configuration</w:t>
        </w:r>
      </w:fldSimple>
      <w:r w:rsidR="008E4C41">
        <w:t xml:space="preserve"> records</w:t>
      </w:r>
      <w:r w:rsidRPr="009D08E8">
        <w:rPr>
          <w:lang w:val="en-GB"/>
        </w:rPr>
        <w:t>.</w:t>
      </w:r>
    </w:p>
    <w:p w:rsidR="005B4F29" w:rsidRPr="009D08E8" w:rsidRDefault="005B4F29" w:rsidP="005B4F29">
      <w:pPr>
        <w:pStyle w:val="Heading2"/>
        <w:numPr>
          <w:ilvl w:val="1"/>
          <w:numId w:val="1"/>
        </w:numPr>
        <w:rPr>
          <w:bCs w:val="0"/>
          <w:lang w:val="en-GB"/>
        </w:rPr>
      </w:pPr>
      <w:bookmarkStart w:id="62" w:name="_Toc463276148"/>
      <w:r w:rsidRPr="009D08E8">
        <w:rPr>
          <w:bCs w:val="0"/>
          <w:lang w:val="en-GB"/>
        </w:rPr>
        <w:t xml:space="preserve">Basic Flow </w:t>
      </w:r>
      <w:r w:rsidR="006E7D8F" w:rsidRPr="009D08E8">
        <w:rPr>
          <w:bCs w:val="0"/>
          <w:lang w:val="en-GB"/>
        </w:rPr>
        <w:t>3</w:t>
      </w:r>
      <w:r w:rsidRPr="009D08E8">
        <w:rPr>
          <w:bCs w:val="0"/>
          <w:lang w:val="en-GB"/>
        </w:rPr>
        <w:t xml:space="preserve"> – </w:t>
      </w:r>
      <w:r w:rsidR="006E7D8F" w:rsidRPr="009D08E8">
        <w:rPr>
          <w:bCs w:val="0"/>
          <w:lang w:val="en-GB"/>
        </w:rPr>
        <w:t>Update</w:t>
      </w:r>
      <w:r w:rsidR="00056E54">
        <w:rPr>
          <w:bCs w:val="0"/>
          <w:lang w:val="en-GB"/>
        </w:rPr>
        <w:t xml:space="preserve"> Airline-Specific</w:t>
      </w:r>
      <w:r w:rsidRPr="009D08E8">
        <w:rPr>
          <w:bCs w:val="0"/>
          <w:lang w:val="en-GB"/>
        </w:rPr>
        <w:t xml:space="preserve"> </w:t>
      </w:r>
      <w:fldSimple w:instr=" DOCPROPERTY  &quot;CRUD Name&quot;  \* MERGEFORMAT ">
        <w:r w:rsidR="00C521A8" w:rsidRPr="00C521A8">
          <w:rPr>
            <w:bCs w:val="0"/>
            <w:lang w:val="en-GB"/>
          </w:rPr>
          <w:t>Cabin Configuration</w:t>
        </w:r>
        <w:bookmarkEnd w:id="62"/>
      </w:fldSimple>
    </w:p>
    <w:p w:rsidR="005A1BA0" w:rsidRPr="009D08E8" w:rsidRDefault="005A1BA0" w:rsidP="005A1BA0">
      <w:pPr>
        <w:pStyle w:val="Heading3"/>
        <w:rPr>
          <w:lang w:val="en-GB"/>
        </w:rPr>
      </w:pPr>
      <w:bookmarkStart w:id="63" w:name="_Toc320798768"/>
      <w:bookmarkStart w:id="64" w:name="_Toc463276149"/>
      <w:r w:rsidRPr="009D08E8">
        <w:rPr>
          <w:lang w:val="en-GB"/>
        </w:rPr>
        <w:t>Specific Preconditions</w:t>
      </w:r>
      <w:bookmarkEnd w:id="63"/>
      <w:bookmarkEnd w:id="64"/>
      <w:r w:rsidRPr="009D08E8">
        <w:rPr>
          <w:lang w:val="en-GB"/>
        </w:rPr>
        <w:t xml:space="preserve">  </w:t>
      </w:r>
    </w:p>
    <w:p w:rsidR="005A1BA0" w:rsidRPr="009D08E8" w:rsidRDefault="005A1BA0" w:rsidP="005A1BA0">
      <w:pPr>
        <w:pStyle w:val="SITAMainBullet"/>
        <w:rPr>
          <w:lang w:val="en-GB"/>
        </w:rPr>
      </w:pPr>
      <w:r w:rsidRPr="009D08E8">
        <w:rPr>
          <w:lang w:val="en-GB"/>
        </w:rPr>
        <w:t>Actor is successfully logged into the system.</w:t>
      </w:r>
    </w:p>
    <w:p w:rsidR="005A1BA0" w:rsidRDefault="005A1BA0" w:rsidP="005A1BA0">
      <w:pPr>
        <w:pStyle w:val="SITAMainBullet"/>
        <w:rPr>
          <w:lang w:val="en-GB"/>
        </w:rPr>
      </w:pPr>
      <w:r w:rsidRPr="009D08E8">
        <w:rPr>
          <w:lang w:val="en-GB"/>
        </w:rPr>
        <w:t xml:space="preserve">Actor is </w:t>
      </w:r>
      <w:r w:rsidR="004C1B2E">
        <w:rPr>
          <w:lang w:val="en-GB"/>
        </w:rPr>
        <w:t>either subscriber user or SITA Admin</w:t>
      </w:r>
      <w:r w:rsidR="004C1B2E" w:rsidRPr="009D08E8">
        <w:rPr>
          <w:lang w:val="en-GB"/>
        </w:rPr>
        <w:t xml:space="preserve"> </w:t>
      </w:r>
      <w:r w:rsidRPr="009D08E8">
        <w:rPr>
          <w:lang w:val="en-GB"/>
        </w:rPr>
        <w:t>authorized to update</w:t>
      </w:r>
      <w:r w:rsidR="004C1B2E">
        <w:rPr>
          <w:lang w:val="en-GB"/>
        </w:rPr>
        <w:t xml:space="preserve"> airline-specific</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5A1BA0" w:rsidRDefault="005A1BA0" w:rsidP="005A1BA0">
      <w:pPr>
        <w:pStyle w:val="SITAMainBullet"/>
        <w:rPr>
          <w:lang w:val="en-GB"/>
        </w:rPr>
      </w:pPr>
      <w:r w:rsidRPr="009D08E8">
        <w:rPr>
          <w:lang w:val="en-GB"/>
        </w:rPr>
        <w:t xml:space="preserve">Actor completed Basic Flow 2 – </w:t>
      </w:r>
      <w:r w:rsidR="008E4C41">
        <w:rPr>
          <w:lang w:val="en-GB"/>
        </w:rPr>
        <w:t>Extract</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471305" w:rsidRPr="009D08E8" w:rsidRDefault="00471305" w:rsidP="00471305">
      <w:pPr>
        <w:pStyle w:val="SITAMainBullet"/>
        <w:numPr>
          <w:ilvl w:val="0"/>
          <w:numId w:val="0"/>
        </w:numPr>
        <w:ind w:left="792" w:hanging="360"/>
        <w:rPr>
          <w:lang w:val="en-GB"/>
        </w:rPr>
      </w:pPr>
      <w:r w:rsidRPr="00471305">
        <w:rPr>
          <w:b/>
          <w:lang w:val="en-GB"/>
        </w:rPr>
        <w:t>Note</w:t>
      </w:r>
      <w:r>
        <w:rPr>
          <w:lang w:val="en-GB"/>
        </w:rPr>
        <w:t>: the user must not be allowed to remove the last remaining Cabin from the cabin configuration. There must be at least one cabin specified.</w:t>
      </w:r>
    </w:p>
    <w:p w:rsidR="005A1BA0" w:rsidRPr="009D08E8" w:rsidRDefault="005A1BA0" w:rsidP="005A1BA0">
      <w:pPr>
        <w:pStyle w:val="Heading3"/>
        <w:rPr>
          <w:lang w:val="en-GB"/>
        </w:rPr>
      </w:pPr>
      <w:bookmarkStart w:id="65" w:name="_Toc320798769"/>
      <w:bookmarkStart w:id="66" w:name="_Toc463276150"/>
      <w:r w:rsidRPr="009D08E8">
        <w:rPr>
          <w:lang w:val="en-GB"/>
        </w:rPr>
        <w:lastRenderedPageBreak/>
        <w:t>Steps</w:t>
      </w:r>
      <w:bookmarkEnd w:id="65"/>
      <w:bookmarkEnd w:id="66"/>
    </w:p>
    <w:p w:rsidR="005A1BA0" w:rsidRPr="005A1BA0" w:rsidRDefault="005A1BA0" w:rsidP="001F27C5">
      <w:pPr>
        <w:pStyle w:val="SITAMainNumList"/>
        <w:numPr>
          <w:ilvl w:val="0"/>
          <w:numId w:val="26"/>
        </w:numPr>
        <w:rPr>
          <w:lang w:val="en-GB"/>
        </w:rPr>
      </w:pPr>
      <w:r w:rsidRPr="005A1BA0">
        <w:rPr>
          <w:lang w:val="en-GB"/>
        </w:rPr>
        <w:t>Actor updates information for</w:t>
      </w:r>
      <w:r w:rsidR="00DB403F">
        <w:rPr>
          <w:lang w:val="en-GB"/>
        </w:rPr>
        <w:t xml:space="preserve"> airline-specific</w:t>
      </w:r>
      <w:r w:rsidRPr="005A1BA0">
        <w:rPr>
          <w:lang w:val="en-GB"/>
        </w:rPr>
        <w:t xml:space="preserve"> </w:t>
      </w:r>
      <w:fldSimple w:instr=" DOCPROPERTY  &quot;CRUD Name&quot;  \* MERGEFORMAT ">
        <w:r w:rsidR="00C521A8" w:rsidRPr="00C521A8">
          <w:rPr>
            <w:lang w:val="en-GB"/>
          </w:rPr>
          <w:t>Cabin Configuration</w:t>
        </w:r>
      </w:fldSimple>
      <w:r w:rsidRPr="005A1BA0">
        <w:rPr>
          <w:lang w:val="en-GB"/>
        </w:rPr>
        <w:t xml:space="preserve"> data elements. </w:t>
      </w:r>
    </w:p>
    <w:p w:rsidR="005A1BA0" w:rsidRPr="009D08E8" w:rsidRDefault="005A1BA0" w:rsidP="005A1BA0">
      <w:pPr>
        <w:pStyle w:val="SITAMainNumList"/>
        <w:rPr>
          <w:lang w:val="en-GB"/>
        </w:rPr>
      </w:pPr>
      <w:r w:rsidRPr="009D08E8">
        <w:rPr>
          <w:lang w:val="en-GB"/>
        </w:rPr>
        <w:t xml:space="preserve">Actor submits information. </w:t>
      </w:r>
    </w:p>
    <w:p w:rsidR="005A1BA0" w:rsidRPr="009D08E8" w:rsidRDefault="005A1BA0" w:rsidP="005A1BA0">
      <w:pPr>
        <w:pStyle w:val="SITAMainNumList"/>
        <w:rPr>
          <w:lang w:val="en-GB"/>
        </w:rPr>
      </w:pPr>
      <w:r w:rsidRPr="009D08E8">
        <w:rPr>
          <w:lang w:val="en-GB"/>
        </w:rPr>
        <w:t xml:space="preserve">System validates </w:t>
      </w:r>
      <w:fldSimple w:instr=" DOCPROPERTY  &quot;CRUD Name&quot;  \* MERGEFORMAT ">
        <w:r w:rsidR="00C521A8" w:rsidRPr="00C521A8">
          <w:rPr>
            <w:lang w:val="en-GB"/>
          </w:rPr>
          <w:t>Cabin Configuration</w:t>
        </w:r>
      </w:fldSimple>
      <w:r w:rsidRPr="009D08E8">
        <w:rPr>
          <w:lang w:val="en-GB"/>
        </w:rPr>
        <w:t xml:space="preserve"> information using </w:t>
      </w:r>
      <w:r w:rsidR="00207411" w:rsidRPr="007F3342">
        <w:rPr>
          <w:b/>
          <w:lang w:val="en-GB"/>
        </w:rPr>
        <w:t>BDD [1] section 2.1</w:t>
      </w:r>
      <w:r w:rsidR="00207411">
        <w:rPr>
          <w:lang w:val="en-GB"/>
        </w:rPr>
        <w:t xml:space="preserve"> </w:t>
      </w:r>
      <w:r w:rsidR="00207411" w:rsidRPr="00707F5C">
        <w:rPr>
          <w:lang w:val="en-GB"/>
        </w:rPr>
        <w:t>–</w:t>
      </w:r>
      <w:r w:rsidR="00207411">
        <w:rPr>
          <w:lang w:val="en-GB"/>
        </w:rPr>
        <w:t xml:space="preserve"> Create/Update airline-specific Cabin Configuration</w:t>
      </w:r>
      <w:r w:rsidR="00207411" w:rsidRPr="009D08E8">
        <w:rPr>
          <w:lang w:val="en-GB"/>
        </w:rPr>
        <w:t>.</w:t>
      </w:r>
    </w:p>
    <w:p w:rsidR="005A1BA0" w:rsidRPr="009D08E8" w:rsidRDefault="005A1BA0" w:rsidP="005A1BA0">
      <w:pPr>
        <w:pStyle w:val="SITAMainNumList"/>
        <w:rPr>
          <w:lang w:val="en-GB"/>
        </w:rPr>
      </w:pPr>
      <w:r w:rsidRPr="009D08E8">
        <w:rPr>
          <w:lang w:val="en-GB"/>
        </w:rPr>
        <w:t xml:space="preserve">System updates </w:t>
      </w:r>
      <w:fldSimple w:instr=" DOCPROPERTY  &quot;CRUD Name&quot;  \* MERGEFORMAT ">
        <w:r w:rsidR="00C521A8" w:rsidRPr="00C521A8">
          <w:rPr>
            <w:lang w:val="en-GB"/>
          </w:rPr>
          <w:t>Cabin Configuration</w:t>
        </w:r>
      </w:fldSimple>
      <w:r w:rsidRPr="009D08E8">
        <w:rPr>
          <w:lang w:val="en-GB"/>
        </w:rPr>
        <w:t>.</w:t>
      </w:r>
    </w:p>
    <w:p w:rsidR="005A1BA0" w:rsidRDefault="005A1BA0" w:rsidP="005A1BA0">
      <w:pPr>
        <w:pStyle w:val="SITAMainNumList"/>
        <w:rPr>
          <w:lang w:val="en-GB"/>
        </w:rPr>
      </w:pPr>
      <w:r w:rsidRPr="009D08E8">
        <w:rPr>
          <w:lang w:val="en-GB"/>
        </w:rPr>
        <w:t xml:space="preserve">System notifies Actor of success. </w:t>
      </w:r>
    </w:p>
    <w:p w:rsidR="005A1BA0" w:rsidRPr="009D08E8" w:rsidRDefault="005A1BA0" w:rsidP="005A1BA0">
      <w:pPr>
        <w:pStyle w:val="SITAMainNumList"/>
        <w:rPr>
          <w:lang w:val="en-GB"/>
        </w:rPr>
      </w:pPr>
      <w:r>
        <w:rPr>
          <w:lang w:val="en-GB"/>
        </w:rPr>
        <w:t>Flow ends</w:t>
      </w:r>
    </w:p>
    <w:p w:rsidR="005A1BA0" w:rsidRPr="009D08E8" w:rsidRDefault="005A1BA0" w:rsidP="005A1BA0">
      <w:pPr>
        <w:pStyle w:val="Heading3"/>
        <w:rPr>
          <w:lang w:val="en-GB"/>
        </w:rPr>
      </w:pPr>
      <w:bookmarkStart w:id="67" w:name="_Toc320798770"/>
      <w:bookmarkStart w:id="68" w:name="_Toc463276151"/>
      <w:r w:rsidRPr="009D08E8">
        <w:rPr>
          <w:lang w:val="en-GB"/>
        </w:rPr>
        <w:t>Specific Post Conditions</w:t>
      </w:r>
      <w:bookmarkEnd w:id="67"/>
      <w:bookmarkEnd w:id="68"/>
    </w:p>
    <w:p w:rsidR="005A1BA0" w:rsidRPr="009D08E8" w:rsidRDefault="005A1BA0" w:rsidP="005A1BA0">
      <w:pPr>
        <w:pStyle w:val="SITAMainBullet"/>
        <w:rPr>
          <w:lang w:val="en-GB"/>
        </w:rPr>
      </w:pPr>
      <w:r w:rsidRPr="009D08E8">
        <w:rPr>
          <w:lang w:val="en-GB"/>
        </w:rPr>
        <w:t xml:space="preserve">System updated </w:t>
      </w:r>
      <w:fldSimple w:instr=" DOCPROPERTY  &quot;CRUD Name&quot;  \* MERGEFORMAT ">
        <w:r w:rsidR="00C521A8" w:rsidRPr="00C521A8">
          <w:rPr>
            <w:lang w:val="en-GB"/>
          </w:rPr>
          <w:t>Cabin Configuration</w:t>
        </w:r>
      </w:fldSimple>
      <w:r w:rsidRPr="009D08E8">
        <w:rPr>
          <w:lang w:val="en-GB"/>
        </w:rPr>
        <w:t xml:space="preserve"> for changed data elements.</w:t>
      </w:r>
    </w:p>
    <w:p w:rsidR="005A1BA0" w:rsidRPr="009D08E8" w:rsidRDefault="005A1BA0" w:rsidP="005A1BA0">
      <w:pPr>
        <w:pStyle w:val="SITAMainBullet"/>
        <w:rPr>
          <w:lang w:val="en-GB"/>
        </w:rPr>
      </w:pPr>
      <w:r w:rsidRPr="009D08E8">
        <w:rPr>
          <w:lang w:val="en-GB"/>
        </w:rPr>
        <w:t xml:space="preserve">System responded with a successful update message. </w:t>
      </w:r>
    </w:p>
    <w:p w:rsidR="00CF60C2" w:rsidRDefault="00CF60C2" w:rsidP="00CF60C2">
      <w:pPr>
        <w:pStyle w:val="Heading2"/>
        <w:numPr>
          <w:ilvl w:val="1"/>
          <w:numId w:val="1"/>
        </w:numPr>
      </w:pPr>
      <w:bookmarkStart w:id="69" w:name="_Toc463276152"/>
      <w:bookmarkStart w:id="70" w:name="_Toc323287136"/>
      <w:r w:rsidRPr="009D08E8">
        <w:rPr>
          <w:bCs w:val="0"/>
          <w:lang w:val="en-GB"/>
        </w:rPr>
        <w:t xml:space="preserve">Basic Flow </w:t>
      </w:r>
      <w:r w:rsidR="00CE2F05">
        <w:rPr>
          <w:bCs w:val="0"/>
          <w:lang w:val="en-GB"/>
        </w:rPr>
        <w:t>4</w:t>
      </w:r>
      <w:r w:rsidRPr="009D08E8">
        <w:rPr>
          <w:bCs w:val="0"/>
          <w:lang w:val="en-GB"/>
        </w:rPr>
        <w:t xml:space="preserve"> – Delete</w:t>
      </w:r>
      <w:r w:rsidR="00056E54">
        <w:rPr>
          <w:bCs w:val="0"/>
          <w:lang w:val="en-GB"/>
        </w:rPr>
        <w:t xml:space="preserve"> Airline-Specific</w:t>
      </w:r>
      <w:r w:rsidRPr="009D08E8">
        <w:rPr>
          <w:bCs w:val="0"/>
          <w:lang w:val="en-GB"/>
        </w:rPr>
        <w:t xml:space="preserve"> </w:t>
      </w:r>
      <w:fldSimple w:instr=" DOCPROPERTY  &quot;CRUD Name&quot;  \* MERGEFORMAT ">
        <w:r w:rsidR="00C521A8" w:rsidRPr="00C521A8">
          <w:rPr>
            <w:bCs w:val="0"/>
            <w:lang w:val="en-GB"/>
          </w:rPr>
          <w:t>Cabin Configuration</w:t>
        </w:r>
        <w:bookmarkEnd w:id="69"/>
      </w:fldSimple>
      <w:r>
        <w:t xml:space="preserve"> </w:t>
      </w:r>
      <w:bookmarkEnd w:id="70"/>
    </w:p>
    <w:p w:rsidR="005A1A4A" w:rsidRPr="005A1A4A" w:rsidRDefault="005A1A4A" w:rsidP="005A1A4A">
      <w:pPr>
        <w:pStyle w:val="BodyText"/>
        <w:ind w:left="576"/>
        <w:rPr>
          <w:lang w:val="en-US"/>
        </w:rPr>
      </w:pPr>
      <w:r>
        <w:rPr>
          <w:lang w:val="en-US"/>
        </w:rPr>
        <w:t>Note: this flow is not used in GUI.</w:t>
      </w:r>
    </w:p>
    <w:p w:rsidR="00CF60C2" w:rsidRPr="009D08E8" w:rsidRDefault="00CF60C2" w:rsidP="00CF60C2">
      <w:pPr>
        <w:pStyle w:val="Heading3"/>
        <w:rPr>
          <w:lang w:val="en-GB"/>
        </w:rPr>
      </w:pPr>
      <w:bookmarkStart w:id="71" w:name="_Toc320798772"/>
      <w:bookmarkStart w:id="72" w:name="_Toc323287137"/>
      <w:bookmarkStart w:id="73" w:name="_Toc463276153"/>
      <w:r w:rsidRPr="009D08E8">
        <w:rPr>
          <w:lang w:val="en-GB"/>
        </w:rPr>
        <w:t>Specific Preconditions</w:t>
      </w:r>
      <w:bookmarkEnd w:id="71"/>
      <w:bookmarkEnd w:id="72"/>
      <w:bookmarkEnd w:id="73"/>
      <w:r w:rsidRPr="009D08E8">
        <w:rPr>
          <w:lang w:val="en-GB"/>
        </w:rPr>
        <w:t xml:space="preserve">  </w:t>
      </w:r>
    </w:p>
    <w:p w:rsidR="00CF60C2" w:rsidRPr="009D08E8" w:rsidRDefault="00CF60C2" w:rsidP="00CF60C2">
      <w:pPr>
        <w:pStyle w:val="SITAMainBullet"/>
        <w:rPr>
          <w:lang w:val="en-GB"/>
        </w:rPr>
      </w:pPr>
      <w:r w:rsidRPr="009D08E8">
        <w:rPr>
          <w:lang w:val="en-GB"/>
        </w:rPr>
        <w:t>Actor is successfully logged into the system.</w:t>
      </w:r>
    </w:p>
    <w:p w:rsidR="00CF60C2" w:rsidRDefault="00CF60C2" w:rsidP="00CF60C2">
      <w:pPr>
        <w:pStyle w:val="SITAMainBullet"/>
        <w:rPr>
          <w:lang w:val="en-GB"/>
        </w:rPr>
      </w:pPr>
      <w:r w:rsidRPr="009D08E8">
        <w:rPr>
          <w:lang w:val="en-GB"/>
        </w:rPr>
        <w:t xml:space="preserve">Actor is </w:t>
      </w:r>
      <w:r w:rsidR="00207411">
        <w:rPr>
          <w:lang w:val="en-GB"/>
        </w:rPr>
        <w:t>either subscriber user or SITA Admin</w:t>
      </w:r>
      <w:r w:rsidR="00207411" w:rsidRPr="009D08E8">
        <w:rPr>
          <w:lang w:val="en-GB"/>
        </w:rPr>
        <w:t xml:space="preserve"> </w:t>
      </w:r>
      <w:r w:rsidRPr="009D08E8">
        <w:rPr>
          <w:lang w:val="en-GB"/>
        </w:rPr>
        <w:t>authorized to delete</w:t>
      </w:r>
      <w:r w:rsidR="00207411">
        <w:rPr>
          <w:lang w:val="en-GB"/>
        </w:rPr>
        <w:t xml:space="preserve"> airline-specific</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1678A9" w:rsidRPr="009D08E8" w:rsidRDefault="001678A9" w:rsidP="00D67D26">
      <w:pPr>
        <w:pStyle w:val="SITAMainBullet"/>
        <w:numPr>
          <w:ilvl w:val="0"/>
          <w:numId w:val="0"/>
        </w:numPr>
        <w:ind w:left="792"/>
        <w:rPr>
          <w:lang w:val="en-GB"/>
        </w:rPr>
      </w:pPr>
    </w:p>
    <w:p w:rsidR="00CF60C2" w:rsidRPr="009D08E8" w:rsidRDefault="00CF60C2" w:rsidP="00CF60C2">
      <w:pPr>
        <w:pStyle w:val="SITAMainBullet"/>
        <w:numPr>
          <w:ilvl w:val="0"/>
          <w:numId w:val="0"/>
        </w:numPr>
        <w:ind w:left="432"/>
        <w:rPr>
          <w:lang w:val="en-GB"/>
        </w:rPr>
      </w:pPr>
      <w:r w:rsidRPr="009D08E8">
        <w:rPr>
          <w:lang w:val="en-GB"/>
        </w:rPr>
        <w:t>Actor has completed one of the following steps:</w:t>
      </w:r>
    </w:p>
    <w:p w:rsidR="00CF60C2" w:rsidRPr="009D08E8" w:rsidRDefault="00CF60C2" w:rsidP="00CF60C2">
      <w:pPr>
        <w:pStyle w:val="SITAMainBullet"/>
        <w:rPr>
          <w:lang w:val="en-GB"/>
        </w:rPr>
      </w:pPr>
      <w:r w:rsidRPr="009D08E8">
        <w:rPr>
          <w:lang w:val="en-GB"/>
        </w:rPr>
        <w:t xml:space="preserve">Step </w:t>
      </w:r>
      <w:r>
        <w:rPr>
          <w:lang w:val="en-GB"/>
        </w:rPr>
        <w:t>7</w:t>
      </w:r>
      <w:r w:rsidRPr="009D08E8">
        <w:rPr>
          <w:lang w:val="en-GB"/>
        </w:rPr>
        <w:t xml:space="preserve"> for Basic Flow 2 – </w:t>
      </w:r>
      <w:r w:rsidR="008E4C41">
        <w:rPr>
          <w:lang w:val="en-GB"/>
        </w:rPr>
        <w:t>Extract</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CF60C2" w:rsidRPr="009D08E8" w:rsidRDefault="00CF60C2" w:rsidP="00CF60C2">
      <w:pPr>
        <w:pStyle w:val="Heading3"/>
        <w:rPr>
          <w:lang w:val="en-GB"/>
        </w:rPr>
      </w:pPr>
      <w:bookmarkStart w:id="74" w:name="_Toc320798773"/>
      <w:bookmarkStart w:id="75" w:name="_Toc323287138"/>
      <w:bookmarkStart w:id="76" w:name="_Toc463276154"/>
      <w:r w:rsidRPr="009D08E8">
        <w:rPr>
          <w:lang w:val="en-GB"/>
        </w:rPr>
        <w:t>Steps</w:t>
      </w:r>
      <w:bookmarkEnd w:id="74"/>
      <w:bookmarkEnd w:id="75"/>
      <w:bookmarkEnd w:id="76"/>
    </w:p>
    <w:p w:rsidR="00CF60C2" w:rsidRPr="00CF60C2" w:rsidRDefault="00CF60C2" w:rsidP="00B2662A">
      <w:pPr>
        <w:pStyle w:val="SITAMainNumList"/>
        <w:numPr>
          <w:ilvl w:val="0"/>
          <w:numId w:val="29"/>
        </w:numPr>
        <w:rPr>
          <w:lang w:val="en-GB"/>
        </w:rPr>
      </w:pPr>
      <w:r w:rsidRPr="00CF60C2">
        <w:rPr>
          <w:lang w:val="en-GB"/>
        </w:rPr>
        <w:t>Actor selects to delete</w:t>
      </w:r>
      <w:r w:rsidR="00207411">
        <w:rPr>
          <w:lang w:val="en-GB"/>
        </w:rPr>
        <w:t xml:space="preserve"> airline-specific</w:t>
      </w:r>
      <w:r w:rsidRPr="00CF60C2">
        <w:rPr>
          <w:lang w:val="en-GB"/>
        </w:rPr>
        <w:t xml:space="preserve"> </w:t>
      </w:r>
      <w:fldSimple w:instr=" DOCPROPERTY  &quot;CRUD Name&quot;  \* MERGEFORMAT ">
        <w:r w:rsidR="00C521A8" w:rsidRPr="00C521A8">
          <w:rPr>
            <w:lang w:val="en-GB"/>
          </w:rPr>
          <w:t>Cabin Configuration</w:t>
        </w:r>
      </w:fldSimple>
      <w:r w:rsidRPr="00CF60C2">
        <w:rPr>
          <w:lang w:val="en-GB"/>
        </w:rPr>
        <w:t>.</w:t>
      </w:r>
    </w:p>
    <w:p w:rsidR="00CF60C2" w:rsidRPr="009D08E8" w:rsidRDefault="00CF60C2" w:rsidP="00CF60C2">
      <w:pPr>
        <w:pStyle w:val="SITAMainNumList"/>
        <w:numPr>
          <w:ilvl w:val="0"/>
          <w:numId w:val="20"/>
        </w:numPr>
        <w:rPr>
          <w:lang w:val="en-GB"/>
        </w:rPr>
      </w:pPr>
      <w:r w:rsidRPr="009D08E8">
        <w:rPr>
          <w:lang w:val="en-GB"/>
        </w:rPr>
        <w:t>System prompts Actor to confirm delete.</w:t>
      </w:r>
    </w:p>
    <w:p w:rsidR="00CF60C2" w:rsidRPr="009D08E8" w:rsidRDefault="00CF60C2" w:rsidP="00CF60C2">
      <w:pPr>
        <w:pStyle w:val="SITAMainNumList"/>
        <w:rPr>
          <w:lang w:val="en-GB"/>
        </w:rPr>
      </w:pPr>
      <w:r w:rsidRPr="009D08E8">
        <w:rPr>
          <w:lang w:val="en-GB"/>
        </w:rPr>
        <w:t>Actor confirms delete.</w:t>
      </w:r>
    </w:p>
    <w:p w:rsidR="00CF60C2" w:rsidRPr="009D08E8" w:rsidRDefault="00CF60C2" w:rsidP="00CF60C2">
      <w:pPr>
        <w:pStyle w:val="SITAMainNumList"/>
        <w:rPr>
          <w:lang w:val="en-GB"/>
        </w:rPr>
      </w:pPr>
      <w:r w:rsidRPr="009D08E8">
        <w:rPr>
          <w:lang w:val="en-GB"/>
        </w:rPr>
        <w:t xml:space="preserve">System deletes </w:t>
      </w:r>
      <w:r w:rsidR="00207411">
        <w:rPr>
          <w:lang w:val="en-GB"/>
        </w:rPr>
        <w:t>airline-specific</w:t>
      </w:r>
      <w:r w:rsidR="00207411">
        <w:t xml:space="preserve"> </w:t>
      </w:r>
      <w:fldSimple w:instr=" DOCPROPERTY  &quot;CRUD Name&quot;  \* MERGEFORMAT ">
        <w:r w:rsidR="00C521A8" w:rsidRPr="00C521A8">
          <w:rPr>
            <w:lang w:val="en-GB"/>
          </w:rPr>
          <w:t>Cabin Configuration</w:t>
        </w:r>
      </w:fldSimple>
      <w:r w:rsidRPr="009D08E8">
        <w:rPr>
          <w:lang w:val="en-GB"/>
        </w:rPr>
        <w:t>.</w:t>
      </w:r>
    </w:p>
    <w:p w:rsidR="00CF60C2" w:rsidRDefault="00CF60C2" w:rsidP="00CF60C2">
      <w:pPr>
        <w:pStyle w:val="SITAMainNumList"/>
        <w:rPr>
          <w:lang w:val="en-GB"/>
        </w:rPr>
      </w:pPr>
      <w:r w:rsidRPr="009D08E8">
        <w:rPr>
          <w:lang w:val="en-GB"/>
        </w:rPr>
        <w:t xml:space="preserve">System notifies Actor of success. </w:t>
      </w:r>
    </w:p>
    <w:p w:rsidR="00CF60C2" w:rsidRPr="009D08E8" w:rsidRDefault="00CF60C2" w:rsidP="00CF60C2">
      <w:pPr>
        <w:pStyle w:val="SITAMainNumList"/>
        <w:rPr>
          <w:lang w:val="en-GB"/>
        </w:rPr>
      </w:pPr>
      <w:r>
        <w:rPr>
          <w:lang w:val="en-GB"/>
        </w:rPr>
        <w:t>Flow ends</w:t>
      </w:r>
    </w:p>
    <w:p w:rsidR="00CF60C2" w:rsidRPr="009D08E8" w:rsidRDefault="00CF60C2" w:rsidP="00CF60C2">
      <w:pPr>
        <w:pStyle w:val="Heading3"/>
        <w:rPr>
          <w:lang w:val="en-GB"/>
        </w:rPr>
      </w:pPr>
      <w:bookmarkStart w:id="77" w:name="_Toc320798774"/>
      <w:bookmarkStart w:id="78" w:name="_Toc323287139"/>
      <w:bookmarkStart w:id="79" w:name="_Toc463276155"/>
      <w:r w:rsidRPr="009D08E8">
        <w:rPr>
          <w:lang w:val="en-GB"/>
        </w:rPr>
        <w:t>Specific Post Conditions</w:t>
      </w:r>
      <w:bookmarkEnd w:id="77"/>
      <w:bookmarkEnd w:id="78"/>
      <w:bookmarkEnd w:id="79"/>
    </w:p>
    <w:p w:rsidR="00CF60C2" w:rsidRPr="009D08E8" w:rsidRDefault="00CF60C2" w:rsidP="00CF60C2">
      <w:pPr>
        <w:pStyle w:val="SITAMainBullet"/>
        <w:rPr>
          <w:lang w:val="en-GB"/>
        </w:rPr>
      </w:pPr>
      <w:r w:rsidRPr="009D08E8">
        <w:rPr>
          <w:lang w:val="en-GB"/>
        </w:rPr>
        <w:t xml:space="preserve">System deleted </w:t>
      </w:r>
      <w:fldSimple w:instr=" DOCPROPERTY  &quot;CRUD Name&quot;  \* MERGEFORMAT ">
        <w:r w:rsidR="00C521A8" w:rsidRPr="00C521A8">
          <w:rPr>
            <w:lang w:val="en-GB"/>
          </w:rPr>
          <w:t>Cabin Configuration</w:t>
        </w:r>
      </w:fldSimple>
      <w:r w:rsidRPr="009D08E8">
        <w:rPr>
          <w:lang w:val="en-GB"/>
        </w:rPr>
        <w:t>.</w:t>
      </w:r>
    </w:p>
    <w:p w:rsidR="00CF60C2" w:rsidRDefault="00CF60C2" w:rsidP="00CF60C2">
      <w:pPr>
        <w:pStyle w:val="SITAMainBullet"/>
        <w:rPr>
          <w:lang w:val="en-GB"/>
        </w:rPr>
      </w:pPr>
      <w:r w:rsidRPr="009D08E8">
        <w:rPr>
          <w:lang w:val="en-GB"/>
        </w:rPr>
        <w:t>System responded with a successful delete message.</w:t>
      </w:r>
    </w:p>
    <w:p w:rsidR="00F25689" w:rsidRDefault="00F25689">
      <w:pPr>
        <w:spacing w:before="0" w:after="0"/>
        <w:rPr>
          <w:rFonts w:cs="Arial"/>
          <w:szCs w:val="20"/>
          <w:lang w:val="en-GB"/>
        </w:rPr>
      </w:pPr>
      <w:r>
        <w:rPr>
          <w:lang w:val="en-GB"/>
        </w:rPr>
        <w:br w:type="page"/>
      </w:r>
    </w:p>
    <w:p w:rsidR="00F25689" w:rsidRPr="009D08E8" w:rsidRDefault="00F25689" w:rsidP="000D5DC2">
      <w:pPr>
        <w:pStyle w:val="Heading2"/>
        <w:numPr>
          <w:ilvl w:val="1"/>
          <w:numId w:val="1"/>
        </w:numPr>
        <w:rPr>
          <w:bCs w:val="0"/>
          <w:lang w:val="en-GB"/>
        </w:rPr>
      </w:pPr>
      <w:bookmarkStart w:id="80" w:name="_Toc463276156"/>
      <w:r>
        <w:rPr>
          <w:bCs w:val="0"/>
        </w:rPr>
        <w:lastRenderedPageBreak/>
        <w:t>Basic Flow 5</w:t>
      </w:r>
      <w:r w:rsidR="000D5DC2">
        <w:rPr>
          <w:bCs w:val="0"/>
        </w:rPr>
        <w:t xml:space="preserve"> </w:t>
      </w:r>
      <w:r w:rsidR="000D5DC2" w:rsidRPr="000D5DC2">
        <w:rPr>
          <w:bCs w:val="0"/>
        </w:rPr>
        <w:t>–</w:t>
      </w:r>
      <w:r w:rsidR="000D5DC2">
        <w:rPr>
          <w:bCs w:val="0"/>
        </w:rPr>
        <w:t xml:space="preserve"> Create/Update Global Default Cabin Configuration</w:t>
      </w:r>
      <w:bookmarkEnd w:id="80"/>
      <w:r w:rsidR="000D5DC2" w:rsidRPr="009D08E8">
        <w:rPr>
          <w:bCs w:val="0"/>
          <w:lang w:val="en-GB"/>
        </w:rPr>
        <w:t xml:space="preserve"> </w:t>
      </w:r>
    </w:p>
    <w:p w:rsidR="00F25689" w:rsidRPr="009D08E8" w:rsidRDefault="00F25689" w:rsidP="00F25689">
      <w:pPr>
        <w:pStyle w:val="Heading3"/>
        <w:rPr>
          <w:lang w:val="en-GB"/>
        </w:rPr>
      </w:pPr>
      <w:bookmarkStart w:id="81" w:name="_Toc463276157"/>
      <w:r w:rsidRPr="009D08E8">
        <w:rPr>
          <w:lang w:val="en-GB"/>
        </w:rPr>
        <w:t>Specific Preconditions</w:t>
      </w:r>
      <w:bookmarkEnd w:id="81"/>
      <w:r w:rsidRPr="009D08E8">
        <w:rPr>
          <w:lang w:val="en-GB"/>
        </w:rPr>
        <w:t xml:space="preserve">  </w:t>
      </w:r>
    </w:p>
    <w:p w:rsidR="00F25689" w:rsidRPr="009D08E8" w:rsidRDefault="00F25689" w:rsidP="00F25689">
      <w:pPr>
        <w:pStyle w:val="SITAMainBullet"/>
        <w:rPr>
          <w:lang w:val="en-GB"/>
        </w:rPr>
      </w:pPr>
      <w:r w:rsidRPr="009D08E8">
        <w:rPr>
          <w:lang w:val="en-GB"/>
        </w:rPr>
        <w:t>Actor is successfully logged into the system.</w:t>
      </w:r>
    </w:p>
    <w:p w:rsidR="00F25689" w:rsidRDefault="00F25689" w:rsidP="00F25689">
      <w:pPr>
        <w:pStyle w:val="SITAMainBullet"/>
        <w:rPr>
          <w:lang w:val="en-GB"/>
        </w:rPr>
      </w:pPr>
      <w:r w:rsidRPr="009D08E8">
        <w:rPr>
          <w:lang w:val="en-GB"/>
        </w:rPr>
        <w:t xml:space="preserve">Actor is </w:t>
      </w:r>
      <w:r>
        <w:rPr>
          <w:lang w:val="en-GB"/>
        </w:rPr>
        <w:t>SITA Admin</w:t>
      </w:r>
      <w:r w:rsidRPr="009D08E8">
        <w:rPr>
          <w:lang w:val="en-GB"/>
        </w:rPr>
        <w:t xml:space="preserve"> authorized to </w:t>
      </w:r>
      <w:r w:rsidR="000D5DC2">
        <w:rPr>
          <w:lang w:val="en-GB"/>
        </w:rPr>
        <w:t>create/</w:t>
      </w:r>
      <w:r w:rsidRPr="009D08E8">
        <w:rPr>
          <w:lang w:val="en-GB"/>
        </w:rPr>
        <w:t>update</w:t>
      </w:r>
      <w:r>
        <w:rPr>
          <w:lang w:val="en-GB"/>
        </w:rPr>
        <w:t xml:space="preserve"> </w:t>
      </w:r>
      <w:r w:rsidR="000D5DC2">
        <w:rPr>
          <w:lang w:val="en-GB"/>
        </w:rPr>
        <w:t>the global default</w:t>
      </w:r>
      <w:r w:rsidRPr="009D08E8">
        <w:rPr>
          <w:lang w:val="en-GB"/>
        </w:rPr>
        <w:t xml:space="preserve"> </w:t>
      </w:r>
      <w:fldSimple w:instr=" DOCPROPERTY  &quot;CRUD Name&quot;  \* MERGEFORMAT ">
        <w:r w:rsidRPr="00C521A8">
          <w:rPr>
            <w:lang w:val="en-GB"/>
          </w:rPr>
          <w:t>Cabin Configuration</w:t>
        </w:r>
      </w:fldSimple>
      <w:r w:rsidRPr="009D08E8">
        <w:rPr>
          <w:lang w:val="en-GB"/>
        </w:rPr>
        <w:t>.</w:t>
      </w:r>
    </w:p>
    <w:p w:rsidR="00F25689" w:rsidRPr="009D08E8" w:rsidRDefault="00F25689" w:rsidP="00F25689">
      <w:pPr>
        <w:pStyle w:val="SITAMainBullet"/>
        <w:numPr>
          <w:ilvl w:val="0"/>
          <w:numId w:val="0"/>
        </w:numPr>
        <w:ind w:left="792" w:hanging="360"/>
        <w:rPr>
          <w:lang w:val="en-GB"/>
        </w:rPr>
      </w:pPr>
      <w:r w:rsidRPr="00471305">
        <w:rPr>
          <w:b/>
          <w:lang w:val="en-GB"/>
        </w:rPr>
        <w:t>Note</w:t>
      </w:r>
      <w:r>
        <w:rPr>
          <w:lang w:val="en-GB"/>
        </w:rPr>
        <w:t>: the user must not be allowed to remove the last remaining Cabin from the cabin configuration. There must be at least one cabin specified.</w:t>
      </w:r>
    </w:p>
    <w:p w:rsidR="00F25689" w:rsidRPr="009D08E8" w:rsidRDefault="00F25689" w:rsidP="00F25689">
      <w:pPr>
        <w:pStyle w:val="Heading3"/>
        <w:rPr>
          <w:lang w:val="en-GB"/>
        </w:rPr>
      </w:pPr>
      <w:bookmarkStart w:id="82" w:name="_Toc463276158"/>
      <w:r w:rsidRPr="009D08E8">
        <w:rPr>
          <w:lang w:val="en-GB"/>
        </w:rPr>
        <w:t>Steps</w:t>
      </w:r>
      <w:bookmarkEnd w:id="82"/>
    </w:p>
    <w:p w:rsidR="00722933" w:rsidRPr="00722933" w:rsidRDefault="00722933" w:rsidP="00722933">
      <w:pPr>
        <w:pStyle w:val="SITAMainNumList"/>
        <w:numPr>
          <w:ilvl w:val="0"/>
          <w:numId w:val="48"/>
        </w:numPr>
        <w:rPr>
          <w:lang w:val="en-GB"/>
        </w:rPr>
      </w:pPr>
      <w:r w:rsidRPr="00722933">
        <w:rPr>
          <w:lang w:val="en-GB"/>
        </w:rPr>
        <w:t xml:space="preserve">Actor selects to </w:t>
      </w:r>
      <w:r w:rsidR="00487C46">
        <w:rPr>
          <w:lang w:val="en-GB"/>
        </w:rPr>
        <w:t>manage</w:t>
      </w:r>
      <w:r w:rsidRPr="00722933">
        <w:rPr>
          <w:lang w:val="en-GB"/>
        </w:rPr>
        <w:t xml:space="preserve"> </w:t>
      </w:r>
      <w:r w:rsidRPr="00722933">
        <w:fldChar w:fldCharType="begin"/>
      </w:r>
      <w:r>
        <w:instrText xml:space="preserve"> DOCPROPERTY  "CRUD Name"  \* MERGEFORMAT </w:instrText>
      </w:r>
      <w:r w:rsidRPr="00722933">
        <w:fldChar w:fldCharType="separate"/>
      </w:r>
      <w:r w:rsidRPr="00722933">
        <w:rPr>
          <w:lang w:val="en-GB"/>
        </w:rPr>
        <w:t>Cabin Configuration</w:t>
      </w:r>
      <w:r w:rsidRPr="00722933">
        <w:rPr>
          <w:lang w:val="en-GB"/>
        </w:rPr>
        <w:fldChar w:fldCharType="end"/>
      </w:r>
      <w:r w:rsidRPr="00722933">
        <w:rPr>
          <w:lang w:val="en-GB"/>
        </w:rPr>
        <w:t>.</w:t>
      </w:r>
    </w:p>
    <w:p w:rsidR="00722933" w:rsidRPr="009D08E8" w:rsidRDefault="00487C46" w:rsidP="00722933">
      <w:pPr>
        <w:pStyle w:val="SITAMainNumList"/>
        <w:rPr>
          <w:lang w:val="en-GB"/>
        </w:rPr>
      </w:pPr>
      <w:r>
        <w:rPr>
          <w:lang w:val="en-GB"/>
        </w:rPr>
        <w:t>In case the Global Default Cabin Configuration does not exist, s</w:t>
      </w:r>
      <w:r w:rsidR="00722933" w:rsidRPr="009D08E8">
        <w:rPr>
          <w:lang w:val="en-GB"/>
        </w:rPr>
        <w:t>ystem responds with data elements to create</w:t>
      </w:r>
      <w:r w:rsidR="00722933">
        <w:rPr>
          <w:lang w:val="en-GB"/>
        </w:rPr>
        <w:t xml:space="preserve"> </w:t>
      </w:r>
      <w:r>
        <w:rPr>
          <w:lang w:val="en-GB"/>
        </w:rPr>
        <w:t>it</w:t>
      </w:r>
      <w:r w:rsidR="00722933" w:rsidRPr="009D08E8">
        <w:rPr>
          <w:lang w:val="en-GB"/>
        </w:rPr>
        <w:t xml:space="preserve"> </w:t>
      </w:r>
      <w:r w:rsidR="00722933">
        <w:rPr>
          <w:lang w:val="en-GB"/>
        </w:rPr>
        <w:t>using</w:t>
      </w:r>
      <w:r>
        <w:rPr>
          <w:lang w:val="en-GB"/>
        </w:rPr>
        <w:t xml:space="preserve"> </w:t>
      </w:r>
      <w:r w:rsidR="00722933" w:rsidRPr="007F3342">
        <w:rPr>
          <w:b/>
          <w:lang w:val="en-GB"/>
        </w:rPr>
        <w:t>BDD [1] section 2.</w:t>
      </w:r>
      <w:r>
        <w:rPr>
          <w:b/>
          <w:lang w:val="en-GB"/>
        </w:rPr>
        <w:t>3</w:t>
      </w:r>
      <w:r w:rsidR="00722933">
        <w:rPr>
          <w:lang w:val="en-GB"/>
        </w:rPr>
        <w:t xml:space="preserve"> </w:t>
      </w:r>
      <w:r w:rsidR="00722933" w:rsidRPr="00707F5C">
        <w:rPr>
          <w:lang w:val="en-GB"/>
        </w:rPr>
        <w:t>–</w:t>
      </w:r>
      <w:r w:rsidR="00722933">
        <w:rPr>
          <w:lang w:val="en-GB"/>
        </w:rPr>
        <w:t xml:space="preserve"> Create/Update </w:t>
      </w:r>
      <w:r>
        <w:rPr>
          <w:lang w:val="en-GB"/>
        </w:rPr>
        <w:t>Global Default</w:t>
      </w:r>
      <w:r w:rsidR="00722933">
        <w:rPr>
          <w:lang w:val="en-GB"/>
        </w:rPr>
        <w:t xml:space="preserve"> Cabin Configuration</w:t>
      </w:r>
      <w:r w:rsidR="00722933" w:rsidRPr="009D08E8">
        <w:rPr>
          <w:lang w:val="en-GB"/>
        </w:rPr>
        <w:t>.</w:t>
      </w:r>
      <w:r>
        <w:rPr>
          <w:lang w:val="en-GB"/>
        </w:rPr>
        <w:t xml:space="preserve"> In case the Global Default Cabin Configuration already exists, system responds with data elements to update it, using the same BDD.</w:t>
      </w:r>
    </w:p>
    <w:p w:rsidR="00722933" w:rsidRPr="009D08E8" w:rsidRDefault="00722933" w:rsidP="00722933">
      <w:pPr>
        <w:pStyle w:val="SITAMainNumList"/>
        <w:rPr>
          <w:lang w:val="en-GB"/>
        </w:rPr>
      </w:pPr>
      <w:r w:rsidRPr="009D08E8">
        <w:rPr>
          <w:lang w:val="en-GB"/>
        </w:rPr>
        <w:t xml:space="preserve">Actor provides information for </w:t>
      </w:r>
      <w:fldSimple w:instr=" DOCPROPERTY  &quot;CRUD Name&quot;  \* MERGEFORMAT ">
        <w:r w:rsidRPr="00C521A8">
          <w:rPr>
            <w:lang w:val="en-GB"/>
          </w:rPr>
          <w:t>Cabin Configuration</w:t>
        </w:r>
      </w:fldSimple>
      <w:r w:rsidRPr="009D08E8">
        <w:rPr>
          <w:lang w:val="en-GB"/>
        </w:rPr>
        <w:t xml:space="preserve"> data elements.</w:t>
      </w:r>
    </w:p>
    <w:p w:rsidR="00722933" w:rsidRPr="009D08E8" w:rsidRDefault="00722933" w:rsidP="00722933">
      <w:pPr>
        <w:pStyle w:val="SITAMainNumList"/>
        <w:rPr>
          <w:lang w:val="en-GB"/>
        </w:rPr>
      </w:pPr>
      <w:r w:rsidRPr="009D08E8">
        <w:rPr>
          <w:lang w:val="en-GB"/>
        </w:rPr>
        <w:t>Actor submits information.</w:t>
      </w:r>
    </w:p>
    <w:p w:rsidR="00722933" w:rsidRPr="009D08E8" w:rsidRDefault="00722933" w:rsidP="00722933">
      <w:pPr>
        <w:pStyle w:val="SITAMainNumList"/>
        <w:rPr>
          <w:lang w:val="en-GB"/>
        </w:rPr>
      </w:pPr>
      <w:r w:rsidRPr="009D08E8">
        <w:rPr>
          <w:lang w:val="en-GB"/>
        </w:rPr>
        <w:t xml:space="preserve">System validates </w:t>
      </w:r>
      <w:fldSimple w:instr=" DOCPROPERTY  &quot;CRUD Name&quot;  \* MERGEFORMAT ">
        <w:r w:rsidRPr="00C521A8">
          <w:rPr>
            <w:lang w:val="en-GB"/>
          </w:rPr>
          <w:t>Cabin Configuration</w:t>
        </w:r>
      </w:fldSimple>
      <w:r w:rsidRPr="009D08E8">
        <w:rPr>
          <w:lang w:val="en-GB"/>
        </w:rPr>
        <w:t xml:space="preserve"> information using </w:t>
      </w:r>
      <w:r w:rsidRPr="007F3342">
        <w:rPr>
          <w:b/>
          <w:lang w:val="en-GB"/>
        </w:rPr>
        <w:t>BDD [1] section 2.</w:t>
      </w:r>
      <w:r w:rsidR="00487C46">
        <w:rPr>
          <w:b/>
          <w:lang w:val="en-GB"/>
        </w:rPr>
        <w:t>3</w:t>
      </w:r>
      <w:r>
        <w:rPr>
          <w:b/>
          <w:lang w:val="en-GB"/>
        </w:rPr>
        <w:t>.</w:t>
      </w:r>
    </w:p>
    <w:p w:rsidR="00722933" w:rsidRPr="009D08E8" w:rsidRDefault="00722933" w:rsidP="00722933">
      <w:pPr>
        <w:pStyle w:val="SITAMainNumList"/>
        <w:rPr>
          <w:lang w:val="en-GB"/>
        </w:rPr>
      </w:pPr>
      <w:r w:rsidRPr="009D08E8">
        <w:rPr>
          <w:lang w:val="en-GB"/>
        </w:rPr>
        <w:t>System creates</w:t>
      </w:r>
      <w:r w:rsidR="00487C46">
        <w:rPr>
          <w:lang w:val="en-GB"/>
        </w:rPr>
        <w:t>/updates</w:t>
      </w:r>
      <w:r w:rsidRPr="009D08E8">
        <w:rPr>
          <w:lang w:val="en-GB"/>
        </w:rPr>
        <w:t xml:space="preserve"> the </w:t>
      </w:r>
      <w:fldSimple w:instr=" DOCPROPERTY  &quot;CRUD Name&quot;  \* MERGEFORMAT ">
        <w:r w:rsidRPr="00C521A8">
          <w:rPr>
            <w:lang w:val="en-GB"/>
          </w:rPr>
          <w:t>Cabin Configuration</w:t>
        </w:r>
      </w:fldSimple>
      <w:r w:rsidRPr="009D08E8">
        <w:rPr>
          <w:lang w:val="en-GB"/>
        </w:rPr>
        <w:t>.</w:t>
      </w:r>
    </w:p>
    <w:p w:rsidR="00722933" w:rsidRDefault="00722933" w:rsidP="00722933">
      <w:pPr>
        <w:pStyle w:val="SITAMainNumList"/>
        <w:rPr>
          <w:lang w:val="en-GB"/>
        </w:rPr>
      </w:pPr>
      <w:r w:rsidRPr="009D08E8">
        <w:rPr>
          <w:lang w:val="en-GB"/>
        </w:rPr>
        <w:t xml:space="preserve">System notifies Actor of success. </w:t>
      </w:r>
    </w:p>
    <w:p w:rsidR="00722933" w:rsidRPr="009D08E8" w:rsidRDefault="00722933" w:rsidP="00722933">
      <w:pPr>
        <w:pStyle w:val="SITAMainNumList"/>
        <w:rPr>
          <w:lang w:val="en-GB"/>
        </w:rPr>
      </w:pPr>
      <w:r>
        <w:rPr>
          <w:lang w:val="en-GB"/>
        </w:rPr>
        <w:t>Flow ends</w:t>
      </w:r>
    </w:p>
    <w:p w:rsidR="00F25689" w:rsidRPr="009D08E8" w:rsidRDefault="00F25689" w:rsidP="00F25689">
      <w:pPr>
        <w:pStyle w:val="Heading3"/>
        <w:rPr>
          <w:lang w:val="en-GB"/>
        </w:rPr>
      </w:pPr>
      <w:bookmarkStart w:id="83" w:name="_Toc463276159"/>
      <w:r w:rsidRPr="009D08E8">
        <w:rPr>
          <w:lang w:val="en-GB"/>
        </w:rPr>
        <w:t>Specific Post Conditions</w:t>
      </w:r>
      <w:bookmarkEnd w:id="83"/>
    </w:p>
    <w:p w:rsidR="00F25689" w:rsidRPr="009D08E8" w:rsidRDefault="00F25689" w:rsidP="00F25689">
      <w:pPr>
        <w:pStyle w:val="SITAMainBullet"/>
        <w:rPr>
          <w:lang w:val="en-GB"/>
        </w:rPr>
      </w:pPr>
      <w:r w:rsidRPr="009D08E8">
        <w:rPr>
          <w:lang w:val="en-GB"/>
        </w:rPr>
        <w:t xml:space="preserve">System </w:t>
      </w:r>
      <w:r w:rsidR="006F6A83">
        <w:rPr>
          <w:lang w:val="en-GB"/>
        </w:rPr>
        <w:t>created/</w:t>
      </w:r>
      <w:r w:rsidRPr="009D08E8">
        <w:rPr>
          <w:lang w:val="en-GB"/>
        </w:rPr>
        <w:t>updated</w:t>
      </w:r>
      <w:r w:rsidR="006F6A83">
        <w:rPr>
          <w:lang w:val="en-GB"/>
        </w:rPr>
        <w:t xml:space="preserve"> the Global Default</w:t>
      </w:r>
      <w:r w:rsidRPr="009D08E8">
        <w:rPr>
          <w:lang w:val="en-GB"/>
        </w:rPr>
        <w:t xml:space="preserve"> </w:t>
      </w:r>
      <w:fldSimple w:instr=" DOCPROPERTY  &quot;CRUD Name&quot;  \* MERGEFORMAT ">
        <w:r w:rsidRPr="00C521A8">
          <w:rPr>
            <w:lang w:val="en-GB"/>
          </w:rPr>
          <w:t>Cabin Configuration</w:t>
        </w:r>
      </w:fldSimple>
      <w:r w:rsidRPr="009D08E8">
        <w:rPr>
          <w:lang w:val="en-GB"/>
        </w:rPr>
        <w:t xml:space="preserve"> for changed data elements.</w:t>
      </w:r>
    </w:p>
    <w:p w:rsidR="00F25689" w:rsidRPr="009D08E8" w:rsidRDefault="00F25689" w:rsidP="00F25689">
      <w:pPr>
        <w:pStyle w:val="SITAMainBullet"/>
        <w:rPr>
          <w:lang w:val="en-GB"/>
        </w:rPr>
      </w:pPr>
      <w:r w:rsidRPr="009D08E8">
        <w:rPr>
          <w:lang w:val="en-GB"/>
        </w:rPr>
        <w:t xml:space="preserve">System responded with a successful update message. </w:t>
      </w:r>
    </w:p>
    <w:p w:rsidR="00F25689" w:rsidRPr="009D08E8" w:rsidRDefault="00F25689" w:rsidP="00F25689">
      <w:pPr>
        <w:pStyle w:val="SITAMainBullet"/>
        <w:numPr>
          <w:ilvl w:val="0"/>
          <w:numId w:val="0"/>
        </w:numPr>
        <w:rPr>
          <w:lang w:val="en-GB"/>
        </w:rPr>
      </w:pPr>
    </w:p>
    <w:p w:rsidR="00A40200" w:rsidRPr="009D08E8" w:rsidRDefault="00310034" w:rsidP="00273AF0">
      <w:pPr>
        <w:pStyle w:val="Heading1"/>
        <w:rPr>
          <w:lang w:val="en-GB"/>
        </w:rPr>
      </w:pPr>
      <w:bookmarkStart w:id="84" w:name="_Toc463276160"/>
      <w:r w:rsidRPr="009D08E8">
        <w:rPr>
          <w:lang w:val="en-GB"/>
        </w:rPr>
        <w:t>Alternate</w:t>
      </w:r>
      <w:r w:rsidR="00A40200" w:rsidRPr="009D08E8">
        <w:rPr>
          <w:lang w:val="en-GB"/>
        </w:rPr>
        <w:t xml:space="preserve"> Flows</w:t>
      </w:r>
      <w:bookmarkEnd w:id="39"/>
      <w:bookmarkEnd w:id="40"/>
      <w:bookmarkEnd w:id="41"/>
      <w:bookmarkEnd w:id="42"/>
      <w:bookmarkEnd w:id="43"/>
      <w:bookmarkEnd w:id="84"/>
    </w:p>
    <w:p w:rsidR="00A40200" w:rsidRPr="00D67D26" w:rsidRDefault="00D67D26" w:rsidP="00BE64EB">
      <w:pPr>
        <w:ind w:left="720"/>
        <w:rPr>
          <w:b/>
          <w:bCs/>
          <w:iCs/>
          <w:lang w:val="en-GB"/>
        </w:rPr>
      </w:pPr>
      <w:r w:rsidRPr="00D67D26">
        <w:rPr>
          <w:lang w:val="en-GB"/>
        </w:rPr>
        <w:t>None</w:t>
      </w:r>
    </w:p>
    <w:p w:rsidR="00A40200" w:rsidRPr="009D08E8" w:rsidRDefault="00A40200" w:rsidP="00273AF0">
      <w:pPr>
        <w:pStyle w:val="Heading1"/>
        <w:rPr>
          <w:lang w:val="en-GB"/>
        </w:rPr>
      </w:pPr>
      <w:bookmarkStart w:id="85" w:name="_Toc197400766"/>
      <w:bookmarkStart w:id="86" w:name="_Toc463276161"/>
      <w:bookmarkStart w:id="87" w:name="_Toc178570452"/>
      <w:bookmarkStart w:id="88" w:name="_Toc18988771"/>
      <w:bookmarkStart w:id="89" w:name="_Toc35985151"/>
      <w:r w:rsidRPr="009D08E8">
        <w:rPr>
          <w:lang w:val="en-GB"/>
        </w:rPr>
        <w:t>Exception Flows</w:t>
      </w:r>
      <w:bookmarkEnd w:id="85"/>
      <w:bookmarkEnd w:id="86"/>
    </w:p>
    <w:p w:rsidR="00A40200" w:rsidRPr="009D08E8" w:rsidRDefault="00A40200" w:rsidP="005F0E7F">
      <w:pPr>
        <w:pStyle w:val="Heading2"/>
        <w:numPr>
          <w:ilvl w:val="1"/>
          <w:numId w:val="1"/>
        </w:numPr>
        <w:rPr>
          <w:bCs w:val="0"/>
          <w:lang w:val="en-GB"/>
        </w:rPr>
      </w:pPr>
      <w:bookmarkStart w:id="90" w:name="_Toc197400767"/>
      <w:bookmarkStart w:id="91" w:name="_Toc463276162"/>
      <w:r w:rsidRPr="009D08E8">
        <w:rPr>
          <w:bCs w:val="0"/>
          <w:lang w:val="en-GB"/>
        </w:rPr>
        <w:t xml:space="preserve">Exception Flow 1 – </w:t>
      </w:r>
      <w:r w:rsidR="00C83167" w:rsidRPr="009D08E8">
        <w:rPr>
          <w:bCs w:val="0"/>
          <w:lang w:val="en-GB"/>
        </w:rPr>
        <w:t>Validation Error</w:t>
      </w:r>
      <w:bookmarkEnd w:id="90"/>
      <w:bookmarkEnd w:id="91"/>
    </w:p>
    <w:p w:rsidR="005A1BA0" w:rsidRPr="009D08E8" w:rsidRDefault="005A1BA0" w:rsidP="005A1BA0">
      <w:pPr>
        <w:pStyle w:val="Heading3"/>
        <w:rPr>
          <w:lang w:val="en-GB"/>
        </w:rPr>
      </w:pPr>
      <w:bookmarkStart w:id="92" w:name="_Toc197400768"/>
      <w:bookmarkStart w:id="93" w:name="_Toc320798782"/>
      <w:bookmarkStart w:id="94" w:name="_Toc463276163"/>
      <w:r w:rsidRPr="009D08E8">
        <w:rPr>
          <w:lang w:val="en-GB"/>
        </w:rPr>
        <w:t>Specific Preconditions</w:t>
      </w:r>
      <w:bookmarkEnd w:id="92"/>
      <w:bookmarkEnd w:id="93"/>
      <w:bookmarkEnd w:id="94"/>
    </w:p>
    <w:p w:rsidR="005A1BA0" w:rsidRPr="009D08E8" w:rsidRDefault="005A1BA0" w:rsidP="005A1BA0">
      <w:pPr>
        <w:pStyle w:val="SITAMainBullet"/>
        <w:numPr>
          <w:ilvl w:val="0"/>
          <w:numId w:val="0"/>
        </w:numPr>
        <w:ind w:left="432"/>
        <w:rPr>
          <w:lang w:val="en-GB"/>
        </w:rPr>
      </w:pPr>
      <w:r w:rsidRPr="009D08E8">
        <w:rPr>
          <w:lang w:val="en-GB"/>
        </w:rPr>
        <w:t>System has performed one of the following steps:</w:t>
      </w:r>
    </w:p>
    <w:p w:rsidR="005A1BA0" w:rsidRDefault="005A1BA0" w:rsidP="005A1BA0">
      <w:pPr>
        <w:pStyle w:val="SITAMainBullet"/>
        <w:rPr>
          <w:lang w:val="en-GB"/>
        </w:rPr>
      </w:pPr>
      <w:r w:rsidRPr="009D08E8">
        <w:rPr>
          <w:lang w:val="en-GB"/>
        </w:rPr>
        <w:t xml:space="preserve">Step 5 for Basic Flow 1 – Create </w:t>
      </w:r>
      <w:r w:rsidR="006F6A83">
        <w:rPr>
          <w:lang w:val="en-GB"/>
        </w:rPr>
        <w:t xml:space="preserve">Airline-Specific </w:t>
      </w:r>
      <w:fldSimple w:instr=" DOCPROPERTY  &quot;CRUD Name&quot;  \* MERGEFORMAT ">
        <w:r w:rsidR="00C521A8" w:rsidRPr="00C521A8">
          <w:rPr>
            <w:lang w:val="en-GB"/>
          </w:rPr>
          <w:t>Cabin Configuration</w:t>
        </w:r>
      </w:fldSimple>
      <w:r w:rsidRPr="009D08E8">
        <w:rPr>
          <w:lang w:val="en-GB"/>
        </w:rPr>
        <w:t>.</w:t>
      </w:r>
    </w:p>
    <w:p w:rsidR="005A1BA0" w:rsidRDefault="005A1BA0" w:rsidP="005A1BA0">
      <w:pPr>
        <w:pStyle w:val="SITAMainBullet"/>
        <w:rPr>
          <w:lang w:val="en-GB"/>
        </w:rPr>
      </w:pPr>
      <w:r w:rsidRPr="009D08E8">
        <w:rPr>
          <w:lang w:val="en-GB"/>
        </w:rPr>
        <w:t xml:space="preserve">Step 3 for Basic Flow 3 – Update </w:t>
      </w:r>
      <w:r w:rsidR="006F6A83">
        <w:rPr>
          <w:lang w:val="en-GB"/>
        </w:rPr>
        <w:t xml:space="preserve">Airline-Specific </w:t>
      </w:r>
      <w:fldSimple w:instr=" DOCPROPERTY  &quot;CRUD Name&quot;  \* MERGEFORMAT ">
        <w:r w:rsidR="00C521A8" w:rsidRPr="00C521A8">
          <w:rPr>
            <w:lang w:val="en-GB"/>
          </w:rPr>
          <w:t>Cabin Configuration</w:t>
        </w:r>
      </w:fldSimple>
      <w:r w:rsidRPr="009D08E8">
        <w:rPr>
          <w:lang w:val="en-GB"/>
        </w:rPr>
        <w:t>.</w:t>
      </w:r>
    </w:p>
    <w:p w:rsidR="006F6A83" w:rsidRPr="006F6A83" w:rsidRDefault="006F6A83" w:rsidP="009D23D8">
      <w:pPr>
        <w:pStyle w:val="SITAMainBullet"/>
        <w:rPr>
          <w:lang w:val="en-GB"/>
        </w:rPr>
      </w:pPr>
      <w:r w:rsidRPr="006F6A83">
        <w:rPr>
          <w:lang w:val="en-GB"/>
        </w:rPr>
        <w:t xml:space="preserve">Step 5 for Basic Flow 5 – Create/Update Global Default </w:t>
      </w:r>
      <w:r w:rsidRPr="006F6A83">
        <w:fldChar w:fldCharType="begin"/>
      </w:r>
      <w:r>
        <w:instrText xml:space="preserve"> DOCPROPERTY  "CRUD Name"  \* MERGEFORMAT </w:instrText>
      </w:r>
      <w:r w:rsidRPr="006F6A83">
        <w:fldChar w:fldCharType="separate"/>
      </w:r>
      <w:r w:rsidRPr="006F6A83">
        <w:rPr>
          <w:lang w:val="en-GB"/>
        </w:rPr>
        <w:t>Cabin Configuration</w:t>
      </w:r>
      <w:r w:rsidRPr="006F6A83">
        <w:rPr>
          <w:lang w:val="en-GB"/>
        </w:rPr>
        <w:fldChar w:fldCharType="end"/>
      </w:r>
      <w:r w:rsidRPr="006F6A83">
        <w:rPr>
          <w:lang w:val="en-GB"/>
        </w:rPr>
        <w:t>.</w:t>
      </w:r>
    </w:p>
    <w:p w:rsidR="00FD26A8" w:rsidRPr="009D08E8" w:rsidRDefault="00FD26A8" w:rsidP="00FD26A8">
      <w:pPr>
        <w:pStyle w:val="SITAMainBullet"/>
        <w:numPr>
          <w:ilvl w:val="0"/>
          <w:numId w:val="0"/>
        </w:numPr>
        <w:ind w:left="792"/>
        <w:rPr>
          <w:lang w:val="en-GB"/>
        </w:rPr>
      </w:pPr>
    </w:p>
    <w:p w:rsidR="005A1BA0" w:rsidRPr="009D08E8" w:rsidRDefault="005A1BA0" w:rsidP="005A1BA0">
      <w:pPr>
        <w:pStyle w:val="Heading3"/>
        <w:rPr>
          <w:lang w:val="en-GB"/>
        </w:rPr>
      </w:pPr>
      <w:bookmarkStart w:id="95" w:name="_Toc197400769"/>
      <w:bookmarkStart w:id="96" w:name="_Toc320798783"/>
      <w:bookmarkStart w:id="97" w:name="_Toc463276164"/>
      <w:r w:rsidRPr="009D08E8">
        <w:rPr>
          <w:lang w:val="en-GB"/>
        </w:rPr>
        <w:t>Steps</w:t>
      </w:r>
      <w:bookmarkEnd w:id="95"/>
      <w:bookmarkEnd w:id="96"/>
      <w:bookmarkEnd w:id="97"/>
      <w:r w:rsidRPr="009D08E8">
        <w:rPr>
          <w:lang w:val="en-GB"/>
        </w:rPr>
        <w:t xml:space="preserve"> </w:t>
      </w:r>
    </w:p>
    <w:p w:rsidR="005A1BA0" w:rsidRPr="005A1BA0" w:rsidRDefault="005A1BA0" w:rsidP="00B2662A">
      <w:pPr>
        <w:pStyle w:val="SITAMainNumList"/>
        <w:numPr>
          <w:ilvl w:val="0"/>
          <w:numId w:val="27"/>
        </w:numPr>
        <w:rPr>
          <w:lang w:val="en-GB"/>
        </w:rPr>
      </w:pPr>
      <w:r w:rsidRPr="005A1BA0">
        <w:rPr>
          <w:lang w:val="en-GB"/>
        </w:rPr>
        <w:t>System detects one or more business rule violations.</w:t>
      </w:r>
    </w:p>
    <w:p w:rsidR="005A1BA0" w:rsidRPr="009D08E8" w:rsidRDefault="005A1BA0" w:rsidP="005A1BA0">
      <w:pPr>
        <w:pStyle w:val="SITAMainNumList"/>
        <w:numPr>
          <w:ilvl w:val="0"/>
          <w:numId w:val="20"/>
        </w:numPr>
        <w:rPr>
          <w:lang w:val="en-GB"/>
        </w:rPr>
      </w:pPr>
      <w:r w:rsidRPr="009D08E8">
        <w:rPr>
          <w:lang w:val="en-GB"/>
        </w:rPr>
        <w:t>System retains the information entered.</w:t>
      </w:r>
    </w:p>
    <w:p w:rsidR="005A1BA0" w:rsidRPr="009D08E8" w:rsidRDefault="005A1BA0" w:rsidP="005A1BA0">
      <w:pPr>
        <w:pStyle w:val="SITAMainNumList"/>
        <w:rPr>
          <w:lang w:val="en-GB"/>
        </w:rPr>
      </w:pPr>
      <w:r w:rsidRPr="009D08E8">
        <w:rPr>
          <w:lang w:val="en-GB"/>
        </w:rPr>
        <w:t xml:space="preserve">System responds with error messages indicating the data elements for which business rules are violated.  </w:t>
      </w:r>
    </w:p>
    <w:p w:rsidR="005A1BA0" w:rsidRPr="009D08E8" w:rsidRDefault="005A1BA0" w:rsidP="005A1BA0">
      <w:pPr>
        <w:pStyle w:val="SITAMainNumList"/>
        <w:rPr>
          <w:lang w:val="en-GB"/>
        </w:rPr>
      </w:pPr>
      <w:r w:rsidRPr="009D08E8">
        <w:rPr>
          <w:lang w:val="en-GB"/>
        </w:rPr>
        <w:t>Flow ends.</w:t>
      </w:r>
    </w:p>
    <w:p w:rsidR="005A1BA0" w:rsidRPr="009D08E8" w:rsidRDefault="005A1BA0" w:rsidP="005A1BA0">
      <w:pPr>
        <w:pStyle w:val="Heading3"/>
        <w:rPr>
          <w:lang w:val="en-GB"/>
        </w:rPr>
      </w:pPr>
      <w:bookmarkStart w:id="98" w:name="_Toc197400770"/>
      <w:bookmarkStart w:id="99" w:name="_Toc320798784"/>
      <w:bookmarkStart w:id="100" w:name="_Toc463276165"/>
      <w:r w:rsidRPr="009D08E8">
        <w:rPr>
          <w:lang w:val="en-GB"/>
        </w:rPr>
        <w:t>Specific Post Conditions</w:t>
      </w:r>
      <w:bookmarkEnd w:id="98"/>
      <w:bookmarkEnd w:id="99"/>
      <w:bookmarkEnd w:id="100"/>
    </w:p>
    <w:p w:rsidR="005A1BA0" w:rsidRPr="009D08E8" w:rsidRDefault="005A1BA0" w:rsidP="005A1BA0">
      <w:pPr>
        <w:pStyle w:val="SITAMainBullet"/>
        <w:rPr>
          <w:lang w:val="en-GB"/>
        </w:rPr>
      </w:pPr>
      <w:r w:rsidRPr="009D08E8">
        <w:rPr>
          <w:lang w:val="en-GB"/>
        </w:rPr>
        <w:t>System responded with appropriate error message.</w:t>
      </w:r>
    </w:p>
    <w:p w:rsidR="005A1BA0" w:rsidRPr="009D08E8" w:rsidRDefault="005A1BA0" w:rsidP="005A1BA0">
      <w:pPr>
        <w:pStyle w:val="SITAMainBullet"/>
        <w:rPr>
          <w:lang w:val="en-GB"/>
        </w:rPr>
      </w:pPr>
      <w:r w:rsidRPr="009D08E8">
        <w:rPr>
          <w:lang w:val="en-GB"/>
        </w:rPr>
        <w:t xml:space="preserve">System remains unchanged for </w:t>
      </w:r>
      <w:fldSimple w:instr=" DOCPROPERTY  &quot;CRUD Name&quot;  \* MERGEFORMAT ">
        <w:r w:rsidR="00C521A8" w:rsidRPr="00C521A8">
          <w:rPr>
            <w:lang w:val="en-GB"/>
          </w:rPr>
          <w:t>Cabin Configuration</w:t>
        </w:r>
      </w:fldSimple>
      <w:r w:rsidRPr="009D08E8">
        <w:rPr>
          <w:lang w:val="en-GB"/>
        </w:rPr>
        <w:t xml:space="preserve">.  </w:t>
      </w:r>
    </w:p>
    <w:p w:rsidR="00361559" w:rsidRDefault="00361559" w:rsidP="005A1BA0">
      <w:pPr>
        <w:pStyle w:val="SITAMainBullet"/>
        <w:numPr>
          <w:ilvl w:val="0"/>
          <w:numId w:val="0"/>
        </w:numPr>
        <w:ind w:left="792"/>
        <w:rPr>
          <w:lang w:val="en-GB"/>
        </w:rPr>
      </w:pPr>
    </w:p>
    <w:p w:rsidR="008A3031" w:rsidRPr="009D08E8" w:rsidRDefault="008A3031" w:rsidP="008A3031">
      <w:pPr>
        <w:pStyle w:val="Heading2"/>
        <w:numPr>
          <w:ilvl w:val="1"/>
          <w:numId w:val="1"/>
        </w:numPr>
        <w:rPr>
          <w:bCs w:val="0"/>
          <w:lang w:val="en-GB"/>
        </w:rPr>
      </w:pPr>
      <w:bookmarkStart w:id="101" w:name="_Toc463276166"/>
      <w:bookmarkStart w:id="102" w:name="_Toc197256739"/>
      <w:bookmarkStart w:id="103" w:name="_Toc197400771"/>
      <w:r w:rsidRPr="009D08E8">
        <w:rPr>
          <w:bCs w:val="0"/>
          <w:lang w:val="en-GB"/>
        </w:rPr>
        <w:t>Exception Flow 2 – No Records Found</w:t>
      </w:r>
      <w:r w:rsidR="0099163B" w:rsidRPr="009D08E8">
        <w:rPr>
          <w:bCs w:val="0"/>
          <w:lang w:val="en-GB"/>
        </w:rPr>
        <w:t xml:space="preserve"> on Match</w:t>
      </w:r>
      <w:bookmarkEnd w:id="101"/>
    </w:p>
    <w:p w:rsidR="005A1BA0" w:rsidRPr="009D08E8" w:rsidRDefault="005A1BA0" w:rsidP="005A1BA0">
      <w:pPr>
        <w:pStyle w:val="Heading3"/>
        <w:rPr>
          <w:lang w:val="en-GB"/>
        </w:rPr>
      </w:pPr>
      <w:bookmarkStart w:id="104" w:name="_Toc320798786"/>
      <w:bookmarkStart w:id="105" w:name="_Toc463276167"/>
      <w:r w:rsidRPr="009D08E8">
        <w:rPr>
          <w:lang w:val="en-GB"/>
        </w:rPr>
        <w:t>Specific Preconditions</w:t>
      </w:r>
      <w:bookmarkEnd w:id="104"/>
      <w:bookmarkEnd w:id="105"/>
    </w:p>
    <w:p w:rsidR="005A1BA0" w:rsidRPr="009D08E8" w:rsidRDefault="005A1BA0" w:rsidP="005A1BA0">
      <w:pPr>
        <w:pStyle w:val="SITAMainBullet"/>
        <w:numPr>
          <w:ilvl w:val="0"/>
          <w:numId w:val="0"/>
        </w:numPr>
        <w:ind w:left="432"/>
        <w:rPr>
          <w:lang w:val="en-GB"/>
        </w:rPr>
      </w:pPr>
      <w:r w:rsidRPr="009D08E8">
        <w:rPr>
          <w:lang w:val="en-GB"/>
        </w:rPr>
        <w:t>System has performed the following step:</w:t>
      </w:r>
    </w:p>
    <w:p w:rsidR="005A1BA0" w:rsidRPr="009D08E8" w:rsidRDefault="005A1BA0" w:rsidP="005A1BA0">
      <w:pPr>
        <w:pStyle w:val="SITAMainBullet"/>
        <w:rPr>
          <w:lang w:val="en-GB"/>
        </w:rPr>
      </w:pPr>
      <w:r w:rsidRPr="009D08E8">
        <w:rPr>
          <w:lang w:val="en-GB"/>
        </w:rPr>
        <w:t xml:space="preserve">Step </w:t>
      </w:r>
      <w:r>
        <w:rPr>
          <w:lang w:val="en-GB"/>
        </w:rPr>
        <w:t>6</w:t>
      </w:r>
      <w:r w:rsidRPr="009D08E8">
        <w:rPr>
          <w:lang w:val="en-GB"/>
        </w:rPr>
        <w:t xml:space="preserve"> for Basic Flow 2 – </w:t>
      </w:r>
      <w:r w:rsidR="008E4C41">
        <w:rPr>
          <w:lang w:val="en-GB"/>
        </w:rPr>
        <w:t>Extract</w:t>
      </w:r>
      <w:r w:rsidRPr="009D08E8">
        <w:rPr>
          <w:lang w:val="en-GB"/>
        </w:rPr>
        <w:t xml:space="preserve"> </w:t>
      </w:r>
      <w:fldSimple w:instr=" DOCPROPERTY  &quot;CRUD Name&quot;  \* MERGEFORMAT ">
        <w:r w:rsidR="00C521A8" w:rsidRPr="00C521A8">
          <w:rPr>
            <w:lang w:val="en-GB"/>
          </w:rPr>
          <w:t>Cabin Configuration</w:t>
        </w:r>
      </w:fldSimple>
      <w:r w:rsidRPr="009D08E8">
        <w:rPr>
          <w:lang w:val="en-GB"/>
        </w:rPr>
        <w:t>.</w:t>
      </w:r>
    </w:p>
    <w:p w:rsidR="005A1BA0" w:rsidRPr="009D08E8" w:rsidRDefault="005A1BA0" w:rsidP="005A1BA0">
      <w:pPr>
        <w:pStyle w:val="Heading3"/>
        <w:rPr>
          <w:lang w:val="en-GB"/>
        </w:rPr>
      </w:pPr>
      <w:bookmarkStart w:id="106" w:name="_Toc320798787"/>
      <w:bookmarkStart w:id="107" w:name="_Toc463276168"/>
      <w:r w:rsidRPr="009D08E8">
        <w:rPr>
          <w:lang w:val="en-GB"/>
        </w:rPr>
        <w:t>Steps</w:t>
      </w:r>
      <w:bookmarkEnd w:id="106"/>
      <w:bookmarkEnd w:id="107"/>
      <w:r w:rsidRPr="009D08E8">
        <w:rPr>
          <w:lang w:val="en-GB"/>
        </w:rPr>
        <w:t xml:space="preserve"> </w:t>
      </w:r>
    </w:p>
    <w:p w:rsidR="005A1BA0" w:rsidRPr="005A1BA0" w:rsidRDefault="005A1BA0" w:rsidP="00B2662A">
      <w:pPr>
        <w:pStyle w:val="SITAMainNumList"/>
        <w:numPr>
          <w:ilvl w:val="0"/>
          <w:numId w:val="28"/>
        </w:numPr>
        <w:rPr>
          <w:lang w:val="en-GB"/>
        </w:rPr>
      </w:pPr>
      <w:r w:rsidRPr="005A1BA0">
        <w:rPr>
          <w:lang w:val="en-GB"/>
        </w:rPr>
        <w:t xml:space="preserve">System detects no matches for </w:t>
      </w:r>
      <w:fldSimple w:instr=" DOCPROPERTY  &quot;CRUD Name&quot;  \* MERGEFORMAT ">
        <w:r w:rsidR="00C521A8" w:rsidRPr="00C521A8">
          <w:rPr>
            <w:lang w:val="en-GB"/>
          </w:rPr>
          <w:t>Cabin Configuration</w:t>
        </w:r>
      </w:fldSimple>
    </w:p>
    <w:p w:rsidR="005A1BA0" w:rsidRPr="009D08E8" w:rsidRDefault="005A1BA0" w:rsidP="005A1BA0">
      <w:pPr>
        <w:pStyle w:val="SITAMainNumList"/>
        <w:rPr>
          <w:lang w:val="en-GB"/>
        </w:rPr>
      </w:pPr>
      <w:r w:rsidRPr="009D08E8">
        <w:rPr>
          <w:lang w:val="en-GB"/>
        </w:rPr>
        <w:t xml:space="preserve">System responds with a message indicating </w:t>
      </w:r>
      <w:fldSimple w:instr=" DOCPROPERTY  &quot;CRUD Name&quot;  \* MERGEFORMAT ">
        <w:r w:rsidR="00C521A8" w:rsidRPr="00C521A8">
          <w:rPr>
            <w:lang w:val="en-GB"/>
          </w:rPr>
          <w:t>Cabin Configuration</w:t>
        </w:r>
      </w:fldSimple>
      <w:r w:rsidRPr="009D08E8">
        <w:rPr>
          <w:lang w:val="en-GB"/>
        </w:rPr>
        <w:t xml:space="preserve"> not found.  </w:t>
      </w:r>
    </w:p>
    <w:p w:rsidR="005A1BA0" w:rsidRPr="009D08E8" w:rsidRDefault="005A1BA0" w:rsidP="005A1BA0">
      <w:pPr>
        <w:pStyle w:val="SITAMainNumList"/>
        <w:rPr>
          <w:lang w:val="en-GB"/>
        </w:rPr>
      </w:pPr>
      <w:r w:rsidRPr="009D08E8">
        <w:rPr>
          <w:lang w:val="en-GB"/>
        </w:rPr>
        <w:t>Flow ends.</w:t>
      </w:r>
    </w:p>
    <w:p w:rsidR="005A1BA0" w:rsidRPr="009D08E8" w:rsidRDefault="005A1BA0" w:rsidP="005A1BA0">
      <w:pPr>
        <w:pStyle w:val="Heading3"/>
        <w:rPr>
          <w:lang w:val="en-GB"/>
        </w:rPr>
      </w:pPr>
      <w:bookmarkStart w:id="108" w:name="_Toc320798788"/>
      <w:bookmarkStart w:id="109" w:name="_Toc463276169"/>
      <w:r w:rsidRPr="009D08E8">
        <w:rPr>
          <w:lang w:val="en-GB"/>
        </w:rPr>
        <w:t>Specific Post Conditions</w:t>
      </w:r>
      <w:bookmarkEnd w:id="108"/>
      <w:bookmarkEnd w:id="109"/>
    </w:p>
    <w:p w:rsidR="005A1BA0" w:rsidRPr="009D08E8" w:rsidRDefault="005A1BA0" w:rsidP="005A1BA0">
      <w:pPr>
        <w:pStyle w:val="SITAMainBullet"/>
        <w:rPr>
          <w:lang w:val="en-GB"/>
        </w:rPr>
      </w:pPr>
      <w:r w:rsidRPr="009D08E8">
        <w:rPr>
          <w:lang w:val="en-GB"/>
        </w:rPr>
        <w:t xml:space="preserve">System responded with a message indicating </w:t>
      </w:r>
      <w:fldSimple w:instr=" DOCPROPERTY  &quot;CRUD Name&quot;  \* MERGEFORMAT ">
        <w:r w:rsidR="00C521A8" w:rsidRPr="00C521A8">
          <w:rPr>
            <w:lang w:val="en-GB"/>
          </w:rPr>
          <w:t>Cabin Configuration</w:t>
        </w:r>
      </w:fldSimple>
      <w:r w:rsidRPr="009D08E8">
        <w:rPr>
          <w:lang w:val="en-GB"/>
        </w:rPr>
        <w:t xml:space="preserve"> not found. </w:t>
      </w:r>
    </w:p>
    <w:p w:rsidR="005A1BA0" w:rsidRPr="009D08E8" w:rsidRDefault="005A1BA0" w:rsidP="005A1BA0">
      <w:pPr>
        <w:pStyle w:val="SITAMainBullet"/>
        <w:rPr>
          <w:lang w:val="en-GB"/>
        </w:rPr>
      </w:pPr>
      <w:r w:rsidRPr="009D08E8">
        <w:rPr>
          <w:lang w:val="en-GB"/>
        </w:rPr>
        <w:t xml:space="preserve">System remains unchanged.  </w:t>
      </w:r>
    </w:p>
    <w:p w:rsidR="00CF60C2" w:rsidRPr="009D08E8" w:rsidRDefault="00CF60C2" w:rsidP="00CF60C2">
      <w:pPr>
        <w:pStyle w:val="Heading2"/>
        <w:numPr>
          <w:ilvl w:val="1"/>
          <w:numId w:val="1"/>
        </w:numPr>
        <w:rPr>
          <w:bCs w:val="0"/>
          <w:lang w:val="en-GB"/>
        </w:rPr>
      </w:pPr>
      <w:bookmarkStart w:id="110" w:name="_Toc323287154"/>
      <w:bookmarkStart w:id="111" w:name="_Toc463276170"/>
      <w:r w:rsidRPr="009D08E8">
        <w:rPr>
          <w:bCs w:val="0"/>
          <w:lang w:val="en-GB"/>
        </w:rPr>
        <w:t>Exception Flow 3 – Deletion Error</w:t>
      </w:r>
      <w:bookmarkEnd w:id="110"/>
      <w:bookmarkEnd w:id="111"/>
    </w:p>
    <w:p w:rsidR="00CF60C2" w:rsidRPr="009D08E8" w:rsidRDefault="00CF60C2" w:rsidP="00CF60C2">
      <w:pPr>
        <w:pStyle w:val="Heading3"/>
        <w:rPr>
          <w:lang w:val="en-GB"/>
        </w:rPr>
      </w:pPr>
      <w:bookmarkStart w:id="112" w:name="_Toc320798790"/>
      <w:bookmarkStart w:id="113" w:name="_Toc323287155"/>
      <w:bookmarkStart w:id="114" w:name="_Toc463276171"/>
      <w:r w:rsidRPr="009D08E8">
        <w:rPr>
          <w:lang w:val="en-GB"/>
        </w:rPr>
        <w:t>Specific Preconditions</w:t>
      </w:r>
      <w:bookmarkEnd w:id="112"/>
      <w:bookmarkEnd w:id="113"/>
      <w:bookmarkEnd w:id="114"/>
    </w:p>
    <w:p w:rsidR="00CF60C2" w:rsidRPr="009D08E8" w:rsidRDefault="00CF60C2" w:rsidP="00CF60C2">
      <w:pPr>
        <w:pStyle w:val="SITAMainBullet"/>
        <w:numPr>
          <w:ilvl w:val="0"/>
          <w:numId w:val="0"/>
        </w:numPr>
        <w:ind w:left="432"/>
        <w:rPr>
          <w:lang w:val="en-GB"/>
        </w:rPr>
      </w:pPr>
      <w:r w:rsidRPr="009D08E8">
        <w:rPr>
          <w:lang w:val="en-GB"/>
        </w:rPr>
        <w:t>System has performed the following step:</w:t>
      </w:r>
    </w:p>
    <w:p w:rsidR="00CF60C2" w:rsidRDefault="00CF60C2" w:rsidP="00CF60C2">
      <w:pPr>
        <w:pStyle w:val="SITAMainBullet"/>
        <w:rPr>
          <w:lang w:val="en-GB"/>
        </w:rPr>
      </w:pPr>
      <w:r w:rsidRPr="009D08E8">
        <w:rPr>
          <w:lang w:val="en-GB"/>
        </w:rPr>
        <w:t xml:space="preserve">Step 4 for Basic Flow </w:t>
      </w:r>
      <w:r>
        <w:rPr>
          <w:lang w:val="en-GB"/>
        </w:rPr>
        <w:t>5</w:t>
      </w:r>
      <w:r w:rsidRPr="009D08E8">
        <w:rPr>
          <w:lang w:val="en-GB"/>
        </w:rPr>
        <w:t xml:space="preserve"> – Delete </w:t>
      </w:r>
      <w:fldSimple w:instr=" DOCPROPERTY  &quot;CRUD Name&quot;  \* MERGEFORMAT ">
        <w:r w:rsidR="00C521A8" w:rsidRPr="00C521A8">
          <w:rPr>
            <w:lang w:val="en-GB"/>
          </w:rPr>
          <w:t>Cabin Configuration</w:t>
        </w:r>
      </w:fldSimple>
      <w:r w:rsidRPr="009D08E8">
        <w:rPr>
          <w:lang w:val="en-GB"/>
        </w:rPr>
        <w:t>.</w:t>
      </w:r>
    </w:p>
    <w:p w:rsidR="004B2C87" w:rsidRDefault="001B492A" w:rsidP="001B492A">
      <w:pPr>
        <w:pStyle w:val="SITAMainBullet"/>
        <w:numPr>
          <w:ilvl w:val="0"/>
          <w:numId w:val="0"/>
        </w:numPr>
        <w:ind w:left="450" w:firstLine="18"/>
        <w:rPr>
          <w:lang w:val="en-GB"/>
        </w:rPr>
      </w:pPr>
      <w:r w:rsidRPr="004B2C87">
        <w:rPr>
          <w:b/>
          <w:lang w:val="en-GB"/>
        </w:rPr>
        <w:t>Future sprint requirement</w:t>
      </w:r>
      <w:r>
        <w:rPr>
          <w:lang w:val="en-GB"/>
        </w:rPr>
        <w:t xml:space="preserve">: prohibit cabin code deletion </w:t>
      </w:r>
      <w:r w:rsidR="00CE3316">
        <w:rPr>
          <w:lang w:val="en-GB"/>
        </w:rPr>
        <w:t xml:space="preserve">or update </w:t>
      </w:r>
      <w:r>
        <w:rPr>
          <w:lang w:val="en-GB"/>
        </w:rPr>
        <w:t xml:space="preserve">by SITA Administrator if it is in use in at least one carrier-specific </w:t>
      </w:r>
      <w:r w:rsidR="00642BA3">
        <w:rPr>
          <w:lang w:val="en-GB"/>
        </w:rPr>
        <w:t>configuration.</w:t>
      </w:r>
      <w:r w:rsidR="00CE3316">
        <w:rPr>
          <w:lang w:val="en-GB"/>
        </w:rPr>
        <w:t xml:space="preserve"> </w:t>
      </w:r>
      <w:r w:rsidR="004B2C87">
        <w:rPr>
          <w:lang w:val="en-GB"/>
        </w:rPr>
        <w:t xml:space="preserve">Currently Global Default serves simply as a template for creation of carrier-specific cabin configurations, there is no dynamic link between them. </w:t>
      </w:r>
    </w:p>
    <w:p w:rsidR="001B492A" w:rsidRPr="009D08E8" w:rsidRDefault="004B2C87" w:rsidP="001B492A">
      <w:pPr>
        <w:pStyle w:val="SITAMainBullet"/>
        <w:numPr>
          <w:ilvl w:val="0"/>
          <w:numId w:val="0"/>
        </w:numPr>
        <w:ind w:left="450" w:firstLine="18"/>
        <w:rPr>
          <w:lang w:val="en-GB"/>
        </w:rPr>
      </w:pPr>
      <w:r>
        <w:rPr>
          <w:lang w:val="en-GB"/>
        </w:rPr>
        <w:t>Also there</w:t>
      </w:r>
      <w:r w:rsidR="00CE3316">
        <w:rPr>
          <w:lang w:val="en-GB"/>
        </w:rPr>
        <w:t xml:space="preserve"> is currently no requirement to maintain consistency between Cabin Configurations and cabin codes used in Schedules, this may be a subject of future requirement</w:t>
      </w:r>
      <w:r>
        <w:rPr>
          <w:lang w:val="en-GB"/>
        </w:rPr>
        <w:t>s</w:t>
      </w:r>
      <w:r w:rsidR="00CE3316">
        <w:rPr>
          <w:lang w:val="en-GB"/>
        </w:rPr>
        <w:t>.</w:t>
      </w:r>
    </w:p>
    <w:p w:rsidR="00CF60C2" w:rsidRPr="009D08E8" w:rsidRDefault="00CF60C2" w:rsidP="00CF60C2">
      <w:pPr>
        <w:pStyle w:val="Heading3"/>
        <w:rPr>
          <w:lang w:val="en-GB"/>
        </w:rPr>
      </w:pPr>
      <w:bookmarkStart w:id="115" w:name="_Toc320798791"/>
      <w:bookmarkStart w:id="116" w:name="_Toc323287156"/>
      <w:bookmarkStart w:id="117" w:name="_Toc463276172"/>
      <w:r w:rsidRPr="009D08E8">
        <w:rPr>
          <w:lang w:val="en-GB"/>
        </w:rPr>
        <w:lastRenderedPageBreak/>
        <w:t>Steps</w:t>
      </w:r>
      <w:bookmarkEnd w:id="115"/>
      <w:bookmarkEnd w:id="116"/>
      <w:bookmarkEnd w:id="117"/>
      <w:r w:rsidRPr="009D08E8">
        <w:rPr>
          <w:lang w:val="en-GB"/>
        </w:rPr>
        <w:t xml:space="preserve"> </w:t>
      </w:r>
    </w:p>
    <w:p w:rsidR="00CF60C2" w:rsidRPr="00CF60C2" w:rsidRDefault="00CF60C2" w:rsidP="00B2662A">
      <w:pPr>
        <w:pStyle w:val="SITAMainNumList"/>
        <w:numPr>
          <w:ilvl w:val="0"/>
          <w:numId w:val="30"/>
        </w:numPr>
        <w:rPr>
          <w:lang w:val="en-GB"/>
        </w:rPr>
      </w:pPr>
      <w:r w:rsidRPr="00CF60C2">
        <w:rPr>
          <w:lang w:val="en-GB"/>
        </w:rPr>
        <w:t>System detects one or more rule violations while attempting delete activity.</w:t>
      </w:r>
    </w:p>
    <w:p w:rsidR="00CF60C2" w:rsidRPr="009D08E8" w:rsidRDefault="00CF60C2" w:rsidP="00CF60C2">
      <w:pPr>
        <w:pStyle w:val="SITAMainNumList"/>
        <w:rPr>
          <w:lang w:val="en-GB"/>
        </w:rPr>
      </w:pPr>
      <w:r w:rsidRPr="009D08E8">
        <w:rPr>
          <w:lang w:val="en-GB"/>
        </w:rPr>
        <w:t xml:space="preserve">System responds with error messages indicating unable to delete </w:t>
      </w:r>
      <w:fldSimple w:instr=" DOCPROPERTY  &quot;CRUD Name&quot;  \* MERGEFORMAT ">
        <w:r w:rsidR="00C521A8" w:rsidRPr="00C521A8">
          <w:rPr>
            <w:lang w:val="en-GB"/>
          </w:rPr>
          <w:t>Cabin Configuration</w:t>
        </w:r>
      </w:fldSimple>
      <w:r w:rsidRPr="009D08E8">
        <w:rPr>
          <w:lang w:val="en-GB"/>
        </w:rPr>
        <w:t>.</w:t>
      </w:r>
    </w:p>
    <w:p w:rsidR="00CF60C2" w:rsidRPr="009D08E8" w:rsidRDefault="00CF60C2" w:rsidP="00CF60C2">
      <w:pPr>
        <w:pStyle w:val="SITAMainNumList"/>
        <w:rPr>
          <w:lang w:val="en-GB"/>
        </w:rPr>
      </w:pPr>
      <w:r w:rsidRPr="009D08E8">
        <w:rPr>
          <w:lang w:val="en-GB"/>
        </w:rPr>
        <w:t>Flow ends.</w:t>
      </w:r>
    </w:p>
    <w:p w:rsidR="00CF60C2" w:rsidRPr="009D08E8" w:rsidRDefault="00CF60C2" w:rsidP="00CF60C2">
      <w:pPr>
        <w:pStyle w:val="Heading3"/>
        <w:rPr>
          <w:lang w:val="en-GB"/>
        </w:rPr>
      </w:pPr>
      <w:bookmarkStart w:id="118" w:name="_Toc320798792"/>
      <w:bookmarkStart w:id="119" w:name="_Toc323287157"/>
      <w:bookmarkStart w:id="120" w:name="_Toc463276173"/>
      <w:r w:rsidRPr="009D08E8">
        <w:rPr>
          <w:lang w:val="en-GB"/>
        </w:rPr>
        <w:t>Specific Post Conditions</w:t>
      </w:r>
      <w:bookmarkEnd w:id="118"/>
      <w:bookmarkEnd w:id="119"/>
      <w:bookmarkEnd w:id="120"/>
    </w:p>
    <w:p w:rsidR="00CF60C2" w:rsidRPr="009D08E8" w:rsidRDefault="00CF60C2" w:rsidP="00CF60C2">
      <w:pPr>
        <w:pStyle w:val="SITAMainBullet"/>
        <w:rPr>
          <w:lang w:val="en-GB"/>
        </w:rPr>
      </w:pPr>
      <w:r w:rsidRPr="009D08E8">
        <w:rPr>
          <w:lang w:val="en-GB"/>
        </w:rPr>
        <w:t>System responded with error message.</w:t>
      </w:r>
    </w:p>
    <w:p w:rsidR="00CF60C2" w:rsidRPr="009D08E8" w:rsidRDefault="00CF60C2" w:rsidP="00CF60C2">
      <w:pPr>
        <w:pStyle w:val="SITAMainBullet"/>
        <w:rPr>
          <w:lang w:val="en-GB"/>
        </w:rPr>
      </w:pPr>
      <w:r w:rsidRPr="009D08E8">
        <w:rPr>
          <w:lang w:val="en-GB"/>
        </w:rPr>
        <w:t xml:space="preserve">System remains unchanged for </w:t>
      </w:r>
      <w:fldSimple w:instr=" DOCPROPERTY  &quot;CRUD Name&quot;  \* MERGEFORMAT ">
        <w:r w:rsidR="00C521A8" w:rsidRPr="00C521A8">
          <w:rPr>
            <w:lang w:val="en-GB"/>
          </w:rPr>
          <w:t>Cabin Configuration</w:t>
        </w:r>
      </w:fldSimple>
      <w:r w:rsidRPr="009D08E8">
        <w:rPr>
          <w:lang w:val="en-GB"/>
        </w:rPr>
        <w:t xml:space="preserve">.  </w:t>
      </w:r>
    </w:p>
    <w:p w:rsidR="008A3031" w:rsidRPr="009D08E8" w:rsidRDefault="008A3031" w:rsidP="005A1BA0">
      <w:pPr>
        <w:pStyle w:val="SITAMainBullet"/>
        <w:numPr>
          <w:ilvl w:val="0"/>
          <w:numId w:val="0"/>
        </w:numPr>
        <w:ind w:left="792"/>
        <w:rPr>
          <w:lang w:val="en-GB"/>
        </w:rPr>
      </w:pPr>
    </w:p>
    <w:p w:rsidR="00A40200" w:rsidRPr="009D08E8" w:rsidRDefault="00A40200" w:rsidP="00273AF0">
      <w:pPr>
        <w:pStyle w:val="Heading1"/>
        <w:rPr>
          <w:lang w:val="en-GB"/>
        </w:rPr>
      </w:pPr>
      <w:bookmarkStart w:id="121" w:name="_Toc463276174"/>
      <w:r w:rsidRPr="009D08E8">
        <w:rPr>
          <w:lang w:val="en-GB"/>
        </w:rPr>
        <w:t>Sub Flows</w:t>
      </w:r>
      <w:bookmarkEnd w:id="102"/>
      <w:bookmarkEnd w:id="103"/>
      <w:bookmarkEnd w:id="121"/>
    </w:p>
    <w:p w:rsidR="005C4F4E" w:rsidRDefault="005C4F4E" w:rsidP="005C4F4E">
      <w:pPr>
        <w:pStyle w:val="Heading2"/>
        <w:numPr>
          <w:ilvl w:val="1"/>
          <w:numId w:val="1"/>
        </w:numPr>
        <w:rPr>
          <w:lang w:val="en-GB"/>
        </w:rPr>
      </w:pPr>
      <w:bookmarkStart w:id="122" w:name="_Toc372726325"/>
      <w:bookmarkStart w:id="123" w:name="_Toc463276175"/>
      <w:bookmarkStart w:id="124" w:name="_Toc197400772"/>
      <w:bookmarkStart w:id="125" w:name="_Toc197256788"/>
      <w:bookmarkStart w:id="126" w:name="_Toc197400777"/>
      <w:bookmarkEnd w:id="87"/>
      <w:bookmarkEnd w:id="88"/>
      <w:bookmarkEnd w:id="89"/>
      <w:r w:rsidRPr="009D08E8">
        <w:rPr>
          <w:lang w:val="en-GB"/>
        </w:rPr>
        <w:t xml:space="preserve">Sub Flow 1 – </w:t>
      </w:r>
      <w:r w:rsidRPr="004F5CBF">
        <w:rPr>
          <w:lang w:val="en-GB"/>
        </w:rPr>
        <w:t>Create History Item</w:t>
      </w:r>
      <w:bookmarkEnd w:id="122"/>
      <w:bookmarkEnd w:id="123"/>
    </w:p>
    <w:p w:rsidR="005C4F4E" w:rsidRPr="004F5CBF" w:rsidRDefault="005C4F4E" w:rsidP="005C4F4E">
      <w:pPr>
        <w:pStyle w:val="BodyText"/>
        <w:rPr>
          <w:lang w:val="en-GB"/>
        </w:rPr>
      </w:pPr>
      <w:r w:rsidRPr="004F5CBF">
        <w:rPr>
          <w:lang w:val="en-GB"/>
        </w:rPr>
        <w:t>This Sub-Flow is used to create a History Item each time data is changed (Create/Update/Delete) within the system by another flow.</w:t>
      </w:r>
      <w:r>
        <w:rPr>
          <w:lang w:val="en-GB"/>
        </w:rPr>
        <w:t xml:space="preserve">  </w:t>
      </w:r>
    </w:p>
    <w:p w:rsidR="005C4F4E" w:rsidRPr="009D08E8" w:rsidRDefault="005C4F4E" w:rsidP="005C4F4E">
      <w:pPr>
        <w:pStyle w:val="Heading3"/>
        <w:rPr>
          <w:lang w:val="en-GB"/>
        </w:rPr>
      </w:pPr>
      <w:bookmarkStart w:id="127" w:name="_Toc197400773"/>
      <w:bookmarkStart w:id="128" w:name="_Toc372726326"/>
      <w:bookmarkStart w:id="129" w:name="_Toc463276176"/>
      <w:r w:rsidRPr="009D08E8">
        <w:rPr>
          <w:lang w:val="en-GB"/>
        </w:rPr>
        <w:t>Specific Preconditions</w:t>
      </w:r>
      <w:bookmarkEnd w:id="127"/>
      <w:bookmarkEnd w:id="128"/>
      <w:bookmarkEnd w:id="129"/>
    </w:p>
    <w:p w:rsidR="005C4F4E" w:rsidRPr="009D08E8" w:rsidRDefault="005C4F4E" w:rsidP="005C4F4E">
      <w:pPr>
        <w:pStyle w:val="SITAMainBullet"/>
        <w:rPr>
          <w:lang w:val="en-GB"/>
        </w:rPr>
      </w:pPr>
      <w:r>
        <w:rPr>
          <w:lang w:val="en-GB"/>
        </w:rPr>
        <w:t>Data has been created, changed, or deleted</w:t>
      </w:r>
    </w:p>
    <w:p w:rsidR="005C4F4E" w:rsidRPr="009D08E8" w:rsidRDefault="005C4F4E" w:rsidP="005C4F4E">
      <w:pPr>
        <w:pStyle w:val="Heading3"/>
        <w:rPr>
          <w:lang w:val="en-GB"/>
        </w:rPr>
      </w:pPr>
      <w:bookmarkStart w:id="130" w:name="_Toc197400774"/>
      <w:bookmarkStart w:id="131" w:name="_Toc372726327"/>
      <w:bookmarkStart w:id="132" w:name="_Toc463276177"/>
      <w:r w:rsidRPr="009D08E8">
        <w:rPr>
          <w:lang w:val="en-GB"/>
        </w:rPr>
        <w:t>Steps</w:t>
      </w:r>
      <w:bookmarkEnd w:id="130"/>
      <w:bookmarkEnd w:id="131"/>
      <w:bookmarkEnd w:id="132"/>
      <w:r w:rsidRPr="009D08E8">
        <w:rPr>
          <w:lang w:val="en-GB"/>
        </w:rPr>
        <w:t xml:space="preserve"> </w:t>
      </w:r>
    </w:p>
    <w:p w:rsidR="005C4F4E" w:rsidRPr="002A3783" w:rsidRDefault="005C4F4E" w:rsidP="005C4F4E">
      <w:pPr>
        <w:pStyle w:val="SITAMainNumList"/>
        <w:numPr>
          <w:ilvl w:val="0"/>
          <w:numId w:val="20"/>
        </w:numPr>
        <w:rPr>
          <w:lang w:val="en-GB"/>
        </w:rPr>
      </w:pPr>
      <w:bookmarkStart w:id="133" w:name="_Toc197400775"/>
      <w:r>
        <w:rPr>
          <w:lang w:val="en-GB"/>
        </w:rPr>
        <w:t>System will create a History Item consisting of the original data prior to update and the data reflecting the update.</w:t>
      </w:r>
      <w:r w:rsidRPr="0018493F">
        <w:rPr>
          <w:b/>
          <w:lang w:val="en-GB"/>
        </w:rPr>
        <w:t> </w:t>
      </w:r>
    </w:p>
    <w:p w:rsidR="005C4F4E" w:rsidRPr="009D08E8" w:rsidRDefault="005C4F4E" w:rsidP="005C4F4E">
      <w:pPr>
        <w:pStyle w:val="SITAMainNumList"/>
        <w:rPr>
          <w:lang w:val="en-GB"/>
        </w:rPr>
      </w:pPr>
      <w:r>
        <w:rPr>
          <w:lang w:val="en-GB"/>
        </w:rPr>
        <w:t>Control is returned to the invoking flow.</w:t>
      </w:r>
    </w:p>
    <w:p w:rsidR="005C4F4E" w:rsidRPr="009D08E8" w:rsidRDefault="005C4F4E" w:rsidP="005C4F4E">
      <w:pPr>
        <w:pStyle w:val="Heading3"/>
        <w:rPr>
          <w:lang w:val="en-GB"/>
        </w:rPr>
      </w:pPr>
      <w:bookmarkStart w:id="134" w:name="_Toc372726328"/>
      <w:bookmarkStart w:id="135" w:name="_Toc463276178"/>
      <w:r w:rsidRPr="009D08E8">
        <w:rPr>
          <w:lang w:val="en-GB"/>
        </w:rPr>
        <w:t>Specific Post Conditions</w:t>
      </w:r>
      <w:bookmarkEnd w:id="133"/>
      <w:bookmarkEnd w:id="134"/>
      <w:bookmarkEnd w:id="135"/>
    </w:p>
    <w:p w:rsidR="005C4F4E" w:rsidRPr="009D08E8" w:rsidRDefault="005C4F4E" w:rsidP="005C4F4E">
      <w:pPr>
        <w:pStyle w:val="SITAMainBullet"/>
        <w:rPr>
          <w:lang w:val="en-GB"/>
        </w:rPr>
      </w:pPr>
      <w:r>
        <w:rPr>
          <w:lang w:val="en-GB"/>
        </w:rPr>
        <w:t xml:space="preserve">A History Item has been created which includes both the original information in the database and the information that has been changed or deleted.  </w:t>
      </w:r>
    </w:p>
    <w:p w:rsidR="006C70CA" w:rsidRDefault="006C70CA" w:rsidP="006C70CA">
      <w:pPr>
        <w:pStyle w:val="Heading1"/>
        <w:rPr>
          <w:lang w:val="en-GB"/>
        </w:rPr>
      </w:pPr>
      <w:bookmarkStart w:id="136" w:name="_Toc463276179"/>
      <w:bookmarkEnd w:id="124"/>
      <w:r w:rsidRPr="001D5F06">
        <w:rPr>
          <w:lang w:val="en-GB"/>
        </w:rPr>
        <w:t>General Post Condition</w:t>
      </w:r>
      <w:r>
        <w:rPr>
          <w:lang w:val="en-GB"/>
        </w:rPr>
        <w:t>s</w:t>
      </w:r>
      <w:bookmarkEnd w:id="136"/>
    </w:p>
    <w:p w:rsidR="006C70CA" w:rsidRPr="00C5781B" w:rsidRDefault="006C70CA" w:rsidP="001F27C5">
      <w:pPr>
        <w:pStyle w:val="BodyText"/>
        <w:numPr>
          <w:ilvl w:val="0"/>
          <w:numId w:val="24"/>
        </w:numPr>
        <w:tabs>
          <w:tab w:val="clear" w:pos="792"/>
          <w:tab w:val="num" w:pos="426"/>
        </w:tabs>
        <w:rPr>
          <w:lang w:val="en-GB"/>
        </w:rPr>
      </w:pPr>
      <w:r>
        <w:rPr>
          <w:lang w:val="en-GB"/>
        </w:rPr>
        <w:t>None</w:t>
      </w:r>
    </w:p>
    <w:p w:rsidR="00A40200" w:rsidRPr="009D08E8" w:rsidRDefault="00A40200" w:rsidP="008A6F16">
      <w:pPr>
        <w:pStyle w:val="Heading1"/>
        <w:rPr>
          <w:lang w:val="en-GB"/>
        </w:rPr>
      </w:pPr>
      <w:bookmarkStart w:id="137" w:name="_Toc463276180"/>
      <w:r w:rsidRPr="009D08E8">
        <w:rPr>
          <w:lang w:val="en-GB"/>
        </w:rPr>
        <w:t>Extension Points</w:t>
      </w:r>
      <w:bookmarkEnd w:id="125"/>
      <w:bookmarkEnd w:id="126"/>
      <w:bookmarkEnd w:id="137"/>
    </w:p>
    <w:p w:rsidR="00A40200" w:rsidRPr="009D08E8" w:rsidRDefault="00A40200" w:rsidP="00C132A0">
      <w:pPr>
        <w:pStyle w:val="BodyText"/>
        <w:rPr>
          <w:lang w:val="en-GB"/>
        </w:rPr>
      </w:pPr>
      <w:bookmarkStart w:id="138" w:name="_Toc178570459"/>
      <w:bookmarkStart w:id="139" w:name="_Toc35985166"/>
      <w:bookmarkStart w:id="140" w:name="_Toc197256789"/>
      <w:r w:rsidRPr="009D08E8">
        <w:rPr>
          <w:lang w:val="en-GB"/>
        </w:rPr>
        <w:t>None</w:t>
      </w:r>
    </w:p>
    <w:p w:rsidR="00A40200" w:rsidRDefault="00A40200" w:rsidP="00273AF0">
      <w:pPr>
        <w:pStyle w:val="Heading1"/>
        <w:rPr>
          <w:lang w:val="en-GB"/>
        </w:rPr>
      </w:pPr>
      <w:bookmarkStart w:id="141" w:name="_Toc197400778"/>
      <w:bookmarkStart w:id="142" w:name="_Toc463276181"/>
      <w:r w:rsidRPr="009D08E8">
        <w:rPr>
          <w:lang w:val="en-GB"/>
        </w:rPr>
        <w:t>Special Requirements</w:t>
      </w:r>
      <w:bookmarkEnd w:id="138"/>
      <w:bookmarkEnd w:id="139"/>
      <w:bookmarkEnd w:id="140"/>
      <w:bookmarkEnd w:id="141"/>
      <w:bookmarkEnd w:id="142"/>
    </w:p>
    <w:p w:rsidR="00043B13" w:rsidRPr="00043B13" w:rsidRDefault="00043B13" w:rsidP="00043B13">
      <w:pPr>
        <w:pStyle w:val="BodyText"/>
        <w:rPr>
          <w:lang w:val="en-GB"/>
        </w:rPr>
      </w:pPr>
      <w:r>
        <w:rPr>
          <w:lang w:val="en-GB"/>
        </w:rPr>
        <w:t>None</w:t>
      </w:r>
    </w:p>
    <w:p w:rsidR="00853963" w:rsidRPr="009D08E8" w:rsidRDefault="00853963" w:rsidP="00853963">
      <w:pPr>
        <w:pStyle w:val="Heading2"/>
        <w:numPr>
          <w:ilvl w:val="1"/>
          <w:numId w:val="1"/>
        </w:numPr>
        <w:rPr>
          <w:bCs w:val="0"/>
          <w:lang w:val="en-GB"/>
        </w:rPr>
      </w:pPr>
      <w:bookmarkStart w:id="143" w:name="_Toc463276182"/>
      <w:bookmarkStart w:id="144" w:name="_Toc178570461"/>
      <w:bookmarkStart w:id="145" w:name="_Toc18988784"/>
      <w:bookmarkStart w:id="146" w:name="_Toc35985168"/>
      <w:bookmarkStart w:id="147" w:name="_Toc197256790"/>
      <w:bookmarkStart w:id="148" w:name="_Toc197400779"/>
      <w:r w:rsidRPr="009D08E8">
        <w:rPr>
          <w:bCs w:val="0"/>
          <w:lang w:val="en-GB"/>
        </w:rPr>
        <w:lastRenderedPageBreak/>
        <w:t>Navigation Requirements</w:t>
      </w:r>
      <w:bookmarkEnd w:id="143"/>
    </w:p>
    <w:p w:rsidR="00853963" w:rsidRPr="009D08E8" w:rsidRDefault="00853963" w:rsidP="00853963">
      <w:pPr>
        <w:pStyle w:val="BodyText"/>
        <w:rPr>
          <w:lang w:val="en-GB"/>
        </w:rPr>
      </w:pPr>
      <w:r w:rsidRPr="009D08E8">
        <w:rPr>
          <w:lang w:val="en-GB"/>
        </w:rPr>
        <w:t>None</w:t>
      </w:r>
    </w:p>
    <w:p w:rsidR="00853963" w:rsidRPr="009D08E8" w:rsidRDefault="00853963" w:rsidP="00853963">
      <w:pPr>
        <w:pStyle w:val="Heading2"/>
        <w:numPr>
          <w:ilvl w:val="1"/>
          <w:numId w:val="1"/>
        </w:numPr>
        <w:rPr>
          <w:bCs w:val="0"/>
          <w:lang w:val="en-GB"/>
        </w:rPr>
      </w:pPr>
      <w:bookmarkStart w:id="149" w:name="_Toc463276183"/>
      <w:r w:rsidRPr="009D08E8">
        <w:rPr>
          <w:bCs w:val="0"/>
          <w:lang w:val="en-GB"/>
        </w:rPr>
        <w:t>Usability Requirements</w:t>
      </w:r>
      <w:bookmarkEnd w:id="149"/>
    </w:p>
    <w:p w:rsidR="008414A0" w:rsidRPr="009D08E8" w:rsidRDefault="00292E63" w:rsidP="008414A0">
      <w:pPr>
        <w:pStyle w:val="BodyText"/>
        <w:rPr>
          <w:lang w:val="en-GB"/>
        </w:rPr>
      </w:pPr>
      <w:r>
        <w:rPr>
          <w:lang w:val="en-GB"/>
        </w:rPr>
        <w:t>None</w:t>
      </w:r>
      <w:r w:rsidR="008414A0" w:rsidRPr="009D08E8">
        <w:rPr>
          <w:lang w:val="en-GB"/>
        </w:rPr>
        <w:t xml:space="preserve"> </w:t>
      </w:r>
    </w:p>
    <w:p w:rsidR="00A40200" w:rsidRPr="009D08E8" w:rsidRDefault="00A40200" w:rsidP="00273AF0">
      <w:pPr>
        <w:pStyle w:val="Heading1"/>
        <w:rPr>
          <w:lang w:val="en-GB"/>
        </w:rPr>
      </w:pPr>
      <w:bookmarkStart w:id="150" w:name="_Toc463276184"/>
      <w:r w:rsidRPr="009D08E8">
        <w:rPr>
          <w:lang w:val="en-GB"/>
        </w:rPr>
        <w:t>Additional Information</w:t>
      </w:r>
      <w:bookmarkEnd w:id="144"/>
      <w:bookmarkEnd w:id="145"/>
      <w:bookmarkEnd w:id="146"/>
      <w:bookmarkEnd w:id="147"/>
      <w:bookmarkEnd w:id="148"/>
      <w:bookmarkEnd w:id="150"/>
    </w:p>
    <w:p w:rsidR="0019645C" w:rsidRDefault="00CB4670" w:rsidP="00CB4670">
      <w:pPr>
        <w:pStyle w:val="BodyText"/>
        <w:rPr>
          <w:lang w:val="en-GB"/>
        </w:rPr>
      </w:pPr>
      <w:r>
        <w:rPr>
          <w:lang w:val="en-GB"/>
        </w:rPr>
        <w:t xml:space="preserve">Example of default cabin configuration as set up by SITA Administrator: </w:t>
      </w:r>
      <w:r w:rsidR="00A91E0F">
        <w:rPr>
          <w:lang w:val="en-GB"/>
        </w:rPr>
        <w:br/>
      </w:r>
      <w:r w:rsidR="00A91E0F">
        <w:rPr>
          <w:lang w:val="en-GB"/>
        </w:rPr>
        <w:br/>
        <w:t>Hierarchy / Cabin Code(s) / Default Cabin Name / Cabin Colour</w:t>
      </w:r>
      <w:r w:rsidR="00A91E0F">
        <w:rPr>
          <w:lang w:val="en-GB"/>
        </w:rPr>
        <w:br/>
        <w:t>1   /   F, P   /   First Class   /   Red</w:t>
      </w:r>
      <w:r w:rsidR="00A91E0F">
        <w:rPr>
          <w:lang w:val="en-GB"/>
        </w:rPr>
        <w:br/>
        <w:t>2   /   J,C    /   Business Class   /   Blue</w:t>
      </w:r>
      <w:r w:rsidR="00A91E0F">
        <w:rPr>
          <w:lang w:val="en-GB"/>
        </w:rPr>
        <w:br/>
        <w:t>3   /   W      /   Premium Economy   /   Orange</w:t>
      </w:r>
      <w:r w:rsidR="00A91E0F">
        <w:rPr>
          <w:lang w:val="en-GB"/>
        </w:rPr>
        <w:br/>
        <w:t>4   /   Y,M   /   Economy   /   Green</w:t>
      </w:r>
      <w:r w:rsidR="00A91E0F">
        <w:rPr>
          <w:lang w:val="en-GB"/>
        </w:rPr>
        <w:br/>
        <w:t>5   /   TBD   /   TBD   /   Yellow</w:t>
      </w:r>
      <w:r w:rsidR="00EF3D19">
        <w:rPr>
          <w:lang w:val="en-GB"/>
        </w:rPr>
        <w:br/>
      </w:r>
    </w:p>
    <w:p w:rsidR="0019645C" w:rsidRDefault="00EF3D19" w:rsidP="00B2662A">
      <w:pPr>
        <w:pStyle w:val="BodyText"/>
        <w:numPr>
          <w:ilvl w:val="0"/>
          <w:numId w:val="32"/>
        </w:numPr>
        <w:rPr>
          <w:lang w:val="en-GB"/>
        </w:rPr>
      </w:pPr>
      <w:r>
        <w:rPr>
          <w:lang w:val="en-GB"/>
        </w:rPr>
        <w:t>Subscriber Administrator</w:t>
      </w:r>
      <w:r>
        <w:rPr>
          <w:lang w:val="en-GB"/>
        </w:rPr>
        <w:br/>
        <w:t>Separately, a Subscriber now needs to 'maintain' Cabin/RBD mapping per Handled Airline</w:t>
      </w:r>
      <w:r w:rsidR="00364371">
        <w:rPr>
          <w:lang w:val="en-GB"/>
        </w:rPr>
        <w:t xml:space="preserve"> for Non-Res-linked airlines</w:t>
      </w:r>
      <w:r>
        <w:rPr>
          <w:lang w:val="en-GB"/>
        </w:rPr>
        <w:br/>
      </w:r>
      <w:r>
        <w:rPr>
          <w:lang w:val="en-GB"/>
        </w:rPr>
        <w:br/>
        <w:t>They 'choose' a cabin from the SITA default list in one above, and the first RBD is always filled in as the Cabin class character and the default cabin name. They then need to manually enter the remaining RBDs per cabin. They may then choose to 'modify' the Cabin Name, if they wish.</w:t>
      </w:r>
      <w:r w:rsidR="00364371">
        <w:rPr>
          <w:lang w:val="en-GB"/>
        </w:rPr>
        <w:br/>
      </w:r>
      <w:r w:rsidR="00364371">
        <w:rPr>
          <w:lang w:val="en-GB"/>
        </w:rPr>
        <w:br/>
        <w:t>Cabin   /   RBD   /   Name of Cabin</w:t>
      </w:r>
      <w:r w:rsidR="00364371">
        <w:rPr>
          <w:lang w:val="en-GB"/>
        </w:rPr>
        <w:br/>
        <w:t>F      /   F,A   /   Diamond First Class</w:t>
      </w:r>
      <w:r w:rsidR="00364371">
        <w:rPr>
          <w:lang w:val="en-GB"/>
        </w:rPr>
        <w:br/>
        <w:t>J      /   J,C,D   /   Pearl Business Class</w:t>
      </w:r>
      <w:r w:rsidR="00364371">
        <w:rPr>
          <w:lang w:val="en-GB"/>
        </w:rPr>
        <w:br/>
        <w:t>Y     /   Y,B,T,R,V,U,S   /   Brass Economy Class</w:t>
      </w:r>
      <w:r w:rsidR="00364371">
        <w:rPr>
          <w:lang w:val="en-GB"/>
        </w:rPr>
        <w:br/>
      </w:r>
      <w:r w:rsidR="00364371">
        <w:rPr>
          <w:lang w:val="en-GB"/>
        </w:rPr>
        <w:br/>
        <w:t>The above will be maintained at a Subscriber / Handled airline combination.</w:t>
      </w:r>
      <w:r>
        <w:rPr>
          <w:lang w:val="en-GB"/>
        </w:rPr>
        <w:br/>
      </w:r>
    </w:p>
    <w:p w:rsidR="005F0E7F" w:rsidRPr="009D08E8" w:rsidRDefault="005F0E7F" w:rsidP="00273AF0">
      <w:pPr>
        <w:pStyle w:val="Heading1"/>
        <w:rPr>
          <w:lang w:val="en-GB"/>
        </w:rPr>
      </w:pPr>
      <w:bookmarkStart w:id="151" w:name="_Toc463276185"/>
      <w:bookmarkStart w:id="152" w:name="_Toc197256794"/>
      <w:r w:rsidRPr="009D08E8">
        <w:rPr>
          <w:lang w:val="en-GB"/>
        </w:rPr>
        <w:t>Changes to Reviewed Use Cases</w:t>
      </w:r>
      <w:bookmarkEnd w:id="151"/>
    </w:p>
    <w:p w:rsidR="00A40200" w:rsidRPr="009D08E8" w:rsidRDefault="00A40200" w:rsidP="00C132A0">
      <w:pPr>
        <w:pStyle w:val="BodyText"/>
        <w:rPr>
          <w:lang w:val="en-GB"/>
        </w:rPr>
      </w:pPr>
      <w:r w:rsidRPr="009D08E8">
        <w:rPr>
          <w:lang w:val="en-GB"/>
        </w:rPr>
        <w:t>None</w:t>
      </w:r>
    </w:p>
    <w:p w:rsidR="00A40200" w:rsidRPr="009D08E8" w:rsidRDefault="00A40200" w:rsidP="00273AF0">
      <w:pPr>
        <w:pStyle w:val="Heading1"/>
        <w:rPr>
          <w:lang w:val="en-GB"/>
        </w:rPr>
      </w:pPr>
      <w:bookmarkStart w:id="153" w:name="_Toc197400781"/>
      <w:bookmarkStart w:id="154" w:name="_Toc463276186"/>
      <w:r w:rsidRPr="009D08E8">
        <w:rPr>
          <w:lang w:val="en-GB"/>
        </w:rPr>
        <w:t xml:space="preserve">Future </w:t>
      </w:r>
      <w:r w:rsidR="005F0E7F" w:rsidRPr="009D08E8">
        <w:rPr>
          <w:lang w:val="en-GB"/>
        </w:rPr>
        <w:t xml:space="preserve">Use Case </w:t>
      </w:r>
      <w:r w:rsidRPr="009D08E8">
        <w:rPr>
          <w:lang w:val="en-GB"/>
        </w:rPr>
        <w:t>Considerations</w:t>
      </w:r>
      <w:bookmarkEnd w:id="152"/>
      <w:bookmarkEnd w:id="153"/>
      <w:bookmarkEnd w:id="154"/>
    </w:p>
    <w:p w:rsidR="006C70CA" w:rsidRPr="009D08E8" w:rsidRDefault="0032726E" w:rsidP="0032726E">
      <w:pPr>
        <w:pStyle w:val="BodyText"/>
        <w:rPr>
          <w:lang w:val="en-GB"/>
        </w:rPr>
      </w:pPr>
      <w:r>
        <w:rPr>
          <w:lang w:val="en-GB"/>
        </w:rPr>
        <w:t>None</w:t>
      </w:r>
    </w:p>
    <w:p w:rsidR="00893070" w:rsidRPr="009D08E8" w:rsidRDefault="00893070" w:rsidP="00893070">
      <w:pPr>
        <w:pStyle w:val="Heading1"/>
        <w:rPr>
          <w:lang w:val="en-GB"/>
        </w:rPr>
      </w:pPr>
      <w:bookmarkStart w:id="155" w:name="_Toc246480973"/>
      <w:bookmarkStart w:id="156" w:name="_Toc463276187"/>
      <w:r w:rsidRPr="009D08E8">
        <w:rPr>
          <w:lang w:val="en-GB"/>
        </w:rPr>
        <w:t>Assumptions &amp; Issues</w:t>
      </w:r>
      <w:bookmarkEnd w:id="155"/>
      <w:bookmarkEnd w:id="156"/>
    </w:p>
    <w:p w:rsidR="00893070" w:rsidRDefault="00893070" w:rsidP="00893070">
      <w:pPr>
        <w:pStyle w:val="BodyText"/>
        <w:rPr>
          <w:lang w:val="en-GB"/>
        </w:rPr>
      </w:pPr>
      <w:r w:rsidRPr="009D08E8">
        <w:rPr>
          <w:lang w:val="en-GB"/>
        </w:rPr>
        <w:t>None</w:t>
      </w:r>
    </w:p>
    <w:p w:rsidR="009065E6" w:rsidRPr="009D08E8" w:rsidRDefault="009065E6" w:rsidP="009065E6">
      <w:pPr>
        <w:pStyle w:val="Heading1"/>
        <w:rPr>
          <w:lang w:val="en-GB"/>
        </w:rPr>
      </w:pPr>
      <w:bookmarkStart w:id="157" w:name="_Toc463276188"/>
      <w:r>
        <w:rPr>
          <w:lang w:val="en-GB"/>
        </w:rPr>
        <w:lastRenderedPageBreak/>
        <w:t>Design Constraints</w:t>
      </w:r>
      <w:bookmarkEnd w:id="157"/>
    </w:p>
    <w:p w:rsidR="00AB06AF" w:rsidRDefault="00352B59" w:rsidP="009065E6">
      <w:pPr>
        <w:pStyle w:val="BodyText"/>
        <w:rPr>
          <w:lang w:val="en-GB"/>
        </w:rPr>
      </w:pPr>
      <w:r>
        <w:rPr>
          <w:lang w:val="en-GB"/>
        </w:rPr>
        <w:t>None</w:t>
      </w:r>
    </w:p>
    <w:p w:rsidR="00352B59" w:rsidRDefault="00352B59">
      <w:pPr>
        <w:spacing w:before="0" w:after="0"/>
        <w:rPr>
          <w:rFonts w:cs="Arial"/>
          <w:b/>
          <w:bCs/>
          <w:kern w:val="32"/>
          <w:sz w:val="28"/>
          <w:szCs w:val="32"/>
          <w:lang w:val="en-GB"/>
        </w:rPr>
      </w:pPr>
      <w:r>
        <w:rPr>
          <w:lang w:val="en-GB"/>
        </w:rPr>
        <w:br w:type="page"/>
      </w:r>
    </w:p>
    <w:p w:rsidR="00AB06AF" w:rsidRDefault="00352B59" w:rsidP="00AB06AF">
      <w:pPr>
        <w:pStyle w:val="Heading1"/>
        <w:rPr>
          <w:lang w:val="en-GB"/>
        </w:rPr>
      </w:pPr>
      <w:bookmarkStart w:id="158" w:name="_Toc463276189"/>
      <w:r>
        <w:rPr>
          <w:lang w:val="en-GB"/>
        </w:rPr>
        <w:lastRenderedPageBreak/>
        <w:t>Use Case Elaboration</w:t>
      </w:r>
      <w:bookmarkEnd w:id="158"/>
    </w:p>
    <w:p w:rsidR="00DF0938" w:rsidRPr="00F8568B" w:rsidRDefault="00DF0938" w:rsidP="00F8568B">
      <w:pPr>
        <w:pStyle w:val="Heading1"/>
        <w:numPr>
          <w:ilvl w:val="1"/>
          <w:numId w:val="1"/>
        </w:numPr>
        <w:rPr>
          <w:szCs w:val="24"/>
          <w:lang w:val="en-GB"/>
        </w:rPr>
      </w:pPr>
      <w:bookmarkStart w:id="159" w:name="_Toc463276190"/>
      <w:r w:rsidRPr="00F8568B">
        <w:rPr>
          <w:sz w:val="24"/>
          <w:szCs w:val="24"/>
          <w:lang w:val="en-GB"/>
        </w:rPr>
        <w:t>SCHED.28d Cabin Configurations CRUDE Service</w:t>
      </w:r>
      <w:bookmarkEnd w:id="159"/>
    </w:p>
    <w:p w:rsidR="00352B59" w:rsidRDefault="007441BA" w:rsidP="00DF0938">
      <w:pPr>
        <w:pStyle w:val="Heading3"/>
        <w:rPr>
          <w:lang w:val="en-GB"/>
        </w:rPr>
      </w:pPr>
      <w:bookmarkStart w:id="160" w:name="_Toc463276191"/>
      <w:r>
        <w:rPr>
          <w:lang w:val="en-GB"/>
        </w:rPr>
        <w:t>Detail</w:t>
      </w:r>
      <w:bookmarkEnd w:id="160"/>
    </w:p>
    <w:p w:rsidR="007441BA" w:rsidRDefault="007441BA" w:rsidP="007441BA">
      <w:r>
        <w:t>Not all validation rules described in BDD are enforced by the schema. Both schema and BDD validation rules must be supported within the service implementation.</w:t>
      </w:r>
    </w:p>
    <w:p w:rsidR="007441BA" w:rsidRDefault="008E4C41" w:rsidP="007441BA">
      <w:r>
        <w:t xml:space="preserve">Please note that Retrieve flow is not described here because it will not be frequently used. It should be developed for to comply with Reference Architecture requirements. </w:t>
      </w:r>
      <w:r w:rsidR="007441BA">
        <w:t>For input/output parameters of the Retrieve operation of the webservice please refer to wsdl.</w:t>
      </w:r>
    </w:p>
    <w:p w:rsidR="007441BA" w:rsidRDefault="007441BA" w:rsidP="00DF0938">
      <w:pPr>
        <w:pStyle w:val="Heading3"/>
        <w:rPr>
          <w:lang w:val="en-GB"/>
        </w:rPr>
      </w:pPr>
      <w:bookmarkStart w:id="161" w:name="_Toc463276192"/>
      <w:r w:rsidRPr="007441BA">
        <w:rPr>
          <w:lang w:val="en-GB"/>
        </w:rPr>
        <w:t>Acceptance Tests</w:t>
      </w:r>
      <w:bookmarkEnd w:id="161"/>
    </w:p>
    <w:p w:rsidR="006A05E2" w:rsidRDefault="00195DD5" w:rsidP="006A05E2">
      <w:r>
        <w:t>This story should be demonstrated by sending CRUDE requests to the service and viewing the response via soapUI.</w:t>
      </w:r>
      <w:r w:rsidR="006A05E2">
        <w:t xml:space="preserve"> Note that tests 1-1</w:t>
      </w:r>
      <w:r w:rsidR="003A5E28">
        <w:t>3</w:t>
      </w:r>
      <w:r w:rsidR="006A05E2">
        <w:t xml:space="preserve"> should be performed in context of specific Subscriber User performing CRUDE operations for respective subscriber.</w:t>
      </w:r>
    </w:p>
    <w:tbl>
      <w:tblPr>
        <w:tblW w:w="9114"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474"/>
        <w:gridCol w:w="1617"/>
        <w:gridCol w:w="1623"/>
        <w:gridCol w:w="2340"/>
        <w:gridCol w:w="3060"/>
      </w:tblGrid>
      <w:tr w:rsidR="007B2C36" w:rsidRPr="00023CC9" w:rsidTr="007441BA">
        <w:trPr>
          <w:tblHeader/>
        </w:trPr>
        <w:tc>
          <w:tcPr>
            <w:tcW w:w="474" w:type="dxa"/>
            <w:shd w:val="clear" w:color="auto" w:fill="DBE5F1" w:themeFill="accent1" w:themeFillTint="33"/>
          </w:tcPr>
          <w:p w:rsidR="007B2C36" w:rsidRPr="00023CC9" w:rsidRDefault="007B2C36" w:rsidP="009C30B9">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617" w:type="dxa"/>
            <w:shd w:val="clear" w:color="auto" w:fill="DBE5F1" w:themeFill="accent1" w:themeFillTint="33"/>
          </w:tcPr>
          <w:p w:rsidR="007B2C36" w:rsidRPr="00023CC9" w:rsidRDefault="007B2C36" w:rsidP="009C30B9">
            <w:pPr>
              <w:rPr>
                <w:rFonts w:asciiTheme="minorHAnsi" w:hAnsiTheme="minorHAnsi" w:cstheme="minorHAnsi"/>
                <w:b/>
                <w:szCs w:val="20"/>
              </w:rPr>
            </w:pPr>
            <w:r w:rsidRPr="00023CC9">
              <w:rPr>
                <w:rFonts w:asciiTheme="minorHAnsi" w:hAnsiTheme="minorHAnsi" w:cstheme="minorHAnsi"/>
                <w:b/>
                <w:color w:val="000000"/>
                <w:szCs w:val="20"/>
              </w:rPr>
              <w:t>Test</w:t>
            </w:r>
          </w:p>
        </w:tc>
        <w:tc>
          <w:tcPr>
            <w:tcW w:w="1623" w:type="dxa"/>
            <w:shd w:val="clear" w:color="auto" w:fill="DBE5F1" w:themeFill="accent1" w:themeFillTint="33"/>
          </w:tcPr>
          <w:p w:rsidR="007B2C36" w:rsidRPr="00023CC9" w:rsidRDefault="007B2C36" w:rsidP="009C30B9">
            <w:pPr>
              <w:rPr>
                <w:rFonts w:asciiTheme="minorHAnsi" w:hAnsiTheme="minorHAnsi" w:cstheme="minorHAnsi"/>
                <w:b/>
                <w:szCs w:val="20"/>
              </w:rPr>
            </w:pPr>
            <w:r w:rsidRPr="00023CC9">
              <w:rPr>
                <w:rFonts w:asciiTheme="minorHAnsi" w:hAnsiTheme="minorHAnsi" w:cstheme="minorHAnsi"/>
                <w:b/>
                <w:color w:val="000000"/>
                <w:szCs w:val="20"/>
              </w:rPr>
              <w:t>Pre-condition</w:t>
            </w:r>
          </w:p>
        </w:tc>
        <w:tc>
          <w:tcPr>
            <w:tcW w:w="2340" w:type="dxa"/>
            <w:shd w:val="clear" w:color="auto" w:fill="DBE5F1" w:themeFill="accent1" w:themeFillTint="33"/>
          </w:tcPr>
          <w:p w:rsidR="007B2C36" w:rsidRPr="00023CC9" w:rsidRDefault="007B2C36" w:rsidP="009C30B9">
            <w:pPr>
              <w:rPr>
                <w:rFonts w:asciiTheme="minorHAnsi" w:hAnsiTheme="minorHAnsi" w:cstheme="minorHAnsi"/>
                <w:b/>
                <w:szCs w:val="20"/>
              </w:rPr>
            </w:pPr>
            <w:r w:rsidRPr="00023CC9">
              <w:rPr>
                <w:rFonts w:asciiTheme="minorHAnsi" w:hAnsiTheme="minorHAnsi" w:cstheme="minorHAnsi"/>
                <w:b/>
                <w:szCs w:val="20"/>
              </w:rPr>
              <w:t>Action</w:t>
            </w:r>
          </w:p>
        </w:tc>
        <w:tc>
          <w:tcPr>
            <w:tcW w:w="3060" w:type="dxa"/>
            <w:shd w:val="clear" w:color="auto" w:fill="DBE5F1" w:themeFill="accent1" w:themeFillTint="33"/>
          </w:tcPr>
          <w:p w:rsidR="007B2C36" w:rsidRPr="00023CC9" w:rsidRDefault="007B2C36" w:rsidP="009C30B9">
            <w:pPr>
              <w:rPr>
                <w:rFonts w:asciiTheme="minorHAnsi" w:hAnsiTheme="minorHAnsi" w:cstheme="minorHAnsi"/>
                <w:b/>
                <w:szCs w:val="20"/>
              </w:rPr>
            </w:pPr>
            <w:r w:rsidRPr="00023CC9">
              <w:rPr>
                <w:rFonts w:asciiTheme="minorHAnsi" w:hAnsiTheme="minorHAnsi" w:cstheme="minorHAnsi"/>
                <w:b/>
                <w:szCs w:val="20"/>
              </w:rPr>
              <w:t>Post-condition</w:t>
            </w:r>
          </w:p>
        </w:tc>
      </w:tr>
      <w:tr w:rsidR="007B2C36" w:rsidRPr="00023CC9" w:rsidTr="007441BA">
        <w:tc>
          <w:tcPr>
            <w:tcW w:w="474" w:type="dxa"/>
            <w:vAlign w:val="center"/>
          </w:tcPr>
          <w:p w:rsidR="007B2C36" w:rsidRPr="00023CC9" w:rsidRDefault="007B2C36"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7B2C36" w:rsidRPr="00023CC9" w:rsidRDefault="00095157" w:rsidP="00DE3A27">
            <w:pPr>
              <w:rPr>
                <w:rFonts w:asciiTheme="minorHAnsi" w:hAnsiTheme="minorHAnsi" w:cstheme="minorHAnsi"/>
                <w:bCs/>
                <w:szCs w:val="20"/>
              </w:rPr>
            </w:pPr>
            <w:r>
              <w:rPr>
                <w:rFonts w:asciiTheme="minorHAnsi" w:hAnsiTheme="minorHAnsi" w:cstheme="minorHAnsi"/>
                <w:bCs/>
                <w:szCs w:val="20"/>
              </w:rPr>
              <w:t xml:space="preserve">Create </w:t>
            </w:r>
            <w:r w:rsidR="00DE3A27">
              <w:rPr>
                <w:rFonts w:asciiTheme="minorHAnsi" w:hAnsiTheme="minorHAnsi" w:cstheme="minorHAnsi"/>
                <w:bCs/>
                <w:szCs w:val="20"/>
              </w:rPr>
              <w:t>a record</w:t>
            </w:r>
          </w:p>
        </w:tc>
        <w:tc>
          <w:tcPr>
            <w:tcW w:w="1623" w:type="dxa"/>
            <w:vAlign w:val="center"/>
          </w:tcPr>
          <w:p w:rsidR="007B2C36" w:rsidRPr="00023CC9" w:rsidRDefault="00095157" w:rsidP="009C30B9">
            <w:pPr>
              <w:rPr>
                <w:rFonts w:asciiTheme="minorHAnsi" w:hAnsiTheme="minorHAnsi" w:cstheme="minorHAnsi"/>
                <w:color w:val="000000"/>
                <w:szCs w:val="20"/>
              </w:rPr>
            </w:pPr>
            <w:r>
              <w:rPr>
                <w:rFonts w:asciiTheme="minorHAnsi" w:hAnsiTheme="minorHAnsi" w:cstheme="minorHAnsi"/>
                <w:color w:val="000000"/>
                <w:szCs w:val="20"/>
              </w:rPr>
              <w:t>None</w:t>
            </w:r>
          </w:p>
        </w:tc>
        <w:tc>
          <w:tcPr>
            <w:tcW w:w="2340" w:type="dxa"/>
            <w:vAlign w:val="center"/>
          </w:tcPr>
          <w:p w:rsidR="007B2C36" w:rsidRPr="00023CC9" w:rsidRDefault="005E0167" w:rsidP="009C30B9">
            <w:pPr>
              <w:rPr>
                <w:rFonts w:asciiTheme="minorHAnsi" w:hAnsiTheme="minorHAnsi" w:cstheme="minorHAnsi"/>
                <w:bCs/>
                <w:szCs w:val="20"/>
              </w:rPr>
            </w:pPr>
            <w:r>
              <w:rPr>
                <w:rFonts w:ascii="Calibri" w:hAnsi="Calibri" w:cs="Calibri"/>
                <w:bCs/>
              </w:rPr>
              <w:t>Send Create request with valid input parameters</w:t>
            </w:r>
          </w:p>
        </w:tc>
        <w:tc>
          <w:tcPr>
            <w:tcW w:w="3060" w:type="dxa"/>
            <w:vAlign w:val="center"/>
          </w:tcPr>
          <w:p w:rsidR="007B2C36" w:rsidRPr="00023CC9" w:rsidRDefault="005E0167" w:rsidP="005E0167">
            <w:pPr>
              <w:rPr>
                <w:rFonts w:asciiTheme="minorHAnsi" w:hAnsiTheme="minorHAnsi" w:cstheme="minorHAnsi"/>
                <w:bCs/>
                <w:szCs w:val="20"/>
              </w:rPr>
            </w:pPr>
            <w:r>
              <w:rPr>
                <w:rFonts w:ascii="Calibri" w:hAnsi="Calibri" w:cs="Calibri"/>
                <w:bCs/>
              </w:rPr>
              <w:t>The system adds new record and responds with success</w:t>
            </w:r>
          </w:p>
        </w:tc>
      </w:tr>
      <w:tr w:rsidR="007B2C36" w:rsidRPr="00023CC9" w:rsidTr="007441BA">
        <w:tc>
          <w:tcPr>
            <w:tcW w:w="474" w:type="dxa"/>
            <w:vAlign w:val="center"/>
          </w:tcPr>
          <w:p w:rsidR="007B2C36" w:rsidRPr="00023CC9" w:rsidRDefault="007B2C36"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7B2C36" w:rsidRPr="00023CC9" w:rsidRDefault="00095157" w:rsidP="00DE3A27">
            <w:pPr>
              <w:rPr>
                <w:rFonts w:asciiTheme="minorHAnsi" w:hAnsiTheme="minorHAnsi" w:cstheme="minorHAnsi"/>
                <w:bCs/>
                <w:szCs w:val="20"/>
              </w:rPr>
            </w:pPr>
            <w:r>
              <w:rPr>
                <w:rFonts w:asciiTheme="minorHAnsi" w:hAnsiTheme="minorHAnsi" w:cstheme="minorHAnsi"/>
                <w:bCs/>
                <w:szCs w:val="20"/>
              </w:rPr>
              <w:t xml:space="preserve">Create invalid </w:t>
            </w:r>
            <w:r w:rsidR="00DE3A27">
              <w:rPr>
                <w:rFonts w:asciiTheme="minorHAnsi" w:hAnsiTheme="minorHAnsi" w:cstheme="minorHAnsi"/>
                <w:bCs/>
                <w:szCs w:val="20"/>
              </w:rPr>
              <w:t>record</w:t>
            </w:r>
            <w:r w:rsidR="005E0167">
              <w:rPr>
                <w:rFonts w:asciiTheme="minorHAnsi" w:hAnsiTheme="minorHAnsi" w:cstheme="minorHAnsi"/>
                <w:bCs/>
                <w:szCs w:val="20"/>
              </w:rPr>
              <w:t xml:space="preserve"> or a record with mandatory fields missing</w:t>
            </w:r>
          </w:p>
        </w:tc>
        <w:tc>
          <w:tcPr>
            <w:tcW w:w="1623" w:type="dxa"/>
            <w:vAlign w:val="center"/>
          </w:tcPr>
          <w:p w:rsidR="007B2C36" w:rsidRPr="00023CC9" w:rsidRDefault="001D5A55" w:rsidP="009C30B9">
            <w:pPr>
              <w:rPr>
                <w:rFonts w:asciiTheme="minorHAnsi" w:hAnsiTheme="minorHAnsi" w:cstheme="minorHAnsi"/>
                <w:color w:val="000000"/>
                <w:szCs w:val="20"/>
              </w:rPr>
            </w:pPr>
            <w:r>
              <w:rPr>
                <w:rFonts w:asciiTheme="minorHAnsi" w:hAnsiTheme="minorHAnsi" w:cstheme="minorHAnsi"/>
                <w:color w:val="000000"/>
                <w:szCs w:val="20"/>
              </w:rPr>
              <w:t>None</w:t>
            </w:r>
          </w:p>
        </w:tc>
        <w:tc>
          <w:tcPr>
            <w:tcW w:w="2340" w:type="dxa"/>
            <w:vAlign w:val="center"/>
          </w:tcPr>
          <w:p w:rsidR="005E0167" w:rsidRDefault="005E0167" w:rsidP="005E0167">
            <w:pPr>
              <w:rPr>
                <w:rFonts w:ascii="Calibri" w:hAnsi="Calibri" w:cs="Calibri"/>
                <w:bCs/>
              </w:rPr>
            </w:pPr>
            <w:r>
              <w:rPr>
                <w:rFonts w:ascii="Calibri" w:hAnsi="Calibri" w:cs="Calibri"/>
                <w:bCs/>
              </w:rPr>
              <w:t xml:space="preserve">Send Create request with invalid input parameter which violates validation rules or with missing mandatory input parameter. Repeat for each parameter. </w:t>
            </w:r>
          </w:p>
          <w:p w:rsidR="007B2C36" w:rsidRPr="00023CC9" w:rsidRDefault="007B2C36" w:rsidP="009C30B9">
            <w:pPr>
              <w:rPr>
                <w:rFonts w:asciiTheme="minorHAnsi" w:hAnsiTheme="minorHAnsi" w:cstheme="minorHAnsi"/>
                <w:bCs/>
                <w:szCs w:val="20"/>
              </w:rPr>
            </w:pPr>
          </w:p>
        </w:tc>
        <w:tc>
          <w:tcPr>
            <w:tcW w:w="3060" w:type="dxa"/>
            <w:vAlign w:val="center"/>
          </w:tcPr>
          <w:p w:rsidR="007B2C36" w:rsidRPr="00023CC9" w:rsidRDefault="005E0167" w:rsidP="005E0167">
            <w:pPr>
              <w:rPr>
                <w:rFonts w:asciiTheme="minorHAnsi" w:hAnsiTheme="minorHAnsi" w:cstheme="minorHAnsi"/>
                <w:bCs/>
                <w:szCs w:val="20"/>
              </w:rPr>
            </w:pPr>
            <w:r>
              <w:rPr>
                <w:rFonts w:ascii="Calibri" w:hAnsi="Calibri" w:cs="Calibri"/>
                <w:bCs/>
              </w:rPr>
              <w:t>The system responds with InvalidRequestFault</w:t>
            </w:r>
          </w:p>
        </w:tc>
      </w:tr>
      <w:tr w:rsidR="007B2C36" w:rsidRPr="00023CC9" w:rsidTr="007441BA">
        <w:tc>
          <w:tcPr>
            <w:tcW w:w="474" w:type="dxa"/>
            <w:vAlign w:val="center"/>
          </w:tcPr>
          <w:p w:rsidR="007B2C36" w:rsidRPr="00023CC9" w:rsidRDefault="007B2C36"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7B2C36" w:rsidRPr="00023CC9" w:rsidRDefault="00F95111" w:rsidP="009C30B9">
            <w:pPr>
              <w:rPr>
                <w:rFonts w:asciiTheme="minorHAnsi" w:hAnsiTheme="minorHAnsi" w:cstheme="minorHAnsi"/>
                <w:bCs/>
                <w:szCs w:val="20"/>
              </w:rPr>
            </w:pPr>
            <w:r>
              <w:rPr>
                <w:rFonts w:asciiTheme="minorHAnsi" w:hAnsiTheme="minorHAnsi" w:cstheme="minorHAnsi"/>
                <w:bCs/>
                <w:szCs w:val="20"/>
              </w:rPr>
              <w:t>Update a record</w:t>
            </w:r>
          </w:p>
        </w:tc>
        <w:tc>
          <w:tcPr>
            <w:tcW w:w="1623" w:type="dxa"/>
            <w:vAlign w:val="center"/>
          </w:tcPr>
          <w:p w:rsidR="007B2C36" w:rsidRPr="00023CC9" w:rsidRDefault="00D56D9F" w:rsidP="00D56D9F">
            <w:pPr>
              <w:rPr>
                <w:rFonts w:asciiTheme="minorHAnsi" w:hAnsiTheme="minorHAnsi" w:cstheme="minorHAnsi"/>
                <w:color w:val="000000"/>
                <w:szCs w:val="20"/>
              </w:rPr>
            </w:pPr>
            <w:r>
              <w:rPr>
                <w:rFonts w:ascii="Calibri" w:hAnsi="Calibri" w:cs="Calibri"/>
                <w:color w:val="000000"/>
              </w:rPr>
              <w:t>Record with specific ID exists</w:t>
            </w:r>
          </w:p>
        </w:tc>
        <w:tc>
          <w:tcPr>
            <w:tcW w:w="2340" w:type="dxa"/>
            <w:vAlign w:val="center"/>
          </w:tcPr>
          <w:p w:rsidR="007B2C36" w:rsidRPr="00023CC9" w:rsidRDefault="0004224D" w:rsidP="0004224D">
            <w:pPr>
              <w:rPr>
                <w:rFonts w:asciiTheme="minorHAnsi" w:hAnsiTheme="minorHAnsi" w:cstheme="minorHAnsi"/>
                <w:bCs/>
                <w:szCs w:val="20"/>
              </w:rPr>
            </w:pPr>
            <w:r>
              <w:rPr>
                <w:rFonts w:ascii="Calibri" w:hAnsi="Calibri" w:cs="Calibri"/>
                <w:bCs/>
              </w:rPr>
              <w:t>Send Update request with specific ID and valid input parameters</w:t>
            </w:r>
          </w:p>
        </w:tc>
        <w:tc>
          <w:tcPr>
            <w:tcW w:w="3060" w:type="dxa"/>
            <w:vAlign w:val="center"/>
          </w:tcPr>
          <w:p w:rsidR="007B2C36" w:rsidRPr="00023CC9" w:rsidRDefault="0004224D" w:rsidP="0004224D">
            <w:pPr>
              <w:rPr>
                <w:rFonts w:asciiTheme="minorHAnsi" w:hAnsiTheme="minorHAnsi" w:cstheme="minorHAnsi"/>
                <w:bCs/>
                <w:szCs w:val="20"/>
              </w:rPr>
            </w:pPr>
            <w:r>
              <w:rPr>
                <w:rFonts w:ascii="Calibri" w:hAnsi="Calibri" w:cs="Calibri"/>
                <w:bCs/>
              </w:rPr>
              <w:t>The system updates the record and responds with success</w:t>
            </w:r>
          </w:p>
        </w:tc>
      </w:tr>
      <w:tr w:rsidR="007B2C36" w:rsidRPr="00023CC9" w:rsidTr="007441BA">
        <w:tc>
          <w:tcPr>
            <w:tcW w:w="474" w:type="dxa"/>
            <w:vAlign w:val="center"/>
          </w:tcPr>
          <w:p w:rsidR="007B2C36" w:rsidRPr="00023CC9" w:rsidRDefault="007B2C36"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7B2C36" w:rsidRPr="00023CC9" w:rsidRDefault="00F95111" w:rsidP="009C30B9">
            <w:pPr>
              <w:rPr>
                <w:rFonts w:asciiTheme="minorHAnsi" w:hAnsiTheme="minorHAnsi" w:cstheme="minorHAnsi"/>
                <w:bCs/>
                <w:szCs w:val="20"/>
              </w:rPr>
            </w:pPr>
            <w:r>
              <w:rPr>
                <w:rFonts w:asciiTheme="minorHAnsi" w:hAnsiTheme="minorHAnsi" w:cstheme="minorHAnsi"/>
                <w:bCs/>
                <w:szCs w:val="20"/>
              </w:rPr>
              <w:t>Update a record with invalid details</w:t>
            </w:r>
            <w:r w:rsidR="0004224D">
              <w:rPr>
                <w:rFonts w:asciiTheme="minorHAnsi" w:hAnsiTheme="minorHAnsi" w:cstheme="minorHAnsi"/>
                <w:bCs/>
                <w:szCs w:val="20"/>
              </w:rPr>
              <w:t xml:space="preserve"> or skip mandatory fields</w:t>
            </w:r>
          </w:p>
        </w:tc>
        <w:tc>
          <w:tcPr>
            <w:tcW w:w="1623" w:type="dxa"/>
            <w:vAlign w:val="center"/>
          </w:tcPr>
          <w:p w:rsidR="007B2C36" w:rsidRPr="00023CC9" w:rsidRDefault="0004224D" w:rsidP="009C30B9">
            <w:pPr>
              <w:rPr>
                <w:rFonts w:asciiTheme="minorHAnsi" w:hAnsiTheme="minorHAnsi" w:cstheme="minorHAnsi"/>
                <w:color w:val="000000"/>
                <w:szCs w:val="20"/>
              </w:rPr>
            </w:pPr>
            <w:r>
              <w:rPr>
                <w:rFonts w:ascii="Calibri" w:hAnsi="Calibri" w:cs="Calibri"/>
                <w:color w:val="000000"/>
              </w:rPr>
              <w:t>Record with specific ID exists</w:t>
            </w:r>
          </w:p>
        </w:tc>
        <w:tc>
          <w:tcPr>
            <w:tcW w:w="2340" w:type="dxa"/>
            <w:vAlign w:val="center"/>
          </w:tcPr>
          <w:p w:rsidR="007B2C36" w:rsidRPr="00023CC9" w:rsidRDefault="0004224D" w:rsidP="0004224D">
            <w:pPr>
              <w:rPr>
                <w:rFonts w:asciiTheme="minorHAnsi" w:hAnsiTheme="minorHAnsi" w:cstheme="minorHAnsi"/>
                <w:bCs/>
                <w:szCs w:val="20"/>
              </w:rPr>
            </w:pPr>
            <w:r>
              <w:rPr>
                <w:rFonts w:ascii="Calibri" w:hAnsi="Calibri" w:cs="Calibri"/>
                <w:bCs/>
              </w:rPr>
              <w:t xml:space="preserve">Send Update request with specific ID and invalid input </w:t>
            </w:r>
            <w:r w:rsidR="0026763C">
              <w:rPr>
                <w:rFonts w:ascii="Calibri" w:hAnsi="Calibri" w:cs="Calibri"/>
                <w:bCs/>
              </w:rPr>
              <w:t>parameter, which violates validation rules,</w:t>
            </w:r>
            <w:r>
              <w:rPr>
                <w:rFonts w:ascii="Calibri" w:hAnsi="Calibri" w:cs="Calibri"/>
                <w:bCs/>
              </w:rPr>
              <w:t xml:space="preserve"> or omit a mandatory parameter. Repeat for each parameter.</w:t>
            </w:r>
          </w:p>
        </w:tc>
        <w:tc>
          <w:tcPr>
            <w:tcW w:w="3060" w:type="dxa"/>
            <w:vAlign w:val="center"/>
          </w:tcPr>
          <w:p w:rsidR="007B2C36" w:rsidRPr="00023CC9" w:rsidRDefault="0026763C" w:rsidP="009C30B9">
            <w:pPr>
              <w:rPr>
                <w:rFonts w:asciiTheme="minorHAnsi" w:hAnsiTheme="minorHAnsi" w:cstheme="minorHAnsi"/>
                <w:bCs/>
                <w:szCs w:val="20"/>
              </w:rPr>
            </w:pPr>
            <w:r>
              <w:rPr>
                <w:rFonts w:ascii="Calibri" w:hAnsi="Calibri" w:cs="Calibri"/>
                <w:bCs/>
              </w:rPr>
              <w:t>The system responds with InvalidRequestFault</w:t>
            </w:r>
          </w:p>
        </w:tc>
      </w:tr>
      <w:tr w:rsidR="007B2C36" w:rsidRPr="00023CC9" w:rsidTr="007441BA">
        <w:tc>
          <w:tcPr>
            <w:tcW w:w="474" w:type="dxa"/>
            <w:vAlign w:val="center"/>
          </w:tcPr>
          <w:p w:rsidR="007B2C36" w:rsidRPr="00023CC9" w:rsidRDefault="007B2C36"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7B2C36" w:rsidRPr="00023CC9" w:rsidRDefault="00F95111" w:rsidP="009C30B9">
            <w:pPr>
              <w:rPr>
                <w:rFonts w:asciiTheme="minorHAnsi" w:hAnsiTheme="minorHAnsi" w:cstheme="minorHAnsi"/>
                <w:bCs/>
                <w:szCs w:val="20"/>
              </w:rPr>
            </w:pPr>
            <w:r>
              <w:rPr>
                <w:rFonts w:asciiTheme="minorHAnsi" w:hAnsiTheme="minorHAnsi" w:cstheme="minorHAnsi"/>
                <w:bCs/>
                <w:szCs w:val="20"/>
              </w:rPr>
              <w:t>Update missing record</w:t>
            </w:r>
          </w:p>
        </w:tc>
        <w:tc>
          <w:tcPr>
            <w:tcW w:w="1623" w:type="dxa"/>
            <w:vAlign w:val="center"/>
          </w:tcPr>
          <w:p w:rsidR="007B2C36" w:rsidRPr="00023CC9" w:rsidRDefault="00A46A75" w:rsidP="009C30B9">
            <w:pPr>
              <w:rPr>
                <w:rFonts w:asciiTheme="minorHAnsi" w:hAnsiTheme="minorHAnsi" w:cstheme="minorHAnsi"/>
                <w:color w:val="000000"/>
                <w:szCs w:val="20"/>
              </w:rPr>
            </w:pPr>
            <w:r>
              <w:rPr>
                <w:rFonts w:ascii="Calibri" w:hAnsi="Calibri" w:cs="Calibri"/>
                <w:color w:val="000000"/>
              </w:rPr>
              <w:t>Record with specific ID does not exist</w:t>
            </w:r>
          </w:p>
        </w:tc>
        <w:tc>
          <w:tcPr>
            <w:tcW w:w="2340" w:type="dxa"/>
            <w:vAlign w:val="center"/>
          </w:tcPr>
          <w:p w:rsidR="007B2C36" w:rsidRPr="00023CC9" w:rsidRDefault="00A46A75" w:rsidP="00A46A75">
            <w:pPr>
              <w:rPr>
                <w:rFonts w:asciiTheme="minorHAnsi" w:hAnsiTheme="minorHAnsi" w:cstheme="minorHAnsi"/>
                <w:bCs/>
                <w:szCs w:val="20"/>
              </w:rPr>
            </w:pPr>
            <w:r>
              <w:rPr>
                <w:rFonts w:ascii="Calibri" w:hAnsi="Calibri" w:cs="Calibri"/>
                <w:bCs/>
              </w:rPr>
              <w:t>Send Update request with specific ID and valid input parameters</w:t>
            </w:r>
          </w:p>
        </w:tc>
        <w:tc>
          <w:tcPr>
            <w:tcW w:w="3060" w:type="dxa"/>
            <w:vAlign w:val="center"/>
          </w:tcPr>
          <w:p w:rsidR="007B2C36" w:rsidRPr="00023CC9" w:rsidRDefault="00A46A75" w:rsidP="009C30B9">
            <w:pPr>
              <w:rPr>
                <w:rFonts w:asciiTheme="minorHAnsi" w:hAnsiTheme="minorHAnsi" w:cstheme="minorHAnsi"/>
                <w:bCs/>
                <w:szCs w:val="20"/>
              </w:rPr>
            </w:pPr>
            <w:r>
              <w:rPr>
                <w:rFonts w:ascii="Calibri" w:hAnsi="Calibri" w:cs="Calibri"/>
                <w:bCs/>
              </w:rPr>
              <w:t>The system responds with InvalidRequestFault</w:t>
            </w:r>
          </w:p>
        </w:tc>
      </w:tr>
      <w:tr w:rsidR="00F95111" w:rsidRPr="00023CC9" w:rsidTr="007441BA">
        <w:tc>
          <w:tcPr>
            <w:tcW w:w="474" w:type="dxa"/>
            <w:vAlign w:val="center"/>
          </w:tcPr>
          <w:p w:rsidR="00F95111" w:rsidRPr="00023CC9" w:rsidRDefault="00F95111"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F95111" w:rsidRDefault="00F95111" w:rsidP="009C30B9">
            <w:pPr>
              <w:rPr>
                <w:rFonts w:asciiTheme="minorHAnsi" w:hAnsiTheme="minorHAnsi" w:cstheme="minorHAnsi"/>
                <w:bCs/>
                <w:szCs w:val="20"/>
              </w:rPr>
            </w:pPr>
            <w:r>
              <w:rPr>
                <w:rFonts w:asciiTheme="minorHAnsi" w:hAnsiTheme="minorHAnsi" w:cstheme="minorHAnsi"/>
                <w:bCs/>
                <w:szCs w:val="20"/>
              </w:rPr>
              <w:t>Delete a record</w:t>
            </w:r>
          </w:p>
        </w:tc>
        <w:tc>
          <w:tcPr>
            <w:tcW w:w="1623" w:type="dxa"/>
            <w:vAlign w:val="center"/>
          </w:tcPr>
          <w:p w:rsidR="00F95111" w:rsidRPr="00023CC9" w:rsidRDefault="00A46A75" w:rsidP="009C30B9">
            <w:pPr>
              <w:rPr>
                <w:rFonts w:asciiTheme="minorHAnsi" w:hAnsiTheme="minorHAnsi" w:cstheme="minorHAnsi"/>
                <w:color w:val="000000"/>
                <w:szCs w:val="20"/>
              </w:rPr>
            </w:pPr>
            <w:r>
              <w:rPr>
                <w:rFonts w:ascii="Calibri" w:hAnsi="Calibri" w:cs="Calibri"/>
                <w:color w:val="000000"/>
              </w:rPr>
              <w:t>Record with specific ID exists</w:t>
            </w:r>
          </w:p>
        </w:tc>
        <w:tc>
          <w:tcPr>
            <w:tcW w:w="2340" w:type="dxa"/>
            <w:vAlign w:val="center"/>
          </w:tcPr>
          <w:p w:rsidR="00F95111" w:rsidRPr="00023CC9" w:rsidRDefault="00A46A75" w:rsidP="00A46A75">
            <w:pPr>
              <w:rPr>
                <w:rFonts w:asciiTheme="minorHAnsi" w:hAnsiTheme="minorHAnsi" w:cstheme="minorHAnsi"/>
                <w:bCs/>
                <w:szCs w:val="20"/>
              </w:rPr>
            </w:pPr>
            <w:r>
              <w:rPr>
                <w:rFonts w:ascii="Calibri" w:hAnsi="Calibri" w:cs="Calibri"/>
                <w:bCs/>
              </w:rPr>
              <w:t>Send Delete request for a specific record</w:t>
            </w:r>
          </w:p>
        </w:tc>
        <w:tc>
          <w:tcPr>
            <w:tcW w:w="3060" w:type="dxa"/>
            <w:vAlign w:val="center"/>
          </w:tcPr>
          <w:p w:rsidR="00F95111" w:rsidRPr="00023CC9" w:rsidRDefault="00A46A75" w:rsidP="00A46A75">
            <w:pPr>
              <w:rPr>
                <w:rFonts w:asciiTheme="minorHAnsi" w:hAnsiTheme="minorHAnsi" w:cstheme="minorHAnsi"/>
                <w:bCs/>
                <w:szCs w:val="20"/>
              </w:rPr>
            </w:pPr>
            <w:r>
              <w:rPr>
                <w:rFonts w:ascii="Calibri" w:hAnsi="Calibri" w:cs="Calibri"/>
                <w:bCs/>
              </w:rPr>
              <w:t>The system deletes the record and responds with success</w:t>
            </w:r>
          </w:p>
        </w:tc>
      </w:tr>
      <w:tr w:rsidR="00F95111" w:rsidRPr="00023CC9" w:rsidTr="007441BA">
        <w:tc>
          <w:tcPr>
            <w:tcW w:w="474" w:type="dxa"/>
            <w:vAlign w:val="center"/>
          </w:tcPr>
          <w:p w:rsidR="00F95111" w:rsidRPr="00023CC9" w:rsidRDefault="00F95111"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F95111" w:rsidRDefault="00F95111" w:rsidP="009C30B9">
            <w:pPr>
              <w:rPr>
                <w:rFonts w:asciiTheme="minorHAnsi" w:hAnsiTheme="minorHAnsi" w:cstheme="minorHAnsi"/>
                <w:bCs/>
                <w:szCs w:val="20"/>
              </w:rPr>
            </w:pPr>
            <w:r>
              <w:rPr>
                <w:rFonts w:asciiTheme="minorHAnsi" w:hAnsiTheme="minorHAnsi" w:cstheme="minorHAnsi"/>
                <w:bCs/>
                <w:szCs w:val="20"/>
              </w:rPr>
              <w:t>Delete missing record</w:t>
            </w:r>
          </w:p>
        </w:tc>
        <w:tc>
          <w:tcPr>
            <w:tcW w:w="1623" w:type="dxa"/>
            <w:vAlign w:val="center"/>
          </w:tcPr>
          <w:p w:rsidR="00F95111" w:rsidRPr="00023CC9" w:rsidRDefault="004961B0" w:rsidP="009C30B9">
            <w:pPr>
              <w:rPr>
                <w:rFonts w:asciiTheme="minorHAnsi" w:hAnsiTheme="minorHAnsi" w:cstheme="minorHAnsi"/>
                <w:color w:val="000000"/>
                <w:szCs w:val="20"/>
              </w:rPr>
            </w:pPr>
            <w:r>
              <w:rPr>
                <w:rFonts w:ascii="Calibri" w:hAnsi="Calibri" w:cs="Calibri"/>
                <w:color w:val="000000"/>
              </w:rPr>
              <w:t>Record with specific ID does not exist</w:t>
            </w:r>
          </w:p>
        </w:tc>
        <w:tc>
          <w:tcPr>
            <w:tcW w:w="2340" w:type="dxa"/>
            <w:vAlign w:val="center"/>
          </w:tcPr>
          <w:p w:rsidR="00F95111" w:rsidRPr="00023CC9" w:rsidRDefault="004961B0" w:rsidP="009C30B9">
            <w:pPr>
              <w:rPr>
                <w:rFonts w:asciiTheme="minorHAnsi" w:hAnsiTheme="minorHAnsi" w:cstheme="minorHAnsi"/>
                <w:bCs/>
                <w:szCs w:val="20"/>
              </w:rPr>
            </w:pPr>
            <w:r>
              <w:rPr>
                <w:rFonts w:ascii="Calibri" w:hAnsi="Calibri" w:cs="Calibri"/>
                <w:bCs/>
              </w:rPr>
              <w:t>Send Delete request for a specific record</w:t>
            </w:r>
          </w:p>
        </w:tc>
        <w:tc>
          <w:tcPr>
            <w:tcW w:w="3060" w:type="dxa"/>
            <w:vAlign w:val="center"/>
          </w:tcPr>
          <w:p w:rsidR="00F95111" w:rsidRPr="00023CC9" w:rsidRDefault="004961B0" w:rsidP="009C30B9">
            <w:pPr>
              <w:rPr>
                <w:rFonts w:asciiTheme="minorHAnsi" w:hAnsiTheme="minorHAnsi" w:cstheme="minorHAnsi"/>
                <w:bCs/>
                <w:szCs w:val="20"/>
              </w:rPr>
            </w:pPr>
            <w:r>
              <w:rPr>
                <w:rFonts w:ascii="Calibri" w:hAnsi="Calibri" w:cs="Calibri"/>
                <w:bCs/>
              </w:rPr>
              <w:t>The system responds with InvalidRequestFault</w:t>
            </w:r>
          </w:p>
        </w:tc>
      </w:tr>
      <w:tr w:rsidR="00F95111" w:rsidRPr="00023CC9" w:rsidTr="007441BA">
        <w:tc>
          <w:tcPr>
            <w:tcW w:w="474" w:type="dxa"/>
            <w:vAlign w:val="center"/>
          </w:tcPr>
          <w:p w:rsidR="00F95111" w:rsidRPr="00023CC9" w:rsidRDefault="00F95111"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F95111" w:rsidRDefault="00F95111" w:rsidP="009C30B9">
            <w:pPr>
              <w:rPr>
                <w:rFonts w:asciiTheme="minorHAnsi" w:hAnsiTheme="minorHAnsi" w:cstheme="minorHAnsi"/>
                <w:bCs/>
                <w:szCs w:val="20"/>
              </w:rPr>
            </w:pPr>
            <w:r>
              <w:rPr>
                <w:rFonts w:asciiTheme="minorHAnsi" w:hAnsiTheme="minorHAnsi" w:cstheme="minorHAnsi"/>
                <w:bCs/>
                <w:szCs w:val="20"/>
              </w:rPr>
              <w:t>Extract specific records</w:t>
            </w:r>
          </w:p>
        </w:tc>
        <w:tc>
          <w:tcPr>
            <w:tcW w:w="1623" w:type="dxa"/>
            <w:vAlign w:val="center"/>
          </w:tcPr>
          <w:p w:rsidR="00F95111" w:rsidRPr="00023CC9" w:rsidRDefault="00AC36B1" w:rsidP="009C30B9">
            <w:pPr>
              <w:rPr>
                <w:rFonts w:asciiTheme="minorHAnsi" w:hAnsiTheme="minorHAnsi" w:cstheme="minorHAnsi"/>
                <w:color w:val="000000"/>
                <w:szCs w:val="20"/>
              </w:rPr>
            </w:pPr>
            <w:r>
              <w:rPr>
                <w:rFonts w:asciiTheme="minorHAnsi" w:hAnsiTheme="minorHAnsi" w:cstheme="minorHAnsi"/>
                <w:color w:val="000000"/>
                <w:szCs w:val="20"/>
              </w:rPr>
              <w:t>Several records exist</w:t>
            </w:r>
          </w:p>
        </w:tc>
        <w:tc>
          <w:tcPr>
            <w:tcW w:w="2340" w:type="dxa"/>
            <w:vAlign w:val="center"/>
          </w:tcPr>
          <w:p w:rsidR="00F95111" w:rsidRPr="00023CC9" w:rsidRDefault="00AC36B1" w:rsidP="009C30B9">
            <w:pPr>
              <w:rPr>
                <w:rFonts w:asciiTheme="minorHAnsi" w:hAnsiTheme="minorHAnsi" w:cstheme="minorHAnsi"/>
                <w:bCs/>
                <w:szCs w:val="20"/>
              </w:rPr>
            </w:pPr>
            <w:r>
              <w:rPr>
                <w:rFonts w:ascii="Calibri" w:hAnsi="Calibri" w:cs="Calibri"/>
                <w:bCs/>
              </w:rPr>
              <w:t>Send extract request with specific request parameters</w:t>
            </w:r>
          </w:p>
        </w:tc>
        <w:tc>
          <w:tcPr>
            <w:tcW w:w="3060" w:type="dxa"/>
            <w:vAlign w:val="center"/>
          </w:tcPr>
          <w:p w:rsidR="00F95111" w:rsidRPr="00023CC9" w:rsidRDefault="00AC36B1" w:rsidP="00AC36B1">
            <w:pPr>
              <w:rPr>
                <w:rFonts w:asciiTheme="minorHAnsi" w:hAnsiTheme="minorHAnsi" w:cstheme="minorHAnsi"/>
                <w:bCs/>
                <w:szCs w:val="20"/>
              </w:rPr>
            </w:pPr>
            <w:r>
              <w:rPr>
                <w:rFonts w:ascii="Calibri" w:hAnsi="Calibri" w:cs="Calibri"/>
                <w:bCs/>
              </w:rPr>
              <w:t>The system responds with all matching records</w:t>
            </w:r>
          </w:p>
        </w:tc>
      </w:tr>
      <w:tr w:rsidR="001D2108" w:rsidRPr="00023CC9" w:rsidTr="007441BA">
        <w:tc>
          <w:tcPr>
            <w:tcW w:w="474" w:type="dxa"/>
            <w:vAlign w:val="center"/>
          </w:tcPr>
          <w:p w:rsidR="001D2108" w:rsidRPr="00023CC9" w:rsidRDefault="001D2108"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1D2108" w:rsidRDefault="001D2108" w:rsidP="009C30B9">
            <w:pPr>
              <w:rPr>
                <w:rFonts w:asciiTheme="minorHAnsi" w:hAnsiTheme="minorHAnsi" w:cstheme="minorHAnsi"/>
                <w:bCs/>
                <w:szCs w:val="20"/>
              </w:rPr>
            </w:pPr>
            <w:r>
              <w:rPr>
                <w:rFonts w:asciiTheme="minorHAnsi" w:hAnsiTheme="minorHAnsi" w:cstheme="minorHAnsi"/>
                <w:bCs/>
                <w:szCs w:val="20"/>
              </w:rPr>
              <w:t>Extract records: no matches</w:t>
            </w:r>
          </w:p>
        </w:tc>
        <w:tc>
          <w:tcPr>
            <w:tcW w:w="1623" w:type="dxa"/>
            <w:vAlign w:val="center"/>
          </w:tcPr>
          <w:p w:rsidR="001D2108" w:rsidRPr="00023CC9" w:rsidRDefault="001D2108" w:rsidP="009C30B9">
            <w:pPr>
              <w:rPr>
                <w:rFonts w:asciiTheme="minorHAnsi" w:hAnsiTheme="minorHAnsi" w:cstheme="minorHAnsi"/>
                <w:color w:val="000000"/>
                <w:szCs w:val="20"/>
              </w:rPr>
            </w:pPr>
            <w:r>
              <w:rPr>
                <w:rFonts w:asciiTheme="minorHAnsi" w:hAnsiTheme="minorHAnsi" w:cstheme="minorHAnsi"/>
                <w:color w:val="000000"/>
                <w:szCs w:val="20"/>
              </w:rPr>
              <w:t>Several records exist</w:t>
            </w:r>
          </w:p>
        </w:tc>
        <w:tc>
          <w:tcPr>
            <w:tcW w:w="2340" w:type="dxa"/>
            <w:vAlign w:val="center"/>
          </w:tcPr>
          <w:p w:rsidR="001D2108" w:rsidRPr="00023CC9" w:rsidRDefault="001D2108" w:rsidP="001D2108">
            <w:pPr>
              <w:rPr>
                <w:rFonts w:asciiTheme="minorHAnsi" w:hAnsiTheme="minorHAnsi" w:cstheme="minorHAnsi"/>
                <w:bCs/>
                <w:szCs w:val="20"/>
              </w:rPr>
            </w:pPr>
            <w:r>
              <w:rPr>
                <w:rFonts w:ascii="Calibri" w:hAnsi="Calibri" w:cs="Calibri"/>
                <w:bCs/>
              </w:rPr>
              <w:t>Send extract request with specific request parameters which do not match any of the existing records</w:t>
            </w:r>
          </w:p>
        </w:tc>
        <w:tc>
          <w:tcPr>
            <w:tcW w:w="3060" w:type="dxa"/>
            <w:vAlign w:val="center"/>
          </w:tcPr>
          <w:p w:rsidR="001D2108" w:rsidRDefault="001D2108" w:rsidP="001D2108">
            <w:pPr>
              <w:rPr>
                <w:rFonts w:ascii="Calibri" w:hAnsi="Calibri" w:cs="Calibri"/>
                <w:bCs/>
              </w:rPr>
            </w:pPr>
            <w:r>
              <w:rPr>
                <w:rFonts w:ascii="Calibri" w:hAnsi="Calibri" w:cs="Calibri"/>
                <w:bCs/>
              </w:rPr>
              <w:t>The system responds with a blank response</w:t>
            </w:r>
          </w:p>
        </w:tc>
      </w:tr>
      <w:tr w:rsidR="003A5E28" w:rsidRPr="00023CC9" w:rsidTr="007441BA">
        <w:tc>
          <w:tcPr>
            <w:tcW w:w="474" w:type="dxa"/>
            <w:vAlign w:val="center"/>
          </w:tcPr>
          <w:p w:rsidR="003A5E28" w:rsidRPr="00023CC9" w:rsidRDefault="003A5E28"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3A5E28" w:rsidRDefault="00422E96" w:rsidP="009C30B9">
            <w:pPr>
              <w:rPr>
                <w:rFonts w:asciiTheme="minorHAnsi" w:hAnsiTheme="minorHAnsi" w:cstheme="minorHAnsi"/>
                <w:bCs/>
                <w:szCs w:val="20"/>
              </w:rPr>
            </w:pPr>
            <w:r>
              <w:rPr>
                <w:rFonts w:asciiTheme="minorHAnsi" w:hAnsiTheme="minorHAnsi" w:cstheme="minorHAnsi"/>
                <w:bCs/>
                <w:szCs w:val="20"/>
              </w:rPr>
              <w:t>Cabin code is not unique</w:t>
            </w:r>
          </w:p>
        </w:tc>
        <w:tc>
          <w:tcPr>
            <w:tcW w:w="1623" w:type="dxa"/>
            <w:vAlign w:val="center"/>
          </w:tcPr>
          <w:p w:rsidR="003A5E28" w:rsidRDefault="003A5E28" w:rsidP="009C30B9">
            <w:pPr>
              <w:rPr>
                <w:rFonts w:asciiTheme="minorHAnsi" w:hAnsiTheme="minorHAnsi" w:cstheme="minorHAnsi"/>
                <w:color w:val="000000"/>
                <w:szCs w:val="20"/>
              </w:rPr>
            </w:pPr>
            <w:r>
              <w:rPr>
                <w:rFonts w:asciiTheme="minorHAnsi" w:hAnsiTheme="minorHAnsi" w:cstheme="minorHAnsi"/>
                <w:color w:val="000000"/>
                <w:szCs w:val="20"/>
              </w:rPr>
              <w:t>None</w:t>
            </w:r>
          </w:p>
        </w:tc>
        <w:tc>
          <w:tcPr>
            <w:tcW w:w="2340" w:type="dxa"/>
            <w:vAlign w:val="center"/>
          </w:tcPr>
          <w:p w:rsidR="003A5E28" w:rsidRDefault="00405E36" w:rsidP="00405E36">
            <w:pPr>
              <w:rPr>
                <w:rFonts w:ascii="Calibri" w:hAnsi="Calibri" w:cs="Calibri"/>
                <w:bCs/>
              </w:rPr>
            </w:pPr>
            <w:r>
              <w:rPr>
                <w:rFonts w:ascii="Calibri" w:hAnsi="Calibri" w:cs="Calibri"/>
                <w:bCs/>
              </w:rPr>
              <w:t>During create/update t</w:t>
            </w:r>
            <w:r w:rsidR="003A5E28">
              <w:rPr>
                <w:rFonts w:ascii="Calibri" w:hAnsi="Calibri" w:cs="Calibri"/>
                <w:bCs/>
              </w:rPr>
              <w:t xml:space="preserve">he user submits a </w:t>
            </w:r>
            <w:r w:rsidR="00422E96">
              <w:rPr>
                <w:rFonts w:ascii="Calibri" w:hAnsi="Calibri" w:cs="Calibri"/>
                <w:bCs/>
              </w:rPr>
              <w:t>cabin configuration which contains duplicate cabin codes</w:t>
            </w:r>
            <w:r w:rsidR="003A5E28">
              <w:rPr>
                <w:rFonts w:ascii="Calibri" w:hAnsi="Calibri" w:cs="Calibri"/>
                <w:bCs/>
              </w:rPr>
              <w:t xml:space="preserve"> </w:t>
            </w:r>
            <w:r w:rsidR="00422E96">
              <w:rPr>
                <w:rFonts w:ascii="Calibri" w:hAnsi="Calibri" w:cs="Calibri"/>
                <w:bCs/>
              </w:rPr>
              <w:t>(</w:t>
            </w:r>
            <w:r w:rsidR="003A5E28">
              <w:rPr>
                <w:rFonts w:ascii="Calibri" w:hAnsi="Calibri" w:cs="Calibri"/>
                <w:bCs/>
              </w:rPr>
              <w:t>when creating a new record or updating an existing one</w:t>
            </w:r>
            <w:r w:rsidR="00422E96">
              <w:rPr>
                <w:rFonts w:ascii="Calibri" w:hAnsi="Calibri" w:cs="Calibri"/>
                <w:bCs/>
              </w:rPr>
              <w:t>)</w:t>
            </w:r>
            <w:r w:rsidR="003A5E28">
              <w:rPr>
                <w:rFonts w:ascii="Calibri" w:hAnsi="Calibri" w:cs="Calibri"/>
                <w:bCs/>
              </w:rPr>
              <w:t>.</w:t>
            </w:r>
          </w:p>
        </w:tc>
        <w:tc>
          <w:tcPr>
            <w:tcW w:w="3060" w:type="dxa"/>
            <w:vAlign w:val="center"/>
          </w:tcPr>
          <w:p w:rsidR="003A5E28" w:rsidRDefault="003A5E28" w:rsidP="001D2108">
            <w:pPr>
              <w:rPr>
                <w:rFonts w:ascii="Calibri" w:hAnsi="Calibri" w:cs="Calibri"/>
                <w:bCs/>
              </w:rPr>
            </w:pPr>
            <w:r>
              <w:rPr>
                <w:rFonts w:ascii="Calibri" w:hAnsi="Calibri" w:cs="Calibri"/>
                <w:bCs/>
              </w:rPr>
              <w:t xml:space="preserve">The system responds with </w:t>
            </w:r>
            <w:r w:rsidR="001343F2">
              <w:rPr>
                <w:rFonts w:ascii="Calibri" w:hAnsi="Calibri" w:cs="Calibri"/>
                <w:bCs/>
              </w:rPr>
              <w:t>InvalidRequestFault</w:t>
            </w:r>
          </w:p>
        </w:tc>
      </w:tr>
      <w:tr w:rsidR="001343F2" w:rsidRPr="00023CC9" w:rsidTr="007441BA">
        <w:tc>
          <w:tcPr>
            <w:tcW w:w="474" w:type="dxa"/>
            <w:vAlign w:val="center"/>
          </w:tcPr>
          <w:p w:rsidR="001343F2" w:rsidRPr="00023CC9" w:rsidRDefault="001343F2"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1343F2" w:rsidRDefault="001343F2" w:rsidP="009C30B9">
            <w:pPr>
              <w:rPr>
                <w:rFonts w:asciiTheme="minorHAnsi" w:hAnsiTheme="minorHAnsi" w:cstheme="minorHAnsi"/>
                <w:bCs/>
                <w:szCs w:val="20"/>
              </w:rPr>
            </w:pPr>
            <w:r>
              <w:rPr>
                <w:rFonts w:asciiTheme="minorHAnsi" w:hAnsiTheme="minorHAnsi" w:cstheme="minorHAnsi"/>
                <w:bCs/>
                <w:szCs w:val="20"/>
              </w:rPr>
              <w:t>More than one Cabin Configuration</w:t>
            </w:r>
            <w:r w:rsidR="006F7BD1">
              <w:rPr>
                <w:rFonts w:asciiTheme="minorHAnsi" w:hAnsiTheme="minorHAnsi" w:cstheme="minorHAnsi"/>
                <w:bCs/>
                <w:szCs w:val="20"/>
              </w:rPr>
              <w:t xml:space="preserve"> </w:t>
            </w:r>
          </w:p>
        </w:tc>
        <w:tc>
          <w:tcPr>
            <w:tcW w:w="1623" w:type="dxa"/>
            <w:vAlign w:val="center"/>
          </w:tcPr>
          <w:p w:rsidR="001343F2" w:rsidRDefault="006F7BD1" w:rsidP="009C30B9">
            <w:pPr>
              <w:rPr>
                <w:rFonts w:asciiTheme="minorHAnsi" w:hAnsiTheme="minorHAnsi" w:cstheme="minorHAnsi"/>
                <w:color w:val="000000"/>
                <w:szCs w:val="20"/>
              </w:rPr>
            </w:pPr>
            <w:r>
              <w:rPr>
                <w:rFonts w:asciiTheme="minorHAnsi" w:hAnsiTheme="minorHAnsi" w:cstheme="minorHAnsi"/>
                <w:color w:val="000000"/>
                <w:szCs w:val="20"/>
              </w:rPr>
              <w:t>A Cabin Configuration already exists for a certain subscriber/airline</w:t>
            </w:r>
          </w:p>
        </w:tc>
        <w:tc>
          <w:tcPr>
            <w:tcW w:w="2340" w:type="dxa"/>
            <w:vAlign w:val="center"/>
          </w:tcPr>
          <w:p w:rsidR="001343F2" w:rsidRDefault="006F7BD1" w:rsidP="00422E96">
            <w:pPr>
              <w:rPr>
                <w:rFonts w:ascii="Calibri" w:hAnsi="Calibri" w:cs="Calibri"/>
                <w:bCs/>
              </w:rPr>
            </w:pPr>
            <w:r>
              <w:rPr>
                <w:rFonts w:ascii="Calibri" w:hAnsi="Calibri" w:cs="Calibri"/>
                <w:bCs/>
              </w:rPr>
              <w:t>The user attempts to create more than one Cabin Configuration for a combination of subscriber/airline</w:t>
            </w:r>
          </w:p>
        </w:tc>
        <w:tc>
          <w:tcPr>
            <w:tcW w:w="3060" w:type="dxa"/>
            <w:vAlign w:val="center"/>
          </w:tcPr>
          <w:p w:rsidR="001343F2" w:rsidRDefault="001343F2" w:rsidP="001D2108">
            <w:pPr>
              <w:rPr>
                <w:rFonts w:ascii="Calibri" w:hAnsi="Calibri" w:cs="Calibri"/>
                <w:bCs/>
              </w:rPr>
            </w:pPr>
            <w:r>
              <w:rPr>
                <w:rFonts w:ascii="Calibri" w:hAnsi="Calibri" w:cs="Calibri"/>
                <w:bCs/>
              </w:rPr>
              <w:t>The system responds with InvalidRequestFault</w:t>
            </w:r>
          </w:p>
        </w:tc>
      </w:tr>
      <w:tr w:rsidR="00405E36" w:rsidRPr="00023CC9" w:rsidTr="007441BA">
        <w:tc>
          <w:tcPr>
            <w:tcW w:w="474" w:type="dxa"/>
            <w:vAlign w:val="center"/>
          </w:tcPr>
          <w:p w:rsidR="00405E36" w:rsidRPr="00023CC9" w:rsidRDefault="00405E36"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405E36" w:rsidRDefault="00405E36" w:rsidP="009C30B9">
            <w:pPr>
              <w:rPr>
                <w:rFonts w:asciiTheme="minorHAnsi" w:hAnsiTheme="minorHAnsi" w:cstheme="minorHAnsi"/>
                <w:bCs/>
                <w:szCs w:val="20"/>
              </w:rPr>
            </w:pPr>
            <w:r>
              <w:rPr>
                <w:rFonts w:asciiTheme="minorHAnsi" w:hAnsiTheme="minorHAnsi" w:cstheme="minorHAnsi"/>
                <w:bCs/>
                <w:szCs w:val="20"/>
              </w:rPr>
              <w:t>Airline-specific cabins missing in global default</w:t>
            </w:r>
          </w:p>
        </w:tc>
        <w:tc>
          <w:tcPr>
            <w:tcW w:w="1623" w:type="dxa"/>
            <w:vAlign w:val="center"/>
          </w:tcPr>
          <w:p w:rsidR="00405E36" w:rsidRDefault="00405E36" w:rsidP="009C30B9">
            <w:pPr>
              <w:rPr>
                <w:rFonts w:asciiTheme="minorHAnsi" w:hAnsiTheme="minorHAnsi" w:cstheme="minorHAnsi"/>
                <w:color w:val="000000"/>
                <w:szCs w:val="20"/>
              </w:rPr>
            </w:pPr>
            <w:r>
              <w:rPr>
                <w:rFonts w:asciiTheme="minorHAnsi" w:hAnsiTheme="minorHAnsi" w:cstheme="minorHAnsi"/>
                <w:color w:val="000000"/>
                <w:szCs w:val="20"/>
              </w:rPr>
              <w:t>None</w:t>
            </w:r>
          </w:p>
        </w:tc>
        <w:tc>
          <w:tcPr>
            <w:tcW w:w="2340" w:type="dxa"/>
            <w:vAlign w:val="center"/>
          </w:tcPr>
          <w:p w:rsidR="00405E36" w:rsidRDefault="00405E36" w:rsidP="00405E36">
            <w:pPr>
              <w:rPr>
                <w:rFonts w:ascii="Calibri" w:hAnsi="Calibri" w:cs="Calibri"/>
                <w:bCs/>
              </w:rPr>
            </w:pPr>
            <w:r>
              <w:rPr>
                <w:rFonts w:ascii="Calibri" w:hAnsi="Calibri" w:cs="Calibri"/>
                <w:bCs/>
              </w:rPr>
              <w:t>During create/update the user submits a cabin configuration which contains cabins missing in the global default cabin configuration</w:t>
            </w:r>
          </w:p>
        </w:tc>
        <w:tc>
          <w:tcPr>
            <w:tcW w:w="3060" w:type="dxa"/>
            <w:vAlign w:val="center"/>
          </w:tcPr>
          <w:p w:rsidR="00405E36" w:rsidRDefault="00405E36" w:rsidP="001D2108">
            <w:pPr>
              <w:rPr>
                <w:rFonts w:ascii="Calibri" w:hAnsi="Calibri" w:cs="Calibri"/>
                <w:bCs/>
              </w:rPr>
            </w:pPr>
            <w:r>
              <w:rPr>
                <w:rFonts w:ascii="Calibri" w:hAnsi="Calibri" w:cs="Calibri"/>
                <w:bCs/>
              </w:rPr>
              <w:t>The system responds with InvalidRequestFault</w:t>
            </w:r>
          </w:p>
        </w:tc>
      </w:tr>
      <w:tr w:rsidR="006F7BD1" w:rsidRPr="00023CC9" w:rsidTr="007441BA">
        <w:tc>
          <w:tcPr>
            <w:tcW w:w="474" w:type="dxa"/>
            <w:vAlign w:val="center"/>
          </w:tcPr>
          <w:p w:rsidR="006F7BD1" w:rsidRPr="00023CC9" w:rsidRDefault="006F7BD1"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6F7BD1" w:rsidRDefault="006F7BD1" w:rsidP="006F7BD1">
            <w:pPr>
              <w:rPr>
                <w:rFonts w:asciiTheme="minorHAnsi" w:hAnsiTheme="minorHAnsi" w:cstheme="minorHAnsi"/>
                <w:bCs/>
                <w:szCs w:val="20"/>
              </w:rPr>
            </w:pPr>
            <w:r>
              <w:rPr>
                <w:rFonts w:asciiTheme="minorHAnsi" w:hAnsiTheme="minorHAnsi" w:cstheme="minorHAnsi"/>
                <w:bCs/>
                <w:szCs w:val="20"/>
              </w:rPr>
              <w:t>Global Default by SITA Admin only</w:t>
            </w:r>
          </w:p>
        </w:tc>
        <w:tc>
          <w:tcPr>
            <w:tcW w:w="1623" w:type="dxa"/>
            <w:vAlign w:val="center"/>
          </w:tcPr>
          <w:p w:rsidR="006F7BD1" w:rsidRDefault="006F7BD1" w:rsidP="009C30B9">
            <w:pPr>
              <w:rPr>
                <w:rFonts w:asciiTheme="minorHAnsi" w:hAnsiTheme="minorHAnsi" w:cstheme="minorHAnsi"/>
                <w:color w:val="000000"/>
                <w:szCs w:val="20"/>
              </w:rPr>
            </w:pPr>
            <w:r>
              <w:rPr>
                <w:rFonts w:asciiTheme="minorHAnsi" w:hAnsiTheme="minorHAnsi" w:cstheme="minorHAnsi"/>
                <w:color w:val="000000"/>
                <w:szCs w:val="20"/>
              </w:rPr>
              <w:t>None</w:t>
            </w:r>
          </w:p>
        </w:tc>
        <w:tc>
          <w:tcPr>
            <w:tcW w:w="2340" w:type="dxa"/>
            <w:vAlign w:val="center"/>
          </w:tcPr>
          <w:p w:rsidR="006F7BD1" w:rsidRDefault="006F7BD1" w:rsidP="00422E96">
            <w:pPr>
              <w:rPr>
                <w:rFonts w:ascii="Calibri" w:hAnsi="Calibri" w:cs="Calibri"/>
                <w:bCs/>
              </w:rPr>
            </w:pPr>
            <w:r>
              <w:rPr>
                <w:rFonts w:asciiTheme="minorHAnsi" w:hAnsiTheme="minorHAnsi" w:cstheme="minorHAnsi"/>
                <w:bCs/>
                <w:szCs w:val="20"/>
              </w:rPr>
              <w:t>A user other than SITA Administrator attempts to create/update</w:t>
            </w:r>
            <w:r w:rsidR="00514EBE">
              <w:rPr>
                <w:rFonts w:asciiTheme="minorHAnsi" w:hAnsiTheme="minorHAnsi" w:cstheme="minorHAnsi"/>
                <w:bCs/>
                <w:szCs w:val="20"/>
              </w:rPr>
              <w:t>/delete</w:t>
            </w:r>
            <w:r>
              <w:rPr>
                <w:rFonts w:asciiTheme="minorHAnsi" w:hAnsiTheme="minorHAnsi" w:cstheme="minorHAnsi"/>
                <w:bCs/>
                <w:szCs w:val="20"/>
              </w:rPr>
              <w:t xml:space="preserve"> Global Default Cabin Configuration</w:t>
            </w:r>
          </w:p>
        </w:tc>
        <w:tc>
          <w:tcPr>
            <w:tcW w:w="3060" w:type="dxa"/>
            <w:vAlign w:val="center"/>
          </w:tcPr>
          <w:p w:rsidR="006F7BD1" w:rsidRDefault="006F7BD1" w:rsidP="001D2108">
            <w:pPr>
              <w:rPr>
                <w:rFonts w:ascii="Calibri" w:hAnsi="Calibri" w:cs="Calibri"/>
                <w:bCs/>
              </w:rPr>
            </w:pPr>
            <w:r>
              <w:rPr>
                <w:rFonts w:ascii="Calibri" w:hAnsi="Calibri" w:cs="Calibri"/>
                <w:bCs/>
              </w:rPr>
              <w:t>The system responds with ServiceAuthorisationFault</w:t>
            </w:r>
          </w:p>
        </w:tc>
      </w:tr>
      <w:tr w:rsidR="00FF7ADC" w:rsidRPr="00023CC9" w:rsidTr="007441BA">
        <w:tc>
          <w:tcPr>
            <w:tcW w:w="474" w:type="dxa"/>
            <w:vAlign w:val="center"/>
          </w:tcPr>
          <w:p w:rsidR="00FF7ADC" w:rsidRPr="00023CC9" w:rsidRDefault="00FF7ADC"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FF7ADC" w:rsidRDefault="00FF7ADC" w:rsidP="006F7BD1">
            <w:pPr>
              <w:rPr>
                <w:rFonts w:asciiTheme="minorHAnsi" w:hAnsiTheme="minorHAnsi" w:cstheme="minorHAnsi"/>
                <w:bCs/>
                <w:szCs w:val="20"/>
              </w:rPr>
            </w:pPr>
            <w:r>
              <w:rPr>
                <w:rFonts w:asciiTheme="minorHAnsi" w:hAnsiTheme="minorHAnsi" w:cstheme="minorHAnsi"/>
                <w:bCs/>
                <w:szCs w:val="20"/>
              </w:rPr>
              <w:t>Primary RBD missing</w:t>
            </w:r>
          </w:p>
        </w:tc>
        <w:tc>
          <w:tcPr>
            <w:tcW w:w="1623" w:type="dxa"/>
            <w:vAlign w:val="center"/>
          </w:tcPr>
          <w:p w:rsidR="00FF7ADC" w:rsidRDefault="00FF7ADC" w:rsidP="009C30B9">
            <w:pPr>
              <w:rPr>
                <w:rFonts w:asciiTheme="minorHAnsi" w:hAnsiTheme="minorHAnsi" w:cstheme="minorHAnsi"/>
                <w:color w:val="000000"/>
                <w:szCs w:val="20"/>
              </w:rPr>
            </w:pPr>
            <w:r>
              <w:rPr>
                <w:rFonts w:asciiTheme="minorHAnsi" w:hAnsiTheme="minorHAnsi" w:cstheme="minorHAnsi"/>
                <w:color w:val="000000"/>
                <w:szCs w:val="20"/>
              </w:rPr>
              <w:t>None</w:t>
            </w:r>
          </w:p>
        </w:tc>
        <w:tc>
          <w:tcPr>
            <w:tcW w:w="2340" w:type="dxa"/>
            <w:vAlign w:val="center"/>
          </w:tcPr>
          <w:p w:rsidR="00FF7ADC" w:rsidRDefault="00405E36" w:rsidP="00405E36">
            <w:pPr>
              <w:rPr>
                <w:rFonts w:asciiTheme="minorHAnsi" w:hAnsiTheme="minorHAnsi" w:cstheme="minorHAnsi"/>
                <w:bCs/>
                <w:szCs w:val="20"/>
              </w:rPr>
            </w:pPr>
            <w:r>
              <w:rPr>
                <w:rFonts w:ascii="Calibri" w:hAnsi="Calibri" w:cs="Calibri"/>
                <w:bCs/>
              </w:rPr>
              <w:t>During create/update t</w:t>
            </w:r>
            <w:r w:rsidR="00FF7ADC">
              <w:rPr>
                <w:rFonts w:ascii="Calibri" w:hAnsi="Calibri" w:cs="Calibri"/>
                <w:bCs/>
              </w:rPr>
              <w:t>he user submits a cabin configuration which contains cabins with RBD specified, but no RBD equal to cabin code among them</w:t>
            </w:r>
          </w:p>
        </w:tc>
        <w:tc>
          <w:tcPr>
            <w:tcW w:w="3060" w:type="dxa"/>
            <w:vAlign w:val="center"/>
          </w:tcPr>
          <w:p w:rsidR="00FF7ADC" w:rsidRDefault="00FF7ADC" w:rsidP="001D2108">
            <w:pPr>
              <w:rPr>
                <w:rFonts w:ascii="Calibri" w:hAnsi="Calibri" w:cs="Calibri"/>
                <w:bCs/>
              </w:rPr>
            </w:pPr>
            <w:r>
              <w:rPr>
                <w:rFonts w:ascii="Calibri" w:hAnsi="Calibri" w:cs="Calibri"/>
                <w:bCs/>
              </w:rPr>
              <w:t>The system responds with InvalidRequestFault</w:t>
            </w:r>
          </w:p>
        </w:tc>
      </w:tr>
      <w:tr w:rsidR="001D2108" w:rsidRPr="00023CC9" w:rsidTr="007441BA">
        <w:tc>
          <w:tcPr>
            <w:tcW w:w="474" w:type="dxa"/>
            <w:vAlign w:val="center"/>
          </w:tcPr>
          <w:p w:rsidR="001D2108" w:rsidRPr="00023CC9" w:rsidRDefault="001D2108"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1D2108" w:rsidRDefault="001D2108" w:rsidP="009C30B9">
            <w:pPr>
              <w:rPr>
                <w:rFonts w:asciiTheme="minorHAnsi" w:hAnsiTheme="minorHAnsi" w:cstheme="minorHAnsi"/>
                <w:bCs/>
                <w:szCs w:val="20"/>
              </w:rPr>
            </w:pPr>
            <w:r>
              <w:rPr>
                <w:rFonts w:asciiTheme="minorHAnsi" w:hAnsiTheme="minorHAnsi" w:cstheme="minorHAnsi"/>
                <w:bCs/>
                <w:szCs w:val="20"/>
              </w:rPr>
              <w:t>Subscriber attempts to CRUDE records of another subscriber</w:t>
            </w:r>
          </w:p>
        </w:tc>
        <w:tc>
          <w:tcPr>
            <w:tcW w:w="1623" w:type="dxa"/>
            <w:vAlign w:val="center"/>
          </w:tcPr>
          <w:p w:rsidR="001D2108" w:rsidRPr="00023CC9" w:rsidRDefault="003713A9" w:rsidP="00405E36">
            <w:pPr>
              <w:rPr>
                <w:rFonts w:asciiTheme="minorHAnsi" w:hAnsiTheme="minorHAnsi" w:cstheme="minorHAnsi"/>
                <w:color w:val="000000"/>
                <w:szCs w:val="20"/>
              </w:rPr>
            </w:pPr>
            <w:r>
              <w:rPr>
                <w:rFonts w:ascii="Calibri" w:hAnsi="Calibri" w:cs="Calibri"/>
                <w:color w:val="000000"/>
              </w:rPr>
              <w:t>See tests 1-1</w:t>
            </w:r>
            <w:r w:rsidR="00405E36">
              <w:rPr>
                <w:rFonts w:ascii="Calibri" w:hAnsi="Calibri" w:cs="Calibri"/>
                <w:color w:val="000000"/>
              </w:rPr>
              <w:t>4</w:t>
            </w:r>
          </w:p>
        </w:tc>
        <w:tc>
          <w:tcPr>
            <w:tcW w:w="2340" w:type="dxa"/>
            <w:vAlign w:val="center"/>
          </w:tcPr>
          <w:p w:rsidR="001D2108" w:rsidRPr="00023CC9" w:rsidRDefault="003713A9" w:rsidP="00405E36">
            <w:pPr>
              <w:rPr>
                <w:rFonts w:asciiTheme="minorHAnsi" w:hAnsiTheme="minorHAnsi" w:cstheme="minorHAnsi"/>
                <w:bCs/>
                <w:szCs w:val="20"/>
              </w:rPr>
            </w:pPr>
            <w:r>
              <w:rPr>
                <w:rFonts w:ascii="Calibri" w:hAnsi="Calibri" w:cs="Calibri"/>
                <w:bCs/>
              </w:rPr>
              <w:t>A Subscriber User attempts to perform any RUDE operation described in tests 1-1</w:t>
            </w:r>
            <w:r w:rsidR="00405E36">
              <w:rPr>
                <w:rFonts w:ascii="Calibri" w:hAnsi="Calibri" w:cs="Calibri"/>
                <w:bCs/>
              </w:rPr>
              <w:t>4</w:t>
            </w:r>
            <w:r>
              <w:rPr>
                <w:rFonts w:ascii="Calibri" w:hAnsi="Calibri" w:cs="Calibri"/>
                <w:bCs/>
              </w:rPr>
              <w:t xml:space="preserve"> on record(s) of another subscriber; or attempts to Create </w:t>
            </w:r>
            <w:r w:rsidR="00660B7D">
              <w:rPr>
                <w:rFonts w:ascii="Calibri" w:hAnsi="Calibri" w:cs="Calibri"/>
                <w:bCs/>
              </w:rPr>
              <w:t>a record</w:t>
            </w:r>
            <w:r>
              <w:rPr>
                <w:rFonts w:ascii="Calibri" w:hAnsi="Calibri" w:cs="Calibri"/>
                <w:bCs/>
              </w:rPr>
              <w:t xml:space="preserve"> for another subscriber</w:t>
            </w:r>
          </w:p>
        </w:tc>
        <w:tc>
          <w:tcPr>
            <w:tcW w:w="3060" w:type="dxa"/>
            <w:vAlign w:val="center"/>
          </w:tcPr>
          <w:p w:rsidR="001D2108" w:rsidRPr="00023CC9" w:rsidRDefault="00660B7D" w:rsidP="009C30B9">
            <w:pPr>
              <w:rPr>
                <w:rFonts w:asciiTheme="minorHAnsi" w:hAnsiTheme="minorHAnsi" w:cstheme="minorHAnsi"/>
                <w:bCs/>
                <w:szCs w:val="20"/>
              </w:rPr>
            </w:pPr>
            <w:r>
              <w:rPr>
                <w:rFonts w:ascii="Calibri" w:hAnsi="Calibri" w:cs="Calibri"/>
                <w:bCs/>
              </w:rPr>
              <w:t xml:space="preserve">The system responds with </w:t>
            </w:r>
            <w:r w:rsidR="00422BFF">
              <w:rPr>
                <w:rFonts w:ascii="Calibri" w:hAnsi="Calibri" w:cs="Calibri"/>
                <w:bCs/>
              </w:rPr>
              <w:t>ServiceAuthorisationFault</w:t>
            </w:r>
          </w:p>
        </w:tc>
      </w:tr>
      <w:tr w:rsidR="00D65E38" w:rsidRPr="00023CC9" w:rsidTr="007441BA">
        <w:tc>
          <w:tcPr>
            <w:tcW w:w="474" w:type="dxa"/>
            <w:vAlign w:val="center"/>
          </w:tcPr>
          <w:p w:rsidR="00D65E38" w:rsidRPr="00023CC9" w:rsidRDefault="00D65E38"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D65E38" w:rsidRDefault="00514EBE" w:rsidP="002E5E99">
            <w:pPr>
              <w:rPr>
                <w:rFonts w:asciiTheme="minorHAnsi" w:hAnsiTheme="minorHAnsi" w:cstheme="minorHAnsi"/>
                <w:bCs/>
                <w:szCs w:val="20"/>
              </w:rPr>
            </w:pPr>
            <w:r>
              <w:rPr>
                <w:rFonts w:asciiTheme="minorHAnsi" w:hAnsiTheme="minorHAnsi" w:cstheme="minorHAnsi"/>
                <w:bCs/>
                <w:szCs w:val="20"/>
              </w:rPr>
              <w:t>Global Default can’t be deleted</w:t>
            </w:r>
          </w:p>
        </w:tc>
        <w:tc>
          <w:tcPr>
            <w:tcW w:w="1623" w:type="dxa"/>
            <w:vAlign w:val="center"/>
          </w:tcPr>
          <w:p w:rsidR="00D65E38" w:rsidRDefault="00514EBE" w:rsidP="00D00D4E">
            <w:pPr>
              <w:rPr>
                <w:rFonts w:ascii="Calibri" w:hAnsi="Calibri" w:cs="Calibri"/>
                <w:color w:val="000000"/>
              </w:rPr>
            </w:pPr>
            <w:r>
              <w:rPr>
                <w:rFonts w:ascii="Calibri" w:hAnsi="Calibri" w:cs="Calibri"/>
                <w:color w:val="000000"/>
              </w:rPr>
              <w:t>A global default cabin configuration exists</w:t>
            </w:r>
          </w:p>
        </w:tc>
        <w:tc>
          <w:tcPr>
            <w:tcW w:w="2340" w:type="dxa"/>
            <w:vAlign w:val="center"/>
          </w:tcPr>
          <w:p w:rsidR="00D65E38" w:rsidRDefault="00514EBE" w:rsidP="00D00D4E">
            <w:pPr>
              <w:rPr>
                <w:rFonts w:ascii="Calibri" w:hAnsi="Calibri" w:cs="Calibri"/>
                <w:bCs/>
              </w:rPr>
            </w:pPr>
            <w:r>
              <w:rPr>
                <w:rFonts w:ascii="Calibri" w:hAnsi="Calibri" w:cs="Calibri"/>
                <w:bCs/>
              </w:rPr>
              <w:t>A SITA admin attempts to delete global default</w:t>
            </w:r>
          </w:p>
        </w:tc>
        <w:tc>
          <w:tcPr>
            <w:tcW w:w="3060" w:type="dxa"/>
            <w:vAlign w:val="center"/>
          </w:tcPr>
          <w:p w:rsidR="00D65E38" w:rsidRDefault="00514EBE" w:rsidP="002E5E99">
            <w:pPr>
              <w:rPr>
                <w:rFonts w:ascii="Calibri" w:hAnsi="Calibri" w:cs="Calibri"/>
                <w:bCs/>
              </w:rPr>
            </w:pPr>
            <w:r>
              <w:rPr>
                <w:rFonts w:ascii="Calibri" w:hAnsi="Calibri" w:cs="Calibri"/>
                <w:bCs/>
              </w:rPr>
              <w:t>The system responds with InvalidRequestFault</w:t>
            </w:r>
          </w:p>
        </w:tc>
      </w:tr>
      <w:tr w:rsidR="00D65E38" w:rsidRPr="00023CC9" w:rsidTr="007441BA">
        <w:tc>
          <w:tcPr>
            <w:tcW w:w="474" w:type="dxa"/>
            <w:vAlign w:val="center"/>
          </w:tcPr>
          <w:p w:rsidR="00D65E38" w:rsidRPr="00023CC9" w:rsidRDefault="00D65E38" w:rsidP="00B2662A">
            <w:pPr>
              <w:numPr>
                <w:ilvl w:val="0"/>
                <w:numId w:val="31"/>
              </w:numPr>
              <w:spacing w:before="40" w:after="40"/>
              <w:ind w:left="55" w:firstLine="0"/>
              <w:rPr>
                <w:rFonts w:asciiTheme="minorHAnsi" w:hAnsiTheme="minorHAnsi" w:cstheme="minorHAnsi"/>
                <w:bCs/>
                <w:szCs w:val="20"/>
              </w:rPr>
            </w:pPr>
          </w:p>
        </w:tc>
        <w:tc>
          <w:tcPr>
            <w:tcW w:w="1617" w:type="dxa"/>
            <w:vAlign w:val="center"/>
          </w:tcPr>
          <w:p w:rsidR="00D65E38" w:rsidRDefault="002D2DD8" w:rsidP="002E5E99">
            <w:pPr>
              <w:rPr>
                <w:rFonts w:asciiTheme="minorHAnsi" w:hAnsiTheme="minorHAnsi" w:cstheme="minorHAnsi"/>
                <w:bCs/>
                <w:szCs w:val="20"/>
              </w:rPr>
            </w:pPr>
            <w:r>
              <w:rPr>
                <w:rFonts w:asciiTheme="minorHAnsi" w:hAnsiTheme="minorHAnsi" w:cstheme="minorHAnsi"/>
                <w:bCs/>
                <w:szCs w:val="20"/>
              </w:rPr>
              <w:t>More than one global default</w:t>
            </w:r>
          </w:p>
        </w:tc>
        <w:tc>
          <w:tcPr>
            <w:tcW w:w="1623" w:type="dxa"/>
            <w:vAlign w:val="center"/>
          </w:tcPr>
          <w:p w:rsidR="00D65E38" w:rsidRDefault="002D2DD8" w:rsidP="00D65E38">
            <w:pPr>
              <w:rPr>
                <w:rFonts w:ascii="Calibri" w:hAnsi="Calibri" w:cs="Calibri"/>
                <w:color w:val="000000"/>
              </w:rPr>
            </w:pPr>
            <w:r>
              <w:rPr>
                <w:rFonts w:ascii="Calibri" w:hAnsi="Calibri" w:cs="Calibri"/>
                <w:color w:val="000000"/>
              </w:rPr>
              <w:t>A global default cabin configuration exists</w:t>
            </w:r>
          </w:p>
        </w:tc>
        <w:tc>
          <w:tcPr>
            <w:tcW w:w="2340" w:type="dxa"/>
            <w:vAlign w:val="center"/>
          </w:tcPr>
          <w:p w:rsidR="00D65E38" w:rsidRDefault="002D2DD8" w:rsidP="00D65E38">
            <w:pPr>
              <w:rPr>
                <w:rFonts w:ascii="Calibri" w:hAnsi="Calibri" w:cs="Calibri"/>
                <w:bCs/>
              </w:rPr>
            </w:pPr>
            <w:r>
              <w:rPr>
                <w:rFonts w:ascii="Calibri" w:hAnsi="Calibri" w:cs="Calibri"/>
                <w:bCs/>
              </w:rPr>
              <w:t>A SITA admin attempts to create another one</w:t>
            </w:r>
          </w:p>
        </w:tc>
        <w:tc>
          <w:tcPr>
            <w:tcW w:w="3060" w:type="dxa"/>
            <w:vAlign w:val="center"/>
          </w:tcPr>
          <w:p w:rsidR="00D65E38" w:rsidRDefault="002D2DD8" w:rsidP="002E5E99">
            <w:pPr>
              <w:rPr>
                <w:rFonts w:ascii="Calibri" w:hAnsi="Calibri" w:cs="Calibri"/>
                <w:bCs/>
              </w:rPr>
            </w:pPr>
            <w:r>
              <w:rPr>
                <w:rFonts w:ascii="Calibri" w:hAnsi="Calibri" w:cs="Calibri"/>
                <w:bCs/>
              </w:rPr>
              <w:t>The system responds with InvalidRequestFault</w:t>
            </w:r>
          </w:p>
        </w:tc>
      </w:tr>
    </w:tbl>
    <w:p w:rsidR="00043B13" w:rsidRDefault="00043B13">
      <w:pPr>
        <w:spacing w:before="0" w:after="0"/>
        <w:rPr>
          <w:lang w:val="en-GB"/>
        </w:rPr>
      </w:pPr>
    </w:p>
    <w:p w:rsidR="009065E6" w:rsidRDefault="007441BA" w:rsidP="00DF0938">
      <w:pPr>
        <w:pStyle w:val="Heading3"/>
        <w:rPr>
          <w:lang w:val="en-GB"/>
        </w:rPr>
      </w:pPr>
      <w:bookmarkStart w:id="162" w:name="_Toc463276193"/>
      <w:r>
        <w:rPr>
          <w:lang w:val="en-GB"/>
        </w:rPr>
        <w:t>Non Functional Requirements</w:t>
      </w:r>
      <w:bookmarkEnd w:id="162"/>
    </w:p>
    <w:p w:rsidR="00043B13" w:rsidRPr="00D37627" w:rsidRDefault="00043B13" w:rsidP="00043B13">
      <w:pPr>
        <w:pStyle w:val="BodyText"/>
        <w:rPr>
          <w:lang w:val="en-US"/>
        </w:rPr>
      </w:pPr>
      <w:r>
        <w:rPr>
          <w:lang w:val="en-GB"/>
        </w:rPr>
        <w:t xml:space="preserve">The expected maximum reasonable number of </w:t>
      </w:r>
      <w:r w:rsidR="0014288C">
        <w:rPr>
          <w:lang w:val="en-GB"/>
        </w:rPr>
        <w:t>Cabin Configuration</w:t>
      </w:r>
      <w:r w:rsidR="002D2DD8">
        <w:rPr>
          <w:lang w:val="en-GB"/>
        </w:rPr>
        <w:t>s is</w:t>
      </w:r>
      <w:r>
        <w:rPr>
          <w:lang w:val="en-US"/>
        </w:rPr>
        <w:t xml:space="preserve"> </w:t>
      </w:r>
      <w:r w:rsidR="00AB114D">
        <w:rPr>
          <w:lang w:val="en-US"/>
        </w:rPr>
        <w:t>500</w:t>
      </w:r>
      <w:r w:rsidR="002D2DD8">
        <w:rPr>
          <w:lang w:val="en-US"/>
        </w:rPr>
        <w:t>0</w:t>
      </w:r>
      <w:r w:rsidR="00540E4C">
        <w:rPr>
          <w:lang w:val="en-US"/>
        </w:rPr>
        <w:t xml:space="preserve"> (assuming multiple subscriber-specific views per each airline)</w:t>
      </w:r>
      <w:r>
        <w:rPr>
          <w:lang w:val="en-US"/>
        </w:rPr>
        <w:t xml:space="preserve">. </w:t>
      </w:r>
      <w:r>
        <w:rPr>
          <w:lang w:val="en-GB"/>
        </w:rPr>
        <w:t xml:space="preserve"> </w:t>
      </w:r>
    </w:p>
    <w:p w:rsidR="00043B13" w:rsidRDefault="00C071EB" w:rsidP="00893070">
      <w:pPr>
        <w:pStyle w:val="BodyText"/>
        <w:rPr>
          <w:lang w:val="en-US"/>
        </w:rPr>
      </w:pPr>
      <w:r w:rsidRPr="00C071EB">
        <w:rPr>
          <w:lang w:val="en-US"/>
        </w:rPr>
        <w:t>The response time must be within 0.5 seconds (and preferably faster) fo</w:t>
      </w:r>
      <w:r>
        <w:rPr>
          <w:lang w:val="en-US"/>
        </w:rPr>
        <w:t>r each type of CRUD transaction.</w:t>
      </w:r>
    </w:p>
    <w:p w:rsidR="009A4906" w:rsidRDefault="009A4906">
      <w:pPr>
        <w:spacing w:before="0" w:after="0"/>
        <w:rPr>
          <w:rFonts w:cs="Arial"/>
          <w:b/>
          <w:bCs/>
          <w:kern w:val="32"/>
          <w:sz w:val="24"/>
          <w:lang w:val="en-GB"/>
        </w:rPr>
      </w:pPr>
      <w:r>
        <w:rPr>
          <w:sz w:val="24"/>
          <w:lang w:val="en-GB"/>
        </w:rPr>
        <w:br w:type="page"/>
      </w:r>
    </w:p>
    <w:p w:rsidR="009A4906" w:rsidRPr="009A4906" w:rsidRDefault="009A4906" w:rsidP="009A4906">
      <w:pPr>
        <w:pStyle w:val="Heading1"/>
        <w:numPr>
          <w:ilvl w:val="1"/>
          <w:numId w:val="1"/>
        </w:numPr>
        <w:rPr>
          <w:sz w:val="24"/>
          <w:szCs w:val="24"/>
          <w:lang w:val="en-GB"/>
        </w:rPr>
      </w:pPr>
      <w:bookmarkStart w:id="163" w:name="_Toc463276194"/>
      <w:r w:rsidRPr="009A4906">
        <w:rPr>
          <w:sz w:val="24"/>
          <w:szCs w:val="24"/>
          <w:lang w:val="en-GB"/>
        </w:rPr>
        <w:lastRenderedPageBreak/>
        <w:t xml:space="preserve">SCHED.28d1 </w:t>
      </w:r>
      <w:r w:rsidR="004B3717">
        <w:rPr>
          <w:sz w:val="24"/>
          <w:szCs w:val="24"/>
          <w:lang w:val="en-GB"/>
        </w:rPr>
        <w:t>Enable SITA Admin to Create Cabin Configurations on Behalf of Subscribers</w:t>
      </w:r>
      <w:bookmarkEnd w:id="163"/>
    </w:p>
    <w:p w:rsidR="009A4906" w:rsidRDefault="009A4906" w:rsidP="00B6524C">
      <w:pPr>
        <w:pStyle w:val="Heading3"/>
        <w:numPr>
          <w:ilvl w:val="2"/>
          <w:numId w:val="40"/>
        </w:numPr>
        <w:rPr>
          <w:b w:val="0"/>
          <w:bCs w:val="0"/>
          <w:lang w:val="ru-RU"/>
        </w:rPr>
      </w:pPr>
      <w:bookmarkStart w:id="164" w:name="_Toc463276195"/>
      <w:r>
        <w:rPr>
          <w:b w:val="0"/>
          <w:bCs w:val="0"/>
        </w:rPr>
        <w:t>Overview</w:t>
      </w:r>
      <w:bookmarkEnd w:id="164"/>
    </w:p>
    <w:p w:rsidR="004B3717" w:rsidRDefault="009A4906" w:rsidP="004B3717">
      <w:pPr>
        <w:pStyle w:val="BodyText"/>
        <w:rPr>
          <w:lang w:val="en-US"/>
        </w:rPr>
      </w:pPr>
      <w:r>
        <w:rPr>
          <w:lang w:val="en-US"/>
        </w:rPr>
        <w:t>A</w:t>
      </w:r>
      <w:r w:rsidR="00E75EA0">
        <w:rPr>
          <w:lang w:val="en-US"/>
        </w:rPr>
        <w:t>s per this use case, a</w:t>
      </w:r>
      <w:r>
        <w:rPr>
          <w:lang w:val="en-US"/>
        </w:rPr>
        <w:t xml:space="preserve"> Cabin Configuration can be either Default (effectively a template created by SITA Admin) or </w:t>
      </w:r>
      <w:r w:rsidR="004B3717">
        <w:rPr>
          <w:lang w:val="en-US"/>
        </w:rPr>
        <w:t xml:space="preserve">it can </w:t>
      </w:r>
      <w:r w:rsidR="009F5962">
        <w:rPr>
          <w:lang w:val="en-US"/>
        </w:rPr>
        <w:t>describe</w:t>
      </w:r>
      <w:r>
        <w:rPr>
          <w:lang w:val="en-US"/>
        </w:rPr>
        <w:t xml:space="preserve"> cabins of a particular hosted or OA carrier. </w:t>
      </w:r>
    </w:p>
    <w:p w:rsidR="00010D5F" w:rsidRDefault="009A4906" w:rsidP="004B3717">
      <w:pPr>
        <w:pStyle w:val="BodyText"/>
        <w:rPr>
          <w:lang w:val="en-US"/>
        </w:rPr>
      </w:pPr>
      <w:r>
        <w:rPr>
          <w:lang w:val="en-US"/>
        </w:rPr>
        <w:t xml:space="preserve">Every subscriber can create a </w:t>
      </w:r>
      <w:r w:rsidR="004B3717">
        <w:rPr>
          <w:lang w:val="en-US"/>
        </w:rPr>
        <w:t>C</w:t>
      </w:r>
      <w:r>
        <w:rPr>
          <w:lang w:val="en-US"/>
        </w:rPr>
        <w:t xml:space="preserve">abin </w:t>
      </w:r>
      <w:r w:rsidR="004B3717">
        <w:rPr>
          <w:lang w:val="en-US"/>
        </w:rPr>
        <w:t xml:space="preserve">Configuration describing cabins of </w:t>
      </w:r>
      <w:r w:rsidR="009F5962">
        <w:rPr>
          <w:lang w:val="en-US"/>
        </w:rPr>
        <w:t xml:space="preserve">the subscriber airline itself or </w:t>
      </w:r>
      <w:r w:rsidR="004B3717">
        <w:rPr>
          <w:lang w:val="en-US"/>
        </w:rPr>
        <w:t xml:space="preserve">any </w:t>
      </w:r>
      <w:r w:rsidR="009F5962">
        <w:rPr>
          <w:lang w:val="en-US"/>
        </w:rPr>
        <w:t xml:space="preserve">other </w:t>
      </w:r>
      <w:r w:rsidR="004B3717">
        <w:rPr>
          <w:lang w:val="en-US"/>
        </w:rPr>
        <w:t xml:space="preserve">airline. </w:t>
      </w:r>
      <w:r w:rsidR="00010D5F">
        <w:rPr>
          <w:lang w:val="en-US"/>
        </w:rPr>
        <w:t xml:space="preserve">For example, Portway ground handler subscriber could create Cabin Configuration for S7 handled airline. In the same time, it is quite possible for another ground handler subscriber, for example, Swissport to create his own Cabin Configurations of S7. </w:t>
      </w:r>
    </w:p>
    <w:p w:rsidR="004B3717" w:rsidRDefault="004B3717" w:rsidP="004B3717">
      <w:pPr>
        <w:pStyle w:val="BodyText"/>
        <w:rPr>
          <w:lang w:val="en-US"/>
        </w:rPr>
      </w:pPr>
      <w:r>
        <w:rPr>
          <w:lang w:val="en-US"/>
        </w:rPr>
        <w:t xml:space="preserve">However, currently SITA Admin </w:t>
      </w:r>
      <w:r w:rsidR="009F5962">
        <w:rPr>
          <w:lang w:val="en-US"/>
        </w:rPr>
        <w:t>is not able to</w:t>
      </w:r>
      <w:r>
        <w:rPr>
          <w:lang w:val="en-US"/>
        </w:rPr>
        <w:t xml:space="preserve"> create Cabin Configurations on behalf of </w:t>
      </w:r>
      <w:r w:rsidR="009F5962">
        <w:rPr>
          <w:lang w:val="en-US"/>
        </w:rPr>
        <w:t>subscriber. This story enables him to do that.</w:t>
      </w:r>
    </w:p>
    <w:p w:rsidR="009A4906" w:rsidRDefault="009A4906" w:rsidP="00B6524C">
      <w:pPr>
        <w:pStyle w:val="Heading3"/>
        <w:numPr>
          <w:ilvl w:val="2"/>
          <w:numId w:val="40"/>
        </w:numPr>
        <w:rPr>
          <w:lang w:val="en-GB"/>
        </w:rPr>
      </w:pPr>
      <w:bookmarkStart w:id="165" w:name="_Toc463276196"/>
      <w:r>
        <w:rPr>
          <w:b w:val="0"/>
          <w:bCs w:val="0"/>
          <w:lang w:val="en-GB"/>
        </w:rPr>
        <w:t>Detail</w:t>
      </w:r>
      <w:bookmarkEnd w:id="165"/>
    </w:p>
    <w:p w:rsidR="009A4906" w:rsidRDefault="00785BCC" w:rsidP="009A4906">
      <w:r>
        <w:t>GUI Changes</w:t>
      </w:r>
    </w:p>
    <w:p w:rsidR="00785BCC" w:rsidRDefault="00785BCC" w:rsidP="009A4906"/>
    <w:p w:rsidR="009A4906" w:rsidRDefault="009A4906" w:rsidP="00B6524C">
      <w:pPr>
        <w:pStyle w:val="Heading3"/>
        <w:numPr>
          <w:ilvl w:val="2"/>
          <w:numId w:val="40"/>
        </w:numPr>
        <w:rPr>
          <w:lang w:val="en-GB"/>
        </w:rPr>
      </w:pPr>
      <w:bookmarkStart w:id="166" w:name="_Toc463276197"/>
      <w:r>
        <w:rPr>
          <w:b w:val="0"/>
          <w:bCs w:val="0"/>
          <w:lang w:val="en-GB"/>
        </w:rPr>
        <w:t>Acceptance Tests</w:t>
      </w:r>
      <w:bookmarkEnd w:id="166"/>
    </w:p>
    <w:p w:rsidR="009A4906" w:rsidRDefault="009A4906" w:rsidP="009A4906">
      <w:r>
        <w:t>This story should be demonstrated by sending CRUDE requests to the service and viewing the response via soapUI. Note that tests 1-13 should be performed in context of specific Subscriber User performing CRUDE operations for respective subscriber.</w:t>
      </w:r>
    </w:p>
    <w:tbl>
      <w:tblPr>
        <w:tblW w:w="9120"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474"/>
        <w:gridCol w:w="1618"/>
        <w:gridCol w:w="1624"/>
        <w:gridCol w:w="2342"/>
        <w:gridCol w:w="3062"/>
      </w:tblGrid>
      <w:tr w:rsidR="009A4906" w:rsidTr="009A4906">
        <w:trPr>
          <w:tblHeader/>
        </w:trPr>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hideMark/>
          </w:tcPr>
          <w:p w:rsidR="009A4906" w:rsidRDefault="009A4906">
            <w:pPr>
              <w:rPr>
                <w:rFonts w:asciiTheme="minorHAnsi" w:hAnsiTheme="minorHAnsi" w:cstheme="minorHAnsi"/>
                <w:b/>
                <w:color w:val="000000"/>
                <w:szCs w:val="20"/>
              </w:rPr>
            </w:pPr>
            <w:r>
              <w:rPr>
                <w:rFonts w:asciiTheme="minorHAnsi" w:hAnsiTheme="minorHAnsi" w:cstheme="minorHAnsi"/>
                <w:b/>
                <w:color w:val="000000"/>
                <w:szCs w:val="20"/>
              </w:rPr>
              <w:t>Nr.</w:t>
            </w: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hideMark/>
          </w:tcPr>
          <w:p w:rsidR="009A4906" w:rsidRDefault="009A4906">
            <w:pPr>
              <w:rPr>
                <w:rFonts w:asciiTheme="minorHAnsi" w:hAnsiTheme="minorHAnsi" w:cstheme="minorHAnsi"/>
                <w:b/>
                <w:szCs w:val="20"/>
              </w:rPr>
            </w:pPr>
            <w:r>
              <w:rPr>
                <w:rFonts w:asciiTheme="minorHAnsi" w:hAnsiTheme="minorHAnsi" w:cstheme="minorHAnsi"/>
                <w:b/>
                <w:color w:val="000000"/>
                <w:szCs w:val="20"/>
              </w:rPr>
              <w:t>Test</w:t>
            </w: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hideMark/>
          </w:tcPr>
          <w:p w:rsidR="009A4906" w:rsidRDefault="009A4906">
            <w:pPr>
              <w:rPr>
                <w:rFonts w:asciiTheme="minorHAnsi" w:hAnsiTheme="minorHAnsi" w:cstheme="minorHAnsi"/>
                <w:b/>
                <w:szCs w:val="20"/>
              </w:rPr>
            </w:pPr>
            <w:r>
              <w:rPr>
                <w:rFonts w:asciiTheme="minorHAnsi" w:hAnsiTheme="minorHAnsi" w:cstheme="minorHAnsi"/>
                <w:b/>
                <w:color w:val="000000"/>
                <w:szCs w:val="20"/>
              </w:rPr>
              <w:t>Pre-condition</w:t>
            </w: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hideMark/>
          </w:tcPr>
          <w:p w:rsidR="009A4906" w:rsidRDefault="009A4906">
            <w:pPr>
              <w:rPr>
                <w:rFonts w:asciiTheme="minorHAnsi" w:hAnsiTheme="minorHAnsi" w:cstheme="minorHAnsi"/>
                <w:b/>
                <w:szCs w:val="20"/>
              </w:rPr>
            </w:pPr>
            <w:r>
              <w:rPr>
                <w:rFonts w:asciiTheme="minorHAnsi" w:hAnsiTheme="minorHAnsi" w:cstheme="minorHAnsi"/>
                <w:b/>
                <w:szCs w:val="20"/>
              </w:rPr>
              <w:t>Action</w:t>
            </w: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DBE5F1" w:themeFill="accent1" w:themeFillTint="33"/>
            <w:hideMark/>
          </w:tcPr>
          <w:p w:rsidR="009A4906" w:rsidRDefault="009A4906">
            <w:pPr>
              <w:rPr>
                <w:rFonts w:asciiTheme="minorHAnsi" w:hAnsiTheme="minorHAnsi" w:cstheme="minorHAnsi"/>
                <w:b/>
                <w:szCs w:val="20"/>
              </w:rPr>
            </w:pPr>
            <w:r>
              <w:rPr>
                <w:rFonts w:asciiTheme="minorHAnsi" w:hAnsiTheme="minorHAnsi" w:cstheme="minorHAnsi"/>
                <w:b/>
                <w:szCs w:val="20"/>
              </w:rPr>
              <w:t>Post-condition</w:t>
            </w: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36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Calibri" w:hAnsi="Calibri" w:cs="Calibri"/>
                <w:bCs/>
              </w:rPr>
            </w:pPr>
          </w:p>
        </w:tc>
      </w:tr>
      <w:tr w:rsidR="009A4906" w:rsidTr="009A4906">
        <w:tc>
          <w:tcPr>
            <w:tcW w:w="474"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rsidP="00B6524C">
            <w:pPr>
              <w:numPr>
                <w:ilvl w:val="0"/>
                <w:numId w:val="41"/>
              </w:numPr>
              <w:spacing w:before="40" w:after="40"/>
              <w:ind w:left="55" w:firstLine="0"/>
              <w:rPr>
                <w:rFonts w:asciiTheme="minorHAnsi" w:hAnsiTheme="minorHAnsi" w:cstheme="minorHAnsi"/>
                <w:bCs/>
                <w:szCs w:val="20"/>
              </w:rPr>
            </w:pPr>
          </w:p>
        </w:tc>
        <w:tc>
          <w:tcPr>
            <w:tcW w:w="1617"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bCs/>
                <w:szCs w:val="20"/>
              </w:rPr>
            </w:pPr>
          </w:p>
        </w:tc>
        <w:tc>
          <w:tcPr>
            <w:tcW w:w="162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Theme="minorHAnsi" w:hAnsiTheme="minorHAnsi" w:cstheme="minorHAnsi"/>
                <w:color w:val="000000"/>
                <w:szCs w:val="20"/>
              </w:rPr>
            </w:pPr>
          </w:p>
        </w:tc>
        <w:tc>
          <w:tcPr>
            <w:tcW w:w="234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Calibri" w:hAnsi="Calibri" w:cs="Calibri"/>
                <w:bCs/>
              </w:rPr>
            </w:pPr>
          </w:p>
        </w:tc>
        <w:tc>
          <w:tcPr>
            <w:tcW w:w="3060"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vAlign w:val="center"/>
          </w:tcPr>
          <w:p w:rsidR="009A4906" w:rsidRDefault="009A4906">
            <w:pPr>
              <w:rPr>
                <w:rFonts w:ascii="Calibri" w:hAnsi="Calibri" w:cs="Calibri"/>
                <w:bCs/>
              </w:rPr>
            </w:pPr>
          </w:p>
        </w:tc>
      </w:tr>
    </w:tbl>
    <w:p w:rsidR="009A4906" w:rsidRDefault="009A4906" w:rsidP="009A4906">
      <w:pPr>
        <w:spacing w:before="0" w:after="0"/>
        <w:rPr>
          <w:rFonts w:cs="Arial"/>
          <w:b/>
          <w:bCs/>
          <w:kern w:val="32"/>
          <w:sz w:val="24"/>
          <w:lang w:val="en-GB"/>
        </w:rPr>
      </w:pPr>
      <w:r>
        <w:rPr>
          <w:sz w:val="24"/>
          <w:lang w:val="en-GB"/>
        </w:rPr>
        <w:br w:type="page"/>
      </w:r>
    </w:p>
    <w:p w:rsidR="00DF0938" w:rsidRPr="00F8568B" w:rsidRDefault="00DF0938" w:rsidP="00F8568B">
      <w:pPr>
        <w:pStyle w:val="Heading1"/>
        <w:numPr>
          <w:ilvl w:val="1"/>
          <w:numId w:val="1"/>
        </w:numPr>
        <w:rPr>
          <w:szCs w:val="24"/>
          <w:lang w:val="en-GB"/>
        </w:rPr>
      </w:pPr>
      <w:bookmarkStart w:id="167" w:name="_Toc463276198"/>
      <w:r w:rsidRPr="00F8568B">
        <w:rPr>
          <w:sz w:val="24"/>
          <w:szCs w:val="24"/>
          <w:lang w:val="en-GB"/>
        </w:rPr>
        <w:lastRenderedPageBreak/>
        <w:t>SCHED.28e Cabin Configurations GUI</w:t>
      </w:r>
      <w:bookmarkEnd w:id="167"/>
    </w:p>
    <w:p w:rsidR="00A34FB8" w:rsidRDefault="00A34FB8" w:rsidP="00A34FB8">
      <w:pPr>
        <w:pStyle w:val="Heading3"/>
        <w:rPr>
          <w:lang w:val="en-GB"/>
        </w:rPr>
      </w:pPr>
      <w:bookmarkStart w:id="168" w:name="_Toc463276199"/>
      <w:r>
        <w:rPr>
          <w:lang w:val="en-GB"/>
        </w:rPr>
        <w:t>Detail</w:t>
      </w:r>
      <w:bookmarkEnd w:id="168"/>
    </w:p>
    <w:p w:rsidR="00A34FB8" w:rsidRDefault="008E4C41" w:rsidP="00B2662A">
      <w:pPr>
        <w:pStyle w:val="ListParagraph"/>
        <w:numPr>
          <w:ilvl w:val="0"/>
          <w:numId w:val="35"/>
        </w:numPr>
      </w:pPr>
      <w:r>
        <w:t>Where possible, the GUI client must perform all field validation checks as described in the BDD, in addition to server-side validation.</w:t>
      </w:r>
    </w:p>
    <w:p w:rsidR="0072185A" w:rsidRDefault="0072185A" w:rsidP="0072185A">
      <w:pPr>
        <w:pStyle w:val="ListParagraph"/>
      </w:pPr>
    </w:p>
    <w:p w:rsidR="008E4C41" w:rsidRDefault="008E4C41" w:rsidP="00B2662A">
      <w:pPr>
        <w:pStyle w:val="ListParagraph"/>
        <w:numPr>
          <w:ilvl w:val="0"/>
          <w:numId w:val="35"/>
        </w:numPr>
      </w:pPr>
      <w:r>
        <w:t xml:space="preserve">The Cabin Configuration functionality should be accessible via </w:t>
      </w:r>
      <w:r w:rsidRPr="0072185A">
        <w:rPr>
          <w:b/>
        </w:rPr>
        <w:t>Administration/Cabin descriptions</w:t>
      </w:r>
      <w:r w:rsidR="008C63A9">
        <w:t xml:space="preserve"> menu item.</w:t>
      </w:r>
    </w:p>
    <w:p w:rsidR="005C5AEB" w:rsidRDefault="005C5AEB" w:rsidP="005C5AEB">
      <w:pPr>
        <w:pStyle w:val="ListParagraph"/>
      </w:pPr>
    </w:p>
    <w:p w:rsidR="005C5AEB" w:rsidRDefault="005C5AEB" w:rsidP="00B2662A">
      <w:pPr>
        <w:pStyle w:val="ListParagraph"/>
        <w:numPr>
          <w:ilvl w:val="0"/>
          <w:numId w:val="35"/>
        </w:numPr>
      </w:pPr>
      <w:r>
        <w:t xml:space="preserve">If the currently logged in subscriber previously set up cabin configurations for </w:t>
      </w:r>
      <w:r w:rsidR="00021B99">
        <w:t>multiple</w:t>
      </w:r>
      <w:r>
        <w:t xml:space="preserve"> airlines, then he is able to switch between these carrier-specific cabin configurations using the “Airline code” dropdown (which works as a navigation control). </w:t>
      </w:r>
      <w:r w:rsidR="00F420A2">
        <w:t xml:space="preserve">During this </w:t>
      </w:r>
      <w:r w:rsidR="00BB2911">
        <w:t>switch,</w:t>
      </w:r>
      <w:r w:rsidR="00F420A2">
        <w:t xml:space="preserve"> the GUI client should query the e</w:t>
      </w:r>
      <w:r>
        <w:t>xtract operation of the CRUDE webservice with a combination of s</w:t>
      </w:r>
      <w:r w:rsidR="005411F0">
        <w:t>ubscriber code and airline code.</w:t>
      </w:r>
      <w:r w:rsidR="00BB2911">
        <w:br/>
        <w:t>By default, the cabin configuration of the first airline in the list should be displayed.</w:t>
      </w:r>
    </w:p>
    <w:p w:rsidR="00C33BF1" w:rsidRDefault="00C33BF1" w:rsidP="00C33BF1">
      <w:pPr>
        <w:pStyle w:val="ListParagraph"/>
      </w:pPr>
    </w:p>
    <w:p w:rsidR="00C33BF1" w:rsidRDefault="00C33BF1" w:rsidP="00B2662A">
      <w:pPr>
        <w:pStyle w:val="ListParagraph"/>
        <w:numPr>
          <w:ilvl w:val="0"/>
          <w:numId w:val="35"/>
        </w:numPr>
      </w:pPr>
      <w:r>
        <w:t xml:space="preserve">The subscriber can click “Create new cabin description” button in order to create </w:t>
      </w:r>
      <w:r w:rsidR="00021B99">
        <w:t xml:space="preserve">his view of </w:t>
      </w:r>
      <w:r>
        <w:t xml:space="preserve">a cabin configuration for </w:t>
      </w:r>
      <w:r w:rsidR="00021B99">
        <w:t>any airline</w:t>
      </w:r>
      <w:r w:rsidR="00A753CE">
        <w:t xml:space="preserve">. </w:t>
      </w:r>
      <w:r w:rsidR="00021B99">
        <w:t>However he cannot create more than one cabin configuration per airline.</w:t>
      </w:r>
    </w:p>
    <w:p w:rsidR="00A753CE" w:rsidRDefault="00A753CE" w:rsidP="00A753CE">
      <w:pPr>
        <w:pStyle w:val="ListParagraph"/>
      </w:pPr>
    </w:p>
    <w:p w:rsidR="00A753CE" w:rsidRDefault="00A753CE" w:rsidP="00B2662A">
      <w:pPr>
        <w:pStyle w:val="ListParagraph"/>
        <w:numPr>
          <w:ilvl w:val="0"/>
          <w:numId w:val="35"/>
        </w:numPr>
      </w:pPr>
      <w:r>
        <w:t>If the subscriber has not set up any cabin configurations yet</w:t>
      </w:r>
      <w:r w:rsidR="005752FE">
        <w:t>,</w:t>
      </w:r>
      <w:r>
        <w:t xml:space="preserve"> then he should be presented with </w:t>
      </w:r>
      <w:r w:rsidRPr="00A753CE">
        <w:t xml:space="preserve">a blank </w:t>
      </w:r>
      <w:r>
        <w:t xml:space="preserve">“Create new cabin configuration” screen for the first airline in the list. </w:t>
      </w:r>
    </w:p>
    <w:p w:rsidR="005C5AEB" w:rsidRDefault="005C5AEB" w:rsidP="005C5AEB">
      <w:pPr>
        <w:pStyle w:val="ListParagraph"/>
      </w:pPr>
    </w:p>
    <w:p w:rsidR="005C5AEB" w:rsidRDefault="005C5AEB" w:rsidP="00B2662A">
      <w:pPr>
        <w:pStyle w:val="ListParagraph"/>
        <w:numPr>
          <w:ilvl w:val="0"/>
          <w:numId w:val="35"/>
        </w:numPr>
      </w:pPr>
      <w:r>
        <w:t>When SITA Administrator impersonates as a SITA Administrator</w:t>
      </w:r>
      <w:r w:rsidR="00BB2911">
        <w:t>, he should only be able to create/modify Global Default cabin configurations. In order to be able to modify a carrier-specific cabin configuration created by a certain subscriber, he must impersonate as this subscriber during log in.</w:t>
      </w:r>
    </w:p>
    <w:p w:rsidR="0072185A" w:rsidRDefault="0072185A" w:rsidP="0072185A">
      <w:pPr>
        <w:pStyle w:val="ListParagraph"/>
      </w:pPr>
    </w:p>
    <w:p w:rsidR="0072185A" w:rsidRDefault="0072185A" w:rsidP="00B2662A">
      <w:pPr>
        <w:pStyle w:val="ListParagraph"/>
        <w:numPr>
          <w:ilvl w:val="0"/>
          <w:numId w:val="35"/>
        </w:numPr>
      </w:pPr>
      <w:r>
        <w:t xml:space="preserve">The requirement to persist </w:t>
      </w:r>
      <w:r w:rsidR="003C403A">
        <w:t>Created/Updated username and timestamp was missed in the original story for Cabin Configurations CRUDE webservice. It needs to be addressed in the current story to enable display of respective fields.</w:t>
      </w:r>
    </w:p>
    <w:p w:rsidR="007021F3" w:rsidRDefault="007021F3" w:rsidP="007021F3">
      <w:pPr>
        <w:pStyle w:val="ListParagraph"/>
      </w:pPr>
    </w:p>
    <w:p w:rsidR="007021F3" w:rsidRDefault="00A66858" w:rsidP="00B2662A">
      <w:pPr>
        <w:pStyle w:val="ListParagraph"/>
        <w:numPr>
          <w:ilvl w:val="0"/>
          <w:numId w:val="35"/>
        </w:numPr>
      </w:pPr>
      <w:r w:rsidRPr="00A66858">
        <w:t>tns:ExtractCabinConfiguration/tns:SearchCriteria/tns:Airline</w:t>
      </w:r>
      <w:r>
        <w:t xml:space="preserve"> has been made optional to support populating the Airline Code dropdown on the Update GUI</w:t>
      </w:r>
    </w:p>
    <w:p w:rsidR="00255E02" w:rsidRDefault="00255E02" w:rsidP="00255E02">
      <w:pPr>
        <w:pStyle w:val="ListParagraph"/>
      </w:pPr>
    </w:p>
    <w:p w:rsidR="00255E02" w:rsidRDefault="001E12E4" w:rsidP="00B2662A">
      <w:pPr>
        <w:pStyle w:val="ListParagraph"/>
        <w:numPr>
          <w:ilvl w:val="0"/>
          <w:numId w:val="35"/>
        </w:numPr>
      </w:pPr>
      <w:r>
        <w:t>Due to change of requirements, the c</w:t>
      </w:r>
      <w:r w:rsidR="00255E02">
        <w:t xml:space="preserve">abin </w:t>
      </w:r>
      <w:r>
        <w:t>D</w:t>
      </w:r>
      <w:r w:rsidR="00255E02">
        <w:t xml:space="preserve">escription field </w:t>
      </w:r>
      <w:r>
        <w:t>is marked as</w:t>
      </w:r>
      <w:r w:rsidR="00255E02">
        <w:t xml:space="preserve"> mandatory on GUI</w:t>
      </w:r>
      <w:r>
        <w:t>, this should be enforced by the client only</w:t>
      </w:r>
      <w:r w:rsidR="00255E02">
        <w:t xml:space="preserve">. To avoid rework </w:t>
      </w:r>
      <w:r>
        <w:t>this field</w:t>
      </w:r>
      <w:r w:rsidR="00255E02">
        <w:t xml:space="preserve"> should remain optional in the </w:t>
      </w:r>
      <w:r>
        <w:t>server side</w:t>
      </w:r>
      <w:r w:rsidR="00255E02">
        <w:t xml:space="preserve"> for now, the schema will be updated in future iterations.</w:t>
      </w:r>
    </w:p>
    <w:p w:rsidR="00A34FB8" w:rsidRDefault="00A34FB8" w:rsidP="00A34FB8">
      <w:pPr>
        <w:pStyle w:val="Heading3"/>
        <w:rPr>
          <w:lang w:val="en-GB"/>
        </w:rPr>
      </w:pPr>
      <w:bookmarkStart w:id="169" w:name="_Toc463276200"/>
      <w:r w:rsidRPr="007441BA">
        <w:rPr>
          <w:lang w:val="en-GB"/>
        </w:rPr>
        <w:t>Acceptance Tests</w:t>
      </w:r>
      <w:bookmarkEnd w:id="169"/>
    </w:p>
    <w:tbl>
      <w:tblPr>
        <w:tblW w:w="9114" w:type="dxa"/>
        <w:tblInd w:w="86"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ayout w:type="fixed"/>
        <w:tblCellMar>
          <w:top w:w="58" w:type="dxa"/>
          <w:left w:w="86" w:type="dxa"/>
          <w:bottom w:w="58" w:type="dxa"/>
          <w:right w:w="86" w:type="dxa"/>
        </w:tblCellMar>
        <w:tblLook w:val="01E0" w:firstRow="1" w:lastRow="1" w:firstColumn="1" w:lastColumn="1" w:noHBand="0" w:noVBand="0"/>
      </w:tblPr>
      <w:tblGrid>
        <w:gridCol w:w="474"/>
        <w:gridCol w:w="1617"/>
        <w:gridCol w:w="1623"/>
        <w:gridCol w:w="2340"/>
        <w:gridCol w:w="3060"/>
      </w:tblGrid>
      <w:tr w:rsidR="00A34FB8" w:rsidRPr="00023CC9" w:rsidTr="00F84F99">
        <w:trPr>
          <w:trHeight w:val="589"/>
          <w:tblHeader/>
        </w:trPr>
        <w:tc>
          <w:tcPr>
            <w:tcW w:w="474" w:type="dxa"/>
            <w:shd w:val="clear" w:color="auto" w:fill="DBE5F1" w:themeFill="accent1" w:themeFillTint="33"/>
          </w:tcPr>
          <w:p w:rsidR="00A34FB8" w:rsidRPr="00023CC9" w:rsidRDefault="00A34FB8" w:rsidP="00253799">
            <w:pPr>
              <w:rPr>
                <w:rFonts w:asciiTheme="minorHAnsi" w:hAnsiTheme="minorHAnsi" w:cstheme="minorHAnsi"/>
                <w:b/>
                <w:color w:val="000000"/>
                <w:szCs w:val="20"/>
              </w:rPr>
            </w:pPr>
            <w:r w:rsidRPr="00023CC9">
              <w:rPr>
                <w:rFonts w:asciiTheme="minorHAnsi" w:hAnsiTheme="minorHAnsi" w:cstheme="minorHAnsi"/>
                <w:b/>
                <w:color w:val="000000"/>
                <w:szCs w:val="20"/>
              </w:rPr>
              <w:t>Nr.</w:t>
            </w:r>
          </w:p>
        </w:tc>
        <w:tc>
          <w:tcPr>
            <w:tcW w:w="1617" w:type="dxa"/>
            <w:shd w:val="clear" w:color="auto" w:fill="DBE5F1" w:themeFill="accent1" w:themeFillTint="33"/>
          </w:tcPr>
          <w:p w:rsidR="00A34FB8" w:rsidRPr="00023CC9" w:rsidRDefault="00A34FB8" w:rsidP="00253799">
            <w:pPr>
              <w:rPr>
                <w:rFonts w:asciiTheme="minorHAnsi" w:hAnsiTheme="minorHAnsi" w:cstheme="minorHAnsi"/>
                <w:b/>
                <w:szCs w:val="20"/>
              </w:rPr>
            </w:pPr>
            <w:r w:rsidRPr="00023CC9">
              <w:rPr>
                <w:rFonts w:asciiTheme="minorHAnsi" w:hAnsiTheme="minorHAnsi" w:cstheme="minorHAnsi"/>
                <w:b/>
                <w:color w:val="000000"/>
                <w:szCs w:val="20"/>
              </w:rPr>
              <w:t>Test</w:t>
            </w:r>
          </w:p>
        </w:tc>
        <w:tc>
          <w:tcPr>
            <w:tcW w:w="1623" w:type="dxa"/>
            <w:shd w:val="clear" w:color="auto" w:fill="DBE5F1" w:themeFill="accent1" w:themeFillTint="33"/>
          </w:tcPr>
          <w:p w:rsidR="00A34FB8" w:rsidRPr="00023CC9" w:rsidRDefault="00A34FB8" w:rsidP="00253799">
            <w:pPr>
              <w:rPr>
                <w:rFonts w:asciiTheme="minorHAnsi" w:hAnsiTheme="minorHAnsi" w:cstheme="minorHAnsi"/>
                <w:b/>
                <w:szCs w:val="20"/>
              </w:rPr>
            </w:pPr>
            <w:r w:rsidRPr="00023CC9">
              <w:rPr>
                <w:rFonts w:asciiTheme="minorHAnsi" w:hAnsiTheme="minorHAnsi" w:cstheme="minorHAnsi"/>
                <w:b/>
                <w:color w:val="000000"/>
                <w:szCs w:val="20"/>
              </w:rPr>
              <w:t>Pre-condition</w:t>
            </w:r>
          </w:p>
        </w:tc>
        <w:tc>
          <w:tcPr>
            <w:tcW w:w="2340" w:type="dxa"/>
            <w:shd w:val="clear" w:color="auto" w:fill="DBE5F1" w:themeFill="accent1" w:themeFillTint="33"/>
          </w:tcPr>
          <w:p w:rsidR="00A34FB8" w:rsidRPr="00023CC9" w:rsidRDefault="00A34FB8" w:rsidP="00253799">
            <w:pPr>
              <w:rPr>
                <w:rFonts w:asciiTheme="minorHAnsi" w:hAnsiTheme="minorHAnsi" w:cstheme="minorHAnsi"/>
                <w:b/>
                <w:szCs w:val="20"/>
              </w:rPr>
            </w:pPr>
            <w:r w:rsidRPr="00023CC9">
              <w:rPr>
                <w:rFonts w:asciiTheme="minorHAnsi" w:hAnsiTheme="minorHAnsi" w:cstheme="minorHAnsi"/>
                <w:b/>
                <w:szCs w:val="20"/>
              </w:rPr>
              <w:t>Action</w:t>
            </w:r>
          </w:p>
        </w:tc>
        <w:tc>
          <w:tcPr>
            <w:tcW w:w="3060" w:type="dxa"/>
            <w:shd w:val="clear" w:color="auto" w:fill="DBE5F1" w:themeFill="accent1" w:themeFillTint="33"/>
          </w:tcPr>
          <w:p w:rsidR="00A34FB8" w:rsidRPr="00023CC9" w:rsidRDefault="00A34FB8" w:rsidP="00253799">
            <w:pPr>
              <w:rPr>
                <w:rFonts w:asciiTheme="minorHAnsi" w:hAnsiTheme="minorHAnsi" w:cstheme="minorHAnsi"/>
                <w:b/>
                <w:szCs w:val="20"/>
              </w:rPr>
            </w:pPr>
            <w:r w:rsidRPr="00023CC9">
              <w:rPr>
                <w:rFonts w:asciiTheme="minorHAnsi" w:hAnsiTheme="minorHAnsi" w:cstheme="minorHAnsi"/>
                <w:b/>
                <w:szCs w:val="20"/>
              </w:rPr>
              <w:t>Post-condition</w:t>
            </w:r>
          </w:p>
        </w:tc>
      </w:tr>
      <w:tr w:rsidR="00A34FB8" w:rsidRPr="00023CC9" w:rsidTr="00253799">
        <w:tc>
          <w:tcPr>
            <w:tcW w:w="474" w:type="dxa"/>
            <w:vAlign w:val="center"/>
          </w:tcPr>
          <w:p w:rsidR="00A34FB8" w:rsidRPr="00023CC9" w:rsidRDefault="00A34FB8" w:rsidP="00B2662A">
            <w:pPr>
              <w:numPr>
                <w:ilvl w:val="0"/>
                <w:numId w:val="34"/>
              </w:numPr>
              <w:spacing w:before="40" w:after="40"/>
              <w:ind w:left="55" w:firstLine="0"/>
              <w:rPr>
                <w:rFonts w:asciiTheme="minorHAnsi" w:hAnsiTheme="minorHAnsi" w:cstheme="minorHAnsi"/>
                <w:bCs/>
                <w:szCs w:val="20"/>
              </w:rPr>
            </w:pPr>
          </w:p>
        </w:tc>
        <w:tc>
          <w:tcPr>
            <w:tcW w:w="1617" w:type="dxa"/>
            <w:vAlign w:val="center"/>
          </w:tcPr>
          <w:p w:rsidR="00A34FB8" w:rsidRPr="00023CC9" w:rsidRDefault="00FB29E1" w:rsidP="00FB29E1">
            <w:pPr>
              <w:rPr>
                <w:rFonts w:asciiTheme="minorHAnsi" w:hAnsiTheme="minorHAnsi" w:cstheme="minorHAnsi"/>
                <w:bCs/>
                <w:szCs w:val="20"/>
              </w:rPr>
            </w:pPr>
            <w:r>
              <w:rPr>
                <w:rFonts w:asciiTheme="minorHAnsi" w:hAnsiTheme="minorHAnsi" w:cstheme="minorHAnsi"/>
                <w:bCs/>
                <w:szCs w:val="20"/>
              </w:rPr>
              <w:t>SITA Admin creates default Cabin Configuration</w:t>
            </w:r>
          </w:p>
        </w:tc>
        <w:tc>
          <w:tcPr>
            <w:tcW w:w="1623" w:type="dxa"/>
            <w:vAlign w:val="center"/>
          </w:tcPr>
          <w:p w:rsidR="00A34FB8" w:rsidRPr="00023CC9" w:rsidRDefault="00F84F99" w:rsidP="00253799">
            <w:pPr>
              <w:rPr>
                <w:rFonts w:asciiTheme="minorHAnsi" w:hAnsiTheme="minorHAnsi" w:cstheme="minorHAnsi"/>
                <w:color w:val="000000"/>
                <w:szCs w:val="20"/>
              </w:rPr>
            </w:pPr>
            <w:r>
              <w:rPr>
                <w:rFonts w:asciiTheme="minorHAnsi" w:hAnsiTheme="minorHAnsi" w:cstheme="minorHAnsi"/>
                <w:color w:val="000000"/>
                <w:szCs w:val="20"/>
              </w:rPr>
              <w:t>SITA Administrator has logged in</w:t>
            </w:r>
          </w:p>
        </w:tc>
        <w:tc>
          <w:tcPr>
            <w:tcW w:w="2340" w:type="dxa"/>
            <w:vAlign w:val="center"/>
          </w:tcPr>
          <w:p w:rsidR="00A34FB8" w:rsidRPr="00023CC9" w:rsidRDefault="0052271A" w:rsidP="00253799">
            <w:pPr>
              <w:rPr>
                <w:rFonts w:asciiTheme="minorHAnsi" w:hAnsiTheme="minorHAnsi" w:cstheme="minorHAnsi"/>
                <w:bCs/>
                <w:szCs w:val="20"/>
              </w:rPr>
            </w:pPr>
            <w:r>
              <w:rPr>
                <w:rFonts w:asciiTheme="minorHAnsi" w:hAnsiTheme="minorHAnsi" w:cstheme="minorHAnsi"/>
                <w:bCs/>
                <w:szCs w:val="20"/>
              </w:rPr>
              <w:t>The user selects to manage Cabin Configurations</w:t>
            </w:r>
          </w:p>
        </w:tc>
        <w:tc>
          <w:tcPr>
            <w:tcW w:w="3060" w:type="dxa"/>
            <w:vAlign w:val="center"/>
          </w:tcPr>
          <w:p w:rsidR="00A34FB8" w:rsidRDefault="0052271A" w:rsidP="00253799">
            <w:pPr>
              <w:rPr>
                <w:rFonts w:asciiTheme="minorHAnsi" w:hAnsiTheme="minorHAnsi" w:cstheme="minorHAnsi"/>
                <w:bCs/>
                <w:szCs w:val="20"/>
              </w:rPr>
            </w:pPr>
            <w:r>
              <w:rPr>
                <w:rFonts w:asciiTheme="minorHAnsi" w:hAnsiTheme="minorHAnsi" w:cstheme="minorHAnsi"/>
                <w:bCs/>
                <w:szCs w:val="20"/>
              </w:rPr>
              <w:t>The user is presented with the Update screen showing one blank line. He is able to add more lines and thus create the Global Default cabin configuration.</w:t>
            </w:r>
          </w:p>
          <w:p w:rsidR="0052271A" w:rsidRDefault="00456F72" w:rsidP="00253799">
            <w:pPr>
              <w:rPr>
                <w:rFonts w:asciiTheme="minorHAnsi" w:hAnsiTheme="minorHAnsi" w:cstheme="minorHAnsi"/>
                <w:bCs/>
                <w:szCs w:val="20"/>
              </w:rPr>
            </w:pPr>
            <w:r>
              <w:rPr>
                <w:rFonts w:asciiTheme="minorHAnsi" w:hAnsiTheme="minorHAnsi" w:cstheme="minorHAnsi"/>
                <w:bCs/>
                <w:szCs w:val="20"/>
              </w:rPr>
              <w:t>Need to demonstrate:</w:t>
            </w:r>
          </w:p>
          <w:p w:rsidR="00456F72" w:rsidRDefault="00456F72"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lastRenderedPageBreak/>
              <w:t>Cabins are ordered by hierarchy then alphabetically (after saving)</w:t>
            </w:r>
          </w:p>
          <w:p w:rsidR="00456F72" w:rsidRDefault="00456F72"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Cabin code must be unique within Cabin Config</w:t>
            </w:r>
          </w:p>
          <w:p w:rsidR="00456F72" w:rsidRPr="00456F72" w:rsidRDefault="00456F72"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Mandatory fields are checked</w:t>
            </w:r>
          </w:p>
        </w:tc>
      </w:tr>
      <w:tr w:rsidR="00A34FB8" w:rsidRPr="00023CC9" w:rsidTr="00253799">
        <w:tc>
          <w:tcPr>
            <w:tcW w:w="474" w:type="dxa"/>
            <w:vAlign w:val="center"/>
          </w:tcPr>
          <w:p w:rsidR="00A34FB8" w:rsidRPr="00023CC9" w:rsidRDefault="00A34FB8" w:rsidP="00B2662A">
            <w:pPr>
              <w:numPr>
                <w:ilvl w:val="0"/>
                <w:numId w:val="34"/>
              </w:numPr>
              <w:spacing w:before="40" w:after="40"/>
              <w:ind w:left="55" w:firstLine="0"/>
              <w:rPr>
                <w:rFonts w:asciiTheme="minorHAnsi" w:hAnsiTheme="minorHAnsi" w:cstheme="minorHAnsi"/>
                <w:bCs/>
                <w:szCs w:val="20"/>
              </w:rPr>
            </w:pPr>
          </w:p>
        </w:tc>
        <w:tc>
          <w:tcPr>
            <w:tcW w:w="1617" w:type="dxa"/>
            <w:vAlign w:val="center"/>
          </w:tcPr>
          <w:p w:rsidR="00A34FB8" w:rsidRPr="00023CC9" w:rsidRDefault="00F84F99" w:rsidP="00F84F99">
            <w:pPr>
              <w:rPr>
                <w:rFonts w:asciiTheme="minorHAnsi" w:hAnsiTheme="minorHAnsi" w:cstheme="minorHAnsi"/>
                <w:bCs/>
                <w:szCs w:val="20"/>
              </w:rPr>
            </w:pPr>
            <w:r>
              <w:rPr>
                <w:rFonts w:asciiTheme="minorHAnsi" w:hAnsiTheme="minorHAnsi" w:cstheme="minorHAnsi"/>
                <w:bCs/>
                <w:szCs w:val="20"/>
              </w:rPr>
              <w:t>Subscriber Administrator creates cabin configuration for a hosted airline</w:t>
            </w:r>
          </w:p>
        </w:tc>
        <w:tc>
          <w:tcPr>
            <w:tcW w:w="1623" w:type="dxa"/>
            <w:vAlign w:val="center"/>
          </w:tcPr>
          <w:p w:rsidR="00A34FB8" w:rsidRPr="00023CC9" w:rsidRDefault="00F84F99" w:rsidP="00895845">
            <w:pPr>
              <w:rPr>
                <w:rFonts w:asciiTheme="minorHAnsi" w:hAnsiTheme="minorHAnsi" w:cstheme="minorHAnsi"/>
                <w:color w:val="000000"/>
                <w:szCs w:val="20"/>
              </w:rPr>
            </w:pPr>
            <w:r>
              <w:rPr>
                <w:rFonts w:asciiTheme="minorHAnsi" w:hAnsiTheme="minorHAnsi" w:cstheme="minorHAnsi"/>
                <w:color w:val="000000"/>
                <w:szCs w:val="20"/>
              </w:rPr>
              <w:t>Global Defa</w:t>
            </w:r>
            <w:r w:rsidR="00DF7601">
              <w:rPr>
                <w:rFonts w:asciiTheme="minorHAnsi" w:hAnsiTheme="minorHAnsi" w:cstheme="minorHAnsi"/>
                <w:color w:val="000000"/>
                <w:szCs w:val="20"/>
              </w:rPr>
              <w:t xml:space="preserve">ult cabin configurations exist, but no carrier-specific for the current subscriber. </w:t>
            </w:r>
            <w:r>
              <w:rPr>
                <w:rFonts w:asciiTheme="minorHAnsi" w:hAnsiTheme="minorHAnsi" w:cstheme="minorHAnsi"/>
                <w:color w:val="000000"/>
                <w:szCs w:val="20"/>
              </w:rPr>
              <w:t>Subscriber Administrator has logged in</w:t>
            </w:r>
          </w:p>
        </w:tc>
        <w:tc>
          <w:tcPr>
            <w:tcW w:w="2340" w:type="dxa"/>
            <w:vAlign w:val="center"/>
          </w:tcPr>
          <w:p w:rsidR="00A34FB8" w:rsidRPr="00023CC9" w:rsidRDefault="00456F72" w:rsidP="00253799">
            <w:pPr>
              <w:rPr>
                <w:rFonts w:asciiTheme="minorHAnsi" w:hAnsiTheme="minorHAnsi" w:cstheme="minorHAnsi"/>
                <w:bCs/>
                <w:szCs w:val="20"/>
              </w:rPr>
            </w:pPr>
            <w:r>
              <w:rPr>
                <w:rFonts w:asciiTheme="minorHAnsi" w:hAnsiTheme="minorHAnsi" w:cstheme="minorHAnsi"/>
                <w:bCs/>
                <w:szCs w:val="20"/>
              </w:rPr>
              <w:t>The user selects to manage Cabin Configurations</w:t>
            </w:r>
          </w:p>
        </w:tc>
        <w:tc>
          <w:tcPr>
            <w:tcW w:w="3060" w:type="dxa"/>
            <w:vAlign w:val="center"/>
          </w:tcPr>
          <w:p w:rsidR="00A34FB8" w:rsidRDefault="00456F72" w:rsidP="00456F72">
            <w:pPr>
              <w:rPr>
                <w:rFonts w:asciiTheme="minorHAnsi" w:hAnsiTheme="minorHAnsi" w:cstheme="minorHAnsi"/>
                <w:bCs/>
                <w:szCs w:val="20"/>
              </w:rPr>
            </w:pPr>
            <w:r>
              <w:rPr>
                <w:rFonts w:asciiTheme="minorHAnsi" w:hAnsiTheme="minorHAnsi" w:cstheme="minorHAnsi"/>
                <w:bCs/>
                <w:szCs w:val="20"/>
              </w:rPr>
              <w:t xml:space="preserve">The user is presented with </w:t>
            </w:r>
            <w:r w:rsidR="00CF5EEF">
              <w:rPr>
                <w:rFonts w:asciiTheme="minorHAnsi" w:hAnsiTheme="minorHAnsi" w:cstheme="minorHAnsi"/>
                <w:bCs/>
                <w:szCs w:val="20"/>
              </w:rPr>
              <w:t>a blank table and “Create” button that takes him to Create screen.</w:t>
            </w:r>
            <w:r>
              <w:rPr>
                <w:rFonts w:asciiTheme="minorHAnsi" w:hAnsiTheme="minorHAnsi" w:cstheme="minorHAnsi"/>
                <w:bCs/>
                <w:szCs w:val="20"/>
              </w:rPr>
              <w:t xml:space="preserve"> </w:t>
            </w:r>
            <w:r w:rsidR="00CF5EEF">
              <w:rPr>
                <w:rFonts w:asciiTheme="minorHAnsi" w:hAnsiTheme="minorHAnsi" w:cstheme="minorHAnsi"/>
                <w:bCs/>
                <w:szCs w:val="20"/>
              </w:rPr>
              <w:t>There h</w:t>
            </w:r>
            <w:r>
              <w:rPr>
                <w:rFonts w:asciiTheme="minorHAnsi" w:hAnsiTheme="minorHAnsi" w:cstheme="minorHAnsi"/>
                <w:bCs/>
                <w:szCs w:val="20"/>
              </w:rPr>
              <w:t>e is able to add more lines and thus create carrier-specific cabin configuration.</w:t>
            </w:r>
          </w:p>
          <w:p w:rsidR="00456F72" w:rsidRDefault="00456F72" w:rsidP="00456F72">
            <w:pPr>
              <w:rPr>
                <w:rFonts w:asciiTheme="minorHAnsi" w:hAnsiTheme="minorHAnsi" w:cstheme="minorHAnsi"/>
                <w:bCs/>
                <w:szCs w:val="20"/>
              </w:rPr>
            </w:pPr>
            <w:r>
              <w:rPr>
                <w:rFonts w:asciiTheme="minorHAnsi" w:hAnsiTheme="minorHAnsi" w:cstheme="minorHAnsi"/>
                <w:bCs/>
                <w:szCs w:val="20"/>
              </w:rPr>
              <w:t>Need to demonstrate:</w:t>
            </w:r>
          </w:p>
          <w:p w:rsidR="00456F72" w:rsidRDefault="00456F72"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 xml:space="preserve">Switching between </w:t>
            </w:r>
            <w:r w:rsidR="00607593">
              <w:rPr>
                <w:rFonts w:asciiTheme="minorHAnsi" w:hAnsiTheme="minorHAnsi" w:cstheme="minorHAnsi"/>
                <w:bCs/>
                <w:szCs w:val="20"/>
              </w:rPr>
              <w:t xml:space="preserve">multiple </w:t>
            </w:r>
            <w:r>
              <w:rPr>
                <w:rFonts w:asciiTheme="minorHAnsi" w:hAnsiTheme="minorHAnsi" w:cstheme="minorHAnsi"/>
                <w:bCs/>
                <w:szCs w:val="20"/>
              </w:rPr>
              <w:t>airlines via dropdown</w:t>
            </w:r>
          </w:p>
          <w:p w:rsidR="00456F72" w:rsidRDefault="00456F72"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Description, hierarchy and colour are fetched from default configuration</w:t>
            </w:r>
          </w:p>
          <w:p w:rsidR="00456F72" w:rsidRDefault="00456F72"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Description is editable and does not affect Global Defaults</w:t>
            </w:r>
          </w:p>
          <w:p w:rsidR="00607593" w:rsidRDefault="00607593"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RBDs are editable and mandatory for non-hosted airlines only.</w:t>
            </w:r>
          </w:p>
          <w:p w:rsidR="00456F72" w:rsidRPr="00023CC9" w:rsidRDefault="00607593"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 xml:space="preserve">The first RBD is automatically populated by the system, same </w:t>
            </w:r>
            <w:r w:rsidR="00A512A4">
              <w:rPr>
                <w:rFonts w:asciiTheme="minorHAnsi" w:hAnsiTheme="minorHAnsi" w:cstheme="minorHAnsi"/>
                <w:bCs/>
                <w:szCs w:val="20"/>
              </w:rPr>
              <w:t xml:space="preserve">letter </w:t>
            </w:r>
            <w:r>
              <w:rPr>
                <w:rFonts w:asciiTheme="minorHAnsi" w:hAnsiTheme="minorHAnsi" w:cstheme="minorHAnsi"/>
                <w:bCs/>
                <w:szCs w:val="20"/>
              </w:rPr>
              <w:t xml:space="preserve">as the cabin code. It </w:t>
            </w:r>
            <w:r w:rsidR="00A512A4">
              <w:rPr>
                <w:rFonts w:asciiTheme="minorHAnsi" w:hAnsiTheme="minorHAnsi" w:cstheme="minorHAnsi"/>
                <w:bCs/>
                <w:szCs w:val="20"/>
              </w:rPr>
              <w:t>is mandatory</w:t>
            </w:r>
            <w:r>
              <w:rPr>
                <w:rFonts w:asciiTheme="minorHAnsi" w:hAnsiTheme="minorHAnsi" w:cstheme="minorHAnsi"/>
                <w:bCs/>
                <w:szCs w:val="20"/>
              </w:rPr>
              <w:t xml:space="preserve"> in the list of RBDs.</w:t>
            </w:r>
          </w:p>
        </w:tc>
      </w:tr>
      <w:tr w:rsidR="00A34FB8" w:rsidRPr="00023CC9" w:rsidTr="00253799">
        <w:tc>
          <w:tcPr>
            <w:tcW w:w="474" w:type="dxa"/>
            <w:vAlign w:val="center"/>
          </w:tcPr>
          <w:p w:rsidR="00A34FB8" w:rsidRPr="00023CC9" w:rsidRDefault="00A34FB8" w:rsidP="00B2662A">
            <w:pPr>
              <w:numPr>
                <w:ilvl w:val="0"/>
                <w:numId w:val="34"/>
              </w:numPr>
              <w:spacing w:before="40" w:after="40"/>
              <w:ind w:left="55" w:firstLine="0"/>
              <w:rPr>
                <w:rFonts w:asciiTheme="minorHAnsi" w:hAnsiTheme="minorHAnsi" w:cstheme="minorHAnsi"/>
                <w:bCs/>
                <w:szCs w:val="20"/>
              </w:rPr>
            </w:pPr>
          </w:p>
        </w:tc>
        <w:tc>
          <w:tcPr>
            <w:tcW w:w="1617" w:type="dxa"/>
            <w:vAlign w:val="center"/>
          </w:tcPr>
          <w:p w:rsidR="00A34FB8" w:rsidRPr="00023CC9" w:rsidRDefault="00F84F99" w:rsidP="00F84F99">
            <w:pPr>
              <w:rPr>
                <w:rFonts w:asciiTheme="minorHAnsi" w:hAnsiTheme="minorHAnsi" w:cstheme="minorHAnsi"/>
                <w:bCs/>
                <w:szCs w:val="20"/>
              </w:rPr>
            </w:pPr>
            <w:r>
              <w:rPr>
                <w:rFonts w:asciiTheme="minorHAnsi" w:hAnsiTheme="minorHAnsi" w:cstheme="minorHAnsi"/>
                <w:bCs/>
                <w:szCs w:val="20"/>
              </w:rPr>
              <w:t>Subscriber Administrator creates cabin configuration for a non-hosted airline</w:t>
            </w:r>
          </w:p>
        </w:tc>
        <w:tc>
          <w:tcPr>
            <w:tcW w:w="1623" w:type="dxa"/>
            <w:vAlign w:val="center"/>
          </w:tcPr>
          <w:p w:rsidR="00A34FB8" w:rsidRPr="00023CC9" w:rsidRDefault="00607593" w:rsidP="00253799">
            <w:pPr>
              <w:rPr>
                <w:rFonts w:asciiTheme="minorHAnsi" w:hAnsiTheme="minorHAnsi" w:cstheme="minorHAnsi"/>
                <w:color w:val="000000"/>
                <w:szCs w:val="20"/>
              </w:rPr>
            </w:pPr>
            <w:r>
              <w:rPr>
                <w:rFonts w:asciiTheme="minorHAnsi" w:hAnsiTheme="minorHAnsi" w:cstheme="minorHAnsi"/>
                <w:color w:val="000000"/>
                <w:szCs w:val="20"/>
              </w:rPr>
              <w:t>Carrier-specific cabin configurations exist.</w:t>
            </w:r>
          </w:p>
        </w:tc>
        <w:tc>
          <w:tcPr>
            <w:tcW w:w="2340" w:type="dxa"/>
            <w:vAlign w:val="center"/>
          </w:tcPr>
          <w:p w:rsidR="00A34FB8" w:rsidRPr="00023CC9" w:rsidRDefault="00607593" w:rsidP="00253799">
            <w:pPr>
              <w:rPr>
                <w:rFonts w:asciiTheme="minorHAnsi" w:hAnsiTheme="minorHAnsi" w:cstheme="minorHAnsi"/>
                <w:bCs/>
                <w:szCs w:val="20"/>
              </w:rPr>
            </w:pPr>
            <w:r>
              <w:rPr>
                <w:rFonts w:asciiTheme="minorHAnsi" w:hAnsiTheme="minorHAnsi" w:cstheme="minorHAnsi"/>
                <w:bCs/>
                <w:szCs w:val="20"/>
              </w:rPr>
              <w:t>The user selects to manage Cabin Configurations</w:t>
            </w:r>
          </w:p>
        </w:tc>
        <w:tc>
          <w:tcPr>
            <w:tcW w:w="3060" w:type="dxa"/>
            <w:vAlign w:val="center"/>
          </w:tcPr>
          <w:p w:rsidR="00A34FB8" w:rsidRDefault="00607593" w:rsidP="00607593">
            <w:pPr>
              <w:rPr>
                <w:rFonts w:asciiTheme="minorHAnsi" w:hAnsiTheme="minorHAnsi" w:cstheme="minorHAnsi"/>
                <w:bCs/>
                <w:szCs w:val="20"/>
              </w:rPr>
            </w:pPr>
            <w:r>
              <w:rPr>
                <w:rFonts w:asciiTheme="minorHAnsi" w:hAnsiTheme="minorHAnsi" w:cstheme="minorHAnsi"/>
                <w:bCs/>
                <w:szCs w:val="20"/>
              </w:rPr>
              <w:t>The user is presented with the Update screen for the first airline in the list. He is able to modify cabin configurations.</w:t>
            </w:r>
          </w:p>
          <w:p w:rsidR="00607593" w:rsidRDefault="00607593" w:rsidP="00607593">
            <w:pPr>
              <w:rPr>
                <w:rFonts w:asciiTheme="minorHAnsi" w:hAnsiTheme="minorHAnsi" w:cstheme="minorHAnsi"/>
                <w:bCs/>
                <w:szCs w:val="20"/>
              </w:rPr>
            </w:pPr>
            <w:r>
              <w:rPr>
                <w:rFonts w:asciiTheme="minorHAnsi" w:hAnsiTheme="minorHAnsi" w:cstheme="minorHAnsi"/>
                <w:bCs/>
                <w:szCs w:val="20"/>
              </w:rPr>
              <w:t>Need to demonstrate:</w:t>
            </w:r>
          </w:p>
          <w:p w:rsidR="00607593" w:rsidRDefault="00607593"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Switching between multiple airlines via dropdown</w:t>
            </w:r>
          </w:p>
          <w:p w:rsidR="00607593" w:rsidRDefault="00607593" w:rsidP="00B2662A">
            <w:pPr>
              <w:pStyle w:val="ListParagraph"/>
              <w:numPr>
                <w:ilvl w:val="0"/>
                <w:numId w:val="36"/>
              </w:numPr>
              <w:ind w:left="340" w:hanging="200"/>
              <w:rPr>
                <w:rFonts w:asciiTheme="minorHAnsi" w:hAnsiTheme="minorHAnsi" w:cstheme="minorHAnsi"/>
                <w:bCs/>
                <w:szCs w:val="20"/>
              </w:rPr>
            </w:pPr>
            <w:r>
              <w:rPr>
                <w:rFonts w:asciiTheme="minorHAnsi" w:hAnsiTheme="minorHAnsi" w:cstheme="minorHAnsi"/>
                <w:bCs/>
                <w:szCs w:val="20"/>
              </w:rPr>
              <w:t>Using “Create new cabin description” button to create a new cabin configuration.</w:t>
            </w:r>
          </w:p>
          <w:p w:rsidR="00607593" w:rsidRPr="00023CC9" w:rsidRDefault="00A512A4" w:rsidP="00B2662A">
            <w:pPr>
              <w:pStyle w:val="ListParagraph"/>
              <w:numPr>
                <w:ilvl w:val="0"/>
                <w:numId w:val="36"/>
              </w:numPr>
              <w:ind w:left="340" w:hanging="200"/>
              <w:rPr>
                <w:rFonts w:asciiTheme="minorHAnsi" w:hAnsiTheme="minorHAnsi" w:cstheme="minorHAnsi"/>
                <w:bCs/>
                <w:szCs w:val="20"/>
              </w:rPr>
            </w:pPr>
            <w:r w:rsidRPr="00A512A4">
              <w:rPr>
                <w:rFonts w:asciiTheme="minorHAnsi" w:hAnsiTheme="minorHAnsi" w:cstheme="minorHAnsi"/>
                <w:bCs/>
                <w:szCs w:val="20"/>
              </w:rPr>
              <w:t>“Last updated” timestamp is modified upon update.</w:t>
            </w:r>
          </w:p>
        </w:tc>
      </w:tr>
      <w:tr w:rsidR="00A34FB8" w:rsidRPr="00023CC9" w:rsidTr="00253799">
        <w:tc>
          <w:tcPr>
            <w:tcW w:w="474" w:type="dxa"/>
            <w:vAlign w:val="center"/>
          </w:tcPr>
          <w:p w:rsidR="00A34FB8" w:rsidRPr="00023CC9" w:rsidRDefault="00A34FB8" w:rsidP="00B2662A">
            <w:pPr>
              <w:numPr>
                <w:ilvl w:val="0"/>
                <w:numId w:val="34"/>
              </w:numPr>
              <w:spacing w:before="40" w:after="40"/>
              <w:ind w:left="55" w:firstLine="0"/>
              <w:rPr>
                <w:rFonts w:asciiTheme="minorHAnsi" w:hAnsiTheme="minorHAnsi" w:cstheme="minorHAnsi"/>
                <w:bCs/>
                <w:szCs w:val="20"/>
              </w:rPr>
            </w:pPr>
          </w:p>
        </w:tc>
        <w:tc>
          <w:tcPr>
            <w:tcW w:w="1617" w:type="dxa"/>
            <w:vAlign w:val="center"/>
          </w:tcPr>
          <w:p w:rsidR="00A34FB8" w:rsidRPr="00023CC9" w:rsidRDefault="0052271A" w:rsidP="00253799">
            <w:pPr>
              <w:rPr>
                <w:rFonts w:asciiTheme="minorHAnsi" w:hAnsiTheme="minorHAnsi" w:cstheme="minorHAnsi"/>
                <w:bCs/>
                <w:szCs w:val="20"/>
              </w:rPr>
            </w:pPr>
            <w:r>
              <w:rPr>
                <w:rFonts w:asciiTheme="minorHAnsi" w:hAnsiTheme="minorHAnsi" w:cstheme="minorHAnsi"/>
                <w:bCs/>
                <w:szCs w:val="20"/>
              </w:rPr>
              <w:t xml:space="preserve">Cabin configuration </w:t>
            </w:r>
            <w:r>
              <w:rPr>
                <w:rFonts w:asciiTheme="minorHAnsi" w:hAnsiTheme="minorHAnsi" w:cstheme="minorHAnsi"/>
                <w:bCs/>
                <w:szCs w:val="20"/>
              </w:rPr>
              <w:lastRenderedPageBreak/>
              <w:t>already exists for that airline</w:t>
            </w:r>
          </w:p>
        </w:tc>
        <w:tc>
          <w:tcPr>
            <w:tcW w:w="1623" w:type="dxa"/>
            <w:vAlign w:val="center"/>
          </w:tcPr>
          <w:p w:rsidR="00A34FB8" w:rsidRPr="00023CC9" w:rsidRDefault="00607593" w:rsidP="00253799">
            <w:pPr>
              <w:rPr>
                <w:rFonts w:asciiTheme="minorHAnsi" w:hAnsiTheme="minorHAnsi" w:cstheme="minorHAnsi"/>
                <w:color w:val="000000"/>
                <w:szCs w:val="20"/>
              </w:rPr>
            </w:pPr>
            <w:r>
              <w:rPr>
                <w:rFonts w:asciiTheme="minorHAnsi" w:hAnsiTheme="minorHAnsi" w:cstheme="minorHAnsi"/>
                <w:color w:val="000000"/>
                <w:szCs w:val="20"/>
              </w:rPr>
              <w:lastRenderedPageBreak/>
              <w:t xml:space="preserve">Carrier-specific cabin </w:t>
            </w:r>
            <w:r>
              <w:rPr>
                <w:rFonts w:asciiTheme="minorHAnsi" w:hAnsiTheme="minorHAnsi" w:cstheme="minorHAnsi"/>
                <w:color w:val="000000"/>
                <w:szCs w:val="20"/>
              </w:rPr>
              <w:lastRenderedPageBreak/>
              <w:t>configurations exist.</w:t>
            </w:r>
            <w:r w:rsidR="002F49C4">
              <w:rPr>
                <w:rFonts w:asciiTheme="minorHAnsi" w:hAnsiTheme="minorHAnsi" w:cstheme="minorHAnsi"/>
                <w:color w:val="000000"/>
                <w:szCs w:val="20"/>
              </w:rPr>
              <w:t xml:space="preserve"> </w:t>
            </w:r>
          </w:p>
        </w:tc>
        <w:tc>
          <w:tcPr>
            <w:tcW w:w="2340" w:type="dxa"/>
            <w:vAlign w:val="center"/>
          </w:tcPr>
          <w:p w:rsidR="00A34FB8" w:rsidRPr="00023CC9" w:rsidRDefault="002F49C4" w:rsidP="002105E0">
            <w:pPr>
              <w:rPr>
                <w:rFonts w:asciiTheme="minorHAnsi" w:hAnsiTheme="minorHAnsi" w:cstheme="minorHAnsi"/>
                <w:bCs/>
                <w:szCs w:val="20"/>
              </w:rPr>
            </w:pPr>
            <w:r>
              <w:rPr>
                <w:rFonts w:asciiTheme="minorHAnsi" w:hAnsiTheme="minorHAnsi" w:cstheme="minorHAnsi"/>
                <w:bCs/>
                <w:szCs w:val="20"/>
              </w:rPr>
              <w:lastRenderedPageBreak/>
              <w:t xml:space="preserve">The user </w:t>
            </w:r>
            <w:r w:rsidR="002105E0">
              <w:rPr>
                <w:rFonts w:asciiTheme="minorHAnsi" w:hAnsiTheme="minorHAnsi" w:cstheme="minorHAnsi"/>
                <w:bCs/>
                <w:szCs w:val="20"/>
              </w:rPr>
              <w:t>attempts</w:t>
            </w:r>
            <w:r>
              <w:rPr>
                <w:rFonts w:asciiTheme="minorHAnsi" w:hAnsiTheme="minorHAnsi" w:cstheme="minorHAnsi"/>
                <w:bCs/>
                <w:szCs w:val="20"/>
              </w:rPr>
              <w:t xml:space="preserve"> to create </w:t>
            </w:r>
            <w:r w:rsidR="002105E0">
              <w:rPr>
                <w:rFonts w:asciiTheme="minorHAnsi" w:hAnsiTheme="minorHAnsi" w:cstheme="minorHAnsi"/>
                <w:bCs/>
                <w:szCs w:val="20"/>
              </w:rPr>
              <w:t xml:space="preserve">a cabin </w:t>
            </w:r>
            <w:r w:rsidR="002105E0">
              <w:rPr>
                <w:rFonts w:asciiTheme="minorHAnsi" w:hAnsiTheme="minorHAnsi" w:cstheme="minorHAnsi"/>
                <w:bCs/>
                <w:szCs w:val="20"/>
              </w:rPr>
              <w:lastRenderedPageBreak/>
              <w:t>configuration for an airline which already has a cabin configuration for this subscriber.</w:t>
            </w:r>
          </w:p>
        </w:tc>
        <w:tc>
          <w:tcPr>
            <w:tcW w:w="3060" w:type="dxa"/>
            <w:vAlign w:val="center"/>
          </w:tcPr>
          <w:p w:rsidR="00A34FB8" w:rsidRPr="00023CC9" w:rsidRDefault="002105E0" w:rsidP="00253799">
            <w:pPr>
              <w:rPr>
                <w:rFonts w:asciiTheme="minorHAnsi" w:hAnsiTheme="minorHAnsi" w:cstheme="minorHAnsi"/>
                <w:bCs/>
                <w:szCs w:val="20"/>
              </w:rPr>
            </w:pPr>
            <w:r>
              <w:rPr>
                <w:rFonts w:asciiTheme="minorHAnsi" w:hAnsiTheme="minorHAnsi" w:cstheme="minorHAnsi"/>
                <w:bCs/>
                <w:szCs w:val="20"/>
              </w:rPr>
              <w:lastRenderedPageBreak/>
              <w:t>An error message is displayed.</w:t>
            </w:r>
          </w:p>
        </w:tc>
      </w:tr>
    </w:tbl>
    <w:p w:rsidR="00A34FB8" w:rsidRDefault="00A34FB8" w:rsidP="00A34FB8">
      <w:pPr>
        <w:pStyle w:val="BodyText"/>
        <w:rPr>
          <w:lang w:val="en-US"/>
        </w:rPr>
      </w:pPr>
    </w:p>
    <w:p w:rsidR="00682567" w:rsidRDefault="00682567" w:rsidP="00682567">
      <w:pPr>
        <w:pStyle w:val="Heading3"/>
        <w:rPr>
          <w:lang w:val="en-GB"/>
        </w:rPr>
      </w:pPr>
      <w:bookmarkStart w:id="170" w:name="_Toc463276201"/>
      <w:r>
        <w:rPr>
          <w:lang w:val="en-GB"/>
        </w:rPr>
        <w:t>Non Functional Requirements</w:t>
      </w:r>
      <w:bookmarkEnd w:id="170"/>
    </w:p>
    <w:p w:rsidR="00176268" w:rsidRDefault="00176268" w:rsidP="00893070">
      <w:pPr>
        <w:pStyle w:val="BodyText"/>
        <w:rPr>
          <w:lang w:val="en-US"/>
        </w:rPr>
      </w:pPr>
      <w:r>
        <w:rPr>
          <w:lang w:val="en-US"/>
        </w:rPr>
        <w:t>Subscribers will use GUI for Cabin Configurations infrequently; for SITA Administrator setting up the defaults will most likely be one-off task. Therefore, there are no specific performance requirements for this screen.</w:t>
      </w:r>
    </w:p>
    <w:p w:rsidR="00DF0938" w:rsidRDefault="00176268" w:rsidP="00893070">
      <w:pPr>
        <w:pStyle w:val="BodyText"/>
        <w:rPr>
          <w:lang w:val="en-US"/>
        </w:rPr>
      </w:pPr>
      <w:r>
        <w:rPr>
          <w:lang w:val="en-US"/>
        </w:rPr>
        <w:t>However, as p</w:t>
      </w:r>
      <w:r w:rsidR="00682567" w:rsidRPr="00123E25">
        <w:rPr>
          <w:lang w:val="en-US"/>
        </w:rPr>
        <w:t xml:space="preserve">er supplementary specification, in 99.5% of cases the </w:t>
      </w:r>
      <w:r w:rsidR="00682567">
        <w:rPr>
          <w:lang w:val="en-US"/>
        </w:rPr>
        <w:t xml:space="preserve">screen </w:t>
      </w:r>
      <w:r w:rsidR="00682567" w:rsidRPr="00123E25">
        <w:rPr>
          <w:lang w:val="en-US"/>
        </w:rPr>
        <w:t>response time should not exceed 2000ms</w:t>
      </w:r>
      <w:r w:rsidR="00682567">
        <w:rPr>
          <w:lang w:val="en-US"/>
        </w:rPr>
        <w:t xml:space="preserve">. </w:t>
      </w:r>
    </w:p>
    <w:p w:rsidR="00A01913" w:rsidRDefault="00A01913" w:rsidP="00893070">
      <w:pPr>
        <w:pStyle w:val="BodyText"/>
        <w:rPr>
          <w:lang w:val="en-US"/>
        </w:rPr>
      </w:pPr>
    </w:p>
    <w:p w:rsidR="00A01913" w:rsidRDefault="00A01913" w:rsidP="00F8568B">
      <w:pPr>
        <w:pStyle w:val="Heading1"/>
        <w:numPr>
          <w:ilvl w:val="1"/>
          <w:numId w:val="1"/>
        </w:numPr>
        <w:rPr>
          <w:sz w:val="24"/>
          <w:lang w:val="en-GB"/>
        </w:rPr>
      </w:pPr>
      <w:bookmarkStart w:id="171" w:name="_Toc463276202"/>
      <w:r w:rsidRPr="00F8568B">
        <w:rPr>
          <w:color w:val="548DD4" w:themeColor="text2" w:themeTint="99"/>
          <w:sz w:val="24"/>
          <w:szCs w:val="24"/>
          <w:lang w:val="en-GB"/>
        </w:rPr>
        <w:t>HIST.01.CBND:</w:t>
      </w:r>
      <w:r w:rsidRPr="00F8568B">
        <w:rPr>
          <w:sz w:val="24"/>
          <w:szCs w:val="24"/>
          <w:lang w:val="en-GB"/>
        </w:rPr>
        <w:t xml:space="preserve"> Cabin Configuration (Description) history</w:t>
      </w:r>
      <w:bookmarkEnd w:id="171"/>
    </w:p>
    <w:p w:rsidR="00BB6138" w:rsidRDefault="00BB6138" w:rsidP="00BB6138">
      <w:pPr>
        <w:pStyle w:val="Heading3"/>
        <w:rPr>
          <w:lang w:val="en-GB"/>
        </w:rPr>
      </w:pPr>
      <w:bookmarkStart w:id="172" w:name="_Toc368345648"/>
      <w:bookmarkStart w:id="173" w:name="_Toc369005979"/>
      <w:bookmarkStart w:id="174" w:name="_Toc369008481"/>
      <w:bookmarkStart w:id="175" w:name="_Toc372647135"/>
      <w:bookmarkStart w:id="176" w:name="_Toc372726341"/>
      <w:bookmarkStart w:id="177" w:name="_Toc463276203"/>
      <w:r w:rsidRPr="00E41D8C">
        <w:rPr>
          <w:lang w:val="en-GB"/>
        </w:rPr>
        <w:t>Scope</w:t>
      </w:r>
      <w:bookmarkEnd w:id="172"/>
      <w:bookmarkEnd w:id="173"/>
      <w:bookmarkEnd w:id="174"/>
      <w:bookmarkEnd w:id="175"/>
      <w:bookmarkEnd w:id="176"/>
      <w:bookmarkEnd w:id="177"/>
    </w:p>
    <w:p w:rsidR="00BB6138" w:rsidRPr="002F4617" w:rsidRDefault="00BB6138" w:rsidP="00BB6138">
      <w:pPr>
        <w:ind w:left="720"/>
        <w:jc w:val="both"/>
        <w:rPr>
          <w:rFonts w:cs="Arial"/>
          <w:color w:val="000000"/>
          <w:szCs w:val="20"/>
        </w:rPr>
      </w:pPr>
      <w:r w:rsidRPr="002F4617">
        <w:rPr>
          <w:rFonts w:cs="Arial"/>
          <w:color w:val="000000"/>
          <w:szCs w:val="20"/>
        </w:rPr>
        <w:t>The scope of this story is</w:t>
      </w:r>
    </w:p>
    <w:p w:rsidR="00BB6138" w:rsidRPr="002F4617" w:rsidRDefault="00BB6138" w:rsidP="00B6524C">
      <w:pPr>
        <w:pStyle w:val="ListParagraph"/>
        <w:numPr>
          <w:ilvl w:val="0"/>
          <w:numId w:val="37"/>
        </w:numPr>
        <w:spacing w:before="40" w:after="40"/>
        <w:ind w:left="1276" w:hanging="425"/>
        <w:contextualSpacing w:val="0"/>
        <w:jc w:val="both"/>
        <w:rPr>
          <w:rFonts w:cs="Arial"/>
          <w:color w:val="000000"/>
          <w:szCs w:val="20"/>
        </w:rPr>
      </w:pPr>
      <w:r>
        <w:rPr>
          <w:rFonts w:cs="Arial"/>
          <w:color w:val="000000"/>
          <w:szCs w:val="20"/>
        </w:rPr>
        <w:t>Record</w:t>
      </w:r>
      <w:r w:rsidR="009B5540">
        <w:rPr>
          <w:rFonts w:cs="Arial"/>
          <w:color w:val="000000"/>
          <w:szCs w:val="20"/>
        </w:rPr>
        <w:t xml:space="preserve"> the</w:t>
      </w:r>
      <w:r w:rsidRPr="002F4617">
        <w:rPr>
          <w:rFonts w:cs="Arial"/>
          <w:color w:val="000000"/>
          <w:szCs w:val="20"/>
        </w:rPr>
        <w:t xml:space="preserve"> </w:t>
      </w:r>
      <w:r>
        <w:rPr>
          <w:rFonts w:cs="Arial"/>
          <w:color w:val="000000"/>
          <w:szCs w:val="20"/>
        </w:rPr>
        <w:t xml:space="preserve">history of </w:t>
      </w:r>
      <w:r w:rsidR="00817EE6">
        <w:rPr>
          <w:rFonts w:cs="Arial"/>
          <w:color w:val="000000"/>
          <w:szCs w:val="20"/>
        </w:rPr>
        <w:t>cabin</w:t>
      </w:r>
      <w:r>
        <w:rPr>
          <w:rFonts w:cs="Arial"/>
          <w:color w:val="000000"/>
          <w:szCs w:val="20"/>
        </w:rPr>
        <w:t xml:space="preserve"> configuration</w:t>
      </w:r>
      <w:r w:rsidRPr="002F4617">
        <w:rPr>
          <w:rFonts w:cs="Arial"/>
          <w:color w:val="000000"/>
          <w:szCs w:val="20"/>
        </w:rPr>
        <w:t xml:space="preserve"> </w:t>
      </w:r>
      <w:r>
        <w:rPr>
          <w:rFonts w:cs="Arial"/>
          <w:color w:val="000000"/>
          <w:szCs w:val="20"/>
        </w:rPr>
        <w:t>upon</w:t>
      </w:r>
      <w:r w:rsidRPr="002F4617">
        <w:rPr>
          <w:rFonts w:cs="Arial"/>
          <w:color w:val="000000"/>
          <w:szCs w:val="20"/>
        </w:rPr>
        <w:t xml:space="preserve"> </w:t>
      </w:r>
      <w:r>
        <w:rPr>
          <w:rFonts w:cs="Arial"/>
          <w:color w:val="000000"/>
          <w:szCs w:val="20"/>
        </w:rPr>
        <w:t xml:space="preserve">its </w:t>
      </w:r>
      <w:r w:rsidRPr="002F4617">
        <w:rPr>
          <w:rFonts w:cs="Arial"/>
          <w:color w:val="000000"/>
          <w:szCs w:val="20"/>
        </w:rPr>
        <w:t>creat</w:t>
      </w:r>
      <w:r>
        <w:rPr>
          <w:rFonts w:cs="Arial"/>
          <w:color w:val="000000"/>
          <w:szCs w:val="20"/>
        </w:rPr>
        <w:t>ion</w:t>
      </w:r>
      <w:r w:rsidRPr="002F4617">
        <w:rPr>
          <w:rFonts w:cs="Arial"/>
          <w:color w:val="000000"/>
          <w:szCs w:val="20"/>
        </w:rPr>
        <w:t>, updat</w:t>
      </w:r>
      <w:r w:rsidR="003334A1">
        <w:rPr>
          <w:rFonts w:cs="Arial"/>
          <w:color w:val="000000"/>
          <w:szCs w:val="20"/>
        </w:rPr>
        <w:t>e</w:t>
      </w:r>
      <w:r w:rsidR="003334A1">
        <w:rPr>
          <w:rFonts w:cs="Arial"/>
          <w:color w:val="000000"/>
          <w:szCs w:val="20"/>
        </w:rPr>
        <w:tab/>
      </w:r>
      <w:r w:rsidRPr="002F4617">
        <w:rPr>
          <w:rFonts w:cs="Arial"/>
          <w:color w:val="000000"/>
          <w:szCs w:val="20"/>
        </w:rPr>
        <w:t xml:space="preserve"> or</w:t>
      </w:r>
      <w:r w:rsidR="003334A1">
        <w:rPr>
          <w:rFonts w:cs="Arial"/>
          <w:color w:val="000000"/>
          <w:szCs w:val="20"/>
        </w:rPr>
        <w:t xml:space="preserve"> </w:t>
      </w:r>
      <w:r w:rsidRPr="002F4617">
        <w:rPr>
          <w:rFonts w:cs="Arial"/>
          <w:color w:val="000000"/>
          <w:szCs w:val="20"/>
        </w:rPr>
        <w:t>delet</w:t>
      </w:r>
      <w:r>
        <w:rPr>
          <w:rFonts w:cs="Arial"/>
          <w:color w:val="000000"/>
          <w:szCs w:val="20"/>
        </w:rPr>
        <w:t>ion</w:t>
      </w:r>
      <w:r w:rsidRPr="002F4617">
        <w:rPr>
          <w:rFonts w:cs="Arial"/>
          <w:color w:val="000000"/>
          <w:szCs w:val="20"/>
        </w:rPr>
        <w:t xml:space="preserve"> in the system.</w:t>
      </w:r>
    </w:p>
    <w:p w:rsidR="00BB6138" w:rsidRPr="002F4617" w:rsidRDefault="00BB6138" w:rsidP="00B6524C">
      <w:pPr>
        <w:pStyle w:val="ListParagraph"/>
        <w:numPr>
          <w:ilvl w:val="0"/>
          <w:numId w:val="37"/>
        </w:numPr>
        <w:spacing w:before="40" w:after="40"/>
        <w:ind w:left="1276" w:hanging="425"/>
        <w:contextualSpacing w:val="0"/>
        <w:jc w:val="both"/>
        <w:rPr>
          <w:rFonts w:cs="Arial"/>
          <w:color w:val="000000"/>
          <w:szCs w:val="20"/>
        </w:rPr>
      </w:pPr>
      <w:r w:rsidRPr="002F4617">
        <w:rPr>
          <w:rFonts w:cs="Arial"/>
          <w:color w:val="000000"/>
          <w:szCs w:val="20"/>
        </w:rPr>
        <w:t xml:space="preserve">Prepare a transformation script to transform history records of </w:t>
      </w:r>
      <w:r w:rsidR="00817EE6">
        <w:rPr>
          <w:rFonts w:cs="Arial"/>
          <w:color w:val="000000"/>
          <w:szCs w:val="20"/>
        </w:rPr>
        <w:t>cabin</w:t>
      </w:r>
      <w:r>
        <w:rPr>
          <w:rFonts w:cs="Arial"/>
          <w:color w:val="000000"/>
          <w:szCs w:val="20"/>
        </w:rPr>
        <w:t xml:space="preserve"> configuration</w:t>
      </w:r>
      <w:r w:rsidRPr="002F4617">
        <w:rPr>
          <w:rFonts w:cs="Arial"/>
          <w:color w:val="000000"/>
          <w:szCs w:val="20"/>
        </w:rPr>
        <w:t xml:space="preserve"> for the GUI to render the history record (XML). </w:t>
      </w:r>
    </w:p>
    <w:p w:rsidR="00BB6138" w:rsidRPr="002F4617" w:rsidRDefault="00BB6138" w:rsidP="00B6524C">
      <w:pPr>
        <w:pStyle w:val="ListParagraph"/>
        <w:numPr>
          <w:ilvl w:val="0"/>
          <w:numId w:val="37"/>
        </w:numPr>
        <w:spacing w:before="40" w:after="40"/>
        <w:ind w:left="1276" w:hanging="425"/>
        <w:contextualSpacing w:val="0"/>
        <w:jc w:val="both"/>
        <w:rPr>
          <w:rFonts w:cs="Arial"/>
          <w:color w:val="000000"/>
          <w:szCs w:val="20"/>
        </w:rPr>
      </w:pPr>
      <w:r w:rsidRPr="002F4617">
        <w:rPr>
          <w:rFonts w:cs="Arial"/>
          <w:color w:val="000000"/>
          <w:szCs w:val="20"/>
        </w:rPr>
        <w:t>Store the transformation script to transformation data store.</w:t>
      </w:r>
    </w:p>
    <w:p w:rsidR="00BB6138" w:rsidRDefault="00BB6138" w:rsidP="00B6524C">
      <w:pPr>
        <w:pStyle w:val="ListParagraph"/>
        <w:numPr>
          <w:ilvl w:val="0"/>
          <w:numId w:val="37"/>
        </w:numPr>
        <w:spacing w:before="40" w:after="40"/>
        <w:ind w:left="1276" w:hanging="425"/>
        <w:contextualSpacing w:val="0"/>
        <w:jc w:val="both"/>
        <w:rPr>
          <w:rFonts w:ascii="Calibri" w:hAnsi="Calibri" w:cs="Calibri"/>
          <w:color w:val="000000"/>
          <w:sz w:val="22"/>
        </w:rPr>
      </w:pPr>
      <w:r w:rsidRPr="002F4617">
        <w:rPr>
          <w:rFonts w:cs="Arial"/>
          <w:color w:val="000000"/>
          <w:szCs w:val="20"/>
        </w:rPr>
        <w:t xml:space="preserve">Demonstrate search and viewing of </w:t>
      </w:r>
      <w:r w:rsidR="00817EE6">
        <w:rPr>
          <w:rFonts w:cs="Arial"/>
          <w:color w:val="000000"/>
          <w:szCs w:val="20"/>
        </w:rPr>
        <w:t>cabin</w:t>
      </w:r>
      <w:r>
        <w:rPr>
          <w:rFonts w:cs="Arial"/>
          <w:color w:val="000000"/>
          <w:szCs w:val="20"/>
        </w:rPr>
        <w:t xml:space="preserve"> configuration</w:t>
      </w:r>
      <w:r w:rsidRPr="002F4617">
        <w:rPr>
          <w:rFonts w:cs="Arial"/>
          <w:color w:val="000000"/>
          <w:szCs w:val="20"/>
        </w:rPr>
        <w:t xml:space="preserve"> history records in conjunction with Manage IAS History use case.</w:t>
      </w:r>
    </w:p>
    <w:p w:rsidR="00BB6138" w:rsidRPr="00172D46" w:rsidRDefault="00BB6138" w:rsidP="00BB6138">
      <w:pPr>
        <w:pStyle w:val="BodyText"/>
        <w:rPr>
          <w:lang w:val="en-GB"/>
        </w:rPr>
      </w:pPr>
    </w:p>
    <w:p w:rsidR="00BB6138" w:rsidRDefault="00BB6138" w:rsidP="00BB6138">
      <w:pPr>
        <w:pStyle w:val="Heading3"/>
        <w:rPr>
          <w:lang w:val="en-GB"/>
        </w:rPr>
      </w:pPr>
      <w:bookmarkStart w:id="178" w:name="_Toc368345650"/>
      <w:bookmarkStart w:id="179" w:name="_Toc369005980"/>
      <w:bookmarkStart w:id="180" w:name="_Toc369008482"/>
      <w:bookmarkStart w:id="181" w:name="_Toc372647136"/>
      <w:bookmarkStart w:id="182" w:name="_Toc372726342"/>
      <w:bookmarkStart w:id="183" w:name="_Toc463276204"/>
      <w:r>
        <w:rPr>
          <w:lang w:val="en-GB"/>
        </w:rPr>
        <w:t>Details</w:t>
      </w:r>
      <w:bookmarkEnd w:id="178"/>
      <w:bookmarkEnd w:id="179"/>
      <w:bookmarkEnd w:id="180"/>
      <w:bookmarkEnd w:id="181"/>
      <w:bookmarkEnd w:id="182"/>
      <w:bookmarkEnd w:id="183"/>
    </w:p>
    <w:p w:rsidR="00BB6138" w:rsidRDefault="00BB6138" w:rsidP="00BB6138">
      <w:pPr>
        <w:pStyle w:val="Heading4"/>
        <w:rPr>
          <w:rFonts w:cs="Arial"/>
          <w:color w:val="000000"/>
          <w:szCs w:val="20"/>
        </w:rPr>
      </w:pPr>
      <w:r w:rsidRPr="00FE28CA">
        <w:rPr>
          <w:lang w:val="en-GB"/>
        </w:rPr>
        <w:t xml:space="preserve">Capturing History records for </w:t>
      </w:r>
      <w:r w:rsidR="00817EE6">
        <w:rPr>
          <w:rFonts w:cs="Arial"/>
          <w:color w:val="000000"/>
          <w:szCs w:val="20"/>
        </w:rPr>
        <w:t>cabin</w:t>
      </w:r>
      <w:r>
        <w:rPr>
          <w:rFonts w:cs="Arial"/>
          <w:color w:val="000000"/>
          <w:szCs w:val="20"/>
        </w:rPr>
        <w:t xml:space="preserve"> configuration</w:t>
      </w:r>
    </w:p>
    <w:p w:rsidR="00BB6138" w:rsidRPr="002F4617" w:rsidRDefault="00BB6138" w:rsidP="00BB6138">
      <w:pPr>
        <w:pStyle w:val="BodyText"/>
        <w:ind w:left="1080"/>
        <w:jc w:val="both"/>
        <w:rPr>
          <w:rFonts w:cs="Arial"/>
          <w:lang w:val="en-GB"/>
        </w:rPr>
      </w:pPr>
      <w:r w:rsidRPr="002F4617">
        <w:rPr>
          <w:rFonts w:cs="Arial"/>
          <w:lang w:val="en-GB"/>
        </w:rPr>
        <w:t xml:space="preserve">Following are the activities in the life cycle of </w:t>
      </w:r>
      <w:r w:rsidR="00817EE6">
        <w:rPr>
          <w:rFonts w:cs="Arial"/>
          <w:lang w:val="en-GB"/>
        </w:rPr>
        <w:t>cabin</w:t>
      </w:r>
      <w:r>
        <w:rPr>
          <w:rFonts w:cs="Arial"/>
          <w:lang w:val="en-GB"/>
        </w:rPr>
        <w:t xml:space="preserve"> configuration</w:t>
      </w:r>
      <w:r w:rsidRPr="002F4617">
        <w:rPr>
          <w:rFonts w:cs="Arial"/>
          <w:lang w:val="en-GB"/>
        </w:rPr>
        <w:t xml:space="preserve"> where history record needs to be captured </w:t>
      </w:r>
    </w:p>
    <w:p w:rsidR="00BB6138" w:rsidRPr="002F4617" w:rsidRDefault="00BB6138" w:rsidP="00B6524C">
      <w:pPr>
        <w:pStyle w:val="BodyText"/>
        <w:numPr>
          <w:ilvl w:val="0"/>
          <w:numId w:val="38"/>
        </w:numPr>
        <w:ind w:left="1440"/>
        <w:jc w:val="both"/>
        <w:rPr>
          <w:rFonts w:cs="Arial"/>
          <w:lang w:val="en-GB"/>
        </w:rPr>
      </w:pPr>
      <w:r w:rsidRPr="002F4617">
        <w:rPr>
          <w:rFonts w:cs="Arial"/>
          <w:lang w:val="en-GB"/>
        </w:rPr>
        <w:t xml:space="preserve">A new </w:t>
      </w:r>
      <w:r w:rsidR="00817EE6">
        <w:rPr>
          <w:rFonts w:cs="Arial"/>
          <w:lang w:val="en-GB"/>
        </w:rPr>
        <w:t>cabin</w:t>
      </w:r>
      <w:r>
        <w:rPr>
          <w:rFonts w:cs="Arial"/>
          <w:lang w:val="en-GB"/>
        </w:rPr>
        <w:t xml:space="preserve"> configuration</w:t>
      </w:r>
      <w:r w:rsidRPr="002F4617">
        <w:rPr>
          <w:rFonts w:cs="Arial"/>
          <w:lang w:val="en-GB"/>
        </w:rPr>
        <w:t xml:space="preserve"> is created.</w:t>
      </w:r>
    </w:p>
    <w:p w:rsidR="00BB6138" w:rsidRPr="002F4617" w:rsidRDefault="00BB6138" w:rsidP="00B6524C">
      <w:pPr>
        <w:pStyle w:val="BodyText"/>
        <w:numPr>
          <w:ilvl w:val="0"/>
          <w:numId w:val="38"/>
        </w:numPr>
        <w:ind w:left="1440"/>
        <w:jc w:val="both"/>
        <w:rPr>
          <w:rFonts w:cs="Arial"/>
          <w:lang w:val="en-GB"/>
        </w:rPr>
      </w:pPr>
      <w:r w:rsidRPr="002F4617">
        <w:rPr>
          <w:rFonts w:cs="Arial"/>
          <w:lang w:val="en-GB"/>
        </w:rPr>
        <w:t xml:space="preserve">A </w:t>
      </w:r>
      <w:r w:rsidR="00817EE6">
        <w:rPr>
          <w:rFonts w:cs="Arial"/>
          <w:lang w:val="en-GB"/>
        </w:rPr>
        <w:t>cabin</w:t>
      </w:r>
      <w:r>
        <w:rPr>
          <w:rFonts w:cs="Arial"/>
          <w:lang w:val="en-GB"/>
        </w:rPr>
        <w:t xml:space="preserve"> configuration</w:t>
      </w:r>
      <w:r w:rsidRPr="002F4617">
        <w:rPr>
          <w:rFonts w:cs="Arial"/>
          <w:lang w:val="en-GB"/>
        </w:rPr>
        <w:t xml:space="preserve"> is updated.</w:t>
      </w:r>
    </w:p>
    <w:p w:rsidR="00BB6138" w:rsidRPr="002F4617" w:rsidRDefault="0098784A" w:rsidP="00B6524C">
      <w:pPr>
        <w:pStyle w:val="BodyText"/>
        <w:numPr>
          <w:ilvl w:val="0"/>
          <w:numId w:val="38"/>
        </w:numPr>
        <w:ind w:left="1440"/>
        <w:jc w:val="both"/>
        <w:rPr>
          <w:rFonts w:cs="Arial"/>
          <w:lang w:val="en-GB"/>
        </w:rPr>
      </w:pPr>
      <w:r>
        <w:rPr>
          <w:rFonts w:cs="Arial"/>
          <w:lang w:val="en-GB"/>
        </w:rPr>
        <w:t>A</w:t>
      </w:r>
      <w:r w:rsidR="00BB6138" w:rsidRPr="002F4617">
        <w:rPr>
          <w:rFonts w:cs="Arial"/>
          <w:lang w:val="en-GB"/>
        </w:rPr>
        <w:t xml:space="preserve"> </w:t>
      </w:r>
      <w:r w:rsidR="00817EE6">
        <w:rPr>
          <w:rFonts w:cs="Arial"/>
          <w:lang w:val="en-GB"/>
        </w:rPr>
        <w:t>cabin</w:t>
      </w:r>
      <w:r w:rsidR="00BB6138">
        <w:rPr>
          <w:rFonts w:cs="Arial"/>
          <w:lang w:val="en-GB"/>
        </w:rPr>
        <w:t xml:space="preserve"> configuration </w:t>
      </w:r>
      <w:r w:rsidR="00BB6138" w:rsidRPr="002F4617">
        <w:rPr>
          <w:rFonts w:cs="Arial"/>
          <w:lang w:val="en-GB"/>
        </w:rPr>
        <w:t>is deleted.</w:t>
      </w:r>
    </w:p>
    <w:p w:rsidR="00BB6138" w:rsidRPr="002F4617" w:rsidRDefault="00BB6138" w:rsidP="00BB6138">
      <w:pPr>
        <w:pStyle w:val="BodyText"/>
        <w:ind w:left="936" w:firstLine="144"/>
        <w:jc w:val="both"/>
        <w:rPr>
          <w:rFonts w:cs="Arial"/>
          <w:lang w:val="en-GB"/>
        </w:rPr>
      </w:pPr>
      <w:r w:rsidRPr="002F4617">
        <w:rPr>
          <w:rFonts w:cs="Arial"/>
          <w:lang w:val="en-GB"/>
        </w:rPr>
        <w:t>The history record comprises of 2 significant parts</w:t>
      </w:r>
    </w:p>
    <w:p w:rsidR="00BB6138" w:rsidRDefault="00BB6138" w:rsidP="00BB6138">
      <w:pPr>
        <w:pStyle w:val="BodyText"/>
        <w:numPr>
          <w:ilvl w:val="0"/>
          <w:numId w:val="25"/>
        </w:numPr>
        <w:tabs>
          <w:tab w:val="clear" w:pos="1152"/>
          <w:tab w:val="num" w:pos="-864"/>
          <w:tab w:val="num" w:pos="1418"/>
        </w:tabs>
        <w:ind w:left="2016" w:hanging="882"/>
        <w:jc w:val="both"/>
        <w:rPr>
          <w:rFonts w:cs="Arial"/>
          <w:lang w:val="en-GB"/>
        </w:rPr>
      </w:pPr>
      <w:r w:rsidRPr="002F4617">
        <w:rPr>
          <w:rFonts w:cs="Arial"/>
          <w:lang w:val="en-GB"/>
        </w:rPr>
        <w:t>History index details</w:t>
      </w:r>
    </w:p>
    <w:p w:rsidR="00BB6138" w:rsidRDefault="00BB6138" w:rsidP="00BB6138">
      <w:pPr>
        <w:pStyle w:val="BodyText"/>
        <w:numPr>
          <w:ilvl w:val="0"/>
          <w:numId w:val="25"/>
        </w:numPr>
        <w:tabs>
          <w:tab w:val="clear" w:pos="1152"/>
          <w:tab w:val="num" w:pos="-864"/>
          <w:tab w:val="num" w:pos="1418"/>
        </w:tabs>
        <w:ind w:left="2016" w:hanging="882"/>
        <w:jc w:val="both"/>
        <w:rPr>
          <w:rFonts w:cs="Arial"/>
          <w:lang w:val="en-GB"/>
        </w:rPr>
      </w:pPr>
      <w:r w:rsidRPr="00003520">
        <w:rPr>
          <w:rFonts w:cs="Arial"/>
          <w:lang w:val="en-GB"/>
        </w:rPr>
        <w:t xml:space="preserve">The </w:t>
      </w:r>
      <w:r w:rsidR="00817EE6">
        <w:rPr>
          <w:rFonts w:cs="Arial"/>
          <w:lang w:val="en-GB"/>
        </w:rPr>
        <w:t>cabin</w:t>
      </w:r>
      <w:r>
        <w:rPr>
          <w:rFonts w:cs="Arial"/>
          <w:lang w:val="en-GB"/>
        </w:rPr>
        <w:t xml:space="preserve"> configuration</w:t>
      </w:r>
      <w:r w:rsidRPr="00003520">
        <w:rPr>
          <w:rFonts w:cs="Arial"/>
          <w:lang w:val="en-GB"/>
        </w:rPr>
        <w:t xml:space="preserve"> represented as XML</w:t>
      </w:r>
    </w:p>
    <w:p w:rsidR="00BB6138" w:rsidRDefault="00BB6138" w:rsidP="00BB6138">
      <w:pPr>
        <w:pStyle w:val="BodyText"/>
        <w:numPr>
          <w:ilvl w:val="4"/>
          <w:numId w:val="25"/>
        </w:numPr>
        <w:tabs>
          <w:tab w:val="clear" w:pos="4032"/>
          <w:tab w:val="num" w:pos="2016"/>
        </w:tabs>
        <w:ind w:left="2016"/>
        <w:jc w:val="both"/>
        <w:rPr>
          <w:rFonts w:cs="Arial"/>
          <w:lang w:val="en-GB"/>
        </w:rPr>
      </w:pPr>
      <w:r>
        <w:rPr>
          <w:rFonts w:cs="Arial"/>
          <w:lang w:val="en-GB"/>
        </w:rPr>
        <w:t>In case of create, the document with the content supplied during its creation.</w:t>
      </w:r>
    </w:p>
    <w:p w:rsidR="00BB6138" w:rsidRDefault="00BB6138" w:rsidP="00BB6138">
      <w:pPr>
        <w:pStyle w:val="BodyText"/>
        <w:numPr>
          <w:ilvl w:val="4"/>
          <w:numId w:val="25"/>
        </w:numPr>
        <w:tabs>
          <w:tab w:val="clear" w:pos="4032"/>
          <w:tab w:val="num" w:pos="2016"/>
        </w:tabs>
        <w:ind w:left="2016"/>
        <w:jc w:val="both"/>
        <w:rPr>
          <w:rFonts w:cs="Arial"/>
          <w:lang w:val="en-GB"/>
        </w:rPr>
      </w:pPr>
      <w:r>
        <w:rPr>
          <w:rFonts w:cs="Arial"/>
          <w:lang w:val="en-GB"/>
        </w:rPr>
        <w:lastRenderedPageBreak/>
        <w:t>In case of update, the document after the update. In other words, the document with the new content.</w:t>
      </w:r>
    </w:p>
    <w:p w:rsidR="00BB6138" w:rsidRPr="00003520" w:rsidRDefault="00BB6138" w:rsidP="00BB6138">
      <w:pPr>
        <w:pStyle w:val="BodyText"/>
        <w:numPr>
          <w:ilvl w:val="4"/>
          <w:numId w:val="25"/>
        </w:numPr>
        <w:tabs>
          <w:tab w:val="clear" w:pos="4032"/>
          <w:tab w:val="num" w:pos="2016"/>
        </w:tabs>
        <w:ind w:left="2016"/>
        <w:jc w:val="both"/>
        <w:rPr>
          <w:rFonts w:cs="Arial"/>
          <w:lang w:val="en-GB"/>
        </w:rPr>
      </w:pPr>
      <w:r>
        <w:rPr>
          <w:rFonts w:cs="Arial"/>
          <w:lang w:val="en-GB"/>
        </w:rPr>
        <w:t>In case of delete, the document header (having the document identifier) without the content.</w:t>
      </w:r>
    </w:p>
    <w:p w:rsidR="00BB6138" w:rsidRPr="000E0E71" w:rsidRDefault="00BB6138" w:rsidP="00BB6138">
      <w:pPr>
        <w:pStyle w:val="BodyText"/>
        <w:spacing w:line="276" w:lineRule="auto"/>
        <w:ind w:left="1134"/>
        <w:jc w:val="both"/>
        <w:rPr>
          <w:rFonts w:ascii="Calibri" w:hAnsi="Calibri"/>
          <w:lang w:val="en-GB"/>
        </w:rPr>
      </w:pPr>
      <w:r w:rsidRPr="002F4617">
        <w:rPr>
          <w:rFonts w:cs="Arial"/>
          <w:lang w:val="en-GB"/>
        </w:rPr>
        <w:t xml:space="preserve">History index details are used to specify attributes of the </w:t>
      </w:r>
      <w:r w:rsidR="00817EE6">
        <w:rPr>
          <w:rFonts w:cs="Arial"/>
          <w:lang w:val="en-GB"/>
        </w:rPr>
        <w:t>cabin</w:t>
      </w:r>
      <w:r>
        <w:rPr>
          <w:rFonts w:cs="Arial"/>
          <w:lang w:val="en-GB"/>
        </w:rPr>
        <w:t xml:space="preserve"> configuration</w:t>
      </w:r>
      <w:r w:rsidRPr="002F4617">
        <w:rPr>
          <w:rFonts w:cs="Arial"/>
          <w:lang w:val="en-GB"/>
        </w:rPr>
        <w:t xml:space="preserve"> explicitly to make the history record searchable in the history data store. Please refer to HIAS BDD for Manage IAS History (</w:t>
      </w:r>
      <w:r w:rsidR="00205145">
        <w:fldChar w:fldCharType="begin"/>
      </w:r>
      <w:r w:rsidR="00205145">
        <w:instrText xml:space="preserve"> REF _Ref368324770 \h  \* MERGEFORMAT </w:instrText>
      </w:r>
      <w:r w:rsidR="00205145">
        <w:fldChar w:fldCharType="separate"/>
      </w:r>
      <w:r w:rsidRPr="002F4617">
        <w:rPr>
          <w:rFonts w:cs="Arial"/>
          <w:lang w:val="en-GB"/>
        </w:rPr>
        <w:t>Reference</w:t>
      </w:r>
      <w:r w:rsidR="00205145">
        <w:fldChar w:fldCharType="end"/>
      </w:r>
      <w:r w:rsidRPr="002F4617">
        <w:rPr>
          <w:rFonts w:cs="Arial"/>
          <w:lang w:val="en-GB"/>
        </w:rPr>
        <w:t xml:space="preserve"> [</w:t>
      </w:r>
      <w:r>
        <w:rPr>
          <w:rFonts w:cs="Arial"/>
          <w:lang w:val="en-GB"/>
        </w:rPr>
        <w:t>3</w:t>
      </w:r>
      <w:r w:rsidRPr="002F4617">
        <w:rPr>
          <w:rFonts w:cs="Arial"/>
          <w:lang w:val="en-GB"/>
        </w:rPr>
        <w:t xml:space="preserve">]) section 2.1 Create History Record for the complete (generic) set of data elements required for recording history. </w:t>
      </w:r>
    </w:p>
    <w:p w:rsidR="00BB6138" w:rsidRDefault="00BB6138" w:rsidP="00BB6138">
      <w:pPr>
        <w:pStyle w:val="BodyText"/>
        <w:ind w:left="1134"/>
        <w:rPr>
          <w:rFonts w:cs="Arial"/>
          <w:lang w:val="en-GB"/>
        </w:rPr>
      </w:pPr>
      <w:r w:rsidRPr="00D7532B">
        <w:rPr>
          <w:rFonts w:cs="Arial"/>
          <w:lang w:val="en-GB"/>
        </w:rPr>
        <w:t xml:space="preserve">For </w:t>
      </w:r>
      <w:r w:rsidR="00817EE6">
        <w:rPr>
          <w:rFonts w:cs="Arial"/>
          <w:lang w:val="en-GB"/>
        </w:rPr>
        <w:t>cabin</w:t>
      </w:r>
      <w:r>
        <w:rPr>
          <w:rFonts w:cs="Arial"/>
          <w:lang w:val="en-GB"/>
        </w:rPr>
        <w:t xml:space="preserve"> configuration</w:t>
      </w:r>
      <w:r w:rsidRPr="00D7532B">
        <w:rPr>
          <w:rFonts w:cs="Arial"/>
          <w:lang w:val="en-GB"/>
        </w:rPr>
        <w:t xml:space="preserve"> history record, the following data elements must have specific values as detailed in the table below</w:t>
      </w:r>
    </w:p>
    <w:tbl>
      <w:tblPr>
        <w:tblW w:w="0" w:type="auto"/>
        <w:jc w:val="right"/>
        <w:tblBorders>
          <w:top w:val="single" w:sz="8" w:space="0" w:color="4F81BD"/>
          <w:bottom w:val="single" w:sz="8" w:space="0" w:color="4F81BD"/>
        </w:tblBorders>
        <w:tblLook w:val="04A0" w:firstRow="1" w:lastRow="0" w:firstColumn="1" w:lastColumn="0" w:noHBand="0" w:noVBand="1"/>
      </w:tblPr>
      <w:tblGrid>
        <w:gridCol w:w="709"/>
        <w:gridCol w:w="2126"/>
        <w:gridCol w:w="2127"/>
        <w:gridCol w:w="3372"/>
      </w:tblGrid>
      <w:tr w:rsidR="00BB6138" w:rsidRPr="00D24CB9" w:rsidTr="00F8568B">
        <w:trPr>
          <w:cantSplit/>
          <w:tblHeader/>
          <w:jc w:val="right"/>
        </w:trPr>
        <w:tc>
          <w:tcPr>
            <w:tcW w:w="709" w:type="dxa"/>
            <w:tcBorders>
              <w:top w:val="single" w:sz="8" w:space="0" w:color="4F81BD"/>
              <w:left w:val="nil"/>
              <w:bottom w:val="single" w:sz="8" w:space="0" w:color="4F81BD"/>
              <w:right w:val="nil"/>
            </w:tcBorders>
            <w:shd w:val="clear" w:color="auto" w:fill="auto"/>
            <w:hideMark/>
          </w:tcPr>
          <w:p w:rsidR="00BB6138" w:rsidRPr="00D7532B" w:rsidRDefault="00BB6138" w:rsidP="00253799">
            <w:pPr>
              <w:rPr>
                <w:rFonts w:cs="Arial"/>
                <w:b/>
                <w:bCs/>
                <w:color w:val="365F91"/>
              </w:rPr>
            </w:pPr>
            <w:r w:rsidRPr="00D7532B">
              <w:rPr>
                <w:rFonts w:cs="Arial"/>
                <w:b/>
                <w:bCs/>
                <w:color w:val="365F91"/>
              </w:rPr>
              <w:t>S No</w:t>
            </w:r>
          </w:p>
        </w:tc>
        <w:tc>
          <w:tcPr>
            <w:tcW w:w="2126" w:type="dxa"/>
            <w:tcBorders>
              <w:top w:val="single" w:sz="8" w:space="0" w:color="4F81BD"/>
              <w:left w:val="nil"/>
              <w:bottom w:val="single" w:sz="8" w:space="0" w:color="4F81BD"/>
              <w:right w:val="nil"/>
            </w:tcBorders>
            <w:shd w:val="clear" w:color="auto" w:fill="auto"/>
            <w:hideMark/>
          </w:tcPr>
          <w:p w:rsidR="00BB6138" w:rsidRPr="00D7532B" w:rsidRDefault="00BB6138" w:rsidP="00253799">
            <w:pPr>
              <w:ind w:left="67"/>
              <w:rPr>
                <w:rFonts w:cs="Arial"/>
                <w:b/>
                <w:bCs/>
                <w:color w:val="365F91"/>
              </w:rPr>
            </w:pPr>
            <w:r w:rsidRPr="00D7532B">
              <w:rPr>
                <w:rFonts w:cs="Arial"/>
                <w:b/>
                <w:bCs/>
                <w:color w:val="365F91"/>
              </w:rPr>
              <w:t>Data element name</w:t>
            </w:r>
          </w:p>
        </w:tc>
        <w:tc>
          <w:tcPr>
            <w:tcW w:w="2127" w:type="dxa"/>
            <w:tcBorders>
              <w:top w:val="single" w:sz="8" w:space="0" w:color="4F81BD"/>
              <w:left w:val="nil"/>
              <w:bottom w:val="single" w:sz="8" w:space="0" w:color="4F81BD"/>
              <w:right w:val="nil"/>
            </w:tcBorders>
            <w:shd w:val="clear" w:color="auto" w:fill="auto"/>
            <w:hideMark/>
          </w:tcPr>
          <w:p w:rsidR="00BB6138" w:rsidRPr="00D7532B" w:rsidRDefault="00BB6138" w:rsidP="00253799">
            <w:pPr>
              <w:ind w:left="102"/>
              <w:rPr>
                <w:rFonts w:cs="Arial"/>
                <w:b/>
                <w:bCs/>
                <w:color w:val="365F91"/>
              </w:rPr>
            </w:pPr>
            <w:r w:rsidRPr="00D7532B">
              <w:rPr>
                <w:rFonts w:cs="Arial"/>
                <w:b/>
                <w:bCs/>
                <w:color w:val="365F91"/>
              </w:rPr>
              <w:t>Value</w:t>
            </w:r>
          </w:p>
        </w:tc>
        <w:tc>
          <w:tcPr>
            <w:tcW w:w="3372" w:type="dxa"/>
            <w:tcBorders>
              <w:top w:val="single" w:sz="8" w:space="0" w:color="4F81BD"/>
              <w:left w:val="nil"/>
              <w:bottom w:val="single" w:sz="8" w:space="0" w:color="4F81BD"/>
              <w:right w:val="nil"/>
            </w:tcBorders>
            <w:shd w:val="clear" w:color="auto" w:fill="auto"/>
            <w:hideMark/>
          </w:tcPr>
          <w:p w:rsidR="00BB6138" w:rsidRPr="00D7532B" w:rsidRDefault="00BB6138" w:rsidP="00253799">
            <w:pPr>
              <w:ind w:left="81"/>
              <w:rPr>
                <w:rFonts w:cs="Arial"/>
                <w:b/>
                <w:bCs/>
                <w:color w:val="365F91"/>
              </w:rPr>
            </w:pPr>
            <w:r w:rsidRPr="00D7532B">
              <w:rPr>
                <w:rFonts w:cs="Arial"/>
                <w:b/>
                <w:bCs/>
                <w:color w:val="365F91"/>
              </w:rPr>
              <w:t>Remarks</w:t>
            </w:r>
          </w:p>
        </w:tc>
      </w:tr>
      <w:tr w:rsidR="00BB6138" w:rsidRPr="00D24CB9" w:rsidTr="00F8568B">
        <w:trPr>
          <w:cantSplit/>
          <w:jc w:val="right"/>
        </w:trPr>
        <w:tc>
          <w:tcPr>
            <w:tcW w:w="709" w:type="dxa"/>
            <w:tcBorders>
              <w:left w:val="nil"/>
              <w:right w:val="nil"/>
            </w:tcBorders>
            <w:shd w:val="clear" w:color="auto" w:fill="D3DFEE"/>
            <w:hideMark/>
          </w:tcPr>
          <w:p w:rsidR="00BB6138" w:rsidRPr="00D7532B" w:rsidRDefault="00BB6138" w:rsidP="00253799">
            <w:pPr>
              <w:rPr>
                <w:rFonts w:cs="Arial"/>
                <w:bCs/>
                <w:color w:val="365F91"/>
              </w:rPr>
            </w:pPr>
            <w:r w:rsidRPr="00D7532B">
              <w:rPr>
                <w:rFonts w:cs="Arial"/>
                <w:bCs/>
                <w:color w:val="365F91"/>
              </w:rPr>
              <w:t>1</w:t>
            </w:r>
          </w:p>
        </w:tc>
        <w:tc>
          <w:tcPr>
            <w:tcW w:w="2126" w:type="dxa"/>
            <w:tcBorders>
              <w:left w:val="nil"/>
              <w:right w:val="nil"/>
            </w:tcBorders>
            <w:shd w:val="clear" w:color="auto" w:fill="D3DFEE"/>
            <w:hideMark/>
          </w:tcPr>
          <w:p w:rsidR="00BB6138" w:rsidRPr="00D7532B" w:rsidRDefault="00BB6138" w:rsidP="00253799">
            <w:pPr>
              <w:ind w:left="67"/>
              <w:rPr>
                <w:rFonts w:cs="Arial"/>
                <w:color w:val="365F91"/>
              </w:rPr>
            </w:pPr>
            <w:r w:rsidRPr="00D7532B">
              <w:rPr>
                <w:rFonts w:cs="Arial"/>
                <w:color w:val="365F91"/>
              </w:rPr>
              <w:t>Airline</w:t>
            </w:r>
          </w:p>
        </w:tc>
        <w:tc>
          <w:tcPr>
            <w:tcW w:w="2127" w:type="dxa"/>
            <w:tcBorders>
              <w:left w:val="nil"/>
              <w:right w:val="nil"/>
            </w:tcBorders>
            <w:shd w:val="clear" w:color="auto" w:fill="D3DFEE"/>
            <w:hideMark/>
          </w:tcPr>
          <w:p w:rsidR="00BB6138" w:rsidRPr="00D7532B" w:rsidRDefault="00BB6138" w:rsidP="00253799">
            <w:pPr>
              <w:ind w:left="102"/>
              <w:rPr>
                <w:rFonts w:cs="Arial"/>
                <w:color w:val="365F91"/>
              </w:rPr>
            </w:pPr>
            <w:r w:rsidRPr="00D7532B">
              <w:rPr>
                <w:rFonts w:cs="Arial"/>
                <w:color w:val="365F91"/>
              </w:rPr>
              <w:t>Hosted airline code</w:t>
            </w:r>
            <w:r w:rsidR="00122346">
              <w:rPr>
                <w:rFonts w:cs="Arial"/>
                <w:color w:val="365F91"/>
              </w:rPr>
              <w:t xml:space="preserve"> or 'XS'</w:t>
            </w:r>
          </w:p>
        </w:tc>
        <w:tc>
          <w:tcPr>
            <w:tcW w:w="3372" w:type="dxa"/>
            <w:tcBorders>
              <w:left w:val="nil"/>
              <w:right w:val="nil"/>
            </w:tcBorders>
            <w:shd w:val="clear" w:color="auto" w:fill="D3DFEE"/>
            <w:hideMark/>
          </w:tcPr>
          <w:p w:rsidR="00BB6138" w:rsidRPr="00D7532B" w:rsidRDefault="00BB6138">
            <w:pPr>
              <w:ind w:left="81"/>
              <w:rPr>
                <w:rFonts w:cs="Arial"/>
                <w:color w:val="365F91"/>
              </w:rPr>
            </w:pPr>
            <w:r w:rsidRPr="00D7532B">
              <w:rPr>
                <w:rFonts w:cs="Arial"/>
                <w:color w:val="365F91"/>
              </w:rPr>
              <w:t>Host Subscriber's airline code</w:t>
            </w:r>
            <w:r w:rsidR="00D5385E">
              <w:rPr>
                <w:rFonts w:cs="Arial"/>
                <w:color w:val="365F91"/>
              </w:rPr>
              <w:t>.</w:t>
            </w:r>
            <w:r w:rsidR="00122346">
              <w:rPr>
                <w:rFonts w:cs="Arial"/>
                <w:color w:val="365F91"/>
              </w:rPr>
              <w:t xml:space="preserve"> </w:t>
            </w:r>
            <w:r w:rsidR="00122346">
              <w:rPr>
                <w:rFonts w:cs="Arial"/>
                <w:color w:val="365F91"/>
              </w:rPr>
              <w:br/>
            </w:r>
            <w:r w:rsidR="00D5385E">
              <w:rPr>
                <w:rFonts w:cs="Arial"/>
                <w:color w:val="365F91"/>
              </w:rPr>
              <w:t xml:space="preserve">Use </w:t>
            </w:r>
            <w:r w:rsidR="00122346">
              <w:rPr>
                <w:rFonts w:cs="Arial"/>
                <w:color w:val="365F91"/>
              </w:rPr>
              <w:t>'XS' if global default indicator is set.</w:t>
            </w:r>
          </w:p>
        </w:tc>
      </w:tr>
      <w:tr w:rsidR="00BB6138" w:rsidRPr="00D24CB9" w:rsidTr="00F8568B">
        <w:trPr>
          <w:cantSplit/>
          <w:jc w:val="right"/>
        </w:trPr>
        <w:tc>
          <w:tcPr>
            <w:tcW w:w="709" w:type="dxa"/>
            <w:shd w:val="clear" w:color="auto" w:fill="auto"/>
            <w:hideMark/>
          </w:tcPr>
          <w:p w:rsidR="00BB6138" w:rsidRPr="00D7532B" w:rsidRDefault="00BB6138" w:rsidP="00253799">
            <w:pPr>
              <w:rPr>
                <w:rFonts w:cs="Arial"/>
                <w:bCs/>
                <w:color w:val="365F91"/>
              </w:rPr>
            </w:pPr>
            <w:r w:rsidRPr="00D7532B">
              <w:rPr>
                <w:rFonts w:cs="Arial"/>
                <w:bCs/>
                <w:color w:val="365F91"/>
              </w:rPr>
              <w:t>2</w:t>
            </w:r>
          </w:p>
        </w:tc>
        <w:tc>
          <w:tcPr>
            <w:tcW w:w="2126" w:type="dxa"/>
            <w:shd w:val="clear" w:color="auto" w:fill="auto"/>
            <w:hideMark/>
          </w:tcPr>
          <w:p w:rsidR="00BB6138" w:rsidRPr="00D7532B" w:rsidRDefault="00BB6138" w:rsidP="00253799">
            <w:pPr>
              <w:ind w:left="67"/>
              <w:rPr>
                <w:rFonts w:cs="Arial"/>
                <w:color w:val="365F91"/>
              </w:rPr>
            </w:pPr>
            <w:r w:rsidRPr="00D7532B">
              <w:rPr>
                <w:rFonts w:cs="Arial"/>
                <w:color w:val="365F91"/>
              </w:rPr>
              <w:t>EventDateTime</w:t>
            </w:r>
          </w:p>
        </w:tc>
        <w:tc>
          <w:tcPr>
            <w:tcW w:w="2127" w:type="dxa"/>
            <w:shd w:val="clear" w:color="auto" w:fill="auto"/>
            <w:hideMark/>
          </w:tcPr>
          <w:p w:rsidR="00BB6138" w:rsidRPr="00D7532B" w:rsidRDefault="00BB6138" w:rsidP="00253799">
            <w:pPr>
              <w:ind w:left="102"/>
              <w:rPr>
                <w:rFonts w:cs="Arial"/>
                <w:color w:val="365F91"/>
              </w:rPr>
            </w:pPr>
            <w:r w:rsidRPr="00D7532B">
              <w:rPr>
                <w:rFonts w:cs="Arial"/>
                <w:color w:val="365F91"/>
              </w:rPr>
              <w:t>Date/Time</w:t>
            </w:r>
          </w:p>
        </w:tc>
        <w:tc>
          <w:tcPr>
            <w:tcW w:w="3372" w:type="dxa"/>
            <w:shd w:val="clear" w:color="auto" w:fill="auto"/>
            <w:hideMark/>
          </w:tcPr>
          <w:p w:rsidR="00BB6138" w:rsidRPr="00D7532B" w:rsidRDefault="00BB6138" w:rsidP="00253799">
            <w:pPr>
              <w:ind w:left="81"/>
              <w:rPr>
                <w:rFonts w:cs="Arial"/>
                <w:color w:val="365F91"/>
              </w:rPr>
            </w:pPr>
            <w:r w:rsidRPr="00D7532B">
              <w:rPr>
                <w:rFonts w:cs="Arial"/>
                <w:color w:val="365F91"/>
              </w:rPr>
              <w:t xml:space="preserve">The date and time when </w:t>
            </w:r>
            <w:r>
              <w:rPr>
                <w:rFonts w:cs="Arial"/>
                <w:color w:val="365F91"/>
              </w:rPr>
              <w:t>an</w:t>
            </w:r>
            <w:r w:rsidRPr="00D7532B">
              <w:rPr>
                <w:rFonts w:cs="Arial"/>
                <w:color w:val="365F91"/>
              </w:rPr>
              <w:t xml:space="preserve"> </w:t>
            </w:r>
            <w:r>
              <w:rPr>
                <w:rFonts w:cs="Arial"/>
                <w:color w:val="365F91"/>
              </w:rPr>
              <w:t xml:space="preserve">activity such </w:t>
            </w:r>
            <w:r w:rsidRPr="00D7532B">
              <w:rPr>
                <w:rFonts w:cs="Arial"/>
                <w:color w:val="365F91"/>
              </w:rPr>
              <w:t>as create, update or delete</w:t>
            </w:r>
            <w:r>
              <w:rPr>
                <w:rFonts w:cs="Arial"/>
                <w:color w:val="365F91"/>
              </w:rPr>
              <w:t xml:space="preserve"> was performed</w:t>
            </w:r>
            <w:r w:rsidRPr="00D7532B">
              <w:rPr>
                <w:rFonts w:cs="Arial"/>
                <w:color w:val="365F91"/>
              </w:rPr>
              <w:t>.</w:t>
            </w:r>
          </w:p>
        </w:tc>
      </w:tr>
      <w:tr w:rsidR="00BB6138" w:rsidRPr="00D24CB9" w:rsidTr="00F8568B">
        <w:trPr>
          <w:cantSplit/>
          <w:jc w:val="right"/>
        </w:trPr>
        <w:tc>
          <w:tcPr>
            <w:tcW w:w="709" w:type="dxa"/>
            <w:tcBorders>
              <w:left w:val="nil"/>
              <w:right w:val="nil"/>
            </w:tcBorders>
            <w:shd w:val="clear" w:color="auto" w:fill="D3DFEE"/>
            <w:hideMark/>
          </w:tcPr>
          <w:p w:rsidR="00BB6138" w:rsidRPr="00D7532B" w:rsidRDefault="00BB6138" w:rsidP="00253799">
            <w:pPr>
              <w:rPr>
                <w:rFonts w:cs="Arial"/>
                <w:bCs/>
                <w:color w:val="365F91"/>
              </w:rPr>
            </w:pPr>
            <w:r w:rsidRPr="00D7532B">
              <w:rPr>
                <w:rFonts w:cs="Arial"/>
                <w:bCs/>
                <w:color w:val="365F91"/>
              </w:rPr>
              <w:t>3</w:t>
            </w:r>
          </w:p>
        </w:tc>
        <w:tc>
          <w:tcPr>
            <w:tcW w:w="2126" w:type="dxa"/>
            <w:tcBorders>
              <w:left w:val="nil"/>
              <w:right w:val="nil"/>
            </w:tcBorders>
            <w:shd w:val="clear" w:color="auto" w:fill="D3DFEE"/>
            <w:hideMark/>
          </w:tcPr>
          <w:p w:rsidR="00BB6138" w:rsidRPr="00D7532B" w:rsidRDefault="00BB6138" w:rsidP="00253799">
            <w:pPr>
              <w:ind w:left="67"/>
              <w:rPr>
                <w:rFonts w:cs="Arial"/>
                <w:color w:val="365F91"/>
              </w:rPr>
            </w:pPr>
            <w:r w:rsidRPr="00D7532B">
              <w:rPr>
                <w:rFonts w:cs="Arial"/>
                <w:color w:val="365F91"/>
              </w:rPr>
              <w:t>UserID</w:t>
            </w:r>
          </w:p>
        </w:tc>
        <w:tc>
          <w:tcPr>
            <w:tcW w:w="2127" w:type="dxa"/>
            <w:tcBorders>
              <w:left w:val="nil"/>
              <w:right w:val="nil"/>
            </w:tcBorders>
            <w:shd w:val="clear" w:color="auto" w:fill="D3DFEE"/>
            <w:hideMark/>
          </w:tcPr>
          <w:p w:rsidR="00BB6138" w:rsidRPr="00D7532B" w:rsidRDefault="00BB6138" w:rsidP="00253799">
            <w:pPr>
              <w:ind w:left="102"/>
              <w:rPr>
                <w:rFonts w:cs="Arial"/>
                <w:color w:val="365F91"/>
              </w:rPr>
            </w:pPr>
            <w:r w:rsidRPr="00D7532B">
              <w:rPr>
                <w:rFonts w:cs="Arial"/>
                <w:color w:val="365F91"/>
              </w:rPr>
              <w:t>User's Id</w:t>
            </w:r>
          </w:p>
        </w:tc>
        <w:tc>
          <w:tcPr>
            <w:tcW w:w="3372" w:type="dxa"/>
            <w:tcBorders>
              <w:left w:val="nil"/>
              <w:right w:val="nil"/>
            </w:tcBorders>
            <w:shd w:val="clear" w:color="auto" w:fill="D3DFEE"/>
            <w:hideMark/>
          </w:tcPr>
          <w:p w:rsidR="00BB6138" w:rsidRPr="00D7532B" w:rsidRDefault="00BB6138" w:rsidP="00253799">
            <w:pPr>
              <w:ind w:left="81"/>
              <w:rPr>
                <w:rFonts w:cs="Arial"/>
                <w:color w:val="365F91"/>
              </w:rPr>
            </w:pPr>
            <w:r w:rsidRPr="00D7532B">
              <w:rPr>
                <w:rFonts w:cs="Arial"/>
                <w:color w:val="365F91"/>
              </w:rPr>
              <w:t>The Id of the logged in user</w:t>
            </w:r>
          </w:p>
        </w:tc>
      </w:tr>
      <w:tr w:rsidR="00BB6138" w:rsidRPr="00D24CB9" w:rsidTr="00F8568B">
        <w:trPr>
          <w:cantSplit/>
          <w:jc w:val="right"/>
        </w:trPr>
        <w:tc>
          <w:tcPr>
            <w:tcW w:w="709" w:type="dxa"/>
            <w:shd w:val="clear" w:color="auto" w:fill="auto"/>
            <w:hideMark/>
          </w:tcPr>
          <w:p w:rsidR="00BB6138" w:rsidRPr="00D7532B" w:rsidRDefault="00BB6138" w:rsidP="00253799">
            <w:pPr>
              <w:rPr>
                <w:rFonts w:cs="Arial"/>
                <w:bCs/>
                <w:color w:val="365F91"/>
              </w:rPr>
            </w:pPr>
            <w:r w:rsidRPr="00D7532B">
              <w:rPr>
                <w:rFonts w:cs="Arial"/>
                <w:bCs/>
                <w:color w:val="365F91"/>
              </w:rPr>
              <w:t>4</w:t>
            </w:r>
          </w:p>
        </w:tc>
        <w:tc>
          <w:tcPr>
            <w:tcW w:w="2126" w:type="dxa"/>
            <w:shd w:val="clear" w:color="auto" w:fill="auto"/>
            <w:hideMark/>
          </w:tcPr>
          <w:p w:rsidR="00BB6138" w:rsidRPr="00D7532B" w:rsidRDefault="00BB6138" w:rsidP="00253799">
            <w:pPr>
              <w:ind w:left="67"/>
              <w:rPr>
                <w:rFonts w:cs="Arial"/>
                <w:color w:val="365F91"/>
              </w:rPr>
            </w:pPr>
            <w:r w:rsidRPr="00D7532B">
              <w:rPr>
                <w:rFonts w:cs="Arial"/>
                <w:color w:val="365F91"/>
              </w:rPr>
              <w:t>Process</w:t>
            </w:r>
          </w:p>
        </w:tc>
        <w:tc>
          <w:tcPr>
            <w:tcW w:w="2127" w:type="dxa"/>
            <w:shd w:val="clear" w:color="auto" w:fill="auto"/>
            <w:hideMark/>
          </w:tcPr>
          <w:p w:rsidR="00BB6138" w:rsidRPr="00D7532B" w:rsidRDefault="00BB6138" w:rsidP="00253799">
            <w:pPr>
              <w:ind w:left="102"/>
              <w:rPr>
                <w:rFonts w:cs="Arial"/>
                <w:color w:val="365F91"/>
              </w:rPr>
            </w:pPr>
            <w:r w:rsidRPr="00D7532B">
              <w:rPr>
                <w:rFonts w:cs="Arial"/>
                <w:color w:val="365F91"/>
              </w:rPr>
              <w:t>"GUI"</w:t>
            </w:r>
          </w:p>
        </w:tc>
        <w:tc>
          <w:tcPr>
            <w:tcW w:w="3372" w:type="dxa"/>
            <w:shd w:val="clear" w:color="auto" w:fill="auto"/>
            <w:hideMark/>
          </w:tcPr>
          <w:p w:rsidR="00BB6138" w:rsidRPr="00D7532B" w:rsidRDefault="00BB6138" w:rsidP="00253799">
            <w:pPr>
              <w:ind w:left="81"/>
              <w:rPr>
                <w:rFonts w:cs="Arial"/>
                <w:color w:val="365F91"/>
              </w:rPr>
            </w:pPr>
            <w:r w:rsidRPr="00D7532B">
              <w:rPr>
                <w:rFonts w:cs="Arial"/>
                <w:color w:val="365F91"/>
              </w:rPr>
              <w:t>The value without quotes.</w:t>
            </w:r>
          </w:p>
        </w:tc>
      </w:tr>
      <w:tr w:rsidR="00BB6138" w:rsidRPr="00D24CB9" w:rsidTr="00F8568B">
        <w:trPr>
          <w:cantSplit/>
          <w:jc w:val="right"/>
        </w:trPr>
        <w:tc>
          <w:tcPr>
            <w:tcW w:w="709" w:type="dxa"/>
            <w:tcBorders>
              <w:left w:val="nil"/>
              <w:right w:val="nil"/>
            </w:tcBorders>
            <w:shd w:val="clear" w:color="auto" w:fill="D3DFEE"/>
            <w:hideMark/>
          </w:tcPr>
          <w:p w:rsidR="00BB6138" w:rsidRPr="00D7532B" w:rsidRDefault="00BB6138" w:rsidP="00253799">
            <w:pPr>
              <w:rPr>
                <w:rFonts w:cs="Arial"/>
                <w:bCs/>
                <w:color w:val="365F91"/>
              </w:rPr>
            </w:pPr>
            <w:r w:rsidRPr="00D7532B">
              <w:rPr>
                <w:rFonts w:cs="Arial"/>
                <w:bCs/>
                <w:color w:val="365F91"/>
              </w:rPr>
              <w:t>5</w:t>
            </w:r>
          </w:p>
        </w:tc>
        <w:tc>
          <w:tcPr>
            <w:tcW w:w="2126" w:type="dxa"/>
            <w:tcBorders>
              <w:left w:val="nil"/>
              <w:right w:val="nil"/>
            </w:tcBorders>
            <w:shd w:val="clear" w:color="auto" w:fill="D3DFEE"/>
            <w:hideMark/>
          </w:tcPr>
          <w:p w:rsidR="00BB6138" w:rsidRPr="00D7532B" w:rsidRDefault="00BB6138" w:rsidP="00253799">
            <w:pPr>
              <w:ind w:left="67"/>
              <w:rPr>
                <w:rFonts w:cs="Arial"/>
                <w:color w:val="365F91"/>
              </w:rPr>
            </w:pPr>
            <w:r w:rsidRPr="00D7532B">
              <w:rPr>
                <w:rFonts w:cs="Arial"/>
                <w:color w:val="365F91"/>
              </w:rPr>
              <w:t>Type</w:t>
            </w:r>
          </w:p>
        </w:tc>
        <w:tc>
          <w:tcPr>
            <w:tcW w:w="2127" w:type="dxa"/>
            <w:tcBorders>
              <w:left w:val="nil"/>
              <w:right w:val="nil"/>
            </w:tcBorders>
            <w:shd w:val="clear" w:color="auto" w:fill="D3DFEE"/>
            <w:hideMark/>
          </w:tcPr>
          <w:p w:rsidR="00BB6138" w:rsidRPr="00D7532B" w:rsidRDefault="00BB6138">
            <w:pPr>
              <w:ind w:left="102"/>
              <w:rPr>
                <w:rFonts w:cs="Arial"/>
                <w:color w:val="365F91"/>
              </w:rPr>
            </w:pPr>
            <w:r w:rsidRPr="00D7532B">
              <w:rPr>
                <w:rFonts w:cs="Arial"/>
                <w:color w:val="365F91"/>
              </w:rPr>
              <w:t>"</w:t>
            </w:r>
            <w:r w:rsidR="00D020FF">
              <w:rPr>
                <w:rFonts w:cs="Arial"/>
                <w:color w:val="365F91"/>
              </w:rPr>
              <w:t>CABIN</w:t>
            </w:r>
            <w:r w:rsidRPr="00D7532B">
              <w:rPr>
                <w:rFonts w:cs="Arial"/>
                <w:color w:val="365F91"/>
              </w:rPr>
              <w:t>"</w:t>
            </w:r>
          </w:p>
        </w:tc>
        <w:tc>
          <w:tcPr>
            <w:tcW w:w="3372" w:type="dxa"/>
            <w:tcBorders>
              <w:left w:val="nil"/>
              <w:right w:val="nil"/>
            </w:tcBorders>
            <w:shd w:val="clear" w:color="auto" w:fill="D3DFEE"/>
            <w:hideMark/>
          </w:tcPr>
          <w:p w:rsidR="00BB6138" w:rsidRPr="00D7532B" w:rsidRDefault="00BB6138" w:rsidP="00253799">
            <w:pPr>
              <w:ind w:left="81"/>
              <w:rPr>
                <w:rFonts w:cs="Arial"/>
                <w:color w:val="365F91"/>
              </w:rPr>
            </w:pPr>
            <w:r w:rsidRPr="00D7532B">
              <w:rPr>
                <w:rFonts w:cs="Arial"/>
                <w:color w:val="365F91"/>
              </w:rPr>
              <w:t>The value without quotes.</w:t>
            </w:r>
          </w:p>
        </w:tc>
      </w:tr>
      <w:tr w:rsidR="00BB6138" w:rsidRPr="00D24CB9" w:rsidTr="00F8568B">
        <w:trPr>
          <w:cantSplit/>
          <w:jc w:val="right"/>
        </w:trPr>
        <w:tc>
          <w:tcPr>
            <w:tcW w:w="709" w:type="dxa"/>
            <w:shd w:val="clear" w:color="auto" w:fill="auto"/>
            <w:hideMark/>
          </w:tcPr>
          <w:p w:rsidR="00BB6138" w:rsidRPr="00D7532B" w:rsidRDefault="00BB6138" w:rsidP="00253799">
            <w:pPr>
              <w:rPr>
                <w:rFonts w:cs="Arial"/>
                <w:bCs/>
                <w:color w:val="365F91"/>
              </w:rPr>
            </w:pPr>
            <w:r w:rsidRPr="00D7532B">
              <w:rPr>
                <w:rFonts w:cs="Arial"/>
                <w:bCs/>
                <w:color w:val="365F91"/>
              </w:rPr>
              <w:t>6</w:t>
            </w:r>
          </w:p>
        </w:tc>
        <w:tc>
          <w:tcPr>
            <w:tcW w:w="2126" w:type="dxa"/>
            <w:shd w:val="clear" w:color="auto" w:fill="auto"/>
            <w:hideMark/>
          </w:tcPr>
          <w:p w:rsidR="00BB6138" w:rsidRPr="00D7532B" w:rsidRDefault="00BB6138" w:rsidP="00253799">
            <w:pPr>
              <w:ind w:left="67"/>
              <w:rPr>
                <w:rFonts w:cs="Arial"/>
                <w:color w:val="365F91"/>
              </w:rPr>
            </w:pPr>
            <w:r w:rsidRPr="00D7532B">
              <w:rPr>
                <w:rFonts w:cs="Arial"/>
                <w:color w:val="365F91"/>
              </w:rPr>
              <w:t>Item</w:t>
            </w:r>
          </w:p>
        </w:tc>
        <w:tc>
          <w:tcPr>
            <w:tcW w:w="2127" w:type="dxa"/>
            <w:shd w:val="clear" w:color="auto" w:fill="auto"/>
            <w:hideMark/>
          </w:tcPr>
          <w:p w:rsidR="00BB6138" w:rsidRPr="00D7532B" w:rsidRDefault="00BB6138">
            <w:pPr>
              <w:ind w:left="102"/>
              <w:rPr>
                <w:rFonts w:cs="Arial"/>
                <w:color w:val="365F91"/>
              </w:rPr>
            </w:pPr>
            <w:r w:rsidRPr="00D757FC">
              <w:rPr>
                <w:rFonts w:cs="Arial"/>
                <w:color w:val="365F91"/>
              </w:rPr>
              <w:t>"</w:t>
            </w:r>
            <w:r w:rsidR="00D020FF">
              <w:rPr>
                <w:rFonts w:cs="Arial"/>
                <w:color w:val="365F91"/>
              </w:rPr>
              <w:t>CABIN</w:t>
            </w:r>
            <w:r w:rsidRPr="00D757FC">
              <w:rPr>
                <w:rFonts w:cs="Arial"/>
                <w:color w:val="365F91"/>
              </w:rPr>
              <w:t>"</w:t>
            </w:r>
          </w:p>
        </w:tc>
        <w:tc>
          <w:tcPr>
            <w:tcW w:w="3372" w:type="dxa"/>
            <w:shd w:val="clear" w:color="auto" w:fill="auto"/>
            <w:hideMark/>
          </w:tcPr>
          <w:p w:rsidR="00BB6138" w:rsidRPr="00D7532B" w:rsidRDefault="00BB6138" w:rsidP="00253799">
            <w:pPr>
              <w:ind w:left="81"/>
              <w:rPr>
                <w:rFonts w:cs="Arial"/>
                <w:color w:val="365F91"/>
              </w:rPr>
            </w:pPr>
            <w:r>
              <w:rPr>
                <w:rFonts w:cs="Arial"/>
                <w:color w:val="365F91"/>
              </w:rPr>
              <w:t>V</w:t>
            </w:r>
            <w:r w:rsidRPr="00D7532B">
              <w:rPr>
                <w:rFonts w:cs="Arial"/>
                <w:color w:val="365F91"/>
              </w:rPr>
              <w:t>alue without quotes.</w:t>
            </w:r>
          </w:p>
        </w:tc>
      </w:tr>
      <w:tr w:rsidR="00BB6138" w:rsidRPr="00D24CB9" w:rsidTr="00F8568B">
        <w:trPr>
          <w:cantSplit/>
          <w:jc w:val="right"/>
        </w:trPr>
        <w:tc>
          <w:tcPr>
            <w:tcW w:w="709" w:type="dxa"/>
            <w:tcBorders>
              <w:left w:val="nil"/>
              <w:right w:val="nil"/>
            </w:tcBorders>
            <w:shd w:val="clear" w:color="auto" w:fill="D3DFEE"/>
            <w:hideMark/>
          </w:tcPr>
          <w:p w:rsidR="00BB6138" w:rsidRPr="00D7532B" w:rsidRDefault="00BB6138" w:rsidP="00253799">
            <w:pPr>
              <w:rPr>
                <w:rFonts w:cs="Arial"/>
                <w:bCs/>
                <w:color w:val="365F91"/>
              </w:rPr>
            </w:pPr>
            <w:r w:rsidRPr="00D7532B">
              <w:rPr>
                <w:rFonts w:cs="Arial"/>
                <w:bCs/>
                <w:color w:val="365F91"/>
              </w:rPr>
              <w:t>7</w:t>
            </w:r>
          </w:p>
        </w:tc>
        <w:tc>
          <w:tcPr>
            <w:tcW w:w="2126" w:type="dxa"/>
            <w:tcBorders>
              <w:left w:val="nil"/>
              <w:right w:val="nil"/>
            </w:tcBorders>
            <w:shd w:val="clear" w:color="auto" w:fill="D3DFEE"/>
            <w:hideMark/>
          </w:tcPr>
          <w:p w:rsidR="00BB6138" w:rsidRPr="00D7532B" w:rsidRDefault="00BB6138" w:rsidP="00253799">
            <w:pPr>
              <w:ind w:left="67"/>
              <w:rPr>
                <w:rFonts w:cs="Arial"/>
                <w:color w:val="365F91"/>
              </w:rPr>
            </w:pPr>
            <w:r w:rsidRPr="00D7532B">
              <w:rPr>
                <w:rFonts w:cs="Arial"/>
                <w:color w:val="365F91"/>
              </w:rPr>
              <w:t>Action</w:t>
            </w:r>
          </w:p>
        </w:tc>
        <w:tc>
          <w:tcPr>
            <w:tcW w:w="2127" w:type="dxa"/>
            <w:tcBorders>
              <w:left w:val="nil"/>
              <w:right w:val="nil"/>
            </w:tcBorders>
            <w:shd w:val="clear" w:color="auto" w:fill="D3DFEE"/>
            <w:hideMark/>
          </w:tcPr>
          <w:p w:rsidR="00BB6138" w:rsidRPr="00D7532B" w:rsidRDefault="00BB6138" w:rsidP="00120A27">
            <w:pPr>
              <w:ind w:left="102"/>
              <w:rPr>
                <w:rFonts w:cs="Arial"/>
                <w:color w:val="365F91"/>
              </w:rPr>
            </w:pPr>
            <w:r w:rsidRPr="00D7532B">
              <w:rPr>
                <w:rFonts w:cs="Arial"/>
                <w:color w:val="365F91"/>
              </w:rPr>
              <w:t>"</w:t>
            </w:r>
            <w:r w:rsidR="00120A27">
              <w:rPr>
                <w:rFonts w:cs="Arial"/>
                <w:color w:val="365F91"/>
              </w:rPr>
              <w:t>Create</w:t>
            </w:r>
            <w:r w:rsidRPr="00D7532B">
              <w:rPr>
                <w:rFonts w:cs="Arial"/>
                <w:color w:val="365F91"/>
              </w:rPr>
              <w:t>" or "</w:t>
            </w:r>
            <w:r w:rsidR="00120A27">
              <w:rPr>
                <w:rFonts w:cs="Arial"/>
                <w:color w:val="365F91"/>
              </w:rPr>
              <w:t>Update</w:t>
            </w:r>
            <w:r w:rsidRPr="00D7532B">
              <w:rPr>
                <w:rFonts w:cs="Arial"/>
                <w:color w:val="365F91"/>
              </w:rPr>
              <w:t xml:space="preserve">" or </w:t>
            </w:r>
            <w:r w:rsidR="001322DC">
              <w:rPr>
                <w:rFonts w:cs="Arial"/>
                <w:color w:val="365F91"/>
              </w:rPr>
              <w:br/>
            </w:r>
            <w:r w:rsidRPr="00D7532B">
              <w:rPr>
                <w:rFonts w:cs="Arial"/>
                <w:color w:val="365F91"/>
              </w:rPr>
              <w:t>"</w:t>
            </w:r>
            <w:r w:rsidR="00120A27">
              <w:rPr>
                <w:rFonts w:cs="Arial"/>
                <w:color w:val="365F91"/>
              </w:rPr>
              <w:t>Delete</w:t>
            </w:r>
            <w:r w:rsidRPr="00D7532B">
              <w:rPr>
                <w:rFonts w:cs="Arial"/>
                <w:color w:val="365F91"/>
              </w:rPr>
              <w:t>"</w:t>
            </w:r>
          </w:p>
        </w:tc>
        <w:tc>
          <w:tcPr>
            <w:tcW w:w="3372" w:type="dxa"/>
            <w:tcBorders>
              <w:left w:val="nil"/>
              <w:right w:val="nil"/>
            </w:tcBorders>
            <w:shd w:val="clear" w:color="auto" w:fill="D3DFEE"/>
            <w:hideMark/>
          </w:tcPr>
          <w:p w:rsidR="00BB6138" w:rsidRPr="00D7532B" w:rsidRDefault="00BB6138">
            <w:pPr>
              <w:ind w:left="81"/>
              <w:rPr>
                <w:rFonts w:cs="Arial"/>
                <w:color w:val="365F91"/>
              </w:rPr>
            </w:pPr>
            <w:r w:rsidRPr="00D7532B">
              <w:rPr>
                <w:rFonts w:cs="Arial"/>
                <w:color w:val="365F91"/>
              </w:rPr>
              <w:t>Any single value (without quotes) from the set that describes the activity.</w:t>
            </w:r>
          </w:p>
        </w:tc>
      </w:tr>
      <w:tr w:rsidR="00BB6138" w:rsidRPr="00D24CB9" w:rsidTr="00F8568B">
        <w:trPr>
          <w:cantSplit/>
          <w:jc w:val="right"/>
        </w:trPr>
        <w:tc>
          <w:tcPr>
            <w:tcW w:w="709" w:type="dxa"/>
            <w:shd w:val="clear" w:color="auto" w:fill="auto"/>
            <w:hideMark/>
          </w:tcPr>
          <w:p w:rsidR="00BB6138" w:rsidRPr="00D7532B" w:rsidRDefault="00BB6138" w:rsidP="00253799">
            <w:pPr>
              <w:rPr>
                <w:rFonts w:cs="Arial"/>
                <w:bCs/>
                <w:color w:val="365F91"/>
              </w:rPr>
            </w:pPr>
            <w:r w:rsidRPr="00D7532B">
              <w:rPr>
                <w:rFonts w:cs="Arial"/>
                <w:bCs/>
                <w:color w:val="365F91"/>
              </w:rPr>
              <w:t>8</w:t>
            </w:r>
          </w:p>
        </w:tc>
        <w:tc>
          <w:tcPr>
            <w:tcW w:w="2126" w:type="dxa"/>
            <w:shd w:val="clear" w:color="auto" w:fill="auto"/>
            <w:hideMark/>
          </w:tcPr>
          <w:p w:rsidR="00BB6138" w:rsidRPr="00D7532B" w:rsidRDefault="00BB6138" w:rsidP="00253799">
            <w:pPr>
              <w:ind w:left="67"/>
              <w:rPr>
                <w:rFonts w:cs="Arial"/>
                <w:color w:val="365F91"/>
              </w:rPr>
            </w:pPr>
            <w:r w:rsidRPr="00D7532B">
              <w:rPr>
                <w:rFonts w:cs="Arial"/>
                <w:color w:val="365F91"/>
              </w:rPr>
              <w:t>Record</w:t>
            </w:r>
          </w:p>
        </w:tc>
        <w:tc>
          <w:tcPr>
            <w:tcW w:w="2127" w:type="dxa"/>
            <w:shd w:val="clear" w:color="auto" w:fill="auto"/>
            <w:hideMark/>
          </w:tcPr>
          <w:p w:rsidR="00BB6138" w:rsidRPr="00D7532B" w:rsidRDefault="00817EE6" w:rsidP="00253799">
            <w:pPr>
              <w:ind w:left="102"/>
              <w:rPr>
                <w:rFonts w:cs="Arial"/>
                <w:color w:val="365F91"/>
              </w:rPr>
            </w:pPr>
            <w:r>
              <w:rPr>
                <w:rFonts w:cs="Arial"/>
                <w:color w:val="365F91"/>
              </w:rPr>
              <w:t>Cabin</w:t>
            </w:r>
            <w:r w:rsidR="00BB6138">
              <w:rPr>
                <w:rFonts w:cs="Arial"/>
                <w:color w:val="365F91"/>
              </w:rPr>
              <w:t xml:space="preserve"> Configuration</w:t>
            </w:r>
            <w:r w:rsidR="00BB6138" w:rsidRPr="00D7532B">
              <w:rPr>
                <w:rFonts w:cs="Arial"/>
                <w:color w:val="365F91"/>
              </w:rPr>
              <w:t xml:space="preserve"> XML</w:t>
            </w:r>
          </w:p>
        </w:tc>
        <w:tc>
          <w:tcPr>
            <w:tcW w:w="3372" w:type="dxa"/>
            <w:shd w:val="clear" w:color="auto" w:fill="auto"/>
            <w:hideMark/>
          </w:tcPr>
          <w:p w:rsidR="00BB6138" w:rsidRPr="00D7532B" w:rsidRDefault="00BB6138" w:rsidP="00253799">
            <w:pPr>
              <w:ind w:left="81"/>
              <w:rPr>
                <w:rFonts w:cs="Arial"/>
                <w:color w:val="365F91"/>
              </w:rPr>
            </w:pPr>
            <w:r w:rsidRPr="00D7532B">
              <w:rPr>
                <w:rFonts w:cs="Arial"/>
                <w:color w:val="365F91"/>
              </w:rPr>
              <w:t xml:space="preserve">The XML representing the </w:t>
            </w:r>
            <w:r w:rsidR="00817EE6">
              <w:rPr>
                <w:rFonts w:cs="Arial"/>
                <w:color w:val="365F91"/>
              </w:rPr>
              <w:t>cabin</w:t>
            </w:r>
            <w:r>
              <w:rPr>
                <w:rFonts w:cs="Arial"/>
                <w:color w:val="365F91"/>
              </w:rPr>
              <w:t xml:space="preserve"> configuration</w:t>
            </w:r>
            <w:r w:rsidRPr="00D7532B">
              <w:rPr>
                <w:rFonts w:cs="Arial"/>
                <w:color w:val="365F91"/>
              </w:rPr>
              <w:t xml:space="preserve"> that was created updated or deleted.</w:t>
            </w:r>
          </w:p>
        </w:tc>
      </w:tr>
      <w:tr w:rsidR="00BB6138" w:rsidRPr="00D24CB9" w:rsidTr="00F8568B">
        <w:trPr>
          <w:cantSplit/>
          <w:jc w:val="right"/>
        </w:trPr>
        <w:tc>
          <w:tcPr>
            <w:tcW w:w="709" w:type="dxa"/>
            <w:tcBorders>
              <w:left w:val="nil"/>
              <w:right w:val="nil"/>
            </w:tcBorders>
            <w:shd w:val="clear" w:color="auto" w:fill="D3DFEE"/>
            <w:hideMark/>
          </w:tcPr>
          <w:p w:rsidR="00BB6138" w:rsidRPr="00D7532B" w:rsidRDefault="00BB6138" w:rsidP="00253799">
            <w:pPr>
              <w:rPr>
                <w:rFonts w:cs="Arial"/>
                <w:bCs/>
                <w:color w:val="365F91"/>
              </w:rPr>
            </w:pPr>
            <w:r w:rsidRPr="00D7532B">
              <w:rPr>
                <w:rFonts w:cs="Arial"/>
                <w:bCs/>
                <w:color w:val="365F91"/>
              </w:rPr>
              <w:t>9</w:t>
            </w:r>
          </w:p>
        </w:tc>
        <w:tc>
          <w:tcPr>
            <w:tcW w:w="2126" w:type="dxa"/>
            <w:tcBorders>
              <w:left w:val="nil"/>
              <w:right w:val="nil"/>
            </w:tcBorders>
            <w:shd w:val="clear" w:color="auto" w:fill="D3DFEE"/>
            <w:hideMark/>
          </w:tcPr>
          <w:p w:rsidR="00BB6138" w:rsidRPr="00D7532B" w:rsidRDefault="00BB6138" w:rsidP="00253799">
            <w:pPr>
              <w:ind w:left="67"/>
              <w:rPr>
                <w:rFonts w:cs="Arial"/>
                <w:color w:val="365F91"/>
              </w:rPr>
            </w:pPr>
            <w:r w:rsidRPr="00D7532B">
              <w:rPr>
                <w:rFonts w:cs="Arial"/>
                <w:color w:val="365F91"/>
              </w:rPr>
              <w:t>RecordVersion</w:t>
            </w:r>
          </w:p>
        </w:tc>
        <w:tc>
          <w:tcPr>
            <w:tcW w:w="2127" w:type="dxa"/>
            <w:tcBorders>
              <w:left w:val="nil"/>
              <w:right w:val="nil"/>
            </w:tcBorders>
            <w:shd w:val="clear" w:color="auto" w:fill="D3DFEE"/>
            <w:hideMark/>
          </w:tcPr>
          <w:p w:rsidR="00BB6138" w:rsidRPr="00D7532B" w:rsidRDefault="00BB6138" w:rsidP="00253799">
            <w:pPr>
              <w:ind w:left="102"/>
              <w:rPr>
                <w:rFonts w:cs="Arial"/>
                <w:color w:val="365F91"/>
              </w:rPr>
            </w:pPr>
            <w:r w:rsidRPr="00D7532B">
              <w:rPr>
                <w:rFonts w:cs="Arial"/>
                <w:color w:val="365F91"/>
              </w:rPr>
              <w:t xml:space="preserve">The version of the </w:t>
            </w:r>
            <w:r w:rsidR="00817EE6">
              <w:rPr>
                <w:rFonts w:cs="Arial"/>
                <w:color w:val="365F91"/>
              </w:rPr>
              <w:t>Cabin</w:t>
            </w:r>
            <w:r>
              <w:rPr>
                <w:rFonts w:cs="Arial"/>
                <w:color w:val="365F91"/>
              </w:rPr>
              <w:t xml:space="preserve"> Configuration</w:t>
            </w:r>
            <w:r w:rsidRPr="00D7532B">
              <w:rPr>
                <w:rFonts w:cs="Arial"/>
                <w:color w:val="365F91"/>
              </w:rPr>
              <w:t xml:space="preserve"> XML</w:t>
            </w:r>
          </w:p>
        </w:tc>
        <w:tc>
          <w:tcPr>
            <w:tcW w:w="3372" w:type="dxa"/>
            <w:tcBorders>
              <w:left w:val="nil"/>
              <w:right w:val="nil"/>
            </w:tcBorders>
            <w:shd w:val="clear" w:color="auto" w:fill="D3DFEE"/>
            <w:hideMark/>
          </w:tcPr>
          <w:p w:rsidR="00BB6138" w:rsidRPr="00D7532B" w:rsidRDefault="00BB6138" w:rsidP="00253799">
            <w:pPr>
              <w:ind w:left="81"/>
              <w:rPr>
                <w:rFonts w:cs="Arial"/>
                <w:color w:val="365F91"/>
              </w:rPr>
            </w:pPr>
            <w:r w:rsidRPr="00D7532B">
              <w:rPr>
                <w:rFonts w:cs="Arial"/>
                <w:color w:val="365F91"/>
              </w:rPr>
              <w:t xml:space="preserve">The primary (root) namespace URL of </w:t>
            </w:r>
            <w:r w:rsidR="00817EE6">
              <w:rPr>
                <w:rFonts w:cs="Arial"/>
                <w:color w:val="365F91"/>
              </w:rPr>
              <w:t>Cabin</w:t>
            </w:r>
            <w:r>
              <w:rPr>
                <w:rFonts w:cs="Arial"/>
                <w:color w:val="365F91"/>
              </w:rPr>
              <w:t xml:space="preserve"> Configuration</w:t>
            </w:r>
            <w:r w:rsidRPr="00D7532B">
              <w:rPr>
                <w:rFonts w:cs="Arial"/>
                <w:color w:val="365F91"/>
              </w:rPr>
              <w:t xml:space="preserve"> XML.</w:t>
            </w:r>
          </w:p>
        </w:tc>
      </w:tr>
    </w:tbl>
    <w:p w:rsidR="00BB6138" w:rsidRPr="001F4BB1" w:rsidRDefault="00BB6138" w:rsidP="00BB6138">
      <w:pPr>
        <w:pStyle w:val="BodyText"/>
        <w:ind w:left="1080"/>
        <w:jc w:val="both"/>
        <w:rPr>
          <w:rFonts w:cs="Arial"/>
          <w:lang w:val="en-GB"/>
        </w:rPr>
      </w:pPr>
      <w:r w:rsidRPr="001F4BB1">
        <w:rPr>
          <w:rFonts w:cs="Arial"/>
          <w:lang w:val="en-GB"/>
        </w:rPr>
        <w:t xml:space="preserve">The story will need to invoke Create History record (flow) in Manage IAS History use case to record the </w:t>
      </w:r>
      <w:r w:rsidR="00817EE6">
        <w:rPr>
          <w:rFonts w:cs="Arial"/>
          <w:lang w:val="en-GB"/>
        </w:rPr>
        <w:t>cabin</w:t>
      </w:r>
      <w:r>
        <w:rPr>
          <w:rFonts w:cs="Arial"/>
          <w:lang w:val="en-GB"/>
        </w:rPr>
        <w:t xml:space="preserve"> configuration</w:t>
      </w:r>
      <w:r w:rsidRPr="001F4BB1">
        <w:rPr>
          <w:rFonts w:cs="Arial"/>
          <w:lang w:val="en-GB"/>
        </w:rPr>
        <w:t xml:space="preserve"> history record.</w:t>
      </w:r>
    </w:p>
    <w:p w:rsidR="00BB6138" w:rsidRDefault="00BB6138" w:rsidP="00BB6138">
      <w:pPr>
        <w:spacing w:before="0" w:after="0"/>
        <w:rPr>
          <w:b/>
          <w:lang w:val="en-GB"/>
        </w:rPr>
      </w:pPr>
    </w:p>
    <w:p w:rsidR="00BB6138" w:rsidRPr="00FE28CA" w:rsidRDefault="00BB6138" w:rsidP="00BB6138">
      <w:pPr>
        <w:pStyle w:val="Heading4"/>
        <w:rPr>
          <w:lang w:val="en-GB"/>
        </w:rPr>
      </w:pPr>
      <w:r w:rsidRPr="00FE28CA">
        <w:rPr>
          <w:lang w:val="en-GB"/>
        </w:rPr>
        <w:t xml:space="preserve">Preparing the transformation script to format </w:t>
      </w:r>
      <w:r w:rsidR="00817EE6">
        <w:rPr>
          <w:lang w:val="en-GB"/>
        </w:rPr>
        <w:t>cabin</w:t>
      </w:r>
      <w:r>
        <w:rPr>
          <w:lang w:val="en-GB"/>
        </w:rPr>
        <w:t xml:space="preserve"> configuration</w:t>
      </w:r>
      <w:r w:rsidRPr="00FE28CA" w:rsidDel="000F08D8">
        <w:rPr>
          <w:lang w:val="en-GB"/>
        </w:rPr>
        <w:t xml:space="preserve"> </w:t>
      </w:r>
      <w:r w:rsidRPr="00FE28CA">
        <w:rPr>
          <w:lang w:val="en-GB"/>
        </w:rPr>
        <w:t>history record</w:t>
      </w:r>
    </w:p>
    <w:p w:rsidR="00BB6138" w:rsidRPr="003D516C" w:rsidRDefault="00BB6138" w:rsidP="00BB6138">
      <w:pPr>
        <w:pStyle w:val="BodyText"/>
        <w:ind w:left="1080"/>
        <w:jc w:val="both"/>
        <w:rPr>
          <w:rFonts w:cs="Arial"/>
          <w:lang w:val="en-GB"/>
        </w:rPr>
      </w:pPr>
      <w:r w:rsidRPr="003D516C">
        <w:rPr>
          <w:rFonts w:cs="Arial"/>
          <w:lang w:val="en-GB"/>
        </w:rPr>
        <w:t xml:space="preserve">This aspect of the story is to prepare the transformation agent </w:t>
      </w:r>
      <w:r>
        <w:rPr>
          <w:rFonts w:cs="Arial"/>
          <w:lang w:val="en-GB"/>
        </w:rPr>
        <w:t>script</w:t>
      </w:r>
      <w:r w:rsidRPr="003D516C">
        <w:rPr>
          <w:rFonts w:cs="Arial"/>
          <w:lang w:val="en-GB"/>
        </w:rPr>
        <w:t xml:space="preserve"> that is capable of trans</w:t>
      </w:r>
      <w:r>
        <w:rPr>
          <w:rFonts w:cs="Arial"/>
          <w:lang w:val="en-GB"/>
        </w:rPr>
        <w:t>forming</w:t>
      </w:r>
      <w:r w:rsidRPr="003D516C">
        <w:rPr>
          <w:rFonts w:cs="Arial"/>
          <w:lang w:val="en-GB"/>
        </w:rPr>
        <w:t xml:space="preserve"> the </w:t>
      </w:r>
      <w:r w:rsidR="00817EE6">
        <w:rPr>
          <w:rFonts w:cs="Arial"/>
          <w:lang w:val="en-GB"/>
        </w:rPr>
        <w:t>cabin</w:t>
      </w:r>
      <w:r>
        <w:rPr>
          <w:rFonts w:cs="Arial"/>
          <w:lang w:val="en-GB"/>
        </w:rPr>
        <w:t xml:space="preserve"> configuration</w:t>
      </w:r>
      <w:r w:rsidRPr="001F4BB1">
        <w:rPr>
          <w:rFonts w:cs="Arial"/>
          <w:lang w:val="en-GB"/>
        </w:rPr>
        <w:t xml:space="preserve"> </w:t>
      </w:r>
      <w:r w:rsidRPr="003D516C">
        <w:rPr>
          <w:rFonts w:cs="Arial"/>
          <w:lang w:val="en-GB"/>
        </w:rPr>
        <w:t>XML (history) into a form suitable for displaying on the GUI.</w:t>
      </w:r>
    </w:p>
    <w:p w:rsidR="00BB6138" w:rsidRPr="003D516C" w:rsidRDefault="00BB6138" w:rsidP="00BB6138">
      <w:pPr>
        <w:pStyle w:val="BodyText"/>
        <w:ind w:left="1080"/>
        <w:jc w:val="both"/>
        <w:rPr>
          <w:rFonts w:cs="Arial"/>
          <w:lang w:val="en-GB"/>
        </w:rPr>
      </w:pPr>
      <w:r w:rsidRPr="003D516C">
        <w:rPr>
          <w:rFonts w:cs="Arial"/>
          <w:lang w:val="en-GB"/>
        </w:rPr>
        <w:t xml:space="preserve">The transformation agent needs to translate the </w:t>
      </w:r>
      <w:r w:rsidR="00817EE6">
        <w:rPr>
          <w:rFonts w:cs="Arial"/>
          <w:lang w:val="en-GB"/>
        </w:rPr>
        <w:t>cabin</w:t>
      </w:r>
      <w:r>
        <w:rPr>
          <w:rFonts w:cs="Arial"/>
          <w:lang w:val="en-GB"/>
        </w:rPr>
        <w:t xml:space="preserve"> configuration</w:t>
      </w:r>
      <w:r w:rsidRPr="001F4BB1">
        <w:rPr>
          <w:rFonts w:cs="Arial"/>
          <w:lang w:val="en-GB"/>
        </w:rPr>
        <w:t xml:space="preserve"> </w:t>
      </w:r>
      <w:r w:rsidRPr="003D516C">
        <w:rPr>
          <w:rFonts w:cs="Arial"/>
          <w:lang w:val="en-GB"/>
        </w:rPr>
        <w:t xml:space="preserve">XML into </w:t>
      </w:r>
    </w:p>
    <w:p w:rsidR="00BB6138" w:rsidRDefault="00BB6138" w:rsidP="00B6524C">
      <w:pPr>
        <w:pStyle w:val="BodyText"/>
        <w:numPr>
          <w:ilvl w:val="0"/>
          <w:numId w:val="39"/>
        </w:numPr>
        <w:jc w:val="both"/>
        <w:rPr>
          <w:lang w:val="en-GB"/>
        </w:rPr>
      </w:pPr>
      <w:r w:rsidRPr="003D51A7">
        <w:rPr>
          <w:lang w:val="en-GB"/>
        </w:rPr>
        <w:t xml:space="preserve">Full Annotated </w:t>
      </w:r>
      <w:r>
        <w:rPr>
          <w:lang w:val="en-GB"/>
        </w:rPr>
        <w:t xml:space="preserve">(Labelled) </w:t>
      </w:r>
      <w:r w:rsidRPr="003D51A7">
        <w:rPr>
          <w:lang w:val="en-GB"/>
        </w:rPr>
        <w:t xml:space="preserve">Form </w:t>
      </w:r>
    </w:p>
    <w:p w:rsidR="00BB6138" w:rsidRDefault="00BB6138" w:rsidP="00B6524C">
      <w:pPr>
        <w:pStyle w:val="BodyText"/>
        <w:numPr>
          <w:ilvl w:val="0"/>
          <w:numId w:val="39"/>
        </w:numPr>
        <w:jc w:val="both"/>
        <w:rPr>
          <w:lang w:val="en-GB"/>
        </w:rPr>
      </w:pPr>
      <w:r w:rsidRPr="003D51A7">
        <w:rPr>
          <w:lang w:val="en-GB"/>
        </w:rPr>
        <w:lastRenderedPageBreak/>
        <w:t>Semi-Annotated Form</w:t>
      </w:r>
    </w:p>
    <w:p w:rsidR="00BB6138" w:rsidRDefault="00BB6138" w:rsidP="00BB6138">
      <w:pPr>
        <w:pStyle w:val="BodyText"/>
        <w:ind w:left="1494"/>
        <w:jc w:val="both"/>
        <w:rPr>
          <w:lang w:val="en-GB"/>
        </w:rPr>
      </w:pPr>
    </w:p>
    <w:p w:rsidR="00AC4FAE" w:rsidRDefault="00AC4FAE" w:rsidP="00BB6138">
      <w:pPr>
        <w:pStyle w:val="BodyText"/>
        <w:ind w:left="1494"/>
        <w:jc w:val="both"/>
        <w:rPr>
          <w:lang w:val="en-GB"/>
        </w:rPr>
      </w:pPr>
    </w:p>
    <w:p w:rsidR="00BB6138" w:rsidRPr="00807D4F" w:rsidRDefault="00BB6138" w:rsidP="00BB6138">
      <w:pPr>
        <w:pStyle w:val="Heading4"/>
        <w:numPr>
          <w:ilvl w:val="4"/>
          <w:numId w:val="1"/>
        </w:numPr>
        <w:rPr>
          <w:lang w:val="en-GB"/>
        </w:rPr>
      </w:pPr>
      <w:r w:rsidRPr="00807D4F">
        <w:rPr>
          <w:lang w:val="en-GB"/>
        </w:rPr>
        <w:t>Full Annotated (Labelled) Form</w:t>
      </w:r>
    </w:p>
    <w:p w:rsidR="00BB6138" w:rsidRDefault="00BB6138" w:rsidP="00BB6138">
      <w:pPr>
        <w:pStyle w:val="BodyText"/>
        <w:ind w:left="1080"/>
        <w:jc w:val="both"/>
        <w:rPr>
          <w:lang w:val="en-GB"/>
        </w:rPr>
      </w:pPr>
      <w:r>
        <w:rPr>
          <w:lang w:val="en-GB"/>
        </w:rPr>
        <w:t xml:space="preserve">In the full annotated form, the </w:t>
      </w:r>
      <w:r w:rsidR="00817EE6">
        <w:rPr>
          <w:rFonts w:cs="Arial"/>
          <w:lang w:val="en-GB"/>
        </w:rPr>
        <w:t>cabin</w:t>
      </w:r>
      <w:r>
        <w:rPr>
          <w:rFonts w:cs="Arial"/>
          <w:lang w:val="en-GB"/>
        </w:rPr>
        <w:t xml:space="preserve"> configuration</w:t>
      </w:r>
      <w:r w:rsidRPr="001F4BB1">
        <w:rPr>
          <w:rFonts w:cs="Arial"/>
          <w:lang w:val="en-GB"/>
        </w:rPr>
        <w:t xml:space="preserve"> </w:t>
      </w:r>
      <w:r>
        <w:rPr>
          <w:lang w:val="en-GB"/>
        </w:rPr>
        <w:t>XML will be formatted as text along with annotations (labels) alongside the values that indicates what a particular value stands for. Example of full annotated form is as below</w:t>
      </w:r>
      <w:r w:rsidR="007B27C0">
        <w:rPr>
          <w:lang w:val="en-GB"/>
        </w:rPr>
        <w:t xml:space="preserve"> </w:t>
      </w:r>
    </w:p>
    <w:p w:rsidR="00BB6138" w:rsidRPr="002F7AE4" w:rsidRDefault="00F22107" w:rsidP="00F8568B">
      <w:pPr>
        <w:pStyle w:val="BodyText"/>
        <w:pBdr>
          <w:top w:val="single" w:sz="4" w:space="0" w:color="DBE5F1" w:themeColor="accent1" w:themeTint="33"/>
          <w:left w:val="single" w:sz="4" w:space="4" w:color="DBE5F1" w:themeColor="accent1" w:themeTint="33"/>
          <w:bottom w:val="single" w:sz="4" w:space="1" w:color="DBE5F1" w:themeColor="accent1" w:themeTint="33"/>
          <w:right w:val="single" w:sz="4" w:space="4" w:color="DBE5F1" w:themeColor="accent1" w:themeTint="33"/>
        </w:pBdr>
        <w:ind w:left="1080"/>
        <w:rPr>
          <w:rFonts w:asciiTheme="minorHAnsi" w:hAnsiTheme="minorHAnsi" w:cs="Arial"/>
          <w:lang w:val="en-GB"/>
        </w:rPr>
      </w:pPr>
      <w:r w:rsidRPr="00F22107">
        <w:rPr>
          <w:rFonts w:asciiTheme="minorHAnsi" w:hAnsiTheme="minorHAnsi" w:cs="Arial"/>
          <w:lang w:val="en-GB"/>
        </w:rPr>
        <w:t>XS</w:t>
      </w:r>
      <w:r>
        <w:rPr>
          <w:rFonts w:asciiTheme="minorHAnsi" w:hAnsiTheme="minorHAnsi" w:cs="Arial"/>
          <w:lang w:val="en-GB"/>
        </w:rPr>
        <w:br/>
      </w:r>
      <w:r w:rsidRPr="00F8568B">
        <w:rPr>
          <w:rFonts w:asciiTheme="minorHAnsi" w:hAnsiTheme="minorHAnsi" w:cs="Arial"/>
          <w:color w:val="548DD4" w:themeColor="text2" w:themeTint="99"/>
          <w:lang w:val="en-GB"/>
        </w:rPr>
        <w:t>CAB:</w:t>
      </w:r>
      <w:r w:rsidRPr="00F22107">
        <w:rPr>
          <w:rFonts w:asciiTheme="minorHAnsi" w:hAnsiTheme="minorHAnsi" w:cs="Arial"/>
          <w:lang w:val="en-GB"/>
        </w:rPr>
        <w:t xml:space="preserve">P </w:t>
      </w:r>
      <w:r w:rsidRPr="00F8568B">
        <w:rPr>
          <w:rFonts w:asciiTheme="minorHAnsi" w:hAnsiTheme="minorHAnsi" w:cs="Arial"/>
          <w:color w:val="548DD4" w:themeColor="text2" w:themeTint="99"/>
          <w:lang w:val="en-GB"/>
        </w:rPr>
        <w:t>DESC:</w:t>
      </w:r>
      <w:r w:rsidRPr="00F22107">
        <w:rPr>
          <w:rFonts w:asciiTheme="minorHAnsi" w:hAnsiTheme="minorHAnsi" w:cs="Arial"/>
          <w:lang w:val="en-GB"/>
        </w:rPr>
        <w:t xml:space="preserve">First class premium </w:t>
      </w:r>
      <w:r w:rsidRPr="00F8568B">
        <w:rPr>
          <w:rFonts w:asciiTheme="minorHAnsi" w:hAnsiTheme="minorHAnsi" w:cs="Arial"/>
          <w:color w:val="548DD4" w:themeColor="text2" w:themeTint="99"/>
          <w:lang w:val="en-GB"/>
        </w:rPr>
        <w:t>HIER:</w:t>
      </w:r>
      <w:r w:rsidRPr="00F22107">
        <w:rPr>
          <w:rFonts w:asciiTheme="minorHAnsi" w:hAnsiTheme="minorHAnsi" w:cs="Arial"/>
          <w:lang w:val="en-GB"/>
        </w:rPr>
        <w:t xml:space="preserve">1 </w:t>
      </w:r>
      <w:r w:rsidRPr="00F8568B">
        <w:rPr>
          <w:rFonts w:asciiTheme="minorHAnsi" w:hAnsiTheme="minorHAnsi" w:cs="Arial"/>
          <w:color w:val="548DD4" w:themeColor="text2" w:themeTint="99"/>
          <w:lang w:val="en-GB"/>
        </w:rPr>
        <w:t>COLOR:</w:t>
      </w:r>
      <w:r w:rsidRPr="00F22107">
        <w:rPr>
          <w:rFonts w:asciiTheme="minorHAnsi" w:hAnsiTheme="minorHAnsi" w:cs="Arial"/>
          <w:lang w:val="en-GB"/>
        </w:rPr>
        <w:t xml:space="preserve">Red </w:t>
      </w:r>
      <w:r w:rsidRPr="00F8568B">
        <w:rPr>
          <w:rFonts w:asciiTheme="minorHAnsi" w:hAnsiTheme="minorHAnsi" w:cs="Arial"/>
          <w:color w:val="548DD4" w:themeColor="text2" w:themeTint="99"/>
          <w:lang w:val="en-GB"/>
        </w:rPr>
        <w:t>RBD:</w:t>
      </w:r>
      <w:r w:rsidRPr="00F22107">
        <w:rPr>
          <w:rFonts w:asciiTheme="minorHAnsi" w:hAnsiTheme="minorHAnsi" w:cs="Arial"/>
          <w:lang w:val="en-GB"/>
        </w:rPr>
        <w:t>P</w:t>
      </w:r>
      <w:r>
        <w:rPr>
          <w:rFonts w:asciiTheme="minorHAnsi" w:hAnsiTheme="minorHAnsi" w:cs="Arial"/>
          <w:lang w:val="en-GB"/>
        </w:rPr>
        <w:br/>
      </w:r>
      <w:r w:rsidRPr="00F8568B">
        <w:rPr>
          <w:rFonts w:asciiTheme="minorHAnsi" w:hAnsiTheme="minorHAnsi" w:cs="Arial"/>
          <w:color w:val="548DD4" w:themeColor="text2" w:themeTint="99"/>
          <w:lang w:val="en-GB"/>
        </w:rPr>
        <w:t>CAB:</w:t>
      </w:r>
      <w:r w:rsidRPr="00F22107">
        <w:rPr>
          <w:rFonts w:asciiTheme="minorHAnsi" w:hAnsiTheme="minorHAnsi" w:cs="Arial"/>
          <w:lang w:val="en-GB"/>
        </w:rPr>
        <w:t xml:space="preserve">F </w:t>
      </w:r>
      <w:r w:rsidRPr="00F8568B">
        <w:rPr>
          <w:rFonts w:asciiTheme="minorHAnsi" w:hAnsiTheme="minorHAnsi" w:cs="Arial"/>
          <w:color w:val="548DD4" w:themeColor="text2" w:themeTint="99"/>
          <w:lang w:val="en-GB"/>
        </w:rPr>
        <w:t>DESC:</w:t>
      </w:r>
      <w:r w:rsidRPr="00F22107">
        <w:rPr>
          <w:rFonts w:asciiTheme="minorHAnsi" w:hAnsiTheme="minorHAnsi" w:cs="Arial"/>
          <w:lang w:val="en-GB"/>
        </w:rPr>
        <w:t xml:space="preserve">FirstClass </w:t>
      </w:r>
      <w:r w:rsidRPr="00F8568B">
        <w:rPr>
          <w:rFonts w:asciiTheme="minorHAnsi" w:hAnsiTheme="minorHAnsi" w:cs="Arial"/>
          <w:color w:val="548DD4" w:themeColor="text2" w:themeTint="99"/>
          <w:lang w:val="en-GB"/>
        </w:rPr>
        <w:t>HIER:</w:t>
      </w:r>
      <w:r w:rsidRPr="00F22107">
        <w:rPr>
          <w:rFonts w:asciiTheme="minorHAnsi" w:hAnsiTheme="minorHAnsi" w:cs="Arial"/>
          <w:lang w:val="en-GB"/>
        </w:rPr>
        <w:t xml:space="preserve">2 </w:t>
      </w:r>
      <w:r w:rsidRPr="00F8568B">
        <w:rPr>
          <w:rFonts w:asciiTheme="minorHAnsi" w:hAnsiTheme="minorHAnsi" w:cs="Arial"/>
          <w:color w:val="548DD4" w:themeColor="text2" w:themeTint="99"/>
          <w:lang w:val="en-GB"/>
        </w:rPr>
        <w:t>COLOR:</w:t>
      </w:r>
      <w:r w:rsidRPr="00F22107">
        <w:rPr>
          <w:rFonts w:asciiTheme="minorHAnsi" w:hAnsiTheme="minorHAnsi" w:cs="Arial"/>
          <w:lang w:val="en-GB"/>
        </w:rPr>
        <w:t xml:space="preserve">Red </w:t>
      </w:r>
      <w:r w:rsidRPr="00F8568B">
        <w:rPr>
          <w:rFonts w:asciiTheme="minorHAnsi" w:hAnsiTheme="minorHAnsi" w:cs="Arial"/>
          <w:color w:val="548DD4" w:themeColor="text2" w:themeTint="99"/>
          <w:lang w:val="en-GB"/>
        </w:rPr>
        <w:t>RBD:</w:t>
      </w:r>
      <w:r w:rsidRPr="00F22107">
        <w:rPr>
          <w:rFonts w:asciiTheme="minorHAnsi" w:hAnsiTheme="minorHAnsi" w:cs="Arial"/>
          <w:lang w:val="en-GB"/>
        </w:rPr>
        <w:t>F A I R</w:t>
      </w:r>
      <w:r>
        <w:rPr>
          <w:rFonts w:asciiTheme="minorHAnsi" w:hAnsiTheme="minorHAnsi" w:cs="Arial"/>
          <w:lang w:val="en-GB"/>
        </w:rPr>
        <w:br/>
      </w:r>
      <w:r w:rsidRPr="00F8568B">
        <w:rPr>
          <w:rFonts w:asciiTheme="minorHAnsi" w:hAnsiTheme="minorHAnsi" w:cs="Arial"/>
          <w:color w:val="548DD4" w:themeColor="text2" w:themeTint="99"/>
          <w:lang w:val="en-GB"/>
        </w:rPr>
        <w:t>CAB:</w:t>
      </w:r>
      <w:r w:rsidRPr="00F22107">
        <w:rPr>
          <w:rFonts w:asciiTheme="minorHAnsi" w:hAnsiTheme="minorHAnsi" w:cs="Arial"/>
          <w:lang w:val="en-GB"/>
        </w:rPr>
        <w:t xml:space="preserve">J </w:t>
      </w:r>
      <w:r w:rsidRPr="00F8568B">
        <w:rPr>
          <w:rFonts w:asciiTheme="minorHAnsi" w:hAnsiTheme="minorHAnsi" w:cs="Arial"/>
          <w:color w:val="548DD4" w:themeColor="text2" w:themeTint="99"/>
          <w:lang w:val="en-GB"/>
        </w:rPr>
        <w:t>DESC:</w:t>
      </w:r>
      <w:r w:rsidRPr="00F22107">
        <w:rPr>
          <w:rFonts w:asciiTheme="minorHAnsi" w:hAnsiTheme="minorHAnsi" w:cs="Arial"/>
          <w:lang w:val="en-GB"/>
        </w:rPr>
        <w:t xml:space="preserve">BusinessClassPremium </w:t>
      </w:r>
      <w:r w:rsidRPr="00F8568B">
        <w:rPr>
          <w:rFonts w:asciiTheme="minorHAnsi" w:hAnsiTheme="minorHAnsi" w:cs="Arial"/>
          <w:color w:val="548DD4" w:themeColor="text2" w:themeTint="99"/>
          <w:lang w:val="en-GB"/>
        </w:rPr>
        <w:t>HIER:</w:t>
      </w:r>
      <w:r w:rsidRPr="00F22107">
        <w:rPr>
          <w:rFonts w:asciiTheme="minorHAnsi" w:hAnsiTheme="minorHAnsi" w:cs="Arial"/>
          <w:lang w:val="en-GB"/>
        </w:rPr>
        <w:t xml:space="preserve">3 </w:t>
      </w:r>
      <w:r w:rsidRPr="00F8568B">
        <w:rPr>
          <w:rFonts w:asciiTheme="minorHAnsi" w:hAnsiTheme="minorHAnsi" w:cs="Arial"/>
          <w:color w:val="548DD4" w:themeColor="text2" w:themeTint="99"/>
          <w:lang w:val="en-GB"/>
        </w:rPr>
        <w:t>COLOR:</w:t>
      </w:r>
      <w:r w:rsidRPr="00F22107">
        <w:rPr>
          <w:rFonts w:asciiTheme="minorHAnsi" w:hAnsiTheme="minorHAnsi" w:cs="Arial"/>
          <w:lang w:val="en-GB"/>
        </w:rPr>
        <w:t xml:space="preserve">Blue </w:t>
      </w:r>
      <w:r w:rsidRPr="00F8568B">
        <w:rPr>
          <w:rFonts w:asciiTheme="minorHAnsi" w:hAnsiTheme="minorHAnsi" w:cs="Arial"/>
          <w:color w:val="548DD4" w:themeColor="text2" w:themeTint="99"/>
          <w:lang w:val="en-GB"/>
        </w:rPr>
        <w:t>RBD:</w:t>
      </w:r>
      <w:r w:rsidRPr="00F22107">
        <w:rPr>
          <w:rFonts w:asciiTheme="minorHAnsi" w:hAnsiTheme="minorHAnsi" w:cs="Arial"/>
          <w:lang w:val="en-GB"/>
        </w:rPr>
        <w:t>J C I Z O</w:t>
      </w:r>
      <w:r>
        <w:rPr>
          <w:rFonts w:asciiTheme="minorHAnsi" w:hAnsiTheme="minorHAnsi" w:cs="Arial"/>
          <w:lang w:val="en-GB"/>
        </w:rPr>
        <w:br/>
      </w:r>
      <w:r w:rsidRPr="00F8568B">
        <w:rPr>
          <w:rFonts w:asciiTheme="minorHAnsi" w:hAnsiTheme="minorHAnsi" w:cs="Arial"/>
          <w:color w:val="548DD4" w:themeColor="text2" w:themeTint="99"/>
          <w:lang w:val="en-GB"/>
        </w:rPr>
        <w:t>CAB:</w:t>
      </w:r>
      <w:r w:rsidRPr="00F22107">
        <w:rPr>
          <w:rFonts w:asciiTheme="minorHAnsi" w:hAnsiTheme="minorHAnsi" w:cs="Arial"/>
          <w:lang w:val="en-GB"/>
        </w:rPr>
        <w:t xml:space="preserve">C </w:t>
      </w:r>
      <w:r w:rsidRPr="00F8568B">
        <w:rPr>
          <w:rFonts w:asciiTheme="minorHAnsi" w:hAnsiTheme="minorHAnsi" w:cs="Arial"/>
          <w:color w:val="548DD4" w:themeColor="text2" w:themeTint="99"/>
          <w:lang w:val="en-GB"/>
        </w:rPr>
        <w:t>DESC:</w:t>
      </w:r>
      <w:r w:rsidRPr="00F22107">
        <w:rPr>
          <w:rFonts w:asciiTheme="minorHAnsi" w:hAnsiTheme="minorHAnsi" w:cs="Arial"/>
          <w:lang w:val="en-GB"/>
        </w:rPr>
        <w:t xml:space="preserve">BusinessClass </w:t>
      </w:r>
      <w:r w:rsidRPr="00F8568B">
        <w:rPr>
          <w:rFonts w:asciiTheme="minorHAnsi" w:hAnsiTheme="minorHAnsi" w:cs="Arial"/>
          <w:color w:val="548DD4" w:themeColor="text2" w:themeTint="99"/>
          <w:lang w:val="en-GB"/>
        </w:rPr>
        <w:t>HIER:</w:t>
      </w:r>
      <w:r w:rsidRPr="00F22107">
        <w:rPr>
          <w:rFonts w:asciiTheme="minorHAnsi" w:hAnsiTheme="minorHAnsi" w:cs="Arial"/>
          <w:lang w:val="en-GB"/>
        </w:rPr>
        <w:t xml:space="preserve">4 </w:t>
      </w:r>
      <w:r w:rsidRPr="00F8568B">
        <w:rPr>
          <w:rFonts w:asciiTheme="minorHAnsi" w:hAnsiTheme="minorHAnsi" w:cs="Arial"/>
          <w:color w:val="548DD4" w:themeColor="text2" w:themeTint="99"/>
          <w:lang w:val="en-GB"/>
        </w:rPr>
        <w:t>COLOR:</w:t>
      </w:r>
      <w:r w:rsidRPr="00F22107">
        <w:rPr>
          <w:rFonts w:asciiTheme="minorHAnsi" w:hAnsiTheme="minorHAnsi" w:cs="Arial"/>
          <w:lang w:val="en-GB"/>
        </w:rPr>
        <w:t xml:space="preserve">Blue </w:t>
      </w:r>
      <w:r w:rsidRPr="00F8568B">
        <w:rPr>
          <w:rFonts w:asciiTheme="minorHAnsi" w:hAnsiTheme="minorHAnsi" w:cs="Arial"/>
          <w:color w:val="548DD4" w:themeColor="text2" w:themeTint="99"/>
          <w:lang w:val="en-GB"/>
        </w:rPr>
        <w:t>RBD:</w:t>
      </w:r>
      <w:r w:rsidR="00DC0DF8" w:rsidRPr="00F22107">
        <w:rPr>
          <w:rFonts w:asciiTheme="minorHAnsi" w:hAnsiTheme="minorHAnsi" w:cs="Arial"/>
          <w:lang w:val="en-GB"/>
        </w:rPr>
        <w:t>M N K L</w:t>
      </w:r>
      <w:r>
        <w:rPr>
          <w:rFonts w:asciiTheme="minorHAnsi" w:hAnsiTheme="minorHAnsi" w:cs="Arial"/>
          <w:lang w:val="en-GB"/>
        </w:rPr>
        <w:br/>
      </w:r>
      <w:r w:rsidRPr="00F8568B">
        <w:rPr>
          <w:rFonts w:asciiTheme="minorHAnsi" w:hAnsiTheme="minorHAnsi" w:cs="Arial"/>
          <w:color w:val="548DD4" w:themeColor="text2" w:themeTint="99"/>
          <w:lang w:val="en-GB"/>
        </w:rPr>
        <w:t>CAB:</w:t>
      </w:r>
      <w:r w:rsidRPr="00F22107">
        <w:rPr>
          <w:rFonts w:asciiTheme="minorHAnsi" w:hAnsiTheme="minorHAnsi" w:cs="Arial"/>
          <w:lang w:val="en-GB"/>
        </w:rPr>
        <w:t xml:space="preserve">Y </w:t>
      </w:r>
      <w:r w:rsidRPr="00F8568B">
        <w:rPr>
          <w:rFonts w:asciiTheme="minorHAnsi" w:hAnsiTheme="minorHAnsi" w:cs="Arial"/>
          <w:color w:val="548DD4" w:themeColor="text2" w:themeTint="99"/>
          <w:lang w:val="en-GB"/>
        </w:rPr>
        <w:t>DESC:</w:t>
      </w:r>
      <w:r w:rsidRPr="00F22107">
        <w:rPr>
          <w:rFonts w:asciiTheme="minorHAnsi" w:hAnsiTheme="minorHAnsi" w:cs="Arial"/>
          <w:lang w:val="en-GB"/>
        </w:rPr>
        <w:t xml:space="preserve">EconomyCoach </w:t>
      </w:r>
      <w:r w:rsidRPr="00F8568B">
        <w:rPr>
          <w:rFonts w:asciiTheme="minorHAnsi" w:hAnsiTheme="minorHAnsi" w:cs="Arial"/>
          <w:color w:val="548DD4" w:themeColor="text2" w:themeTint="99"/>
          <w:lang w:val="en-GB"/>
        </w:rPr>
        <w:t>HIER:</w:t>
      </w:r>
      <w:r w:rsidRPr="00F22107">
        <w:rPr>
          <w:rFonts w:asciiTheme="minorHAnsi" w:hAnsiTheme="minorHAnsi" w:cs="Arial"/>
          <w:lang w:val="en-GB"/>
        </w:rPr>
        <w:t xml:space="preserve">5 </w:t>
      </w:r>
      <w:r w:rsidRPr="00F8568B">
        <w:rPr>
          <w:rFonts w:asciiTheme="minorHAnsi" w:hAnsiTheme="minorHAnsi" w:cs="Arial"/>
          <w:color w:val="548DD4" w:themeColor="text2" w:themeTint="99"/>
          <w:lang w:val="en-GB"/>
        </w:rPr>
        <w:t>COLOR:</w:t>
      </w:r>
      <w:r w:rsidRPr="00F22107">
        <w:rPr>
          <w:rFonts w:asciiTheme="minorHAnsi" w:hAnsiTheme="minorHAnsi" w:cs="Arial"/>
          <w:lang w:val="en-GB"/>
        </w:rPr>
        <w:t xml:space="preserve">Green 5 </w:t>
      </w:r>
      <w:r w:rsidRPr="00F8568B">
        <w:rPr>
          <w:rFonts w:asciiTheme="minorHAnsi" w:hAnsiTheme="minorHAnsi" w:cs="Arial"/>
          <w:color w:val="548DD4" w:themeColor="text2" w:themeTint="99"/>
          <w:lang w:val="en-GB"/>
        </w:rPr>
        <w:t>RBD:</w:t>
      </w:r>
      <w:r w:rsidRPr="00F22107">
        <w:rPr>
          <w:rFonts w:asciiTheme="minorHAnsi" w:hAnsiTheme="minorHAnsi" w:cs="Arial"/>
          <w:lang w:val="en-GB"/>
        </w:rPr>
        <w:t xml:space="preserve">Y M B Q </w:t>
      </w:r>
    </w:p>
    <w:p w:rsidR="00961393" w:rsidRDefault="00961393">
      <w:pPr>
        <w:spacing w:before="0" w:after="0"/>
        <w:rPr>
          <w:b/>
          <w:lang w:val="en-GB"/>
        </w:rPr>
      </w:pPr>
    </w:p>
    <w:p w:rsidR="00BB6138" w:rsidRDefault="00BB6138" w:rsidP="00BB6138">
      <w:pPr>
        <w:pStyle w:val="BodyText"/>
        <w:ind w:left="1080"/>
        <w:jc w:val="both"/>
        <w:rPr>
          <w:b/>
          <w:lang w:val="en-GB"/>
        </w:rPr>
      </w:pPr>
      <w:r w:rsidRPr="00AC6D75">
        <w:rPr>
          <w:b/>
          <w:lang w:val="en-GB"/>
        </w:rPr>
        <w:t>EBNF (template):</w:t>
      </w:r>
    </w:p>
    <w:tbl>
      <w:tblPr>
        <w:tblStyle w:val="TableGrid"/>
        <w:tblW w:w="8334" w:type="dxa"/>
        <w:jc w:val="right"/>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2381"/>
        <w:gridCol w:w="5953"/>
      </w:tblGrid>
      <w:tr w:rsidR="00BB6138" w:rsidRPr="00D36A51" w:rsidTr="00253799">
        <w:trPr>
          <w:cantSplit/>
          <w:trHeight w:val="53"/>
          <w:jc w:val="right"/>
        </w:trPr>
        <w:tc>
          <w:tcPr>
            <w:tcW w:w="2381" w:type="dxa"/>
          </w:tcPr>
          <w:p w:rsidR="00BB6138" w:rsidRPr="00D36A51" w:rsidRDefault="00817EE6" w:rsidP="00253799">
            <w:pPr>
              <w:autoSpaceDE w:val="0"/>
              <w:autoSpaceDN w:val="0"/>
              <w:adjustRightInd w:val="0"/>
              <w:jc w:val="right"/>
              <w:rPr>
                <w:rFonts w:ascii="Calibri" w:hAnsi="Calibri" w:cs="Calibri"/>
                <w:szCs w:val="20"/>
                <w:lang w:bidi="ne-IN"/>
              </w:rPr>
            </w:pPr>
            <w:r>
              <w:rPr>
                <w:rFonts w:ascii="Calibri" w:hAnsi="Calibri" w:cs="Calibri"/>
                <w:szCs w:val="20"/>
                <w:lang w:bidi="ne-IN"/>
              </w:rPr>
              <w:t>Cabin</w:t>
            </w:r>
            <w:r w:rsidR="00BB6138">
              <w:rPr>
                <w:rFonts w:ascii="Calibri" w:hAnsi="Calibri" w:cs="Calibri"/>
                <w:szCs w:val="20"/>
                <w:lang w:bidi="ne-IN"/>
              </w:rPr>
              <w:t xml:space="preserve"> Configuration History format</w:t>
            </w:r>
          </w:p>
        </w:tc>
        <w:tc>
          <w:tcPr>
            <w:tcW w:w="5953" w:type="dxa"/>
          </w:tcPr>
          <w:p w:rsidR="00BB6138" w:rsidRPr="005B2F94" w:rsidRDefault="00BB6138">
            <w:pPr>
              <w:autoSpaceDE w:val="0"/>
              <w:autoSpaceDN w:val="0"/>
              <w:adjustRightInd w:val="0"/>
              <w:rPr>
                <w:rFonts w:ascii="Calibri" w:hAnsi="Calibri" w:cs="Calibri"/>
                <w:bCs/>
                <w:szCs w:val="20"/>
                <w:lang w:bidi="ne-IN"/>
              </w:rPr>
            </w:pPr>
            <w:r w:rsidRPr="00A038BD">
              <w:rPr>
                <w:rFonts w:ascii="Calibri" w:hAnsi="Calibri" w:cs="Calibri"/>
                <w:color w:val="0070C0"/>
                <w:szCs w:val="20"/>
                <w:lang w:bidi="ne-IN"/>
              </w:rPr>
              <w:t>&lt;header&gt;</w:t>
            </w:r>
            <w:r w:rsidRPr="004D6464">
              <w:rPr>
                <w:rFonts w:ascii="Calibri" w:hAnsi="Calibri" w:cs="Calibri"/>
                <w:bCs/>
                <w:color w:val="7F7F7F" w:themeColor="text1" w:themeTint="80"/>
                <w:szCs w:val="20"/>
                <w:lang w:bidi="ne-IN"/>
              </w:rPr>
              <w:t>(new line)</w:t>
            </w:r>
            <w:r w:rsidRPr="00A038BD">
              <w:rPr>
                <w:rFonts w:ascii="Calibri" w:hAnsi="Calibri" w:cs="Calibri"/>
                <w:color w:val="0070C0"/>
                <w:szCs w:val="20"/>
                <w:lang w:bidi="ne-IN"/>
              </w:rPr>
              <w:t>&lt;</w:t>
            </w:r>
            <w:r>
              <w:rPr>
                <w:rFonts w:ascii="Calibri" w:hAnsi="Calibri" w:cs="Calibri"/>
                <w:color w:val="0070C0"/>
                <w:szCs w:val="20"/>
                <w:lang w:bidi="ne-IN"/>
              </w:rPr>
              <w:t xml:space="preserve">cabin </w:t>
            </w:r>
            <w:r w:rsidR="0081578C">
              <w:rPr>
                <w:rFonts w:ascii="Calibri" w:hAnsi="Calibri" w:cs="Calibri"/>
                <w:color w:val="0070C0"/>
                <w:szCs w:val="20"/>
                <w:lang w:bidi="ne-IN"/>
              </w:rPr>
              <w:t>configurations</w:t>
            </w:r>
            <w:r w:rsidRPr="00A038BD">
              <w:rPr>
                <w:rFonts w:ascii="Calibri" w:hAnsi="Calibri" w:cs="Calibri"/>
                <w:color w:val="0070C0"/>
                <w:szCs w:val="20"/>
                <w:lang w:bidi="ne-IN"/>
              </w:rPr>
              <w:t>&gt;</w:t>
            </w:r>
          </w:p>
        </w:tc>
      </w:tr>
      <w:tr w:rsidR="00BB6138" w:rsidRPr="00D36A51" w:rsidTr="00253799">
        <w:trPr>
          <w:cantSplit/>
          <w:trHeight w:val="53"/>
          <w:jc w:val="right"/>
        </w:trPr>
        <w:tc>
          <w:tcPr>
            <w:tcW w:w="2381" w:type="dxa"/>
            <w:vAlign w:val="center"/>
          </w:tcPr>
          <w:p w:rsidR="00BB6138" w:rsidRPr="00D36A51" w:rsidRDefault="00BB6138" w:rsidP="00253799">
            <w:pPr>
              <w:autoSpaceDE w:val="0"/>
              <w:autoSpaceDN w:val="0"/>
              <w:adjustRightInd w:val="0"/>
              <w:jc w:val="right"/>
              <w:rPr>
                <w:rFonts w:ascii="Calibri" w:hAnsi="Calibri" w:cs="Calibri"/>
                <w:szCs w:val="20"/>
                <w:lang w:bidi="ne-IN"/>
              </w:rPr>
            </w:pPr>
            <w:r w:rsidRPr="00A038BD">
              <w:rPr>
                <w:rFonts w:ascii="Calibri" w:hAnsi="Calibri" w:cs="Calibri"/>
                <w:color w:val="0070C0"/>
                <w:szCs w:val="20"/>
                <w:lang w:bidi="ne-IN"/>
              </w:rPr>
              <w:t>&lt;header&gt;</w:t>
            </w:r>
            <w:r w:rsidRPr="00D36A51">
              <w:rPr>
                <w:rFonts w:ascii="Calibri" w:hAnsi="Calibri" w:cs="Calibri"/>
                <w:szCs w:val="20"/>
                <w:lang w:bidi="ne-IN"/>
              </w:rPr>
              <w:t xml:space="preserve"> </w:t>
            </w:r>
          </w:p>
        </w:tc>
        <w:tc>
          <w:tcPr>
            <w:tcW w:w="5953" w:type="dxa"/>
            <w:vAlign w:val="center"/>
          </w:tcPr>
          <w:p w:rsidR="00BB6138" w:rsidRPr="00D06FEA" w:rsidRDefault="00B5359D">
            <w:pPr>
              <w:autoSpaceDE w:val="0"/>
              <w:autoSpaceDN w:val="0"/>
              <w:adjustRightInd w:val="0"/>
              <w:rPr>
                <w:rFonts w:ascii="Calibri" w:hAnsi="Calibri" w:cs="Calibri"/>
                <w:color w:val="0070C0"/>
                <w:szCs w:val="20"/>
                <w:lang w:bidi="ne-IN"/>
              </w:rPr>
            </w:pPr>
            <w:r w:rsidRPr="00B5359D">
              <w:rPr>
                <w:rFonts w:ascii="Calibri" w:hAnsi="Calibri" w:cs="Calibri"/>
                <w:bCs/>
                <w:szCs w:val="20"/>
                <w:lang w:bidi="ne-IN"/>
              </w:rPr>
              <w:t>&lt;Airline or default&gt;</w:t>
            </w:r>
            <w:ins w:id="184" w:author="Andrey Golovachev (Contractor)" w:date="2016-10-13T10:09:00Z">
              <w:r w:rsidR="009D23D8">
                <w:rPr>
                  <w:rFonts w:ascii="Calibri" w:hAnsi="Calibri" w:cs="Calibri"/>
                  <w:bCs/>
                  <w:szCs w:val="20"/>
                  <w:lang w:bidi="ne-IN"/>
                </w:rPr>
                <w:t>"</w:t>
              </w:r>
            </w:ins>
            <w:ins w:id="185" w:author="Andrey Golovachev (Contractor)" w:date="2016-10-13T10:04:00Z">
              <w:r w:rsidR="009D23D8">
                <w:rPr>
                  <w:rFonts w:ascii="Calibri" w:hAnsi="Calibri" w:cs="Calibri"/>
                  <w:bCs/>
                  <w:szCs w:val="20"/>
                  <w:lang w:bidi="ne-IN"/>
                </w:rPr>
                <w:t>/</w:t>
              </w:r>
            </w:ins>
            <w:ins w:id="186" w:author="Andrey Golovachev (Contractor)" w:date="2016-10-13T10:09:00Z">
              <w:r w:rsidR="009D23D8">
                <w:rPr>
                  <w:rFonts w:ascii="Calibri" w:hAnsi="Calibri" w:cs="Calibri"/>
                  <w:bCs/>
                  <w:szCs w:val="20"/>
                  <w:lang w:bidi="ne-IN"/>
                </w:rPr>
                <w:t>"</w:t>
              </w:r>
            </w:ins>
            <w:ins w:id="187" w:author="Andrey Golovachev (Contractor)" w:date="2016-10-13T10:04:00Z">
              <w:r w:rsidR="009D23D8">
                <w:rPr>
                  <w:rFonts w:ascii="Calibri" w:hAnsi="Calibri" w:cs="Calibri"/>
                  <w:bCs/>
                  <w:szCs w:val="20"/>
                  <w:lang w:bidi="ne-IN"/>
                </w:rPr>
                <w:t>&lt;subscriber&gt;</w:t>
              </w:r>
            </w:ins>
          </w:p>
        </w:tc>
      </w:tr>
      <w:tr w:rsidR="002D58C5" w:rsidRPr="00D36A51" w:rsidTr="00253799">
        <w:trPr>
          <w:cantSplit/>
          <w:trHeight w:val="53"/>
          <w:jc w:val="right"/>
        </w:trPr>
        <w:tc>
          <w:tcPr>
            <w:tcW w:w="2381" w:type="dxa"/>
            <w:vAlign w:val="center"/>
          </w:tcPr>
          <w:p w:rsidR="002D58C5" w:rsidRPr="004E441B" w:rsidRDefault="002D58C5" w:rsidP="00253799">
            <w:pPr>
              <w:autoSpaceDE w:val="0"/>
              <w:autoSpaceDN w:val="0"/>
              <w:adjustRightInd w:val="0"/>
              <w:jc w:val="right"/>
              <w:rPr>
                <w:rFonts w:ascii="Calibri" w:hAnsi="Calibri" w:cs="Calibri"/>
                <w:color w:val="0070C0"/>
                <w:szCs w:val="20"/>
                <w:lang w:bidi="ne-IN"/>
              </w:rPr>
            </w:pPr>
            <w:r w:rsidRPr="004E441B">
              <w:rPr>
                <w:rFonts w:ascii="Calibri" w:hAnsi="Calibri" w:cs="Calibri"/>
                <w:color w:val="0070C0"/>
                <w:szCs w:val="20"/>
                <w:lang w:bidi="ne-IN"/>
              </w:rPr>
              <w:t>&lt;</w:t>
            </w:r>
            <w:r>
              <w:rPr>
                <w:rFonts w:ascii="Calibri" w:hAnsi="Calibri" w:cs="Calibri"/>
                <w:color w:val="0070C0"/>
                <w:szCs w:val="20"/>
                <w:lang w:bidi="ne-IN"/>
              </w:rPr>
              <w:t>cabin configurations</w:t>
            </w:r>
            <w:r w:rsidRPr="004E441B">
              <w:rPr>
                <w:rFonts w:ascii="Calibri" w:hAnsi="Calibri" w:cs="Calibri"/>
                <w:color w:val="0070C0"/>
                <w:szCs w:val="20"/>
                <w:lang w:bidi="ne-IN"/>
              </w:rPr>
              <w:t>&gt;</w:t>
            </w:r>
          </w:p>
        </w:tc>
        <w:tc>
          <w:tcPr>
            <w:tcW w:w="5953" w:type="dxa"/>
            <w:vAlign w:val="center"/>
          </w:tcPr>
          <w:p w:rsidR="002D58C5" w:rsidRPr="005B2F94" w:rsidRDefault="002D58C5">
            <w:pPr>
              <w:autoSpaceDE w:val="0"/>
              <w:autoSpaceDN w:val="0"/>
              <w:adjustRightInd w:val="0"/>
              <w:rPr>
                <w:rFonts w:ascii="Calibri" w:hAnsi="Calibri" w:cs="Calibri"/>
                <w:bCs/>
                <w:szCs w:val="20"/>
                <w:lang w:bidi="ne-IN"/>
              </w:rPr>
            </w:pPr>
            <w:r w:rsidRPr="001D088A">
              <w:rPr>
                <w:rFonts w:ascii="Calibri" w:hAnsi="Calibri" w:cs="Calibri"/>
                <w:bCs/>
                <w:szCs w:val="20"/>
                <w:lang w:bidi="ne-IN"/>
              </w:rPr>
              <w:t>[</w:t>
            </w:r>
            <w:r>
              <w:rPr>
                <w:rFonts w:ascii="Calibri" w:hAnsi="Calibri" w:cs="Calibri"/>
                <w:b/>
                <w:bCs/>
                <w:color w:val="548DD4" w:themeColor="text2" w:themeTint="99"/>
                <w:szCs w:val="20"/>
                <w:lang w:bidi="ne-IN"/>
              </w:rPr>
              <w:t>CAB</w:t>
            </w:r>
            <w:r w:rsidRPr="004E441B">
              <w:rPr>
                <w:rFonts w:ascii="Calibri" w:hAnsi="Calibri" w:cs="Calibri"/>
                <w:b/>
                <w:bCs/>
                <w:color w:val="548DD4" w:themeColor="text2" w:themeTint="99"/>
                <w:szCs w:val="20"/>
                <w:lang w:bidi="ne-IN"/>
              </w:rPr>
              <w:t>:</w:t>
            </w:r>
            <w:r>
              <w:rPr>
                <w:rFonts w:ascii="Calibri" w:hAnsi="Calibri" w:cs="Calibri"/>
                <w:bCs/>
                <w:szCs w:val="20"/>
                <w:lang w:bidi="ne-IN"/>
              </w:rPr>
              <w:t>&lt;cabin code&gt;</w:t>
            </w:r>
            <w:r>
              <w:rPr>
                <w:rFonts w:ascii="Calibri" w:hAnsi="Calibri" w:cs="Calibri"/>
                <w:bCs/>
                <w:color w:val="7F7F7F" w:themeColor="text1" w:themeTint="80"/>
                <w:szCs w:val="20"/>
                <w:lang w:bidi="ne-IN"/>
              </w:rPr>
              <w:t>(</w:t>
            </w:r>
            <w:r w:rsidRPr="002E0FEB">
              <w:rPr>
                <w:rFonts w:ascii="Calibri" w:hAnsi="Calibri" w:cs="Calibri"/>
                <w:bCs/>
                <w:color w:val="7F7F7F" w:themeColor="text1" w:themeTint="80"/>
                <w:szCs w:val="20"/>
                <w:lang w:bidi="ne-IN"/>
              </w:rPr>
              <w:t>space</w:t>
            </w:r>
            <w:r>
              <w:rPr>
                <w:rFonts w:ascii="Calibri" w:hAnsi="Calibri" w:cs="Calibri"/>
                <w:bCs/>
                <w:color w:val="7F7F7F" w:themeColor="text1" w:themeTint="80"/>
                <w:szCs w:val="20"/>
                <w:lang w:bidi="ne-IN"/>
              </w:rPr>
              <w:t>)</w:t>
            </w:r>
            <w:r>
              <w:rPr>
                <w:rFonts w:ascii="Calibri" w:hAnsi="Calibri" w:cs="Calibri"/>
                <w:b/>
                <w:bCs/>
                <w:color w:val="548DD4" w:themeColor="text2" w:themeTint="99"/>
                <w:szCs w:val="20"/>
                <w:lang w:bidi="ne-IN"/>
              </w:rPr>
              <w:t>DESC</w:t>
            </w:r>
            <w:r w:rsidRPr="004E441B">
              <w:rPr>
                <w:rFonts w:ascii="Calibri" w:hAnsi="Calibri" w:cs="Calibri"/>
                <w:b/>
                <w:bCs/>
                <w:color w:val="548DD4" w:themeColor="text2" w:themeTint="99"/>
                <w:szCs w:val="20"/>
                <w:lang w:bidi="ne-IN"/>
              </w:rPr>
              <w:t>:</w:t>
            </w:r>
            <w:r w:rsidRPr="004E441B">
              <w:rPr>
                <w:rFonts w:ascii="Calibri" w:hAnsi="Calibri" w:cs="Calibri"/>
                <w:bCs/>
                <w:szCs w:val="20"/>
                <w:lang w:bidi="ne-IN"/>
              </w:rPr>
              <w:t>&lt;</w:t>
            </w:r>
            <w:r>
              <w:rPr>
                <w:rFonts w:ascii="Calibri" w:hAnsi="Calibri" w:cs="Calibri"/>
                <w:bCs/>
                <w:szCs w:val="20"/>
                <w:lang w:bidi="ne-IN"/>
              </w:rPr>
              <w:t>cabin description</w:t>
            </w:r>
            <w:r w:rsidRPr="004E441B">
              <w:rPr>
                <w:rFonts w:ascii="Calibri" w:hAnsi="Calibri" w:cs="Calibri"/>
                <w:bCs/>
                <w:szCs w:val="20"/>
                <w:lang w:bidi="ne-IN"/>
              </w:rPr>
              <w:t>&gt;</w:t>
            </w:r>
            <w:r>
              <w:rPr>
                <w:rFonts w:ascii="Calibri" w:hAnsi="Calibri" w:cs="Calibri"/>
                <w:bCs/>
                <w:color w:val="7F7F7F" w:themeColor="text1" w:themeTint="80"/>
                <w:szCs w:val="20"/>
                <w:lang w:bidi="ne-IN"/>
              </w:rPr>
              <w:t>(</w:t>
            </w:r>
            <w:r w:rsidRPr="002E0FEB">
              <w:rPr>
                <w:rFonts w:ascii="Calibri" w:hAnsi="Calibri" w:cs="Calibri"/>
                <w:bCs/>
                <w:color w:val="7F7F7F" w:themeColor="text1" w:themeTint="80"/>
                <w:szCs w:val="20"/>
                <w:lang w:bidi="ne-IN"/>
              </w:rPr>
              <w:t>space</w:t>
            </w:r>
            <w:r>
              <w:rPr>
                <w:rFonts w:ascii="Calibri" w:hAnsi="Calibri" w:cs="Calibri"/>
                <w:bCs/>
                <w:color w:val="7F7F7F" w:themeColor="text1" w:themeTint="80"/>
                <w:szCs w:val="20"/>
                <w:lang w:bidi="ne-IN"/>
              </w:rPr>
              <w:t xml:space="preserve">) </w:t>
            </w:r>
            <w:r>
              <w:rPr>
                <w:rFonts w:ascii="Calibri" w:hAnsi="Calibri" w:cs="Calibri"/>
                <w:b/>
                <w:bCs/>
                <w:color w:val="548DD4" w:themeColor="text2" w:themeTint="99"/>
                <w:szCs w:val="20"/>
                <w:lang w:bidi="ne-IN"/>
              </w:rPr>
              <w:t>HIER</w:t>
            </w:r>
            <w:r w:rsidRPr="004E441B">
              <w:rPr>
                <w:rFonts w:ascii="Calibri" w:hAnsi="Calibri" w:cs="Calibri"/>
                <w:b/>
                <w:bCs/>
                <w:color w:val="548DD4" w:themeColor="text2" w:themeTint="99"/>
                <w:szCs w:val="20"/>
                <w:lang w:bidi="ne-IN"/>
              </w:rPr>
              <w:t>:</w:t>
            </w:r>
            <w:r w:rsidRPr="004E441B">
              <w:rPr>
                <w:rFonts w:ascii="Calibri" w:hAnsi="Calibri" w:cs="Calibri"/>
                <w:bCs/>
                <w:szCs w:val="20"/>
                <w:lang w:bidi="ne-IN"/>
              </w:rPr>
              <w:t>&lt;</w:t>
            </w:r>
            <w:r>
              <w:rPr>
                <w:rFonts w:ascii="Calibri" w:hAnsi="Calibri" w:cs="Calibri"/>
                <w:bCs/>
                <w:szCs w:val="20"/>
                <w:lang w:bidi="ne-IN"/>
              </w:rPr>
              <w:t>hierarchy</w:t>
            </w:r>
            <w:r w:rsidRPr="004E441B">
              <w:rPr>
                <w:rFonts w:ascii="Calibri" w:hAnsi="Calibri" w:cs="Calibri"/>
                <w:bCs/>
                <w:szCs w:val="20"/>
                <w:lang w:bidi="ne-IN"/>
              </w:rPr>
              <w:t>&gt;</w:t>
            </w:r>
            <w:r>
              <w:rPr>
                <w:rFonts w:ascii="Calibri" w:hAnsi="Calibri" w:cs="Calibri"/>
                <w:bCs/>
                <w:color w:val="7F7F7F" w:themeColor="text1" w:themeTint="80"/>
                <w:szCs w:val="20"/>
                <w:lang w:bidi="ne-IN"/>
              </w:rPr>
              <w:t>(</w:t>
            </w:r>
            <w:r w:rsidRPr="002E0FEB">
              <w:rPr>
                <w:rFonts w:ascii="Calibri" w:hAnsi="Calibri" w:cs="Calibri"/>
                <w:bCs/>
                <w:color w:val="7F7F7F" w:themeColor="text1" w:themeTint="80"/>
                <w:szCs w:val="20"/>
                <w:lang w:bidi="ne-IN"/>
              </w:rPr>
              <w:t>space</w:t>
            </w:r>
            <w:r>
              <w:rPr>
                <w:rFonts w:ascii="Calibri" w:hAnsi="Calibri" w:cs="Calibri"/>
                <w:bCs/>
                <w:color w:val="7F7F7F" w:themeColor="text1" w:themeTint="80"/>
                <w:szCs w:val="20"/>
                <w:lang w:bidi="ne-IN"/>
              </w:rPr>
              <w:t>)</w:t>
            </w:r>
            <w:r>
              <w:rPr>
                <w:rFonts w:ascii="Calibri" w:hAnsi="Calibri" w:cs="Calibri"/>
                <w:b/>
                <w:bCs/>
                <w:color w:val="548DD4" w:themeColor="text2" w:themeTint="99"/>
                <w:szCs w:val="20"/>
                <w:lang w:bidi="ne-IN"/>
              </w:rPr>
              <w:t>COLOR</w:t>
            </w:r>
            <w:r w:rsidRPr="004E441B">
              <w:rPr>
                <w:rFonts w:ascii="Calibri" w:hAnsi="Calibri" w:cs="Calibri"/>
                <w:b/>
                <w:bCs/>
                <w:color w:val="548DD4" w:themeColor="text2" w:themeTint="99"/>
                <w:szCs w:val="20"/>
                <w:lang w:bidi="ne-IN"/>
              </w:rPr>
              <w:t>:</w:t>
            </w:r>
            <w:r w:rsidRPr="004E441B">
              <w:rPr>
                <w:rFonts w:ascii="Calibri" w:hAnsi="Calibri" w:cs="Calibri"/>
                <w:bCs/>
                <w:szCs w:val="20"/>
                <w:lang w:bidi="ne-IN"/>
              </w:rPr>
              <w:t>&lt;</w:t>
            </w:r>
            <w:r>
              <w:rPr>
                <w:rFonts w:ascii="Calibri" w:hAnsi="Calibri" w:cs="Calibri"/>
                <w:bCs/>
                <w:szCs w:val="20"/>
                <w:lang w:bidi="ne-IN"/>
              </w:rPr>
              <w:t>color</w:t>
            </w:r>
            <w:r w:rsidRPr="004E441B">
              <w:rPr>
                <w:rFonts w:ascii="Calibri" w:hAnsi="Calibri" w:cs="Calibri"/>
                <w:bCs/>
                <w:szCs w:val="20"/>
                <w:lang w:bidi="ne-IN"/>
              </w:rPr>
              <w:t>&gt;</w:t>
            </w:r>
            <w:r>
              <w:rPr>
                <w:rFonts w:ascii="Calibri" w:hAnsi="Calibri" w:cs="Calibri"/>
                <w:bCs/>
                <w:color w:val="7F7F7F" w:themeColor="text1" w:themeTint="80"/>
                <w:szCs w:val="20"/>
                <w:lang w:bidi="ne-IN"/>
              </w:rPr>
              <w:t>(</w:t>
            </w:r>
            <w:r w:rsidRPr="002E0FEB">
              <w:rPr>
                <w:rFonts w:ascii="Calibri" w:hAnsi="Calibri" w:cs="Calibri"/>
                <w:bCs/>
                <w:color w:val="7F7F7F" w:themeColor="text1" w:themeTint="80"/>
                <w:szCs w:val="20"/>
                <w:lang w:bidi="ne-IN"/>
              </w:rPr>
              <w:t>space</w:t>
            </w:r>
            <w:r>
              <w:rPr>
                <w:rFonts w:ascii="Calibri" w:hAnsi="Calibri" w:cs="Calibri"/>
                <w:bCs/>
                <w:color w:val="7F7F7F" w:themeColor="text1" w:themeTint="80"/>
                <w:szCs w:val="20"/>
                <w:lang w:bidi="ne-IN"/>
              </w:rPr>
              <w:t>)</w:t>
            </w:r>
            <w:r>
              <w:rPr>
                <w:rFonts w:ascii="Calibri" w:hAnsi="Calibri" w:cs="Calibri"/>
                <w:b/>
                <w:bCs/>
                <w:color w:val="548DD4" w:themeColor="text2" w:themeTint="99"/>
                <w:szCs w:val="20"/>
                <w:lang w:bidi="ne-IN"/>
              </w:rPr>
              <w:t>RBD</w:t>
            </w:r>
            <w:r w:rsidRPr="004E441B">
              <w:rPr>
                <w:rFonts w:ascii="Calibri" w:hAnsi="Calibri" w:cs="Calibri"/>
                <w:b/>
                <w:bCs/>
                <w:color w:val="548DD4" w:themeColor="text2" w:themeTint="99"/>
                <w:szCs w:val="20"/>
                <w:lang w:bidi="ne-IN"/>
              </w:rPr>
              <w:t>:</w:t>
            </w:r>
            <w:r w:rsidRPr="001D088A">
              <w:rPr>
                <w:rFonts w:ascii="Calibri" w:hAnsi="Calibri" w:cs="Calibri"/>
                <w:bCs/>
                <w:color w:val="548DD4" w:themeColor="text2" w:themeTint="99"/>
                <w:szCs w:val="20"/>
                <w:lang w:bidi="ne-IN"/>
              </w:rPr>
              <w:t>&lt;RBDs&gt;</w:t>
            </w:r>
            <w:r>
              <w:rPr>
                <w:rFonts w:ascii="Calibri" w:hAnsi="Calibri" w:cs="Calibri"/>
                <w:bCs/>
                <w:szCs w:val="20"/>
                <w:lang w:bidi="ne-IN"/>
              </w:rPr>
              <w:t>]</w:t>
            </w:r>
            <w:r w:rsidRPr="004D6464">
              <w:rPr>
                <w:rFonts w:ascii="Calibri" w:hAnsi="Calibri" w:cs="Calibri"/>
                <w:bCs/>
                <w:color w:val="7F7F7F" w:themeColor="text1" w:themeTint="80"/>
                <w:szCs w:val="20"/>
                <w:lang w:bidi="ne-IN"/>
              </w:rPr>
              <w:t xml:space="preserve"> </w:t>
            </w:r>
            <w:r>
              <w:rPr>
                <w:rFonts w:ascii="Calibri" w:hAnsi="Calibri" w:cs="Calibri"/>
                <w:bCs/>
                <w:color w:val="7F7F7F" w:themeColor="text1" w:themeTint="80"/>
                <w:szCs w:val="20"/>
                <w:lang w:bidi="ne-IN"/>
              </w:rPr>
              <w:t>[1 to 15 lines]</w:t>
            </w:r>
          </w:p>
        </w:tc>
      </w:tr>
      <w:tr w:rsidR="002D58C5" w:rsidRPr="00D36A51" w:rsidTr="00253799">
        <w:trPr>
          <w:cantSplit/>
          <w:trHeight w:val="53"/>
          <w:jc w:val="right"/>
        </w:trPr>
        <w:tc>
          <w:tcPr>
            <w:tcW w:w="2381" w:type="dxa"/>
            <w:vAlign w:val="center"/>
          </w:tcPr>
          <w:p w:rsidR="002D58C5" w:rsidRPr="004E441B" w:rsidRDefault="002D58C5" w:rsidP="00253799">
            <w:pPr>
              <w:autoSpaceDE w:val="0"/>
              <w:autoSpaceDN w:val="0"/>
              <w:adjustRightInd w:val="0"/>
              <w:jc w:val="right"/>
              <w:rPr>
                <w:rFonts w:ascii="Calibri" w:hAnsi="Calibri" w:cs="Calibri"/>
                <w:color w:val="0070C0"/>
                <w:szCs w:val="20"/>
                <w:lang w:bidi="ne-IN"/>
              </w:rPr>
            </w:pPr>
            <w:r>
              <w:rPr>
                <w:rFonts w:ascii="Calibri" w:hAnsi="Calibri" w:cs="Calibri"/>
                <w:color w:val="0070C0"/>
                <w:szCs w:val="20"/>
                <w:lang w:bidi="ne-IN"/>
              </w:rPr>
              <w:t>&lt;RBDs&gt;</w:t>
            </w:r>
          </w:p>
        </w:tc>
        <w:tc>
          <w:tcPr>
            <w:tcW w:w="5953" w:type="dxa"/>
            <w:vAlign w:val="center"/>
          </w:tcPr>
          <w:p w:rsidR="002D58C5" w:rsidRPr="007B27C0" w:rsidRDefault="002D58C5" w:rsidP="00446CF4">
            <w:pPr>
              <w:autoSpaceDE w:val="0"/>
              <w:autoSpaceDN w:val="0"/>
              <w:adjustRightInd w:val="0"/>
              <w:rPr>
                <w:rFonts w:ascii="Calibri" w:hAnsi="Calibri" w:cs="Calibri"/>
                <w:bCs/>
                <w:szCs w:val="20"/>
                <w:lang w:bidi="ne-IN"/>
              </w:rPr>
            </w:pPr>
            <w:r>
              <w:rPr>
                <w:rFonts w:ascii="Calibri" w:hAnsi="Calibri" w:cs="Calibri"/>
                <w:bCs/>
                <w:szCs w:val="20"/>
                <w:lang w:bidi="ne-IN"/>
              </w:rPr>
              <w:t>&lt;RBD&gt;</w:t>
            </w:r>
            <w:r w:rsidRPr="001D088A">
              <w:rPr>
                <w:rFonts w:ascii="Calibri" w:hAnsi="Calibri" w:cs="Calibri"/>
                <w:bCs/>
                <w:color w:val="7F7F7F" w:themeColor="text1" w:themeTint="80"/>
                <w:szCs w:val="20"/>
                <w:lang w:bidi="ne-IN"/>
              </w:rPr>
              <w:t>[1 to 26 letters separated by (space)]</w:t>
            </w:r>
          </w:p>
        </w:tc>
      </w:tr>
    </w:tbl>
    <w:p w:rsidR="00BB6138" w:rsidRDefault="00BB6138" w:rsidP="00BB6138">
      <w:pPr>
        <w:pStyle w:val="BodyText"/>
        <w:ind w:left="1080"/>
        <w:jc w:val="both"/>
        <w:rPr>
          <w:rFonts w:cs="Arial"/>
          <w:lang w:val="en-GB"/>
        </w:rPr>
      </w:pPr>
    </w:p>
    <w:p w:rsidR="00BB6138" w:rsidRPr="00807D4F" w:rsidRDefault="00BB6138" w:rsidP="00BB6138">
      <w:pPr>
        <w:pStyle w:val="Heading4"/>
        <w:numPr>
          <w:ilvl w:val="4"/>
          <w:numId w:val="1"/>
        </w:numPr>
        <w:rPr>
          <w:lang w:val="en-GB"/>
        </w:rPr>
      </w:pPr>
      <w:r w:rsidRPr="00807D4F">
        <w:rPr>
          <w:lang w:val="en-GB"/>
        </w:rPr>
        <w:t>Semi Annotated (Compact) Form</w:t>
      </w:r>
    </w:p>
    <w:p w:rsidR="00762194" w:rsidRDefault="00BB6138" w:rsidP="00A30320">
      <w:pPr>
        <w:pStyle w:val="BodyText"/>
        <w:ind w:left="1080"/>
        <w:rPr>
          <w:rFonts w:asciiTheme="minorHAnsi" w:hAnsiTheme="minorHAnsi"/>
          <w:lang w:val="en-GB"/>
        </w:rPr>
      </w:pPr>
      <w:r>
        <w:rPr>
          <w:lang w:val="en-GB"/>
        </w:rPr>
        <w:t xml:space="preserve">The semi-annotated form is an optimised variant of the full annotated form. It is expected that a user who regularly views history records will be familiar with values in </w:t>
      </w:r>
      <w:r w:rsidR="00126CA3">
        <w:rPr>
          <w:lang w:val="en-GB"/>
        </w:rPr>
        <w:t>cabin configuration</w:t>
      </w:r>
      <w:r>
        <w:rPr>
          <w:lang w:val="en-GB"/>
        </w:rPr>
        <w:t xml:space="preserve"> information such that the user may not need the support of annotations (or labels) to describe the values. With the absence of annotations (or labels), a history record can be displayed in much lesser space as compared to the full annotated form and thus display more history records.</w:t>
      </w:r>
      <w:r>
        <w:rPr>
          <w:lang w:val="en-GB"/>
        </w:rPr>
        <w:br/>
        <w:t>Example of semi annotated form is as below</w:t>
      </w:r>
      <w:r>
        <w:rPr>
          <w:lang w:val="en-GB"/>
        </w:rPr>
        <w:br/>
      </w:r>
    </w:p>
    <w:p w:rsidR="00BB6138" w:rsidRPr="00762194" w:rsidRDefault="00762194" w:rsidP="00F8568B">
      <w:pPr>
        <w:pStyle w:val="BodyText"/>
        <w:pBdr>
          <w:top w:val="single" w:sz="4" w:space="1" w:color="DBE5F1" w:themeColor="accent1" w:themeTint="33"/>
          <w:left w:val="single" w:sz="4" w:space="0" w:color="DBE5F1" w:themeColor="accent1" w:themeTint="33"/>
          <w:bottom w:val="single" w:sz="4" w:space="1" w:color="DBE5F1" w:themeColor="accent1" w:themeTint="33"/>
          <w:right w:val="single" w:sz="4" w:space="4" w:color="DBE5F1" w:themeColor="accent1" w:themeTint="33"/>
        </w:pBdr>
        <w:ind w:left="1080"/>
        <w:rPr>
          <w:rFonts w:asciiTheme="minorHAnsi" w:hAnsiTheme="minorHAnsi"/>
          <w:lang w:val="en-GB"/>
        </w:rPr>
      </w:pPr>
      <w:r w:rsidRPr="00762194">
        <w:rPr>
          <w:rFonts w:asciiTheme="minorHAnsi" w:hAnsiTheme="minorHAnsi"/>
          <w:lang w:val="en-GB"/>
        </w:rPr>
        <w:t>XS</w:t>
      </w:r>
      <w:r w:rsidRPr="00762194">
        <w:rPr>
          <w:rFonts w:asciiTheme="minorHAnsi" w:hAnsiTheme="minorHAnsi"/>
          <w:lang w:val="en-GB"/>
        </w:rPr>
        <w:br/>
        <w:t>P/First class premium/1/Red/P</w:t>
      </w:r>
      <w:r w:rsidRPr="00762194">
        <w:rPr>
          <w:rFonts w:asciiTheme="minorHAnsi" w:hAnsiTheme="minorHAnsi"/>
          <w:lang w:val="en-GB"/>
        </w:rPr>
        <w:br/>
        <w:t>F/FirstClass/2/Red/F A I R</w:t>
      </w:r>
      <w:r w:rsidRPr="00762194">
        <w:rPr>
          <w:rFonts w:asciiTheme="minorHAnsi" w:hAnsiTheme="minorHAnsi"/>
          <w:lang w:val="en-GB"/>
        </w:rPr>
        <w:br/>
        <w:t>J/BusinessClassPremium/3/Blue/J C I Z O</w:t>
      </w:r>
      <w:r w:rsidRPr="00762194">
        <w:rPr>
          <w:rFonts w:asciiTheme="minorHAnsi" w:hAnsiTheme="minorHAnsi"/>
          <w:lang w:val="en-GB"/>
        </w:rPr>
        <w:br/>
        <w:t>C/BusinessClass/4/Blue/</w:t>
      </w:r>
      <w:r w:rsidR="00175C18" w:rsidRPr="00F22107">
        <w:rPr>
          <w:rFonts w:asciiTheme="minorHAnsi" w:hAnsiTheme="minorHAnsi" w:cs="Arial"/>
          <w:lang w:val="en-GB"/>
        </w:rPr>
        <w:t>M N K L</w:t>
      </w:r>
      <w:r w:rsidRPr="00762194">
        <w:rPr>
          <w:rFonts w:asciiTheme="minorHAnsi" w:hAnsiTheme="minorHAnsi"/>
          <w:lang w:val="en-GB"/>
        </w:rPr>
        <w:br/>
        <w:t>Y</w:t>
      </w:r>
      <w:r w:rsidR="00175C18">
        <w:rPr>
          <w:rFonts w:asciiTheme="minorHAnsi" w:hAnsiTheme="minorHAnsi"/>
          <w:lang w:val="en-GB"/>
        </w:rPr>
        <w:t>/EconomyCoach/5/Green 5/Y M B Q</w:t>
      </w:r>
    </w:p>
    <w:p w:rsidR="00A30320" w:rsidRDefault="00A30320" w:rsidP="00A30320">
      <w:pPr>
        <w:pStyle w:val="BodyText"/>
        <w:ind w:left="1080"/>
        <w:rPr>
          <w:rFonts w:asciiTheme="minorHAnsi" w:hAnsiTheme="minorHAnsi"/>
          <w:lang w:val="en-GB"/>
        </w:rPr>
      </w:pPr>
    </w:p>
    <w:p w:rsidR="00BB6138" w:rsidRDefault="00BB6138" w:rsidP="00BB6138">
      <w:pPr>
        <w:pStyle w:val="BodyText"/>
        <w:ind w:left="1080"/>
        <w:jc w:val="both"/>
        <w:rPr>
          <w:b/>
          <w:lang w:val="en-GB"/>
        </w:rPr>
      </w:pPr>
      <w:r w:rsidRPr="00AC6D75">
        <w:rPr>
          <w:b/>
          <w:lang w:val="en-GB"/>
        </w:rPr>
        <w:t>EBNF (template):</w:t>
      </w:r>
    </w:p>
    <w:tbl>
      <w:tblPr>
        <w:tblStyle w:val="TableGrid"/>
        <w:tblW w:w="8334" w:type="dxa"/>
        <w:jc w:val="right"/>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2381"/>
        <w:gridCol w:w="5953"/>
      </w:tblGrid>
      <w:tr w:rsidR="008E21BF" w:rsidRPr="00D36A51" w:rsidTr="00253799">
        <w:trPr>
          <w:cantSplit/>
          <w:trHeight w:val="53"/>
          <w:jc w:val="right"/>
        </w:trPr>
        <w:tc>
          <w:tcPr>
            <w:tcW w:w="2381" w:type="dxa"/>
          </w:tcPr>
          <w:p w:rsidR="008E21BF" w:rsidRPr="00D36A51" w:rsidRDefault="008E21BF" w:rsidP="00253799">
            <w:pPr>
              <w:autoSpaceDE w:val="0"/>
              <w:autoSpaceDN w:val="0"/>
              <w:adjustRightInd w:val="0"/>
              <w:jc w:val="right"/>
              <w:rPr>
                <w:rFonts w:ascii="Calibri" w:hAnsi="Calibri" w:cs="Calibri"/>
                <w:szCs w:val="20"/>
                <w:lang w:bidi="ne-IN"/>
              </w:rPr>
            </w:pPr>
            <w:r>
              <w:rPr>
                <w:rFonts w:ascii="Calibri" w:hAnsi="Calibri" w:cs="Calibri"/>
                <w:szCs w:val="20"/>
                <w:lang w:bidi="ne-IN"/>
              </w:rPr>
              <w:lastRenderedPageBreak/>
              <w:t>Cabin Configuration History format</w:t>
            </w:r>
          </w:p>
        </w:tc>
        <w:tc>
          <w:tcPr>
            <w:tcW w:w="5953" w:type="dxa"/>
          </w:tcPr>
          <w:p w:rsidR="008E21BF" w:rsidRPr="005B2F94" w:rsidRDefault="008E21BF" w:rsidP="00253799">
            <w:pPr>
              <w:autoSpaceDE w:val="0"/>
              <w:autoSpaceDN w:val="0"/>
              <w:adjustRightInd w:val="0"/>
              <w:rPr>
                <w:rFonts w:ascii="Calibri" w:hAnsi="Calibri" w:cs="Calibri"/>
                <w:bCs/>
                <w:szCs w:val="20"/>
                <w:lang w:bidi="ne-IN"/>
              </w:rPr>
            </w:pPr>
            <w:r w:rsidRPr="00A038BD">
              <w:rPr>
                <w:rFonts w:ascii="Calibri" w:hAnsi="Calibri" w:cs="Calibri"/>
                <w:color w:val="0070C0"/>
                <w:szCs w:val="20"/>
                <w:lang w:bidi="ne-IN"/>
              </w:rPr>
              <w:t>&lt;header&gt;</w:t>
            </w:r>
            <w:r w:rsidRPr="004D6464">
              <w:rPr>
                <w:rFonts w:ascii="Calibri" w:hAnsi="Calibri" w:cs="Calibri"/>
                <w:bCs/>
                <w:color w:val="7F7F7F" w:themeColor="text1" w:themeTint="80"/>
                <w:szCs w:val="20"/>
                <w:lang w:bidi="ne-IN"/>
              </w:rPr>
              <w:t>(new line)</w:t>
            </w:r>
            <w:r w:rsidRPr="00A038BD">
              <w:rPr>
                <w:rFonts w:ascii="Calibri" w:hAnsi="Calibri" w:cs="Calibri"/>
                <w:color w:val="0070C0"/>
                <w:szCs w:val="20"/>
                <w:lang w:bidi="ne-IN"/>
              </w:rPr>
              <w:t>&lt;</w:t>
            </w:r>
            <w:r>
              <w:rPr>
                <w:rFonts w:ascii="Calibri" w:hAnsi="Calibri" w:cs="Calibri"/>
                <w:color w:val="0070C0"/>
                <w:szCs w:val="20"/>
                <w:lang w:bidi="ne-IN"/>
              </w:rPr>
              <w:t>cabin configurations</w:t>
            </w:r>
            <w:r w:rsidRPr="00A038BD">
              <w:rPr>
                <w:rFonts w:ascii="Calibri" w:hAnsi="Calibri" w:cs="Calibri"/>
                <w:color w:val="0070C0"/>
                <w:szCs w:val="20"/>
                <w:lang w:bidi="ne-IN"/>
              </w:rPr>
              <w:t>&gt;</w:t>
            </w:r>
          </w:p>
        </w:tc>
      </w:tr>
      <w:tr w:rsidR="00BB6138" w:rsidRPr="00D36A51" w:rsidTr="00253799">
        <w:trPr>
          <w:cantSplit/>
          <w:trHeight w:val="53"/>
          <w:jc w:val="right"/>
        </w:trPr>
        <w:tc>
          <w:tcPr>
            <w:tcW w:w="2381" w:type="dxa"/>
            <w:vAlign w:val="center"/>
          </w:tcPr>
          <w:p w:rsidR="00BB6138" w:rsidRPr="00D36A51" w:rsidRDefault="00BB6138" w:rsidP="00253799">
            <w:pPr>
              <w:autoSpaceDE w:val="0"/>
              <w:autoSpaceDN w:val="0"/>
              <w:adjustRightInd w:val="0"/>
              <w:jc w:val="right"/>
              <w:rPr>
                <w:rFonts w:ascii="Calibri" w:hAnsi="Calibri" w:cs="Calibri"/>
                <w:szCs w:val="20"/>
                <w:lang w:bidi="ne-IN"/>
              </w:rPr>
            </w:pPr>
            <w:r w:rsidRPr="00A038BD">
              <w:rPr>
                <w:rFonts w:ascii="Calibri" w:hAnsi="Calibri" w:cs="Calibri"/>
                <w:color w:val="0070C0"/>
                <w:szCs w:val="20"/>
                <w:lang w:bidi="ne-IN"/>
              </w:rPr>
              <w:t>&lt;header&gt;</w:t>
            </w:r>
            <w:r w:rsidRPr="00D36A51">
              <w:rPr>
                <w:rFonts w:ascii="Calibri" w:hAnsi="Calibri" w:cs="Calibri"/>
                <w:szCs w:val="20"/>
                <w:lang w:bidi="ne-IN"/>
              </w:rPr>
              <w:t xml:space="preserve"> </w:t>
            </w:r>
          </w:p>
        </w:tc>
        <w:tc>
          <w:tcPr>
            <w:tcW w:w="5953" w:type="dxa"/>
            <w:vAlign w:val="center"/>
          </w:tcPr>
          <w:p w:rsidR="00BB6138" w:rsidRPr="00D06FEA" w:rsidRDefault="00B5359D">
            <w:pPr>
              <w:autoSpaceDE w:val="0"/>
              <w:autoSpaceDN w:val="0"/>
              <w:adjustRightInd w:val="0"/>
              <w:rPr>
                <w:rFonts w:ascii="Calibri" w:hAnsi="Calibri" w:cs="Calibri"/>
                <w:color w:val="0070C0"/>
                <w:szCs w:val="20"/>
                <w:lang w:bidi="ne-IN"/>
              </w:rPr>
            </w:pPr>
            <w:r w:rsidRPr="00B5359D">
              <w:rPr>
                <w:rFonts w:ascii="Calibri" w:hAnsi="Calibri" w:cs="Calibri"/>
                <w:bCs/>
                <w:szCs w:val="20"/>
                <w:lang w:bidi="ne-IN"/>
              </w:rPr>
              <w:t>&lt;Airline or default&gt;</w:t>
            </w:r>
            <w:ins w:id="188" w:author="Andrey Golovachev (Contractor)" w:date="2016-10-13T10:09:00Z">
              <w:r w:rsidR="009D23D8">
                <w:rPr>
                  <w:rFonts w:ascii="Calibri" w:hAnsi="Calibri" w:cs="Calibri"/>
                  <w:bCs/>
                  <w:szCs w:val="20"/>
                  <w:lang w:bidi="ne-IN"/>
                </w:rPr>
                <w:t>"</w:t>
              </w:r>
            </w:ins>
            <w:ins w:id="189" w:author="Andrey Golovachev (Contractor)" w:date="2016-10-13T10:05:00Z">
              <w:r w:rsidR="009D23D8">
                <w:rPr>
                  <w:rFonts w:ascii="Calibri" w:hAnsi="Calibri" w:cs="Calibri"/>
                  <w:bCs/>
                  <w:szCs w:val="20"/>
                  <w:lang w:bidi="ne-IN"/>
                </w:rPr>
                <w:t>/</w:t>
              </w:r>
            </w:ins>
            <w:ins w:id="190" w:author="Andrey Golovachev (Contractor)" w:date="2016-10-13T10:09:00Z">
              <w:r w:rsidR="009D23D8">
                <w:rPr>
                  <w:rFonts w:ascii="Calibri" w:hAnsi="Calibri" w:cs="Calibri"/>
                  <w:bCs/>
                  <w:szCs w:val="20"/>
                  <w:lang w:bidi="ne-IN"/>
                </w:rPr>
                <w:t>"</w:t>
              </w:r>
            </w:ins>
            <w:ins w:id="191" w:author="Andrey Golovachev (Contractor)" w:date="2016-10-13T10:05:00Z">
              <w:r w:rsidR="009D23D8">
                <w:rPr>
                  <w:rFonts w:ascii="Calibri" w:hAnsi="Calibri" w:cs="Calibri"/>
                  <w:bCs/>
                  <w:szCs w:val="20"/>
                  <w:lang w:bidi="ne-IN"/>
                </w:rPr>
                <w:t>&lt;subscriber&gt;</w:t>
              </w:r>
            </w:ins>
          </w:p>
        </w:tc>
      </w:tr>
      <w:tr w:rsidR="008E21BF" w:rsidRPr="00D36A51" w:rsidTr="00253799">
        <w:trPr>
          <w:cantSplit/>
          <w:trHeight w:val="53"/>
          <w:jc w:val="right"/>
        </w:trPr>
        <w:tc>
          <w:tcPr>
            <w:tcW w:w="2381" w:type="dxa"/>
            <w:vAlign w:val="center"/>
          </w:tcPr>
          <w:p w:rsidR="008E21BF" w:rsidRPr="004E441B" w:rsidRDefault="008E21BF" w:rsidP="00253799">
            <w:pPr>
              <w:autoSpaceDE w:val="0"/>
              <w:autoSpaceDN w:val="0"/>
              <w:adjustRightInd w:val="0"/>
              <w:jc w:val="right"/>
              <w:rPr>
                <w:rFonts w:ascii="Calibri" w:hAnsi="Calibri" w:cs="Calibri"/>
                <w:color w:val="0070C0"/>
                <w:szCs w:val="20"/>
                <w:lang w:bidi="ne-IN"/>
              </w:rPr>
            </w:pPr>
            <w:r w:rsidRPr="004E441B">
              <w:rPr>
                <w:rFonts w:ascii="Calibri" w:hAnsi="Calibri" w:cs="Calibri"/>
                <w:color w:val="0070C0"/>
                <w:szCs w:val="20"/>
                <w:lang w:bidi="ne-IN"/>
              </w:rPr>
              <w:t>&lt;</w:t>
            </w:r>
            <w:r>
              <w:rPr>
                <w:rFonts w:ascii="Calibri" w:hAnsi="Calibri" w:cs="Calibri"/>
                <w:color w:val="0070C0"/>
                <w:szCs w:val="20"/>
                <w:lang w:bidi="ne-IN"/>
              </w:rPr>
              <w:t>cabin configurations</w:t>
            </w:r>
            <w:r w:rsidRPr="004E441B">
              <w:rPr>
                <w:rFonts w:ascii="Calibri" w:hAnsi="Calibri" w:cs="Calibri"/>
                <w:color w:val="0070C0"/>
                <w:szCs w:val="20"/>
                <w:lang w:bidi="ne-IN"/>
              </w:rPr>
              <w:t>&gt;</w:t>
            </w:r>
          </w:p>
        </w:tc>
        <w:tc>
          <w:tcPr>
            <w:tcW w:w="5953" w:type="dxa"/>
            <w:vAlign w:val="center"/>
          </w:tcPr>
          <w:p w:rsidR="008E21BF" w:rsidRPr="005B2F94" w:rsidRDefault="008E21BF">
            <w:pPr>
              <w:autoSpaceDE w:val="0"/>
              <w:autoSpaceDN w:val="0"/>
              <w:adjustRightInd w:val="0"/>
              <w:rPr>
                <w:rFonts w:ascii="Calibri" w:hAnsi="Calibri" w:cs="Calibri"/>
                <w:bCs/>
                <w:szCs w:val="20"/>
                <w:lang w:bidi="ne-IN"/>
              </w:rPr>
            </w:pPr>
            <w:r w:rsidRPr="001D088A">
              <w:rPr>
                <w:rFonts w:ascii="Calibri" w:hAnsi="Calibri" w:cs="Calibri"/>
                <w:bCs/>
                <w:szCs w:val="20"/>
                <w:lang w:bidi="ne-IN"/>
              </w:rPr>
              <w:t>[</w:t>
            </w:r>
            <w:r>
              <w:rPr>
                <w:rFonts w:ascii="Calibri" w:hAnsi="Calibri" w:cs="Calibri"/>
                <w:bCs/>
                <w:szCs w:val="20"/>
                <w:lang w:bidi="ne-IN"/>
              </w:rPr>
              <w:t>&lt;cabin code&gt;</w:t>
            </w:r>
            <w:r w:rsidR="0017754E" w:rsidRPr="00F8568B">
              <w:rPr>
                <w:rFonts w:ascii="Calibri" w:hAnsi="Calibri" w:cs="Calibri"/>
                <w:bCs/>
                <w:szCs w:val="20"/>
                <w:lang w:bidi="ne-IN"/>
              </w:rPr>
              <w:t>"/"</w:t>
            </w:r>
            <w:r w:rsidR="0017754E" w:rsidRPr="004E441B">
              <w:rPr>
                <w:rFonts w:ascii="Calibri" w:hAnsi="Calibri" w:cs="Calibri"/>
                <w:bCs/>
                <w:szCs w:val="20"/>
                <w:lang w:bidi="ne-IN"/>
              </w:rPr>
              <w:t xml:space="preserve"> </w:t>
            </w:r>
            <w:r w:rsidRPr="004E441B">
              <w:rPr>
                <w:rFonts w:ascii="Calibri" w:hAnsi="Calibri" w:cs="Calibri"/>
                <w:bCs/>
                <w:szCs w:val="20"/>
                <w:lang w:bidi="ne-IN"/>
              </w:rPr>
              <w:t>&lt;</w:t>
            </w:r>
            <w:r>
              <w:rPr>
                <w:rFonts w:ascii="Calibri" w:hAnsi="Calibri" w:cs="Calibri"/>
                <w:bCs/>
                <w:szCs w:val="20"/>
                <w:lang w:bidi="ne-IN"/>
              </w:rPr>
              <w:t>cabin description</w:t>
            </w:r>
            <w:r w:rsidRPr="004E441B">
              <w:rPr>
                <w:rFonts w:ascii="Calibri" w:hAnsi="Calibri" w:cs="Calibri"/>
                <w:bCs/>
                <w:szCs w:val="20"/>
                <w:lang w:bidi="ne-IN"/>
              </w:rPr>
              <w:t>&gt;</w:t>
            </w:r>
            <w:r w:rsidR="0017754E" w:rsidRPr="001D088A">
              <w:rPr>
                <w:rFonts w:ascii="Calibri" w:hAnsi="Calibri" w:cs="Calibri"/>
                <w:bCs/>
                <w:szCs w:val="20"/>
                <w:lang w:bidi="ne-IN"/>
              </w:rPr>
              <w:t>"/"</w:t>
            </w:r>
            <w:r w:rsidR="0017754E" w:rsidRPr="004E441B">
              <w:rPr>
                <w:rFonts w:ascii="Calibri" w:hAnsi="Calibri" w:cs="Calibri"/>
                <w:bCs/>
                <w:szCs w:val="20"/>
                <w:lang w:bidi="ne-IN"/>
              </w:rPr>
              <w:t xml:space="preserve"> </w:t>
            </w:r>
            <w:r w:rsidRPr="004E441B">
              <w:rPr>
                <w:rFonts w:ascii="Calibri" w:hAnsi="Calibri" w:cs="Calibri"/>
                <w:bCs/>
                <w:szCs w:val="20"/>
                <w:lang w:bidi="ne-IN"/>
              </w:rPr>
              <w:t>&lt;</w:t>
            </w:r>
            <w:r>
              <w:rPr>
                <w:rFonts w:ascii="Calibri" w:hAnsi="Calibri" w:cs="Calibri"/>
                <w:bCs/>
                <w:szCs w:val="20"/>
                <w:lang w:bidi="ne-IN"/>
              </w:rPr>
              <w:t>hierarchy</w:t>
            </w:r>
            <w:r w:rsidRPr="004E441B">
              <w:rPr>
                <w:rFonts w:ascii="Calibri" w:hAnsi="Calibri" w:cs="Calibri"/>
                <w:bCs/>
                <w:szCs w:val="20"/>
                <w:lang w:bidi="ne-IN"/>
              </w:rPr>
              <w:t>&gt;</w:t>
            </w:r>
            <w:r w:rsidR="0017754E" w:rsidRPr="001D088A">
              <w:rPr>
                <w:rFonts w:ascii="Calibri" w:hAnsi="Calibri" w:cs="Calibri"/>
                <w:bCs/>
                <w:szCs w:val="20"/>
                <w:lang w:bidi="ne-IN"/>
              </w:rPr>
              <w:t>"/"</w:t>
            </w:r>
            <w:r w:rsidR="0017754E" w:rsidRPr="004E441B">
              <w:rPr>
                <w:rFonts w:ascii="Calibri" w:hAnsi="Calibri" w:cs="Calibri"/>
                <w:bCs/>
                <w:szCs w:val="20"/>
                <w:lang w:bidi="ne-IN"/>
              </w:rPr>
              <w:t xml:space="preserve"> </w:t>
            </w:r>
            <w:r w:rsidRPr="004E441B">
              <w:rPr>
                <w:rFonts w:ascii="Calibri" w:hAnsi="Calibri" w:cs="Calibri"/>
                <w:bCs/>
                <w:szCs w:val="20"/>
                <w:lang w:bidi="ne-IN"/>
              </w:rPr>
              <w:t>&lt;</w:t>
            </w:r>
            <w:r>
              <w:rPr>
                <w:rFonts w:ascii="Calibri" w:hAnsi="Calibri" w:cs="Calibri"/>
                <w:bCs/>
                <w:szCs w:val="20"/>
                <w:lang w:bidi="ne-IN"/>
              </w:rPr>
              <w:t>color</w:t>
            </w:r>
            <w:r w:rsidRPr="004E441B">
              <w:rPr>
                <w:rFonts w:ascii="Calibri" w:hAnsi="Calibri" w:cs="Calibri"/>
                <w:bCs/>
                <w:szCs w:val="20"/>
                <w:lang w:bidi="ne-IN"/>
              </w:rPr>
              <w:t>&gt;</w:t>
            </w:r>
            <w:r w:rsidR="0017754E" w:rsidRPr="001D088A">
              <w:rPr>
                <w:rFonts w:ascii="Calibri" w:hAnsi="Calibri" w:cs="Calibri"/>
                <w:bCs/>
                <w:szCs w:val="20"/>
                <w:lang w:bidi="ne-IN"/>
              </w:rPr>
              <w:t>"/"</w:t>
            </w:r>
            <w:r w:rsidR="0017754E" w:rsidRPr="0032422B">
              <w:rPr>
                <w:rFonts w:ascii="Calibri" w:hAnsi="Calibri" w:cs="Calibri"/>
                <w:bCs/>
                <w:color w:val="548DD4" w:themeColor="text2" w:themeTint="99"/>
                <w:szCs w:val="20"/>
                <w:lang w:bidi="ne-IN"/>
              </w:rPr>
              <w:t xml:space="preserve"> </w:t>
            </w:r>
            <w:r w:rsidRPr="00F8568B">
              <w:rPr>
                <w:rFonts w:ascii="Calibri" w:hAnsi="Calibri" w:cs="Calibri"/>
                <w:bCs/>
                <w:color w:val="548DD4" w:themeColor="text2" w:themeTint="99"/>
                <w:szCs w:val="20"/>
                <w:lang w:bidi="ne-IN"/>
              </w:rPr>
              <w:t>&lt;RBDs&gt;</w:t>
            </w:r>
            <w:r>
              <w:rPr>
                <w:rFonts w:ascii="Calibri" w:hAnsi="Calibri" w:cs="Calibri"/>
                <w:bCs/>
                <w:szCs w:val="20"/>
                <w:lang w:bidi="ne-IN"/>
              </w:rPr>
              <w:t>]</w:t>
            </w:r>
            <w:r w:rsidRPr="004D6464">
              <w:rPr>
                <w:rFonts w:ascii="Calibri" w:hAnsi="Calibri" w:cs="Calibri"/>
                <w:bCs/>
                <w:color w:val="7F7F7F" w:themeColor="text1" w:themeTint="80"/>
                <w:szCs w:val="20"/>
                <w:lang w:bidi="ne-IN"/>
              </w:rPr>
              <w:t xml:space="preserve"> </w:t>
            </w:r>
            <w:r>
              <w:rPr>
                <w:rFonts w:ascii="Calibri" w:hAnsi="Calibri" w:cs="Calibri"/>
                <w:bCs/>
                <w:color w:val="7F7F7F" w:themeColor="text1" w:themeTint="80"/>
                <w:szCs w:val="20"/>
                <w:lang w:bidi="ne-IN"/>
              </w:rPr>
              <w:t>[1</w:t>
            </w:r>
            <w:r w:rsidR="00DB0D14">
              <w:rPr>
                <w:rFonts w:ascii="Calibri" w:hAnsi="Calibri" w:cs="Calibri"/>
                <w:bCs/>
                <w:color w:val="7F7F7F" w:themeColor="text1" w:themeTint="80"/>
                <w:szCs w:val="20"/>
                <w:lang w:bidi="ne-IN"/>
              </w:rPr>
              <w:t xml:space="preserve"> to </w:t>
            </w:r>
            <w:r>
              <w:rPr>
                <w:rFonts w:ascii="Calibri" w:hAnsi="Calibri" w:cs="Calibri"/>
                <w:bCs/>
                <w:color w:val="7F7F7F" w:themeColor="text1" w:themeTint="80"/>
                <w:szCs w:val="20"/>
                <w:lang w:bidi="ne-IN"/>
              </w:rPr>
              <w:t>15 lines]</w:t>
            </w:r>
          </w:p>
        </w:tc>
      </w:tr>
      <w:tr w:rsidR="0032422B" w:rsidRPr="00D36A51" w:rsidTr="00253799">
        <w:trPr>
          <w:cantSplit/>
          <w:trHeight w:val="53"/>
          <w:jc w:val="right"/>
        </w:trPr>
        <w:tc>
          <w:tcPr>
            <w:tcW w:w="2381" w:type="dxa"/>
            <w:vAlign w:val="center"/>
          </w:tcPr>
          <w:p w:rsidR="0032422B" w:rsidRPr="004E441B" w:rsidRDefault="0032422B" w:rsidP="00253799">
            <w:pPr>
              <w:autoSpaceDE w:val="0"/>
              <w:autoSpaceDN w:val="0"/>
              <w:adjustRightInd w:val="0"/>
              <w:jc w:val="right"/>
              <w:rPr>
                <w:rFonts w:ascii="Calibri" w:hAnsi="Calibri" w:cs="Calibri"/>
                <w:color w:val="0070C0"/>
                <w:szCs w:val="20"/>
                <w:lang w:bidi="ne-IN"/>
              </w:rPr>
            </w:pPr>
            <w:r>
              <w:rPr>
                <w:rFonts w:ascii="Calibri" w:hAnsi="Calibri" w:cs="Calibri"/>
                <w:color w:val="0070C0"/>
                <w:szCs w:val="20"/>
                <w:lang w:bidi="ne-IN"/>
              </w:rPr>
              <w:t>&lt;RBDs&gt;</w:t>
            </w:r>
          </w:p>
        </w:tc>
        <w:tc>
          <w:tcPr>
            <w:tcW w:w="5953" w:type="dxa"/>
            <w:vAlign w:val="center"/>
          </w:tcPr>
          <w:p w:rsidR="0032422B" w:rsidRPr="001D088A" w:rsidRDefault="0032422B" w:rsidP="00DB0D14">
            <w:pPr>
              <w:autoSpaceDE w:val="0"/>
              <w:autoSpaceDN w:val="0"/>
              <w:adjustRightInd w:val="0"/>
              <w:rPr>
                <w:rFonts w:ascii="Calibri" w:hAnsi="Calibri" w:cs="Calibri"/>
                <w:bCs/>
                <w:szCs w:val="20"/>
                <w:lang w:bidi="ne-IN"/>
              </w:rPr>
            </w:pPr>
            <w:r>
              <w:rPr>
                <w:rFonts w:ascii="Calibri" w:hAnsi="Calibri" w:cs="Calibri"/>
                <w:bCs/>
                <w:szCs w:val="20"/>
                <w:lang w:bidi="ne-IN"/>
              </w:rPr>
              <w:t>&lt;RBD&gt;</w:t>
            </w:r>
            <w:r w:rsidRPr="00F8568B">
              <w:rPr>
                <w:rFonts w:ascii="Calibri" w:hAnsi="Calibri" w:cs="Calibri"/>
                <w:bCs/>
                <w:color w:val="7F7F7F" w:themeColor="text1" w:themeTint="80"/>
                <w:szCs w:val="20"/>
                <w:lang w:bidi="ne-IN"/>
              </w:rPr>
              <w:t>[1 to 26 letters separated by (space)]</w:t>
            </w:r>
          </w:p>
        </w:tc>
      </w:tr>
    </w:tbl>
    <w:p w:rsidR="000229EE" w:rsidRDefault="000229EE">
      <w:pPr>
        <w:spacing w:before="0" w:after="0"/>
        <w:rPr>
          <w:b/>
          <w:lang w:val="en-GB"/>
        </w:rPr>
      </w:pPr>
    </w:p>
    <w:p w:rsidR="000229EE" w:rsidRPr="00807D4F" w:rsidRDefault="000229EE" w:rsidP="000229EE">
      <w:pPr>
        <w:pStyle w:val="Heading4"/>
        <w:numPr>
          <w:ilvl w:val="4"/>
          <w:numId w:val="1"/>
        </w:numPr>
        <w:rPr>
          <w:lang w:val="en-GB"/>
        </w:rPr>
      </w:pPr>
      <w:bookmarkStart w:id="192" w:name="_Ref393983257"/>
      <w:r>
        <w:rPr>
          <w:lang w:val="en-GB"/>
        </w:rPr>
        <w:t>Export</w:t>
      </w:r>
      <w:r w:rsidRPr="00807D4F">
        <w:rPr>
          <w:lang w:val="en-GB"/>
        </w:rPr>
        <w:t xml:space="preserve"> Form</w:t>
      </w:r>
      <w:bookmarkEnd w:id="192"/>
    </w:p>
    <w:p w:rsidR="000229EE" w:rsidRDefault="000229EE" w:rsidP="000229EE">
      <w:pPr>
        <w:pStyle w:val="Heading4"/>
        <w:numPr>
          <w:ilvl w:val="0"/>
          <w:numId w:val="0"/>
        </w:numPr>
        <w:ind w:left="1080"/>
        <w:jc w:val="both"/>
        <w:rPr>
          <w:b w:val="0"/>
          <w:lang w:val="en-GB"/>
        </w:rPr>
      </w:pPr>
      <w:r>
        <w:rPr>
          <w:b w:val="0"/>
          <w:lang w:val="en-GB"/>
        </w:rPr>
        <w:t xml:space="preserve">The export form is used when the user chooses to save the </w:t>
      </w:r>
      <w:r w:rsidR="006B5597">
        <w:rPr>
          <w:b w:val="0"/>
          <w:lang w:val="en-GB"/>
        </w:rPr>
        <w:t>cabin</w:t>
      </w:r>
      <w:r>
        <w:rPr>
          <w:b w:val="0"/>
          <w:lang w:val="en-GB"/>
        </w:rPr>
        <w:t xml:space="preserve"> configuration history records that were fetched in the user's computer. In the process of exporting, the history records are transformed into a format described below using a transformation agent such as XSLT.</w:t>
      </w:r>
    </w:p>
    <w:p w:rsidR="000229EE" w:rsidRDefault="000229EE" w:rsidP="000229EE">
      <w:pPr>
        <w:pStyle w:val="BodyText"/>
        <w:tabs>
          <w:tab w:val="left" w:pos="1080"/>
        </w:tabs>
        <w:ind w:left="360"/>
        <w:rPr>
          <w:lang w:val="en-GB"/>
        </w:rPr>
      </w:pPr>
      <w:r>
        <w:rPr>
          <w:lang w:val="en-GB"/>
        </w:rPr>
        <w:tab/>
        <w:t>Example of export form (XSLT output) is as below</w:t>
      </w:r>
    </w:p>
    <w:p w:rsidR="000229EE" w:rsidRDefault="00694405" w:rsidP="000229EE">
      <w:pPr>
        <w:pStyle w:val="BodyText"/>
        <w:tabs>
          <w:tab w:val="left" w:pos="1080"/>
        </w:tabs>
        <w:ind w:left="360"/>
        <w:rPr>
          <w:lang w:val="en-GB"/>
        </w:rPr>
      </w:pPr>
      <w:r>
        <w:rPr>
          <w:noProof/>
          <w:lang w:val="en-GB" w:eastAsia="en-GB"/>
        </w:rPr>
        <mc:AlternateContent>
          <mc:Choice Requires="wps">
            <w:drawing>
              <wp:anchor distT="0" distB="0" distL="114300" distR="114300" simplePos="0" relativeHeight="251657216" behindDoc="0" locked="0" layoutInCell="1" allowOverlap="1">
                <wp:simplePos x="0" y="0"/>
                <wp:positionH relativeFrom="column">
                  <wp:posOffset>676275</wp:posOffset>
                </wp:positionH>
                <wp:positionV relativeFrom="paragraph">
                  <wp:posOffset>19050</wp:posOffset>
                </wp:positionV>
                <wp:extent cx="5314950" cy="611505"/>
                <wp:effectExtent l="9525" t="9525" r="9525"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11505"/>
                        </a:xfrm>
                        <a:prstGeom prst="rect">
                          <a:avLst/>
                        </a:prstGeom>
                        <a:solidFill>
                          <a:srgbClr val="FFFFFF"/>
                        </a:solidFill>
                        <a:ln w="6350">
                          <a:solidFill>
                            <a:schemeClr val="tx2">
                              <a:lumMod val="20000"/>
                              <a:lumOff val="80000"/>
                            </a:schemeClr>
                          </a:solidFill>
                          <a:miter lim="800000"/>
                          <a:headEnd/>
                          <a:tailEnd/>
                        </a:ln>
                      </wps:spPr>
                      <wps:txbx>
                        <w:txbxContent>
                          <w:p w:rsidR="009D23D8" w:rsidRPr="00F81715" w:rsidRDefault="009D23D8" w:rsidP="006B5597">
                            <w:pPr>
                              <w:rPr>
                                <w:rFonts w:ascii="Courier New" w:hAnsi="Courier New" w:cs="Courier New"/>
                                <w:sz w:val="18"/>
                              </w:rPr>
                            </w:pPr>
                            <w:r w:rsidRPr="006B5597">
                              <w:rPr>
                                <w:rFonts w:ascii="Courier New" w:hAnsi="Courier New" w:cs="Courier New"/>
                                <w:sz w:val="16"/>
                              </w:rPr>
                              <w:t>Airline</w:t>
                            </w:r>
                            <w:r>
                              <w:rPr>
                                <w:rFonts w:ascii="Courier New" w:hAnsi="Courier New" w:cs="Courier New"/>
                                <w:sz w:val="16"/>
                              </w:rPr>
                              <w:t>OrDefault</w:t>
                            </w:r>
                            <w:r w:rsidRPr="006B5597">
                              <w:rPr>
                                <w:rFonts w:ascii="Courier New" w:hAnsi="Courier New" w:cs="Courier New"/>
                                <w:sz w:val="16"/>
                              </w:rPr>
                              <w:t>,Cabin,Description,Hierarchy,Color,RBDs,Cabin,Description,Hierarchy,Color,RBDs,Cabin,Description,Hierarchy,Color,RBDs</w:t>
                            </w:r>
                            <w:r>
                              <w:rPr>
                                <w:rFonts w:ascii="Courier New" w:hAnsi="Courier New" w:cs="Courier New"/>
                                <w:sz w:val="16"/>
                              </w:rPr>
                              <w:br/>
                            </w:r>
                            <w:r w:rsidRPr="006B5597">
                              <w:rPr>
                                <w:rFonts w:ascii="Courier New" w:hAnsi="Courier New" w:cs="Courier New"/>
                                <w:sz w:val="16"/>
                              </w:rPr>
                              <w:t>XS,P,First class premimum,1,Red,P,F,First class,2,Red,F A I R,J,Business Class Premium,3,Blue, J C I Z O</w:t>
                            </w:r>
                            <w:r>
                              <w:rPr>
                                <w:rFonts w:ascii="Courier New" w:hAnsi="Courier New" w:cs="Courier New"/>
                                <w:sz w:val="16"/>
                              </w:rPr>
                              <w:t xml:space="preserve"> </w:t>
                            </w:r>
                            <w:r>
                              <w:rPr>
                                <w:rFonts w:ascii="Courier New" w:hAnsi="Courier New" w:cs="Courier New"/>
                                <w:sz w:val="16"/>
                              </w:rPr>
                              <w:br/>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25pt;margin-top:1.5pt;width:418.5pt;height:4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" strokecolor="#c6d9f1 [671]" strokeweight=".5pt">
                <v:textbox inset="3.6pt,,3.6pt">
                  <w:txbxContent>
                    <w:p w:rsidR="009D23D8" w:rsidRPr="00F81715" w:rsidRDefault="009D23D8" w:rsidP="006B5597">
                      <w:pPr>
                        <w:rPr>
                          <w:rFonts w:ascii="Courier New" w:hAnsi="Courier New" w:cs="Courier New"/>
                          <w:sz w:val="18"/>
                        </w:rPr>
                      </w:pPr>
                      <w:r w:rsidRPr="006B5597">
                        <w:rPr>
                          <w:rFonts w:ascii="Courier New" w:hAnsi="Courier New" w:cs="Courier New"/>
                          <w:sz w:val="16"/>
                        </w:rPr>
                        <w:t>Airline</w:t>
                      </w:r>
                      <w:r>
                        <w:rPr>
                          <w:rFonts w:ascii="Courier New" w:hAnsi="Courier New" w:cs="Courier New"/>
                          <w:sz w:val="16"/>
                        </w:rPr>
                        <w:t>OrDefault</w:t>
                      </w:r>
                      <w:r w:rsidRPr="006B5597">
                        <w:rPr>
                          <w:rFonts w:ascii="Courier New" w:hAnsi="Courier New" w:cs="Courier New"/>
                          <w:sz w:val="16"/>
                        </w:rPr>
                        <w:t>,Cabin,Description,Hierarchy,Color,RBDs,Cabin,Description,Hierarchy,Color,RBDs,Cabin,Description,Hierarchy,Color,RBDs</w:t>
                      </w:r>
                      <w:r>
                        <w:rPr>
                          <w:rFonts w:ascii="Courier New" w:hAnsi="Courier New" w:cs="Courier New"/>
                          <w:sz w:val="16"/>
                        </w:rPr>
                        <w:br/>
                      </w:r>
                      <w:r w:rsidRPr="006B5597">
                        <w:rPr>
                          <w:rFonts w:ascii="Courier New" w:hAnsi="Courier New" w:cs="Courier New"/>
                          <w:sz w:val="16"/>
                        </w:rPr>
                        <w:t>XS,P,First class premimum,1,Red,P,F,First class,2,Red,F A I R,J,Business Class Premium,3,Blue, J C I Z O</w:t>
                      </w:r>
                      <w:r>
                        <w:rPr>
                          <w:rFonts w:ascii="Courier New" w:hAnsi="Courier New" w:cs="Courier New"/>
                          <w:sz w:val="16"/>
                        </w:rPr>
                        <w:t xml:space="preserve"> </w:t>
                      </w:r>
                      <w:r>
                        <w:rPr>
                          <w:rFonts w:ascii="Courier New" w:hAnsi="Courier New" w:cs="Courier New"/>
                          <w:sz w:val="16"/>
                        </w:rPr>
                        <w:br/>
                      </w:r>
                    </w:p>
                  </w:txbxContent>
                </v:textbox>
              </v:shape>
            </w:pict>
          </mc:Fallback>
        </mc:AlternateContent>
      </w:r>
      <w:r w:rsidR="000229EE">
        <w:rPr>
          <w:lang w:val="en-GB"/>
        </w:rPr>
        <w:tab/>
      </w:r>
      <w:r w:rsidR="000229EE">
        <w:rPr>
          <w:lang w:val="en-GB"/>
        </w:rPr>
        <w:tab/>
      </w:r>
    </w:p>
    <w:p w:rsidR="000229EE" w:rsidRDefault="000229EE" w:rsidP="000229EE">
      <w:pPr>
        <w:pStyle w:val="BodyText"/>
        <w:tabs>
          <w:tab w:val="left" w:pos="1080"/>
        </w:tabs>
        <w:ind w:left="360"/>
        <w:rPr>
          <w:lang w:val="en-GB"/>
        </w:rPr>
      </w:pPr>
    </w:p>
    <w:p w:rsidR="000229EE" w:rsidRDefault="000229EE" w:rsidP="000229EE">
      <w:pPr>
        <w:pStyle w:val="BodyText"/>
        <w:ind w:left="1080"/>
        <w:jc w:val="both"/>
        <w:rPr>
          <w:b/>
          <w:lang w:val="en-GB"/>
        </w:rPr>
      </w:pPr>
    </w:p>
    <w:p w:rsidR="006B5597" w:rsidRDefault="006B5597" w:rsidP="000229EE">
      <w:pPr>
        <w:pStyle w:val="BodyText"/>
        <w:ind w:left="1080"/>
        <w:jc w:val="both"/>
        <w:rPr>
          <w:b/>
          <w:lang w:val="en-GB"/>
        </w:rPr>
      </w:pPr>
    </w:p>
    <w:p w:rsidR="000229EE" w:rsidRDefault="000229EE" w:rsidP="000229EE">
      <w:pPr>
        <w:pStyle w:val="BodyText"/>
        <w:ind w:left="1080"/>
        <w:jc w:val="both"/>
        <w:rPr>
          <w:b/>
          <w:lang w:val="en-GB"/>
        </w:rPr>
      </w:pPr>
      <w:r w:rsidRPr="00AC6D75">
        <w:rPr>
          <w:b/>
          <w:lang w:val="en-GB"/>
        </w:rPr>
        <w:t>EBNF (template):</w:t>
      </w:r>
    </w:p>
    <w:tbl>
      <w:tblPr>
        <w:tblStyle w:val="TableGrid"/>
        <w:tblW w:w="8334" w:type="dxa"/>
        <w:jc w:val="right"/>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2381"/>
        <w:gridCol w:w="5953"/>
      </w:tblGrid>
      <w:tr w:rsidR="000229EE" w:rsidRPr="00D36A51" w:rsidTr="00540BD9">
        <w:trPr>
          <w:cantSplit/>
          <w:trHeight w:val="53"/>
          <w:jc w:val="right"/>
        </w:trPr>
        <w:tc>
          <w:tcPr>
            <w:tcW w:w="2381" w:type="dxa"/>
          </w:tcPr>
          <w:p w:rsidR="000229EE" w:rsidRPr="00D36A51" w:rsidRDefault="00D7529F" w:rsidP="00540BD9">
            <w:pPr>
              <w:autoSpaceDE w:val="0"/>
              <w:autoSpaceDN w:val="0"/>
              <w:adjustRightInd w:val="0"/>
              <w:jc w:val="right"/>
              <w:rPr>
                <w:rFonts w:ascii="Calibri" w:hAnsi="Calibri" w:cs="Calibri"/>
                <w:szCs w:val="20"/>
                <w:lang w:bidi="ne-IN"/>
              </w:rPr>
            </w:pPr>
            <w:r>
              <w:rPr>
                <w:rFonts w:ascii="Calibri" w:hAnsi="Calibri" w:cs="Calibri"/>
                <w:szCs w:val="20"/>
                <w:lang w:bidi="ne-IN"/>
              </w:rPr>
              <w:t>Cabin</w:t>
            </w:r>
            <w:r w:rsidR="000229EE">
              <w:rPr>
                <w:rFonts w:ascii="Calibri" w:hAnsi="Calibri" w:cs="Calibri"/>
                <w:szCs w:val="20"/>
                <w:lang w:bidi="ne-IN"/>
              </w:rPr>
              <w:t xml:space="preserve"> Configuration History export format</w:t>
            </w:r>
          </w:p>
        </w:tc>
        <w:tc>
          <w:tcPr>
            <w:tcW w:w="5953" w:type="dxa"/>
          </w:tcPr>
          <w:p w:rsidR="000229EE" w:rsidRPr="005B2F94" w:rsidRDefault="000229EE" w:rsidP="008C3D79">
            <w:pPr>
              <w:autoSpaceDE w:val="0"/>
              <w:autoSpaceDN w:val="0"/>
              <w:adjustRightInd w:val="0"/>
              <w:rPr>
                <w:rFonts w:ascii="Calibri" w:hAnsi="Calibri" w:cs="Calibri"/>
                <w:bCs/>
                <w:szCs w:val="20"/>
                <w:lang w:bidi="ne-IN"/>
              </w:rPr>
            </w:pPr>
            <w:r w:rsidRPr="00FC562A">
              <w:rPr>
                <w:rFonts w:ascii="Calibri" w:hAnsi="Calibri" w:cs="Calibri"/>
                <w:bCs/>
                <w:color w:val="0070C0"/>
                <w:szCs w:val="20"/>
                <w:lang w:bidi="ne-IN"/>
              </w:rPr>
              <w:t>&lt;</w:t>
            </w:r>
            <w:r w:rsidR="00D7529F">
              <w:rPr>
                <w:rFonts w:ascii="Calibri" w:hAnsi="Calibri" w:cs="Calibri"/>
                <w:bCs/>
                <w:color w:val="0070C0"/>
                <w:szCs w:val="20"/>
                <w:lang w:bidi="ne-IN"/>
              </w:rPr>
              <w:t>Cabin</w:t>
            </w:r>
            <w:r w:rsidRPr="00FC562A">
              <w:rPr>
                <w:rFonts w:ascii="Calibri" w:hAnsi="Calibri" w:cs="Calibri"/>
                <w:bCs/>
                <w:color w:val="0070C0"/>
                <w:szCs w:val="20"/>
                <w:lang w:bidi="ne-IN"/>
              </w:rPr>
              <w:t xml:space="preserve"> Configuration </w:t>
            </w:r>
            <w:r>
              <w:rPr>
                <w:rFonts w:ascii="Calibri" w:hAnsi="Calibri" w:cs="Calibri"/>
                <w:bCs/>
                <w:color w:val="0070C0"/>
                <w:szCs w:val="20"/>
                <w:lang w:bidi="ne-IN"/>
              </w:rPr>
              <w:t>headers</w:t>
            </w:r>
            <w:r w:rsidRPr="00FC562A">
              <w:rPr>
                <w:rFonts w:ascii="Calibri" w:hAnsi="Calibri" w:cs="Calibri"/>
                <w:bCs/>
                <w:color w:val="0070C0"/>
                <w:szCs w:val="20"/>
                <w:lang w:bidi="ne-IN"/>
              </w:rPr>
              <w:t>&gt;</w:t>
            </w:r>
            <w:r w:rsidRPr="004537A8">
              <w:rPr>
                <w:rFonts w:ascii="Calibri" w:hAnsi="Calibri" w:cs="Calibri"/>
                <w:bCs/>
                <w:color w:val="7F7F7F" w:themeColor="text1" w:themeTint="80"/>
                <w:szCs w:val="20"/>
                <w:lang w:bidi="ne-IN"/>
              </w:rPr>
              <w:t>(new line)</w:t>
            </w:r>
            <w:r w:rsidRPr="00FC562A">
              <w:rPr>
                <w:rFonts w:ascii="Calibri" w:hAnsi="Calibri" w:cs="Calibri"/>
                <w:bCs/>
                <w:color w:val="0070C0"/>
                <w:szCs w:val="20"/>
                <w:lang w:bidi="ne-IN"/>
              </w:rPr>
              <w:t>&lt;</w:t>
            </w:r>
            <w:r w:rsidR="00D7529F">
              <w:rPr>
                <w:rFonts w:ascii="Calibri" w:hAnsi="Calibri" w:cs="Calibri"/>
                <w:bCs/>
                <w:color w:val="0070C0"/>
                <w:szCs w:val="20"/>
                <w:lang w:bidi="ne-IN"/>
              </w:rPr>
              <w:t xml:space="preserve">Cabin </w:t>
            </w:r>
            <w:r w:rsidRPr="00FC562A">
              <w:rPr>
                <w:rFonts w:ascii="Calibri" w:hAnsi="Calibri" w:cs="Calibri"/>
                <w:bCs/>
                <w:color w:val="0070C0"/>
                <w:szCs w:val="20"/>
                <w:lang w:bidi="ne-IN"/>
              </w:rPr>
              <w:t>Configuration record&gt;</w:t>
            </w:r>
          </w:p>
        </w:tc>
      </w:tr>
      <w:tr w:rsidR="000229EE" w:rsidRPr="00D36A51" w:rsidTr="00540BD9">
        <w:trPr>
          <w:cantSplit/>
          <w:trHeight w:val="53"/>
          <w:jc w:val="right"/>
        </w:trPr>
        <w:tc>
          <w:tcPr>
            <w:tcW w:w="2381" w:type="dxa"/>
          </w:tcPr>
          <w:p w:rsidR="000229EE" w:rsidRPr="00FC562A" w:rsidRDefault="000229EE" w:rsidP="00F9776A">
            <w:pPr>
              <w:autoSpaceDE w:val="0"/>
              <w:autoSpaceDN w:val="0"/>
              <w:adjustRightInd w:val="0"/>
              <w:jc w:val="right"/>
              <w:rPr>
                <w:rFonts w:ascii="Calibri" w:hAnsi="Calibri" w:cs="Calibri"/>
                <w:bCs/>
                <w:color w:val="0070C0"/>
                <w:szCs w:val="20"/>
                <w:lang w:bidi="ne-IN"/>
              </w:rPr>
            </w:pPr>
            <w:r w:rsidRPr="00FC562A">
              <w:rPr>
                <w:rFonts w:ascii="Calibri" w:hAnsi="Calibri" w:cs="Calibri"/>
                <w:bCs/>
                <w:color w:val="0070C0"/>
                <w:szCs w:val="20"/>
                <w:lang w:bidi="ne-IN"/>
              </w:rPr>
              <w:t>&lt;</w:t>
            </w:r>
            <w:r w:rsidR="00F9776A">
              <w:rPr>
                <w:rFonts w:ascii="Calibri" w:hAnsi="Calibri" w:cs="Calibri"/>
                <w:bCs/>
                <w:color w:val="0070C0"/>
                <w:szCs w:val="20"/>
                <w:lang w:bidi="ne-IN"/>
              </w:rPr>
              <w:t>Cabin</w:t>
            </w:r>
            <w:r w:rsidRPr="00FC562A">
              <w:rPr>
                <w:rFonts w:ascii="Calibri" w:hAnsi="Calibri" w:cs="Calibri"/>
                <w:bCs/>
                <w:color w:val="0070C0"/>
                <w:szCs w:val="20"/>
                <w:lang w:bidi="ne-IN"/>
              </w:rPr>
              <w:t xml:space="preserve"> Configuration </w:t>
            </w:r>
            <w:r>
              <w:rPr>
                <w:rFonts w:ascii="Calibri" w:hAnsi="Calibri" w:cs="Calibri"/>
                <w:bCs/>
                <w:color w:val="0070C0"/>
                <w:szCs w:val="20"/>
                <w:lang w:bidi="ne-IN"/>
              </w:rPr>
              <w:t>headers</w:t>
            </w:r>
            <w:r w:rsidRPr="00FC562A">
              <w:rPr>
                <w:rFonts w:ascii="Calibri" w:hAnsi="Calibri" w:cs="Calibri"/>
                <w:bCs/>
                <w:color w:val="0070C0"/>
                <w:szCs w:val="20"/>
                <w:lang w:bidi="ne-IN"/>
              </w:rPr>
              <w:t>&gt;</w:t>
            </w:r>
          </w:p>
        </w:tc>
        <w:tc>
          <w:tcPr>
            <w:tcW w:w="5953" w:type="dxa"/>
          </w:tcPr>
          <w:p w:rsidR="000229EE" w:rsidRPr="001C55EB" w:rsidRDefault="00F9776A" w:rsidP="00A31FB1">
            <w:pPr>
              <w:autoSpaceDE w:val="0"/>
              <w:autoSpaceDN w:val="0"/>
              <w:adjustRightInd w:val="0"/>
              <w:rPr>
                <w:rFonts w:ascii="Calibri" w:hAnsi="Calibri" w:cs="Calibri"/>
                <w:szCs w:val="20"/>
                <w:lang w:bidi="ne-IN"/>
              </w:rPr>
            </w:pPr>
            <w:r w:rsidRPr="00F9776A">
              <w:rPr>
                <w:rFonts w:ascii="Calibri" w:hAnsi="Calibri" w:cs="Calibri"/>
                <w:bCs/>
                <w:szCs w:val="20"/>
                <w:lang w:bidi="ne-IN"/>
              </w:rPr>
              <w:t>AirlineOrDefault</w:t>
            </w:r>
            <w:ins w:id="193" w:author="Andrey Golovachev (Contractor)" w:date="2016-10-13T10:08:00Z">
              <w:r w:rsidR="009D23D8">
                <w:rPr>
                  <w:rFonts w:ascii="Calibri" w:hAnsi="Calibri" w:cs="Calibri"/>
                  <w:bCs/>
                  <w:szCs w:val="20"/>
                  <w:lang w:bidi="ne-IN"/>
                </w:rPr>
                <w:t>,Subscriber</w:t>
              </w:r>
            </w:ins>
            <w:r w:rsidRPr="00F9776A">
              <w:rPr>
                <w:rFonts w:ascii="Calibri" w:hAnsi="Calibri" w:cs="Calibri"/>
                <w:bCs/>
                <w:szCs w:val="20"/>
                <w:lang w:bidi="ne-IN"/>
              </w:rPr>
              <w:t xml:space="preserve"> </w:t>
            </w:r>
            <w:r w:rsidR="000229EE" w:rsidRPr="00E27DD1">
              <w:rPr>
                <w:rFonts w:ascii="Calibri" w:hAnsi="Calibri" w:cs="Calibri"/>
                <w:bCs/>
                <w:color w:val="0070C0"/>
                <w:szCs w:val="20"/>
                <w:lang w:bidi="ne-IN"/>
              </w:rPr>
              <w:t>&lt;</w:t>
            </w:r>
            <w:r w:rsidR="00A31FB1">
              <w:rPr>
                <w:rFonts w:ascii="Calibri" w:hAnsi="Calibri" w:cs="Calibri"/>
                <w:bCs/>
                <w:color w:val="0070C0"/>
                <w:szCs w:val="20"/>
                <w:lang w:bidi="ne-IN"/>
              </w:rPr>
              <w:t>C</w:t>
            </w:r>
            <w:r w:rsidR="000229EE" w:rsidRPr="00E27DD1">
              <w:rPr>
                <w:rFonts w:ascii="Calibri" w:hAnsi="Calibri" w:cs="Calibri"/>
                <w:bCs/>
                <w:color w:val="0070C0"/>
                <w:szCs w:val="20"/>
                <w:lang w:bidi="ne-IN"/>
              </w:rPr>
              <w:t xml:space="preserve">abin </w:t>
            </w:r>
            <w:r>
              <w:rPr>
                <w:rFonts w:ascii="Calibri" w:hAnsi="Calibri" w:cs="Calibri"/>
                <w:bCs/>
                <w:color w:val="0070C0"/>
                <w:szCs w:val="20"/>
                <w:lang w:bidi="ne-IN"/>
              </w:rPr>
              <w:t>description</w:t>
            </w:r>
            <w:r w:rsidR="000229EE" w:rsidRPr="00E27DD1">
              <w:rPr>
                <w:rFonts w:ascii="Calibri" w:hAnsi="Calibri" w:cs="Calibri"/>
                <w:bCs/>
                <w:color w:val="0070C0"/>
                <w:szCs w:val="20"/>
                <w:lang w:bidi="ne-IN"/>
              </w:rPr>
              <w:t xml:space="preserve"> header</w:t>
            </w:r>
            <w:r w:rsidR="000229EE">
              <w:rPr>
                <w:rFonts w:ascii="Calibri" w:hAnsi="Calibri" w:cs="Calibri"/>
                <w:bCs/>
                <w:color w:val="0070C0"/>
                <w:szCs w:val="20"/>
                <w:lang w:bidi="ne-IN"/>
              </w:rPr>
              <w:t>s</w:t>
            </w:r>
            <w:r w:rsidR="000229EE" w:rsidRPr="00E27DD1">
              <w:rPr>
                <w:rFonts w:ascii="Calibri" w:hAnsi="Calibri" w:cs="Calibri"/>
                <w:bCs/>
                <w:color w:val="0070C0"/>
                <w:szCs w:val="20"/>
                <w:lang w:bidi="ne-IN"/>
              </w:rPr>
              <w:t>&gt;</w:t>
            </w:r>
          </w:p>
        </w:tc>
      </w:tr>
      <w:tr w:rsidR="000229EE" w:rsidRPr="00D36A51" w:rsidTr="00540BD9">
        <w:trPr>
          <w:cantSplit/>
          <w:trHeight w:val="53"/>
          <w:jc w:val="right"/>
        </w:trPr>
        <w:tc>
          <w:tcPr>
            <w:tcW w:w="2381" w:type="dxa"/>
          </w:tcPr>
          <w:p w:rsidR="000229EE" w:rsidRPr="00FC562A" w:rsidRDefault="000229EE" w:rsidP="00A31FB1">
            <w:pPr>
              <w:autoSpaceDE w:val="0"/>
              <w:autoSpaceDN w:val="0"/>
              <w:adjustRightInd w:val="0"/>
              <w:jc w:val="right"/>
              <w:rPr>
                <w:rFonts w:ascii="Calibri" w:hAnsi="Calibri" w:cs="Calibri"/>
                <w:bCs/>
                <w:color w:val="0070C0"/>
                <w:szCs w:val="20"/>
                <w:lang w:bidi="ne-IN"/>
              </w:rPr>
            </w:pPr>
            <w:r w:rsidRPr="00E27DD1">
              <w:rPr>
                <w:rFonts w:ascii="Calibri" w:hAnsi="Calibri" w:cs="Calibri"/>
                <w:bCs/>
                <w:color w:val="0070C0"/>
                <w:szCs w:val="20"/>
                <w:lang w:bidi="ne-IN"/>
              </w:rPr>
              <w:t>&lt;</w:t>
            </w:r>
            <w:r w:rsidR="00A31FB1">
              <w:rPr>
                <w:rFonts w:ascii="Calibri" w:hAnsi="Calibri" w:cs="Calibri"/>
                <w:bCs/>
                <w:color w:val="0070C0"/>
                <w:szCs w:val="20"/>
                <w:lang w:bidi="ne-IN"/>
              </w:rPr>
              <w:t>C</w:t>
            </w:r>
            <w:r w:rsidR="00F9776A" w:rsidRPr="00E27DD1">
              <w:rPr>
                <w:rFonts w:ascii="Calibri" w:hAnsi="Calibri" w:cs="Calibri"/>
                <w:bCs/>
                <w:color w:val="0070C0"/>
                <w:szCs w:val="20"/>
                <w:lang w:bidi="ne-IN"/>
              </w:rPr>
              <w:t xml:space="preserve">abin </w:t>
            </w:r>
            <w:r w:rsidR="00F9776A">
              <w:rPr>
                <w:rFonts w:ascii="Calibri" w:hAnsi="Calibri" w:cs="Calibri"/>
                <w:bCs/>
                <w:color w:val="0070C0"/>
                <w:szCs w:val="20"/>
                <w:lang w:bidi="ne-IN"/>
              </w:rPr>
              <w:t>description</w:t>
            </w:r>
            <w:r w:rsidR="00F9776A" w:rsidRPr="00E27DD1">
              <w:rPr>
                <w:rFonts w:ascii="Calibri" w:hAnsi="Calibri" w:cs="Calibri"/>
                <w:bCs/>
                <w:color w:val="0070C0"/>
                <w:szCs w:val="20"/>
                <w:lang w:bidi="ne-IN"/>
              </w:rPr>
              <w:t xml:space="preserve"> header</w:t>
            </w:r>
            <w:r w:rsidR="00F9776A">
              <w:rPr>
                <w:rFonts w:ascii="Calibri" w:hAnsi="Calibri" w:cs="Calibri"/>
                <w:bCs/>
                <w:color w:val="0070C0"/>
                <w:szCs w:val="20"/>
                <w:lang w:bidi="ne-IN"/>
              </w:rPr>
              <w:t>s</w:t>
            </w:r>
            <w:r w:rsidRPr="00E27DD1">
              <w:rPr>
                <w:rFonts w:ascii="Calibri" w:hAnsi="Calibri" w:cs="Calibri"/>
                <w:bCs/>
                <w:color w:val="0070C0"/>
                <w:szCs w:val="20"/>
                <w:lang w:bidi="ne-IN"/>
              </w:rPr>
              <w:t>&gt;</w:t>
            </w:r>
          </w:p>
        </w:tc>
        <w:tc>
          <w:tcPr>
            <w:tcW w:w="5953" w:type="dxa"/>
          </w:tcPr>
          <w:p w:rsidR="000229EE" w:rsidRDefault="000229EE" w:rsidP="00540BD9">
            <w:pPr>
              <w:autoSpaceDE w:val="0"/>
              <w:autoSpaceDN w:val="0"/>
              <w:adjustRightInd w:val="0"/>
              <w:rPr>
                <w:rFonts w:ascii="Calibri" w:hAnsi="Calibri" w:cs="Calibri"/>
                <w:bCs/>
                <w:szCs w:val="20"/>
                <w:lang w:bidi="ne-IN"/>
              </w:rPr>
            </w:pPr>
            <w:r>
              <w:rPr>
                <w:rFonts w:ascii="Calibri" w:hAnsi="Calibri" w:cs="Calibri"/>
                <w:bCs/>
                <w:color w:val="7F7F7F" w:themeColor="text1" w:themeTint="80"/>
                <w:szCs w:val="20"/>
                <w:lang w:bidi="ne-IN"/>
              </w:rPr>
              <w:t>[</w:t>
            </w:r>
            <w:r>
              <w:rPr>
                <w:rFonts w:ascii="Calibri" w:hAnsi="Calibri" w:cs="Calibri"/>
                <w:bCs/>
                <w:szCs w:val="20"/>
                <w:lang w:bidi="ne-IN"/>
              </w:rPr>
              <w:t>,</w:t>
            </w:r>
            <w:r w:rsidR="00F9776A" w:rsidRPr="00F9776A">
              <w:rPr>
                <w:rFonts w:ascii="Calibri" w:hAnsi="Calibri" w:cs="Calibri"/>
                <w:bCs/>
                <w:szCs w:val="20"/>
                <w:lang w:bidi="ne-IN"/>
              </w:rPr>
              <w:t>Cabin,Description,Hierarchy,Color,RBDs</w:t>
            </w:r>
            <w:r>
              <w:rPr>
                <w:rFonts w:ascii="Calibri" w:hAnsi="Calibri" w:cs="Calibri"/>
                <w:bCs/>
                <w:color w:val="7F7F7F" w:themeColor="text1" w:themeTint="80"/>
                <w:szCs w:val="20"/>
                <w:lang w:bidi="ne-IN"/>
              </w:rPr>
              <w:t>]</w:t>
            </w:r>
            <w:r>
              <w:rPr>
                <w:rFonts w:ascii="Calibri" w:hAnsi="Calibri" w:cs="Calibri"/>
                <w:bCs/>
                <w:szCs w:val="20"/>
                <w:lang w:bidi="ne-IN"/>
              </w:rPr>
              <w:t xml:space="preserve"> </w:t>
            </w:r>
            <w:r>
              <w:rPr>
                <w:rFonts w:ascii="Calibri" w:hAnsi="Calibri" w:cs="Calibri"/>
                <w:bCs/>
                <w:color w:val="7F7F7F" w:themeColor="text1" w:themeTint="80"/>
                <w:szCs w:val="20"/>
                <w:lang w:bidi="ne-IN"/>
              </w:rPr>
              <w:t>[ Repeat as many times as the number of cabins]</w:t>
            </w:r>
          </w:p>
        </w:tc>
      </w:tr>
      <w:tr w:rsidR="000229EE" w:rsidRPr="00D36A51" w:rsidTr="00540BD9">
        <w:trPr>
          <w:cantSplit/>
          <w:trHeight w:val="53"/>
          <w:jc w:val="right"/>
        </w:trPr>
        <w:tc>
          <w:tcPr>
            <w:tcW w:w="2381" w:type="dxa"/>
          </w:tcPr>
          <w:p w:rsidR="000229EE" w:rsidRDefault="000229EE" w:rsidP="008C3D79">
            <w:pPr>
              <w:autoSpaceDE w:val="0"/>
              <w:autoSpaceDN w:val="0"/>
              <w:adjustRightInd w:val="0"/>
              <w:jc w:val="right"/>
              <w:rPr>
                <w:rFonts w:ascii="Calibri" w:hAnsi="Calibri" w:cs="Calibri"/>
                <w:szCs w:val="20"/>
                <w:lang w:bidi="ne-IN"/>
              </w:rPr>
            </w:pPr>
            <w:r w:rsidRPr="00FC562A">
              <w:rPr>
                <w:rFonts w:ascii="Calibri" w:hAnsi="Calibri" w:cs="Calibri"/>
                <w:bCs/>
                <w:color w:val="0070C0"/>
                <w:szCs w:val="20"/>
                <w:lang w:bidi="ne-IN"/>
              </w:rPr>
              <w:t>&lt;</w:t>
            </w:r>
            <w:r w:rsidR="00AA1582">
              <w:rPr>
                <w:rFonts w:ascii="Calibri" w:hAnsi="Calibri" w:cs="Calibri"/>
                <w:bCs/>
                <w:color w:val="0070C0"/>
                <w:szCs w:val="20"/>
                <w:lang w:bidi="ne-IN"/>
              </w:rPr>
              <w:t>Cabin</w:t>
            </w:r>
            <w:r w:rsidRPr="00FC562A">
              <w:rPr>
                <w:rFonts w:ascii="Calibri" w:hAnsi="Calibri" w:cs="Calibri"/>
                <w:bCs/>
                <w:color w:val="0070C0"/>
                <w:szCs w:val="20"/>
                <w:lang w:bidi="ne-IN"/>
              </w:rPr>
              <w:t xml:space="preserve"> Configuration record&gt;</w:t>
            </w:r>
          </w:p>
        </w:tc>
        <w:tc>
          <w:tcPr>
            <w:tcW w:w="5953" w:type="dxa"/>
          </w:tcPr>
          <w:p w:rsidR="000229EE" w:rsidRDefault="000229EE" w:rsidP="005E1E4D">
            <w:pPr>
              <w:autoSpaceDE w:val="0"/>
              <w:autoSpaceDN w:val="0"/>
              <w:adjustRightInd w:val="0"/>
              <w:rPr>
                <w:rFonts w:ascii="Calibri" w:hAnsi="Calibri" w:cs="Calibri"/>
                <w:bCs/>
                <w:szCs w:val="20"/>
                <w:lang w:bidi="ne-IN"/>
              </w:rPr>
            </w:pPr>
            <w:r w:rsidRPr="00B5359D">
              <w:rPr>
                <w:rFonts w:ascii="Calibri" w:hAnsi="Calibri" w:cs="Calibri"/>
                <w:bCs/>
                <w:szCs w:val="20"/>
                <w:lang w:bidi="ne-IN"/>
              </w:rPr>
              <w:t>&lt;</w:t>
            </w:r>
            <w:r w:rsidR="00627208" w:rsidRPr="00B5359D">
              <w:rPr>
                <w:rFonts w:ascii="Calibri" w:hAnsi="Calibri" w:cs="Calibri"/>
                <w:bCs/>
                <w:szCs w:val="20"/>
                <w:lang w:bidi="ne-IN"/>
              </w:rPr>
              <w:t>Airline or default</w:t>
            </w:r>
            <w:r w:rsidRPr="00B5359D">
              <w:rPr>
                <w:rFonts w:ascii="Calibri" w:hAnsi="Calibri" w:cs="Calibri"/>
                <w:bCs/>
                <w:szCs w:val="20"/>
                <w:lang w:bidi="ne-IN"/>
              </w:rPr>
              <w:t>&gt;</w:t>
            </w:r>
            <w:r w:rsidRPr="00585F41">
              <w:rPr>
                <w:rFonts w:ascii="Calibri" w:hAnsi="Calibri" w:cs="Calibri"/>
                <w:szCs w:val="20"/>
                <w:lang w:bidi="ne-IN"/>
              </w:rPr>
              <w:t>","</w:t>
            </w:r>
            <w:ins w:id="194" w:author="Andrey Golovachev (Contractor)" w:date="2016-10-13T10:09:00Z">
              <w:r w:rsidR="009D23D8">
                <w:rPr>
                  <w:rFonts w:ascii="Calibri" w:hAnsi="Calibri" w:cs="Calibri"/>
                  <w:szCs w:val="20"/>
                  <w:lang w:bidi="ne-IN"/>
                </w:rPr>
                <w:t>&lt;subscriber&gt;","</w:t>
              </w:r>
            </w:ins>
            <w:r w:rsidR="008C3D79">
              <w:rPr>
                <w:rFonts w:ascii="Calibri" w:hAnsi="Calibri" w:cs="Calibri"/>
                <w:bCs/>
                <w:color w:val="0070C0"/>
                <w:szCs w:val="20"/>
                <w:lang w:bidi="ne-IN"/>
              </w:rPr>
              <w:t>&lt;C</w:t>
            </w:r>
            <w:r w:rsidRPr="00585F41">
              <w:rPr>
                <w:rFonts w:ascii="Calibri" w:hAnsi="Calibri" w:cs="Calibri"/>
                <w:bCs/>
                <w:color w:val="0070C0"/>
                <w:szCs w:val="20"/>
                <w:lang w:bidi="ne-IN"/>
              </w:rPr>
              <w:t xml:space="preserve">abins </w:t>
            </w:r>
            <w:r w:rsidR="005E1E4D">
              <w:rPr>
                <w:rFonts w:ascii="Calibri" w:hAnsi="Calibri" w:cs="Calibri"/>
                <w:bCs/>
                <w:color w:val="0070C0"/>
                <w:szCs w:val="20"/>
                <w:lang w:bidi="ne-IN"/>
              </w:rPr>
              <w:t>description records</w:t>
            </w:r>
            <w:r w:rsidRPr="00585F41">
              <w:rPr>
                <w:rFonts w:ascii="Calibri" w:hAnsi="Calibri" w:cs="Calibri"/>
                <w:bCs/>
                <w:color w:val="0070C0"/>
                <w:szCs w:val="20"/>
                <w:lang w:bidi="ne-IN"/>
              </w:rPr>
              <w:t>&gt;</w:t>
            </w:r>
          </w:p>
        </w:tc>
      </w:tr>
      <w:tr w:rsidR="000229EE" w:rsidRPr="00D36A51" w:rsidTr="00540BD9">
        <w:trPr>
          <w:cantSplit/>
          <w:trHeight w:val="53"/>
          <w:jc w:val="right"/>
        </w:trPr>
        <w:tc>
          <w:tcPr>
            <w:tcW w:w="2381" w:type="dxa"/>
          </w:tcPr>
          <w:p w:rsidR="000229EE" w:rsidRPr="00FC562A" w:rsidRDefault="008C3D79" w:rsidP="00540BD9">
            <w:pPr>
              <w:autoSpaceDE w:val="0"/>
              <w:autoSpaceDN w:val="0"/>
              <w:adjustRightInd w:val="0"/>
              <w:jc w:val="right"/>
              <w:rPr>
                <w:rFonts w:ascii="Calibri" w:hAnsi="Calibri" w:cs="Calibri"/>
                <w:bCs/>
                <w:color w:val="0070C0"/>
                <w:szCs w:val="20"/>
                <w:lang w:bidi="ne-IN"/>
              </w:rPr>
            </w:pPr>
            <w:r>
              <w:rPr>
                <w:rFonts w:ascii="Calibri" w:hAnsi="Calibri" w:cs="Calibri"/>
                <w:bCs/>
                <w:color w:val="0070C0"/>
                <w:szCs w:val="20"/>
                <w:lang w:bidi="ne-IN"/>
              </w:rPr>
              <w:t>&lt;C</w:t>
            </w:r>
            <w:r w:rsidRPr="00585F41">
              <w:rPr>
                <w:rFonts w:ascii="Calibri" w:hAnsi="Calibri" w:cs="Calibri"/>
                <w:bCs/>
                <w:color w:val="0070C0"/>
                <w:szCs w:val="20"/>
                <w:lang w:bidi="ne-IN"/>
              </w:rPr>
              <w:t xml:space="preserve">abins </w:t>
            </w:r>
            <w:r>
              <w:rPr>
                <w:rFonts w:ascii="Calibri" w:hAnsi="Calibri" w:cs="Calibri"/>
                <w:bCs/>
                <w:color w:val="0070C0"/>
                <w:szCs w:val="20"/>
                <w:lang w:bidi="ne-IN"/>
              </w:rPr>
              <w:t>description records</w:t>
            </w:r>
            <w:r w:rsidRPr="00585F41">
              <w:rPr>
                <w:rFonts w:ascii="Calibri" w:hAnsi="Calibri" w:cs="Calibri"/>
                <w:bCs/>
                <w:color w:val="0070C0"/>
                <w:szCs w:val="20"/>
                <w:lang w:bidi="ne-IN"/>
              </w:rPr>
              <w:t>&gt;</w:t>
            </w:r>
          </w:p>
        </w:tc>
        <w:tc>
          <w:tcPr>
            <w:tcW w:w="5953" w:type="dxa"/>
          </w:tcPr>
          <w:p w:rsidR="000229EE" w:rsidRPr="00DF6F20" w:rsidRDefault="006F1FF9" w:rsidP="00CD2906">
            <w:pPr>
              <w:autoSpaceDE w:val="0"/>
              <w:autoSpaceDN w:val="0"/>
              <w:adjustRightInd w:val="0"/>
              <w:rPr>
                <w:rFonts w:ascii="Calibri" w:hAnsi="Calibri" w:cs="Calibri"/>
                <w:bCs/>
                <w:color w:val="0070C0"/>
                <w:szCs w:val="20"/>
                <w:lang w:bidi="ne-IN"/>
              </w:rPr>
            </w:pPr>
            <w:r>
              <w:rPr>
                <w:rFonts w:ascii="Calibri" w:hAnsi="Calibri" w:cs="Calibri"/>
                <w:bCs/>
                <w:szCs w:val="20"/>
                <w:lang w:bidi="ne-IN"/>
              </w:rPr>
              <w:t>[</w:t>
            </w:r>
            <w:r w:rsidR="00B62DEE" w:rsidRPr="005937F9">
              <w:rPr>
                <w:rFonts w:ascii="Calibri" w:hAnsi="Calibri" w:cs="Calibri"/>
                <w:bCs/>
                <w:szCs w:val="20"/>
                <w:lang w:bidi="ne-IN"/>
              </w:rPr>
              <w:t>","</w:t>
            </w:r>
            <w:r w:rsidR="000229EE" w:rsidRPr="005937F9">
              <w:rPr>
                <w:rFonts w:ascii="Calibri" w:hAnsi="Calibri" w:cs="Calibri"/>
                <w:bCs/>
                <w:szCs w:val="20"/>
                <w:lang w:bidi="ne-IN"/>
              </w:rPr>
              <w:t xml:space="preserve">&lt;cabin code&gt;","&lt;cabin </w:t>
            </w:r>
            <w:r w:rsidR="00CD2906">
              <w:rPr>
                <w:rFonts w:ascii="Calibri" w:hAnsi="Calibri" w:cs="Calibri"/>
                <w:bCs/>
                <w:szCs w:val="20"/>
                <w:lang w:bidi="ne-IN"/>
              </w:rPr>
              <w:t>description</w:t>
            </w:r>
            <w:r w:rsidR="000229EE" w:rsidRPr="005937F9">
              <w:rPr>
                <w:rFonts w:ascii="Calibri" w:hAnsi="Calibri" w:cs="Calibri"/>
                <w:bCs/>
                <w:szCs w:val="20"/>
                <w:lang w:bidi="ne-IN"/>
              </w:rPr>
              <w:t>&gt;</w:t>
            </w:r>
            <w:r w:rsidR="00CD2906" w:rsidRPr="005937F9">
              <w:rPr>
                <w:rFonts w:ascii="Calibri" w:hAnsi="Calibri" w:cs="Calibri"/>
                <w:bCs/>
                <w:szCs w:val="20"/>
                <w:lang w:bidi="ne-IN"/>
              </w:rPr>
              <w:t>","&lt;</w:t>
            </w:r>
            <w:r w:rsidR="00CD2906">
              <w:rPr>
                <w:rFonts w:ascii="Calibri" w:hAnsi="Calibri" w:cs="Calibri"/>
                <w:bCs/>
                <w:szCs w:val="20"/>
                <w:lang w:bidi="ne-IN"/>
              </w:rPr>
              <w:t>hierarchy</w:t>
            </w:r>
            <w:r w:rsidR="00CD2906" w:rsidRPr="005937F9">
              <w:rPr>
                <w:rFonts w:ascii="Calibri" w:hAnsi="Calibri" w:cs="Calibri"/>
                <w:bCs/>
                <w:szCs w:val="20"/>
                <w:lang w:bidi="ne-IN"/>
              </w:rPr>
              <w:t>&gt;","&lt;</w:t>
            </w:r>
            <w:r w:rsidR="00CD2906">
              <w:rPr>
                <w:rFonts w:ascii="Calibri" w:hAnsi="Calibri" w:cs="Calibri"/>
                <w:bCs/>
                <w:szCs w:val="20"/>
                <w:lang w:bidi="ne-IN"/>
              </w:rPr>
              <w:t>color</w:t>
            </w:r>
            <w:r w:rsidR="00CD2906" w:rsidRPr="005937F9">
              <w:rPr>
                <w:rFonts w:ascii="Calibri" w:hAnsi="Calibri" w:cs="Calibri"/>
                <w:bCs/>
                <w:szCs w:val="20"/>
                <w:lang w:bidi="ne-IN"/>
              </w:rPr>
              <w:t>&gt;","</w:t>
            </w:r>
            <w:r w:rsidR="00CD2906" w:rsidRPr="00CD2906">
              <w:rPr>
                <w:rFonts w:ascii="Calibri" w:hAnsi="Calibri" w:cs="Calibri"/>
                <w:bCs/>
                <w:color w:val="0070C0"/>
                <w:szCs w:val="20"/>
                <w:lang w:bidi="ne-IN"/>
              </w:rPr>
              <w:t>&lt;RBDs&gt;</w:t>
            </w:r>
            <w:r w:rsidRPr="006F1FF9">
              <w:rPr>
                <w:rFonts w:ascii="Calibri" w:hAnsi="Calibri" w:cs="Calibri"/>
                <w:bCs/>
                <w:szCs w:val="20"/>
                <w:lang w:bidi="ne-IN"/>
              </w:rPr>
              <w:t>]</w:t>
            </w:r>
            <w:r w:rsidR="000229EE">
              <w:rPr>
                <w:rFonts w:ascii="Calibri" w:hAnsi="Calibri" w:cs="Calibri"/>
                <w:bCs/>
                <w:szCs w:val="20"/>
                <w:lang w:bidi="ne-IN"/>
              </w:rPr>
              <w:t xml:space="preserve"> </w:t>
            </w:r>
            <w:r w:rsidR="000229EE">
              <w:rPr>
                <w:rFonts w:ascii="Calibri" w:hAnsi="Calibri" w:cs="Calibri"/>
                <w:bCs/>
                <w:color w:val="7F7F7F" w:themeColor="text1" w:themeTint="80"/>
                <w:szCs w:val="20"/>
                <w:lang w:bidi="ne-IN"/>
              </w:rPr>
              <w:t>[1 to 5 records, one for each cabin capacity appended; forming a single line]</w:t>
            </w:r>
          </w:p>
        </w:tc>
      </w:tr>
      <w:tr w:rsidR="006F1FF9" w:rsidRPr="00D36A51" w:rsidTr="00540BD9">
        <w:trPr>
          <w:cantSplit/>
          <w:trHeight w:val="53"/>
          <w:jc w:val="right"/>
        </w:trPr>
        <w:tc>
          <w:tcPr>
            <w:tcW w:w="2381" w:type="dxa"/>
            <w:vAlign w:val="center"/>
          </w:tcPr>
          <w:p w:rsidR="006F1FF9" w:rsidRPr="004E441B" w:rsidRDefault="006F1FF9" w:rsidP="00540BD9">
            <w:pPr>
              <w:autoSpaceDE w:val="0"/>
              <w:autoSpaceDN w:val="0"/>
              <w:adjustRightInd w:val="0"/>
              <w:jc w:val="right"/>
              <w:rPr>
                <w:rFonts w:ascii="Calibri" w:hAnsi="Calibri" w:cs="Calibri"/>
                <w:color w:val="0070C0"/>
                <w:szCs w:val="20"/>
                <w:lang w:bidi="ne-IN"/>
              </w:rPr>
            </w:pPr>
            <w:r>
              <w:rPr>
                <w:rFonts w:ascii="Calibri" w:hAnsi="Calibri" w:cs="Calibri"/>
                <w:color w:val="0070C0"/>
                <w:szCs w:val="20"/>
                <w:lang w:bidi="ne-IN"/>
              </w:rPr>
              <w:t>&lt;RBDs&gt;</w:t>
            </w:r>
          </w:p>
        </w:tc>
        <w:tc>
          <w:tcPr>
            <w:tcW w:w="5953" w:type="dxa"/>
            <w:vAlign w:val="center"/>
          </w:tcPr>
          <w:p w:rsidR="006F1FF9" w:rsidRPr="001D088A" w:rsidRDefault="006F1FF9" w:rsidP="00540BD9">
            <w:pPr>
              <w:autoSpaceDE w:val="0"/>
              <w:autoSpaceDN w:val="0"/>
              <w:adjustRightInd w:val="0"/>
              <w:rPr>
                <w:rFonts w:ascii="Calibri" w:hAnsi="Calibri" w:cs="Calibri"/>
                <w:bCs/>
                <w:szCs w:val="20"/>
                <w:lang w:bidi="ne-IN"/>
              </w:rPr>
            </w:pPr>
            <w:r>
              <w:rPr>
                <w:rFonts w:ascii="Calibri" w:hAnsi="Calibri" w:cs="Calibri"/>
                <w:bCs/>
                <w:szCs w:val="20"/>
                <w:lang w:bidi="ne-IN"/>
              </w:rPr>
              <w:t>&lt;RBD&gt;</w:t>
            </w:r>
            <w:r w:rsidRPr="00F8568B">
              <w:rPr>
                <w:rFonts w:ascii="Calibri" w:hAnsi="Calibri" w:cs="Calibri"/>
                <w:bCs/>
                <w:color w:val="7F7F7F" w:themeColor="text1" w:themeTint="80"/>
                <w:szCs w:val="20"/>
                <w:lang w:bidi="ne-IN"/>
              </w:rPr>
              <w:t>[1 to 26 letters separated by (space)]</w:t>
            </w:r>
          </w:p>
        </w:tc>
      </w:tr>
    </w:tbl>
    <w:p w:rsidR="000229EE" w:rsidRDefault="000229EE" w:rsidP="000229EE">
      <w:pPr>
        <w:pStyle w:val="BodyText"/>
        <w:ind w:left="0"/>
        <w:rPr>
          <w:rFonts w:asciiTheme="minorHAnsi" w:hAnsiTheme="minorHAnsi"/>
          <w:lang w:val="en-GB"/>
        </w:rPr>
      </w:pPr>
    </w:p>
    <w:p w:rsidR="00BB6138" w:rsidRDefault="00BB6138" w:rsidP="00BB6138">
      <w:pPr>
        <w:pStyle w:val="Heading4"/>
        <w:numPr>
          <w:ilvl w:val="4"/>
          <w:numId w:val="1"/>
        </w:numPr>
        <w:rPr>
          <w:lang w:val="en-GB"/>
        </w:rPr>
      </w:pPr>
      <w:r w:rsidRPr="00807D4F">
        <w:rPr>
          <w:lang w:val="en-GB"/>
        </w:rPr>
        <w:t>EBNF (Template) fields to XML Schema Mapping</w:t>
      </w:r>
    </w:p>
    <w:p w:rsidR="00BB6138" w:rsidRDefault="00BB6138" w:rsidP="00BB6138">
      <w:pPr>
        <w:pStyle w:val="Heading4"/>
        <w:numPr>
          <w:ilvl w:val="0"/>
          <w:numId w:val="0"/>
        </w:numPr>
        <w:ind w:left="1134"/>
        <w:jc w:val="both"/>
        <w:rPr>
          <w:b w:val="0"/>
          <w:lang w:val="en-GB"/>
        </w:rPr>
      </w:pPr>
      <w:r w:rsidRPr="00225B14">
        <w:rPr>
          <w:b w:val="0"/>
          <w:lang w:val="en-GB"/>
        </w:rPr>
        <w:t xml:space="preserve">To prepare the transformation scripts to output </w:t>
      </w:r>
      <w:r w:rsidR="00817EE6">
        <w:rPr>
          <w:b w:val="0"/>
          <w:lang w:val="en-GB"/>
        </w:rPr>
        <w:t>cabin</w:t>
      </w:r>
      <w:r>
        <w:rPr>
          <w:b w:val="0"/>
          <w:lang w:val="en-GB"/>
        </w:rPr>
        <w:t xml:space="preserve"> configuration</w:t>
      </w:r>
      <w:r w:rsidRPr="00225B14">
        <w:rPr>
          <w:b w:val="0"/>
          <w:lang w:val="en-GB"/>
        </w:rPr>
        <w:t xml:space="preserve"> information in both forms, the following table provides the XPath mapping for the EBNF (template) fields. This mapping is valid for Full Annotated Form and Semi-Annotated Form.</w:t>
      </w:r>
    </w:p>
    <w:tbl>
      <w:tblPr>
        <w:tblStyle w:val="LightShading-Accent1"/>
        <w:tblW w:w="0" w:type="auto"/>
        <w:jc w:val="right"/>
        <w:tblLook w:val="04A0" w:firstRow="1" w:lastRow="0" w:firstColumn="1" w:lastColumn="0" w:noHBand="0" w:noVBand="1"/>
      </w:tblPr>
      <w:tblGrid>
        <w:gridCol w:w="2410"/>
        <w:gridCol w:w="5924"/>
      </w:tblGrid>
      <w:tr w:rsidR="00BB6138" w:rsidTr="00253799">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0" w:type="dxa"/>
          </w:tcPr>
          <w:p w:rsidR="00BB6138" w:rsidRDefault="00BB6138" w:rsidP="00253799">
            <w:pPr>
              <w:pStyle w:val="BodyText"/>
              <w:ind w:left="0"/>
              <w:rPr>
                <w:lang w:val="en-GB"/>
              </w:rPr>
            </w:pPr>
            <w:r>
              <w:rPr>
                <w:lang w:val="en-GB"/>
              </w:rPr>
              <w:t>EBNF (Template) Field</w:t>
            </w:r>
          </w:p>
        </w:tc>
        <w:tc>
          <w:tcPr>
            <w:tcW w:w="5924" w:type="dxa"/>
          </w:tcPr>
          <w:p w:rsidR="00BB6138" w:rsidRDefault="00BB6138" w:rsidP="00253799">
            <w:pPr>
              <w:pStyle w:val="BodyText"/>
              <w:ind w:left="0"/>
              <w:cnfStyle w:val="100000000000" w:firstRow="1" w:lastRow="0" w:firstColumn="0" w:lastColumn="0" w:oddVBand="0" w:evenVBand="0" w:oddHBand="0" w:evenHBand="0" w:firstRowFirstColumn="0" w:firstRowLastColumn="0" w:lastRowFirstColumn="0" w:lastRowLastColumn="0"/>
              <w:rPr>
                <w:lang w:val="en-GB"/>
              </w:rPr>
            </w:pPr>
            <w:r>
              <w:rPr>
                <w:lang w:val="en-GB"/>
              </w:rPr>
              <w:t>XPath</w:t>
            </w:r>
            <w:r>
              <w:rPr>
                <w:lang w:val="en-GB"/>
              </w:rPr>
              <w:br/>
            </w:r>
            <w:r w:rsidRPr="00EB4A96">
              <w:rPr>
                <w:lang w:val="en-GB"/>
              </w:rPr>
              <w:t>//element(*,</w:t>
            </w:r>
            <w:r w:rsidR="00817EE6">
              <w:rPr>
                <w:lang w:val="en-GB"/>
              </w:rPr>
              <w:t>Cabin</w:t>
            </w:r>
            <w:r w:rsidRPr="000400C5">
              <w:rPr>
                <w:lang w:val="en-GB"/>
              </w:rPr>
              <w:t>Configuration</w:t>
            </w:r>
            <w:r w:rsidRPr="00EB4A96">
              <w:rPr>
                <w:lang w:val="en-GB"/>
              </w:rPr>
              <w:t>)</w:t>
            </w:r>
          </w:p>
        </w:tc>
      </w:tr>
      <w:tr w:rsidR="00BB6138" w:rsidTr="0025379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0" w:type="dxa"/>
          </w:tcPr>
          <w:p w:rsidR="00BB6138" w:rsidRDefault="00B5359D" w:rsidP="00253799">
            <w:pPr>
              <w:pStyle w:val="BodyText"/>
              <w:ind w:left="0"/>
              <w:rPr>
                <w:lang w:val="en-GB"/>
              </w:rPr>
            </w:pPr>
            <w:r w:rsidRPr="00B5359D">
              <w:rPr>
                <w:rFonts w:ascii="Calibri" w:hAnsi="Calibri" w:cs="Calibri"/>
                <w:szCs w:val="20"/>
                <w:lang w:bidi="ne-IN"/>
              </w:rPr>
              <w:lastRenderedPageBreak/>
              <w:t>&lt;Airline or default&gt;</w:t>
            </w:r>
          </w:p>
        </w:tc>
        <w:tc>
          <w:tcPr>
            <w:tcW w:w="5924" w:type="dxa"/>
          </w:tcPr>
          <w:p w:rsidR="00BB6138" w:rsidRPr="00470EB2" w:rsidRDefault="00BB6138">
            <w:pPr>
              <w:cnfStyle w:val="000000100000" w:firstRow="0" w:lastRow="0" w:firstColumn="0" w:lastColumn="0" w:oddVBand="0" w:evenVBand="0" w:oddHBand="1" w:evenHBand="0" w:firstRowFirstColumn="0" w:firstRowLastColumn="0" w:lastRowFirstColumn="0" w:lastRowLastColumn="0"/>
              <w:rPr>
                <w:color w:val="auto"/>
              </w:rPr>
            </w:pPr>
            <w:r w:rsidRPr="00470EB2">
              <w:t>/Airline</w:t>
            </w:r>
            <w:r w:rsidR="00253799">
              <w:t xml:space="preserve">OrDefault/Airline </w:t>
            </w:r>
            <w:r w:rsidR="00253799" w:rsidRPr="00F8568B">
              <w:rPr>
                <w:b/>
              </w:rPr>
              <w:t>(or)</w:t>
            </w:r>
            <w:r w:rsidR="00253799">
              <w:rPr>
                <w:b/>
              </w:rPr>
              <w:t xml:space="preserve"> </w:t>
            </w:r>
            <w:r w:rsidR="00772160">
              <w:rPr>
                <w:b/>
              </w:rPr>
              <w:br/>
            </w:r>
            <w:r w:rsidR="00253799" w:rsidRPr="00F8568B">
              <w:t>'XS'</w:t>
            </w:r>
            <w:r w:rsidR="0012514E">
              <w:t xml:space="preserve"> (</w:t>
            </w:r>
            <w:r w:rsidR="0012514E">
              <w:rPr>
                <w:rFonts w:cs="Arial"/>
                <w:color w:val="365F91"/>
              </w:rPr>
              <w:t>if global default indicator is set)</w:t>
            </w:r>
          </w:p>
        </w:tc>
      </w:tr>
      <w:tr w:rsidR="009D23D8" w:rsidTr="00253799">
        <w:trPr>
          <w:jc w:val="right"/>
        </w:trPr>
        <w:tc>
          <w:tcPr>
            <w:cnfStyle w:val="001000000000" w:firstRow="0" w:lastRow="0" w:firstColumn="1" w:lastColumn="0" w:oddVBand="0" w:evenVBand="0" w:oddHBand="0" w:evenHBand="0" w:firstRowFirstColumn="0" w:firstRowLastColumn="0" w:lastRowFirstColumn="0" w:lastRowLastColumn="0"/>
            <w:tcW w:w="2410" w:type="dxa"/>
          </w:tcPr>
          <w:p w:rsidR="009D23D8" w:rsidRPr="00B5359D" w:rsidRDefault="009D23D8" w:rsidP="00253799">
            <w:pPr>
              <w:pStyle w:val="BodyText"/>
              <w:ind w:left="0"/>
              <w:rPr>
                <w:rFonts w:ascii="Calibri" w:hAnsi="Calibri" w:cs="Calibri"/>
                <w:szCs w:val="20"/>
                <w:lang w:bidi="ne-IN"/>
              </w:rPr>
            </w:pPr>
            <w:ins w:id="195" w:author="Andrey Golovachev (Contractor)" w:date="2016-10-13T10:10:00Z">
              <w:r>
                <w:rPr>
                  <w:rFonts w:ascii="Calibri" w:hAnsi="Calibri" w:cs="Calibri"/>
                  <w:szCs w:val="20"/>
                  <w:lang w:bidi="ne-IN"/>
                </w:rPr>
                <w:t>&lt;subscriber&gt;</w:t>
              </w:r>
            </w:ins>
          </w:p>
        </w:tc>
        <w:tc>
          <w:tcPr>
            <w:tcW w:w="5924" w:type="dxa"/>
          </w:tcPr>
          <w:p w:rsidR="009D23D8" w:rsidRPr="00470EB2" w:rsidRDefault="003021BF">
            <w:pPr>
              <w:cnfStyle w:val="000000000000" w:firstRow="0" w:lastRow="0" w:firstColumn="0" w:lastColumn="0" w:oddVBand="0" w:evenVBand="0" w:oddHBand="0" w:evenHBand="0" w:firstRowFirstColumn="0" w:firstRowLastColumn="0" w:lastRowFirstColumn="0" w:lastRowLastColumn="0"/>
            </w:pPr>
            <w:ins w:id="196" w:author="Andrey Golovachev (Contractor)" w:date="2016-10-13T10:17:00Z">
              <w:r>
                <w:t>//</w:t>
              </w:r>
            </w:ins>
            <w:ins w:id="197" w:author="Andrey Golovachev (Contractor)" w:date="2016-10-13T10:16:00Z">
              <w:r w:rsidRPr="003021BF">
                <w:t>SubscriberReference</w:t>
              </w:r>
            </w:ins>
          </w:p>
        </w:tc>
      </w:tr>
      <w:tr w:rsidR="00BB6138" w:rsidTr="0025379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0" w:type="dxa"/>
          </w:tcPr>
          <w:p w:rsidR="00BB6138" w:rsidRDefault="00BB6138">
            <w:pPr>
              <w:pStyle w:val="BodyText"/>
              <w:ind w:left="0"/>
              <w:rPr>
                <w:b w:val="0"/>
                <w:bCs w:val="0"/>
                <w:color w:val="auto"/>
                <w:lang w:val="en-GB"/>
              </w:rPr>
            </w:pPr>
            <w:r>
              <w:rPr>
                <w:rFonts w:ascii="Calibri" w:hAnsi="Calibri" w:cs="Calibri"/>
                <w:szCs w:val="20"/>
                <w:lang w:bidi="ne-IN"/>
              </w:rPr>
              <w:t>&lt;</w:t>
            </w:r>
            <w:r w:rsidR="00817EE6">
              <w:rPr>
                <w:rFonts w:ascii="Calibri" w:hAnsi="Calibri" w:cs="Calibri"/>
                <w:bCs w:val="0"/>
                <w:szCs w:val="20"/>
                <w:lang w:bidi="ne-IN"/>
              </w:rPr>
              <w:t>cabin</w:t>
            </w:r>
            <w:r>
              <w:rPr>
                <w:rFonts w:ascii="Calibri" w:hAnsi="Calibri" w:cs="Calibri"/>
                <w:bCs w:val="0"/>
                <w:szCs w:val="20"/>
                <w:lang w:bidi="ne-IN"/>
              </w:rPr>
              <w:t xml:space="preserve"> </w:t>
            </w:r>
            <w:r w:rsidR="00682D73">
              <w:rPr>
                <w:rFonts w:ascii="Calibri" w:hAnsi="Calibri" w:cs="Calibri"/>
                <w:bCs w:val="0"/>
                <w:szCs w:val="20"/>
                <w:lang w:bidi="ne-IN"/>
              </w:rPr>
              <w:t>code</w:t>
            </w:r>
            <w:r>
              <w:rPr>
                <w:rFonts w:ascii="Calibri" w:hAnsi="Calibri" w:cs="Calibri"/>
                <w:szCs w:val="20"/>
                <w:lang w:bidi="ne-IN"/>
              </w:rPr>
              <w:t>&gt;</w:t>
            </w:r>
          </w:p>
        </w:tc>
        <w:tc>
          <w:tcPr>
            <w:tcW w:w="5924" w:type="dxa"/>
          </w:tcPr>
          <w:p w:rsidR="00BB6138" w:rsidRPr="00470EB2" w:rsidRDefault="00BB6138">
            <w:pPr>
              <w:cnfStyle w:val="000000100000" w:firstRow="0" w:lastRow="0" w:firstColumn="0" w:lastColumn="0" w:oddVBand="0" w:evenVBand="0" w:oddHBand="1" w:evenHBand="0" w:firstRowFirstColumn="0" w:firstRowLastColumn="0" w:lastRowFirstColumn="0" w:lastRowLastColumn="0"/>
              <w:rPr>
                <w:color w:val="auto"/>
              </w:rPr>
            </w:pPr>
            <w:r w:rsidRPr="00470EB2">
              <w:t>/</w:t>
            </w:r>
            <w:r w:rsidR="00696C0F">
              <w:t>Cabin</w:t>
            </w:r>
            <w:r w:rsidRPr="00470EB2">
              <w:t>/</w:t>
            </w:r>
            <w:r w:rsidR="00696C0F">
              <w:t>CabinCode</w:t>
            </w:r>
          </w:p>
        </w:tc>
      </w:tr>
      <w:tr w:rsidR="00696C0F" w:rsidTr="00253799">
        <w:trPr>
          <w:jc w:val="right"/>
        </w:trPr>
        <w:tc>
          <w:tcPr>
            <w:cnfStyle w:val="001000000000" w:firstRow="0" w:lastRow="0" w:firstColumn="1" w:lastColumn="0" w:oddVBand="0" w:evenVBand="0" w:oddHBand="0" w:evenHBand="0" w:firstRowFirstColumn="0" w:firstRowLastColumn="0" w:lastRowFirstColumn="0" w:lastRowLastColumn="0"/>
            <w:tcW w:w="2410" w:type="dxa"/>
          </w:tcPr>
          <w:p w:rsidR="00696C0F" w:rsidRDefault="00696C0F">
            <w:pPr>
              <w:pStyle w:val="BodyText"/>
              <w:ind w:left="0"/>
              <w:rPr>
                <w:b w:val="0"/>
                <w:bCs w:val="0"/>
                <w:color w:val="auto"/>
                <w:lang w:val="en-GB"/>
              </w:rPr>
            </w:pPr>
            <w:r w:rsidRPr="003158FF">
              <w:rPr>
                <w:rFonts w:ascii="Calibri" w:hAnsi="Calibri" w:cs="Calibri"/>
                <w:szCs w:val="20"/>
                <w:lang w:bidi="ne-IN"/>
              </w:rPr>
              <w:t>&lt;</w:t>
            </w:r>
            <w:r>
              <w:rPr>
                <w:rFonts w:ascii="Calibri" w:hAnsi="Calibri" w:cs="Calibri"/>
                <w:bCs w:val="0"/>
                <w:szCs w:val="20"/>
                <w:lang w:bidi="ne-IN"/>
              </w:rPr>
              <w:t>cabin description</w:t>
            </w:r>
            <w:r>
              <w:rPr>
                <w:rFonts w:ascii="Calibri" w:hAnsi="Calibri" w:cs="Calibri"/>
                <w:szCs w:val="20"/>
                <w:lang w:bidi="ne-IN"/>
              </w:rPr>
              <w:t>&gt;</w:t>
            </w:r>
          </w:p>
        </w:tc>
        <w:tc>
          <w:tcPr>
            <w:tcW w:w="5924" w:type="dxa"/>
          </w:tcPr>
          <w:p w:rsidR="00696C0F" w:rsidRPr="00470EB2" w:rsidRDefault="00696C0F" w:rsidP="00253799">
            <w:pPr>
              <w:cnfStyle w:val="000000000000" w:firstRow="0" w:lastRow="0" w:firstColumn="0" w:lastColumn="0" w:oddVBand="0" w:evenVBand="0" w:oddHBand="0" w:evenHBand="0" w:firstRowFirstColumn="0" w:firstRowLastColumn="0" w:lastRowFirstColumn="0" w:lastRowLastColumn="0"/>
            </w:pPr>
            <w:r w:rsidRPr="003C7F19">
              <w:t>/Cabin/</w:t>
            </w:r>
            <w:r w:rsidRPr="00696C0F">
              <w:t>Description</w:t>
            </w:r>
          </w:p>
        </w:tc>
      </w:tr>
      <w:tr w:rsidR="00696C0F" w:rsidTr="0025379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0" w:type="dxa"/>
          </w:tcPr>
          <w:p w:rsidR="00696C0F" w:rsidRDefault="00696C0F">
            <w:pPr>
              <w:pStyle w:val="BodyText"/>
              <w:ind w:left="0"/>
              <w:rPr>
                <w:b w:val="0"/>
                <w:bCs w:val="0"/>
                <w:color w:val="auto"/>
                <w:lang w:val="en-GB"/>
              </w:rPr>
            </w:pPr>
            <w:r>
              <w:rPr>
                <w:rFonts w:ascii="Calibri" w:hAnsi="Calibri" w:cs="Calibri"/>
                <w:szCs w:val="20"/>
                <w:lang w:bidi="ne-IN"/>
              </w:rPr>
              <w:t>&lt;</w:t>
            </w:r>
            <w:r>
              <w:rPr>
                <w:rFonts w:ascii="Calibri" w:hAnsi="Calibri" w:cs="Calibri"/>
                <w:bCs w:val="0"/>
                <w:szCs w:val="20"/>
                <w:lang w:bidi="ne-IN"/>
              </w:rPr>
              <w:t>hierarchy</w:t>
            </w:r>
            <w:r>
              <w:rPr>
                <w:rFonts w:ascii="Calibri" w:hAnsi="Calibri" w:cs="Calibri"/>
                <w:szCs w:val="20"/>
                <w:lang w:bidi="ne-IN"/>
              </w:rPr>
              <w:t>&gt;</w:t>
            </w:r>
          </w:p>
        </w:tc>
        <w:tc>
          <w:tcPr>
            <w:tcW w:w="5924" w:type="dxa"/>
          </w:tcPr>
          <w:p w:rsidR="00696C0F" w:rsidRPr="00470EB2" w:rsidRDefault="00696C0F" w:rsidP="00253799">
            <w:pPr>
              <w:cnfStyle w:val="000000100000" w:firstRow="0" w:lastRow="0" w:firstColumn="0" w:lastColumn="0" w:oddVBand="0" w:evenVBand="0" w:oddHBand="1" w:evenHBand="0" w:firstRowFirstColumn="0" w:firstRowLastColumn="0" w:lastRowFirstColumn="0" w:lastRowLastColumn="0"/>
            </w:pPr>
            <w:r w:rsidRPr="003C7F19">
              <w:t>/Cabin/</w:t>
            </w:r>
            <w:r w:rsidRPr="00696C0F">
              <w:t>Hierarchy</w:t>
            </w:r>
          </w:p>
        </w:tc>
      </w:tr>
      <w:tr w:rsidR="00696C0F" w:rsidTr="00253799">
        <w:trPr>
          <w:jc w:val="right"/>
        </w:trPr>
        <w:tc>
          <w:tcPr>
            <w:cnfStyle w:val="001000000000" w:firstRow="0" w:lastRow="0" w:firstColumn="1" w:lastColumn="0" w:oddVBand="0" w:evenVBand="0" w:oddHBand="0" w:evenHBand="0" w:firstRowFirstColumn="0" w:firstRowLastColumn="0" w:lastRowFirstColumn="0" w:lastRowLastColumn="0"/>
            <w:tcW w:w="2410" w:type="dxa"/>
          </w:tcPr>
          <w:p w:rsidR="00696C0F" w:rsidRDefault="00696C0F">
            <w:pPr>
              <w:pStyle w:val="BodyText"/>
              <w:ind w:left="0"/>
              <w:rPr>
                <w:rFonts w:ascii="Calibri" w:hAnsi="Calibri" w:cs="Calibri"/>
                <w:b w:val="0"/>
                <w:bCs w:val="0"/>
                <w:color w:val="auto"/>
                <w:szCs w:val="20"/>
                <w:lang w:bidi="ne-IN"/>
              </w:rPr>
            </w:pPr>
            <w:r w:rsidRPr="004E441B">
              <w:rPr>
                <w:rFonts w:ascii="Calibri" w:hAnsi="Calibri" w:cs="Calibri"/>
                <w:szCs w:val="20"/>
                <w:lang w:bidi="ne-IN"/>
              </w:rPr>
              <w:t>&lt;</w:t>
            </w:r>
            <w:r>
              <w:rPr>
                <w:rFonts w:ascii="Calibri" w:hAnsi="Calibri" w:cs="Calibri"/>
                <w:bCs w:val="0"/>
                <w:szCs w:val="20"/>
                <w:lang w:bidi="ne-IN"/>
              </w:rPr>
              <w:t>color</w:t>
            </w:r>
            <w:r w:rsidRPr="004E441B">
              <w:rPr>
                <w:rFonts w:ascii="Calibri" w:hAnsi="Calibri" w:cs="Calibri"/>
                <w:szCs w:val="20"/>
                <w:lang w:bidi="ne-IN"/>
              </w:rPr>
              <w:t>&gt;</w:t>
            </w:r>
          </w:p>
        </w:tc>
        <w:tc>
          <w:tcPr>
            <w:tcW w:w="5924" w:type="dxa"/>
          </w:tcPr>
          <w:p w:rsidR="00696C0F" w:rsidRDefault="00696C0F" w:rsidP="00253799">
            <w:pPr>
              <w:cnfStyle w:val="000000000000" w:firstRow="0" w:lastRow="0" w:firstColumn="0" w:lastColumn="0" w:oddVBand="0" w:evenVBand="0" w:oddHBand="0" w:evenHBand="0" w:firstRowFirstColumn="0" w:firstRowLastColumn="0" w:lastRowFirstColumn="0" w:lastRowLastColumn="0"/>
            </w:pPr>
            <w:r w:rsidRPr="003C7F19">
              <w:t>/Cabin/</w:t>
            </w:r>
            <w:r w:rsidRPr="00696C0F">
              <w:t>Color</w:t>
            </w:r>
          </w:p>
        </w:tc>
      </w:tr>
      <w:tr w:rsidR="00682D73" w:rsidTr="0025379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410" w:type="dxa"/>
          </w:tcPr>
          <w:p w:rsidR="00682D73" w:rsidRPr="004E441B" w:rsidRDefault="00682D73" w:rsidP="00682D73">
            <w:pPr>
              <w:pStyle w:val="BodyText"/>
              <w:ind w:left="0"/>
              <w:rPr>
                <w:rFonts w:ascii="Calibri" w:hAnsi="Calibri" w:cs="Calibri"/>
                <w:szCs w:val="20"/>
                <w:lang w:bidi="ne-IN"/>
              </w:rPr>
            </w:pPr>
            <w:r>
              <w:rPr>
                <w:rFonts w:ascii="Calibri" w:hAnsi="Calibri" w:cs="Calibri"/>
                <w:szCs w:val="20"/>
                <w:lang w:bidi="ne-IN"/>
              </w:rPr>
              <w:t>&lt;RBDs&gt;</w:t>
            </w:r>
          </w:p>
        </w:tc>
        <w:tc>
          <w:tcPr>
            <w:tcW w:w="5924" w:type="dxa"/>
          </w:tcPr>
          <w:p w:rsidR="00682D73" w:rsidRPr="00470EB2" w:rsidRDefault="00696C0F" w:rsidP="00253799">
            <w:pPr>
              <w:cnfStyle w:val="000000100000" w:firstRow="0" w:lastRow="0" w:firstColumn="0" w:lastColumn="0" w:oddVBand="0" w:evenVBand="0" w:oddHBand="1" w:evenHBand="0" w:firstRowFirstColumn="0" w:firstRowLastColumn="0" w:lastRowFirstColumn="0" w:lastRowLastColumn="0"/>
            </w:pPr>
            <w:r w:rsidRPr="003C7F19">
              <w:t>/Cabin/</w:t>
            </w:r>
            <w:r w:rsidRPr="00696C0F">
              <w:t>CabinRBDs</w:t>
            </w:r>
            <w:r>
              <w:t>/BookingClass</w:t>
            </w:r>
          </w:p>
        </w:tc>
      </w:tr>
    </w:tbl>
    <w:p w:rsidR="00BB6138" w:rsidRPr="0032706D" w:rsidRDefault="00BB6138" w:rsidP="00BB6138">
      <w:pPr>
        <w:pStyle w:val="BodyText"/>
        <w:rPr>
          <w:lang w:val="en-GB"/>
        </w:rPr>
      </w:pPr>
    </w:p>
    <w:p w:rsidR="00BB6138" w:rsidRPr="00FE28CA" w:rsidRDefault="00BB6138" w:rsidP="00BB6138">
      <w:pPr>
        <w:pStyle w:val="Heading4"/>
        <w:rPr>
          <w:lang w:val="en-GB"/>
        </w:rPr>
      </w:pPr>
      <w:r w:rsidRPr="00FE28CA">
        <w:rPr>
          <w:lang w:val="en-GB"/>
        </w:rPr>
        <w:t>Store the transformation script to transformation data store</w:t>
      </w:r>
    </w:p>
    <w:p w:rsidR="00BB6138" w:rsidRPr="00931FFC" w:rsidRDefault="00BB6138" w:rsidP="00BB6138">
      <w:pPr>
        <w:pStyle w:val="Heading4"/>
        <w:numPr>
          <w:ilvl w:val="0"/>
          <w:numId w:val="0"/>
        </w:numPr>
        <w:ind w:left="720"/>
        <w:jc w:val="both"/>
        <w:rPr>
          <w:b w:val="0"/>
          <w:lang w:val="en-GB"/>
        </w:rPr>
      </w:pPr>
      <w:r w:rsidRPr="00931FFC">
        <w:rPr>
          <w:b w:val="0"/>
          <w:lang w:val="en-GB"/>
        </w:rPr>
        <w:t xml:space="preserve">This aspect of the story is to ensure that the transformation script(s) that was prepared is stored in the transformation data store. In the absence of this, the GUI will not be able to display the </w:t>
      </w:r>
      <w:r w:rsidR="00817EE6">
        <w:rPr>
          <w:b w:val="0"/>
          <w:lang w:val="en-GB"/>
        </w:rPr>
        <w:t>cabin</w:t>
      </w:r>
      <w:r>
        <w:rPr>
          <w:b w:val="0"/>
          <w:lang w:val="en-GB"/>
        </w:rPr>
        <w:t xml:space="preserve"> configuration </w:t>
      </w:r>
      <w:r w:rsidRPr="00931FFC">
        <w:rPr>
          <w:b w:val="0"/>
          <w:lang w:val="en-GB"/>
        </w:rPr>
        <w:t>history record due to the lack of transformation agent (script). The transformation agent (script) is included in the response to extract history records.</w:t>
      </w:r>
    </w:p>
    <w:p w:rsidR="00BB6138" w:rsidRDefault="00BB6138" w:rsidP="00BB6138">
      <w:pPr>
        <w:pStyle w:val="Heading4"/>
        <w:numPr>
          <w:ilvl w:val="0"/>
          <w:numId w:val="0"/>
        </w:numPr>
        <w:ind w:left="720"/>
        <w:jc w:val="both"/>
        <w:rPr>
          <w:b w:val="0"/>
          <w:lang w:val="en-GB"/>
        </w:rPr>
      </w:pPr>
      <w:r w:rsidRPr="00931FFC">
        <w:rPr>
          <w:b w:val="0"/>
          <w:lang w:val="en-GB"/>
        </w:rPr>
        <w:t>Please note that while storing the transformation agent script to the data store, the version(s) supported by the transformation agent is also stored.</w:t>
      </w:r>
    </w:p>
    <w:p w:rsidR="005F5C5D" w:rsidRDefault="005F5C5D">
      <w:pPr>
        <w:spacing w:before="0" w:after="0"/>
        <w:rPr>
          <w:rFonts w:cs="Arial"/>
          <w:b/>
          <w:bCs/>
          <w:sz w:val="22"/>
          <w:szCs w:val="26"/>
          <w:lang w:val="en-GB"/>
        </w:rPr>
      </w:pPr>
      <w:bookmarkStart w:id="198" w:name="_Toc369005981"/>
      <w:bookmarkStart w:id="199" w:name="_Toc369008483"/>
      <w:bookmarkStart w:id="200" w:name="_Toc372647137"/>
      <w:bookmarkStart w:id="201" w:name="_Toc372726343"/>
    </w:p>
    <w:p w:rsidR="00BB6138" w:rsidRDefault="00BB6138" w:rsidP="00BB6138">
      <w:pPr>
        <w:pStyle w:val="Heading3"/>
        <w:rPr>
          <w:lang w:val="en-GB"/>
        </w:rPr>
      </w:pPr>
      <w:bookmarkStart w:id="202" w:name="_Toc463276205"/>
      <w:r>
        <w:rPr>
          <w:lang w:val="en-GB"/>
        </w:rPr>
        <w:t>Acceptance test</w:t>
      </w:r>
      <w:bookmarkEnd w:id="198"/>
      <w:bookmarkEnd w:id="199"/>
      <w:bookmarkEnd w:id="200"/>
      <w:bookmarkEnd w:id="201"/>
      <w:bookmarkEnd w:id="202"/>
    </w:p>
    <w:p w:rsidR="00BB6138" w:rsidRDefault="00BB6138" w:rsidP="00BB6138">
      <w:pPr>
        <w:pStyle w:val="Heading4"/>
        <w:numPr>
          <w:ilvl w:val="0"/>
          <w:numId w:val="0"/>
        </w:numPr>
        <w:ind w:left="720"/>
        <w:jc w:val="both"/>
        <w:rPr>
          <w:b w:val="0"/>
          <w:lang w:val="en-GB"/>
        </w:rPr>
      </w:pPr>
      <w:r w:rsidRPr="000117D5">
        <w:rPr>
          <w:b w:val="0"/>
          <w:lang w:val="en-GB"/>
        </w:rPr>
        <w:t>Definition of done requires that all test scenarios are satisfied; furthermore it is expected that the development team will identify additional scenarios to add to the test pack.</w:t>
      </w:r>
    </w:p>
    <w:tbl>
      <w:tblPr>
        <w:tblStyle w:val="TableGrid"/>
        <w:tblW w:w="0" w:type="auto"/>
        <w:tblInd w:w="432"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483"/>
        <w:gridCol w:w="2399"/>
        <w:gridCol w:w="3031"/>
        <w:gridCol w:w="3005"/>
      </w:tblGrid>
      <w:tr w:rsidR="00BB6138" w:rsidTr="00F8568B">
        <w:trPr>
          <w:cantSplit/>
          <w:tblHeader/>
        </w:trPr>
        <w:tc>
          <w:tcPr>
            <w:tcW w:w="483" w:type="dxa"/>
            <w:shd w:val="clear" w:color="auto" w:fill="B8CCE4" w:themeFill="accent1" w:themeFillTint="66"/>
          </w:tcPr>
          <w:p w:rsidR="00BB6138" w:rsidRPr="006A472B" w:rsidRDefault="00BB6138" w:rsidP="00253799">
            <w:pPr>
              <w:pStyle w:val="BodyText"/>
              <w:ind w:left="0"/>
              <w:rPr>
                <w:b/>
                <w:lang w:val="en-GB"/>
              </w:rPr>
            </w:pPr>
            <w:r>
              <w:rPr>
                <w:b/>
                <w:lang w:val="en-GB"/>
              </w:rPr>
              <w:t>Sr.</w:t>
            </w:r>
          </w:p>
        </w:tc>
        <w:tc>
          <w:tcPr>
            <w:tcW w:w="2454" w:type="dxa"/>
            <w:shd w:val="clear" w:color="auto" w:fill="B8CCE4" w:themeFill="accent1" w:themeFillTint="66"/>
          </w:tcPr>
          <w:p w:rsidR="00BB6138" w:rsidRPr="006A472B" w:rsidRDefault="00BB6138" w:rsidP="00253799">
            <w:pPr>
              <w:pStyle w:val="BodyText"/>
              <w:ind w:left="0"/>
              <w:rPr>
                <w:b/>
                <w:lang w:val="en-US"/>
              </w:rPr>
            </w:pPr>
            <w:r w:rsidRPr="006A472B">
              <w:rPr>
                <w:b/>
                <w:lang w:val="en-GB"/>
              </w:rPr>
              <w:t>Scenario</w:t>
            </w:r>
          </w:p>
        </w:tc>
        <w:tc>
          <w:tcPr>
            <w:tcW w:w="3118" w:type="dxa"/>
            <w:shd w:val="clear" w:color="auto" w:fill="B8CCE4" w:themeFill="accent1" w:themeFillTint="66"/>
          </w:tcPr>
          <w:p w:rsidR="00BB6138" w:rsidRPr="006A472B" w:rsidRDefault="00BB6138" w:rsidP="00253799">
            <w:pPr>
              <w:pStyle w:val="BodyText"/>
              <w:ind w:left="0"/>
              <w:rPr>
                <w:b/>
                <w:lang w:val="en-US"/>
              </w:rPr>
            </w:pPr>
            <w:r>
              <w:rPr>
                <w:b/>
                <w:lang w:val="en-US"/>
              </w:rPr>
              <w:t>Action</w:t>
            </w:r>
          </w:p>
        </w:tc>
        <w:tc>
          <w:tcPr>
            <w:tcW w:w="3089" w:type="dxa"/>
            <w:shd w:val="clear" w:color="auto" w:fill="B8CCE4" w:themeFill="accent1" w:themeFillTint="66"/>
          </w:tcPr>
          <w:p w:rsidR="00BB6138" w:rsidRPr="006A472B" w:rsidRDefault="00BB6138" w:rsidP="00253799">
            <w:pPr>
              <w:pStyle w:val="BodyText"/>
              <w:ind w:left="0"/>
              <w:rPr>
                <w:b/>
                <w:lang w:val="en-US"/>
              </w:rPr>
            </w:pPr>
            <w:r w:rsidRPr="006A472B">
              <w:rPr>
                <w:b/>
                <w:lang w:val="en-US"/>
              </w:rPr>
              <w:t>Post Condition</w:t>
            </w:r>
          </w:p>
        </w:tc>
      </w:tr>
      <w:tr w:rsidR="00BB6138" w:rsidTr="00F8568B">
        <w:trPr>
          <w:cantSplit/>
        </w:trPr>
        <w:tc>
          <w:tcPr>
            <w:tcW w:w="483" w:type="dxa"/>
          </w:tcPr>
          <w:p w:rsidR="00BB6138" w:rsidRPr="009D08E8" w:rsidRDefault="00BB6138" w:rsidP="00253799">
            <w:pPr>
              <w:pStyle w:val="BodyText"/>
              <w:ind w:left="0"/>
              <w:rPr>
                <w:lang w:val="en-GB"/>
              </w:rPr>
            </w:pPr>
            <w:r>
              <w:rPr>
                <w:lang w:val="en-GB"/>
              </w:rPr>
              <w:t>1</w:t>
            </w:r>
          </w:p>
        </w:tc>
        <w:tc>
          <w:tcPr>
            <w:tcW w:w="2454" w:type="dxa"/>
          </w:tcPr>
          <w:p w:rsidR="00BB6138" w:rsidRDefault="00F75203" w:rsidP="00F75203">
            <w:pPr>
              <w:pStyle w:val="BodyText"/>
              <w:ind w:left="0"/>
              <w:rPr>
                <w:lang w:val="en-US"/>
              </w:rPr>
            </w:pPr>
            <w:r>
              <w:rPr>
                <w:lang w:val="en-US"/>
              </w:rPr>
              <w:t xml:space="preserve">Create a cabin configuration </w:t>
            </w:r>
            <w:r w:rsidRPr="005E37F1">
              <w:rPr>
                <w:lang w:val="en-US"/>
              </w:rPr>
              <w:t xml:space="preserve">resulting in creation of a history record for the </w:t>
            </w:r>
            <w:r>
              <w:rPr>
                <w:lang w:val="en-US"/>
              </w:rPr>
              <w:t>cabin configuration</w:t>
            </w:r>
            <w:r w:rsidRPr="005E37F1">
              <w:rPr>
                <w:lang w:val="en-US"/>
              </w:rPr>
              <w:t>.</w:t>
            </w:r>
          </w:p>
        </w:tc>
        <w:tc>
          <w:tcPr>
            <w:tcW w:w="3118" w:type="dxa"/>
          </w:tcPr>
          <w:p w:rsidR="00BB6138" w:rsidRDefault="00694405" w:rsidP="00253799">
            <w:pPr>
              <w:pStyle w:val="BodyText"/>
              <w:ind w:left="0"/>
              <w:rPr>
                <w:lang w:val="en-US"/>
              </w:rPr>
            </w:pPr>
            <w:r>
              <w:rPr>
                <w:lang w:val="en-US"/>
              </w:rPr>
              <w:t>Subscriber</w:t>
            </w:r>
            <w:r w:rsidR="00BB6138">
              <w:rPr>
                <w:lang w:val="en-US"/>
              </w:rPr>
              <w:t xml:space="preserve"> </w:t>
            </w:r>
            <w:r w:rsidR="00943DA1">
              <w:rPr>
                <w:lang w:val="en-US"/>
              </w:rPr>
              <w:t>navigates to cabin description screen and creates a</w:t>
            </w:r>
            <w:r w:rsidR="00BB6138">
              <w:rPr>
                <w:lang w:val="en-US"/>
              </w:rPr>
              <w:t xml:space="preserve"> </w:t>
            </w:r>
            <w:r w:rsidR="00817EE6">
              <w:rPr>
                <w:lang w:val="en-US"/>
              </w:rPr>
              <w:t>cabin</w:t>
            </w:r>
            <w:r w:rsidR="00BB6138">
              <w:rPr>
                <w:lang w:val="en-US"/>
              </w:rPr>
              <w:t xml:space="preserve"> configuration for a carrier.</w:t>
            </w:r>
          </w:p>
          <w:p w:rsidR="00BB6138" w:rsidRDefault="00886089" w:rsidP="00886089">
            <w:pPr>
              <w:pStyle w:val="BodyText"/>
              <w:ind w:left="0"/>
              <w:rPr>
                <w:lang w:val="en-US"/>
              </w:rPr>
            </w:pPr>
            <w:r w:rsidRPr="005E37F1">
              <w:rPr>
                <w:lang w:val="en-US"/>
              </w:rPr>
              <w:t>Verify the created history record using Manage IAS History GUI.</w:t>
            </w:r>
          </w:p>
        </w:tc>
        <w:tc>
          <w:tcPr>
            <w:tcW w:w="3089" w:type="dxa"/>
          </w:tcPr>
          <w:p w:rsidR="00BB6138" w:rsidRDefault="00BB6138" w:rsidP="00253799">
            <w:pPr>
              <w:pStyle w:val="BodyText"/>
              <w:ind w:left="0"/>
              <w:rPr>
                <w:lang w:val="en-US"/>
              </w:rPr>
            </w:pPr>
            <w:r>
              <w:rPr>
                <w:lang w:val="en-US"/>
              </w:rPr>
              <w:t xml:space="preserve">The system </w:t>
            </w:r>
            <w:r w:rsidR="00E022E1">
              <w:rPr>
                <w:lang w:val="en-US"/>
              </w:rPr>
              <w:t xml:space="preserve">stores the new cabin </w:t>
            </w:r>
            <w:r w:rsidR="006A4A45">
              <w:rPr>
                <w:lang w:val="en-US"/>
              </w:rPr>
              <w:t xml:space="preserve">description (configuration) </w:t>
            </w:r>
            <w:r w:rsidR="00E022E1">
              <w:rPr>
                <w:lang w:val="en-US"/>
              </w:rPr>
              <w:t xml:space="preserve">and </w:t>
            </w:r>
            <w:r>
              <w:rPr>
                <w:lang w:val="en-US"/>
              </w:rPr>
              <w:t xml:space="preserve">creates a history record for the </w:t>
            </w:r>
            <w:r w:rsidR="00817EE6">
              <w:rPr>
                <w:lang w:val="en-US"/>
              </w:rPr>
              <w:t>cabin</w:t>
            </w:r>
            <w:r>
              <w:rPr>
                <w:lang w:val="en-US"/>
              </w:rPr>
              <w:t xml:space="preserve"> configuration.</w:t>
            </w:r>
          </w:p>
          <w:p w:rsidR="00363951" w:rsidRDefault="00886089" w:rsidP="00253799">
            <w:pPr>
              <w:pStyle w:val="BodyText"/>
              <w:ind w:left="0"/>
              <w:rPr>
                <w:lang w:val="en-US"/>
              </w:rPr>
            </w:pPr>
            <w:r>
              <w:rPr>
                <w:lang w:val="en-US"/>
              </w:rPr>
              <w:t>The created history record should be searchable and viewed on Manage IAS History GUI.</w:t>
            </w:r>
          </w:p>
        </w:tc>
      </w:tr>
      <w:tr w:rsidR="00BB6138" w:rsidTr="00F8568B">
        <w:trPr>
          <w:cantSplit/>
        </w:trPr>
        <w:tc>
          <w:tcPr>
            <w:tcW w:w="483" w:type="dxa"/>
          </w:tcPr>
          <w:p w:rsidR="00BB6138" w:rsidRDefault="00BB6138" w:rsidP="00253799">
            <w:pPr>
              <w:pStyle w:val="BodyText"/>
              <w:ind w:left="0"/>
              <w:rPr>
                <w:lang w:val="en-GB"/>
              </w:rPr>
            </w:pPr>
            <w:r>
              <w:rPr>
                <w:lang w:val="en-GB"/>
              </w:rPr>
              <w:lastRenderedPageBreak/>
              <w:t>2</w:t>
            </w:r>
          </w:p>
        </w:tc>
        <w:tc>
          <w:tcPr>
            <w:tcW w:w="2454" w:type="dxa"/>
          </w:tcPr>
          <w:p w:rsidR="00BB6138" w:rsidRDefault="00E022E1" w:rsidP="003454BD">
            <w:pPr>
              <w:pStyle w:val="BodyText"/>
              <w:ind w:left="0"/>
              <w:rPr>
                <w:lang w:val="en-US"/>
              </w:rPr>
            </w:pPr>
            <w:r>
              <w:rPr>
                <w:lang w:val="en-US"/>
              </w:rPr>
              <w:t>Update</w:t>
            </w:r>
            <w:r w:rsidR="00BB6138">
              <w:rPr>
                <w:lang w:val="en-US"/>
              </w:rPr>
              <w:t xml:space="preserve"> an existing </w:t>
            </w:r>
            <w:r w:rsidR="00817EE6">
              <w:rPr>
                <w:lang w:val="en-US"/>
              </w:rPr>
              <w:t>cabin</w:t>
            </w:r>
            <w:r w:rsidR="00BB6138">
              <w:rPr>
                <w:lang w:val="en-US"/>
              </w:rPr>
              <w:t xml:space="preserve"> configuration result</w:t>
            </w:r>
            <w:r w:rsidR="00D32229">
              <w:rPr>
                <w:lang w:val="en-US"/>
              </w:rPr>
              <w:t>ing</w:t>
            </w:r>
            <w:r w:rsidR="00BB6138">
              <w:rPr>
                <w:lang w:val="en-US"/>
              </w:rPr>
              <w:t xml:space="preserve"> in the creation of a history record for the change </w:t>
            </w:r>
            <w:r w:rsidR="003454BD">
              <w:rPr>
                <w:lang w:val="en-US"/>
              </w:rPr>
              <w:t xml:space="preserve">to </w:t>
            </w:r>
            <w:r w:rsidR="00817EE6">
              <w:rPr>
                <w:lang w:val="en-US"/>
              </w:rPr>
              <w:t>cabin</w:t>
            </w:r>
            <w:r w:rsidR="00BB6138">
              <w:rPr>
                <w:lang w:val="en-US"/>
              </w:rPr>
              <w:t xml:space="preserve"> configuration.</w:t>
            </w:r>
          </w:p>
        </w:tc>
        <w:tc>
          <w:tcPr>
            <w:tcW w:w="3118" w:type="dxa"/>
          </w:tcPr>
          <w:p w:rsidR="00BB6138" w:rsidRDefault="00694405" w:rsidP="00253799">
            <w:pPr>
              <w:pStyle w:val="BodyText"/>
              <w:ind w:left="0"/>
              <w:rPr>
                <w:lang w:val="en-US"/>
              </w:rPr>
            </w:pPr>
            <w:r>
              <w:rPr>
                <w:lang w:val="en-US"/>
              </w:rPr>
              <w:t xml:space="preserve">Subscriber </w:t>
            </w:r>
            <w:r w:rsidR="009A233B">
              <w:rPr>
                <w:lang w:val="en-US"/>
              </w:rPr>
              <w:t>navigates to cabin description screen, retrieves an existing cabin configuration,</w:t>
            </w:r>
            <w:r w:rsidR="00BB6138">
              <w:rPr>
                <w:lang w:val="en-US"/>
              </w:rPr>
              <w:t xml:space="preserve"> and updates the configuration.</w:t>
            </w:r>
          </w:p>
          <w:p w:rsidR="00BB6138" w:rsidRDefault="00BB6138" w:rsidP="00253799">
            <w:pPr>
              <w:pStyle w:val="BodyText"/>
              <w:ind w:left="0"/>
              <w:rPr>
                <w:lang w:val="en-US"/>
              </w:rPr>
            </w:pPr>
            <w:r>
              <w:rPr>
                <w:lang w:val="en-US"/>
              </w:rPr>
              <w:t xml:space="preserve">Execute this test case for update of all possible aspects of the </w:t>
            </w:r>
            <w:r w:rsidR="00817EE6">
              <w:rPr>
                <w:lang w:val="en-US"/>
              </w:rPr>
              <w:t>cabin</w:t>
            </w:r>
            <w:r>
              <w:rPr>
                <w:lang w:val="en-US"/>
              </w:rPr>
              <w:t xml:space="preserve"> configuration.</w:t>
            </w:r>
          </w:p>
          <w:p w:rsidR="00C80193" w:rsidRDefault="00C80193" w:rsidP="00253799">
            <w:pPr>
              <w:pStyle w:val="BodyText"/>
              <w:ind w:left="0"/>
              <w:rPr>
                <w:lang w:val="en-US"/>
              </w:rPr>
            </w:pPr>
            <w:r w:rsidRPr="005E37F1">
              <w:rPr>
                <w:lang w:val="en-US"/>
              </w:rPr>
              <w:t>Verify the created history record using Manage IAS History GUI.</w:t>
            </w:r>
          </w:p>
        </w:tc>
        <w:tc>
          <w:tcPr>
            <w:tcW w:w="3089" w:type="dxa"/>
          </w:tcPr>
          <w:p w:rsidR="00E022E1" w:rsidRDefault="00BB6138" w:rsidP="00E022E1">
            <w:pPr>
              <w:pStyle w:val="BodyText"/>
              <w:ind w:left="0"/>
              <w:rPr>
                <w:lang w:val="en-US"/>
              </w:rPr>
            </w:pPr>
            <w:r>
              <w:rPr>
                <w:lang w:val="en-US"/>
              </w:rPr>
              <w:t xml:space="preserve">The system </w:t>
            </w:r>
            <w:r w:rsidR="00E022E1">
              <w:rPr>
                <w:lang w:val="en-US"/>
              </w:rPr>
              <w:t xml:space="preserve">updates the cabin </w:t>
            </w:r>
            <w:r w:rsidR="006A4A45">
              <w:rPr>
                <w:lang w:val="en-US"/>
              </w:rPr>
              <w:t xml:space="preserve">description (configuration) </w:t>
            </w:r>
            <w:r w:rsidR="00E022E1">
              <w:rPr>
                <w:lang w:val="en-US"/>
              </w:rPr>
              <w:t xml:space="preserve">and </w:t>
            </w:r>
            <w:r>
              <w:rPr>
                <w:lang w:val="en-US"/>
              </w:rPr>
              <w:t>creates a history record</w:t>
            </w:r>
            <w:r w:rsidR="00E022E1">
              <w:rPr>
                <w:lang w:val="en-US"/>
              </w:rPr>
              <w:t xml:space="preserve"> for </w:t>
            </w:r>
            <w:r>
              <w:rPr>
                <w:lang w:val="en-US"/>
              </w:rPr>
              <w:t xml:space="preserve">the </w:t>
            </w:r>
            <w:r w:rsidR="00817EE6">
              <w:rPr>
                <w:lang w:val="en-US"/>
              </w:rPr>
              <w:t>cabin</w:t>
            </w:r>
            <w:r>
              <w:rPr>
                <w:lang w:val="en-US"/>
              </w:rPr>
              <w:t xml:space="preserve"> configuration.</w:t>
            </w:r>
          </w:p>
          <w:p w:rsidR="00E022E1" w:rsidRDefault="00E022E1" w:rsidP="00E022E1">
            <w:pPr>
              <w:pStyle w:val="BodyText"/>
              <w:ind w:left="0"/>
              <w:rPr>
                <w:lang w:val="en-US"/>
              </w:rPr>
            </w:pPr>
            <w:r>
              <w:rPr>
                <w:lang w:val="en-US"/>
              </w:rPr>
              <w:t>The history record should be created every time the cabin configuration is updated.</w:t>
            </w:r>
          </w:p>
          <w:p w:rsidR="00E022E1" w:rsidRDefault="00C80193" w:rsidP="00E022E1">
            <w:pPr>
              <w:pStyle w:val="BodyText"/>
              <w:ind w:left="0"/>
              <w:rPr>
                <w:lang w:val="en-US"/>
              </w:rPr>
            </w:pPr>
            <w:r>
              <w:rPr>
                <w:lang w:val="en-US"/>
              </w:rPr>
              <w:t>The created history record should be searchable and viewed on Manage IAS History GUI.</w:t>
            </w:r>
          </w:p>
        </w:tc>
      </w:tr>
      <w:tr w:rsidR="00BB6138" w:rsidTr="00F8568B">
        <w:trPr>
          <w:cantSplit/>
        </w:trPr>
        <w:tc>
          <w:tcPr>
            <w:tcW w:w="483" w:type="dxa"/>
          </w:tcPr>
          <w:p w:rsidR="00BB6138" w:rsidRDefault="00BB6138" w:rsidP="00253799">
            <w:pPr>
              <w:pStyle w:val="BodyText"/>
              <w:ind w:left="0"/>
              <w:rPr>
                <w:lang w:val="en-GB"/>
              </w:rPr>
            </w:pPr>
            <w:r>
              <w:rPr>
                <w:lang w:val="en-GB"/>
              </w:rPr>
              <w:t>3</w:t>
            </w:r>
          </w:p>
        </w:tc>
        <w:tc>
          <w:tcPr>
            <w:tcW w:w="2454" w:type="dxa"/>
          </w:tcPr>
          <w:p w:rsidR="00BB6138" w:rsidRDefault="000565CF" w:rsidP="009C5092">
            <w:pPr>
              <w:pStyle w:val="BodyText"/>
              <w:ind w:left="0"/>
              <w:rPr>
                <w:lang w:val="en-US"/>
              </w:rPr>
            </w:pPr>
            <w:r>
              <w:rPr>
                <w:lang w:val="en-US"/>
              </w:rPr>
              <w:t>Delete a</w:t>
            </w:r>
            <w:r w:rsidR="00BB6138">
              <w:rPr>
                <w:lang w:val="en-US"/>
              </w:rPr>
              <w:t xml:space="preserve">n existing </w:t>
            </w:r>
            <w:r w:rsidR="00817EE6">
              <w:rPr>
                <w:lang w:val="en-US"/>
              </w:rPr>
              <w:t>cabin</w:t>
            </w:r>
            <w:r w:rsidR="009C5092">
              <w:rPr>
                <w:lang w:val="en-US"/>
              </w:rPr>
              <w:t xml:space="preserve"> configuration </w:t>
            </w:r>
            <w:r w:rsidR="00BB6138">
              <w:rPr>
                <w:lang w:val="en-US"/>
              </w:rPr>
              <w:t xml:space="preserve">resulting in the creation of a history record of the </w:t>
            </w:r>
            <w:r w:rsidR="007C3A89">
              <w:rPr>
                <w:lang w:val="en-US"/>
              </w:rPr>
              <w:t>cabin configuration</w:t>
            </w:r>
            <w:r w:rsidR="00BB6138">
              <w:rPr>
                <w:lang w:val="en-US"/>
              </w:rPr>
              <w:t xml:space="preserve">. </w:t>
            </w:r>
          </w:p>
        </w:tc>
        <w:tc>
          <w:tcPr>
            <w:tcW w:w="3118" w:type="dxa"/>
          </w:tcPr>
          <w:p w:rsidR="00BB6138" w:rsidRDefault="00694405" w:rsidP="00253799">
            <w:pPr>
              <w:pStyle w:val="BodyText"/>
              <w:ind w:left="0"/>
              <w:rPr>
                <w:lang w:val="en-US"/>
              </w:rPr>
            </w:pPr>
            <w:r>
              <w:rPr>
                <w:lang w:val="en-US"/>
              </w:rPr>
              <w:t xml:space="preserve">Subscriber </w:t>
            </w:r>
            <w:r w:rsidR="00C0601C">
              <w:rPr>
                <w:lang w:val="en-US"/>
              </w:rPr>
              <w:t xml:space="preserve">navigates to cabin description screen, </w:t>
            </w:r>
            <w:r w:rsidR="00BB6138">
              <w:rPr>
                <w:lang w:val="en-US"/>
              </w:rPr>
              <w:t xml:space="preserve">retrieves an existing </w:t>
            </w:r>
            <w:r w:rsidR="00817EE6">
              <w:rPr>
                <w:lang w:val="en-US"/>
              </w:rPr>
              <w:t>cabin</w:t>
            </w:r>
            <w:r w:rsidR="00BB6138">
              <w:rPr>
                <w:lang w:val="en-US"/>
              </w:rPr>
              <w:t xml:space="preserve"> configuration and deletes it.</w:t>
            </w:r>
          </w:p>
          <w:p w:rsidR="00BB6138" w:rsidRDefault="0002718C" w:rsidP="00253799">
            <w:pPr>
              <w:pStyle w:val="BodyText"/>
              <w:ind w:left="0"/>
              <w:rPr>
                <w:lang w:val="en-US"/>
              </w:rPr>
            </w:pPr>
            <w:r w:rsidRPr="005E37F1">
              <w:rPr>
                <w:lang w:val="en-US"/>
              </w:rPr>
              <w:t>Verify the created history record using Manage IAS History GUI.</w:t>
            </w:r>
          </w:p>
        </w:tc>
        <w:tc>
          <w:tcPr>
            <w:tcW w:w="3089" w:type="dxa"/>
          </w:tcPr>
          <w:p w:rsidR="00BB6138" w:rsidRDefault="00BB6138" w:rsidP="00253799">
            <w:pPr>
              <w:pStyle w:val="BodyText"/>
              <w:ind w:left="0"/>
              <w:rPr>
                <w:lang w:val="en-US"/>
              </w:rPr>
            </w:pPr>
            <w:r>
              <w:rPr>
                <w:lang w:val="en-US"/>
              </w:rPr>
              <w:t xml:space="preserve">The system </w:t>
            </w:r>
            <w:r w:rsidR="006A4A45">
              <w:rPr>
                <w:lang w:val="en-US"/>
              </w:rPr>
              <w:t xml:space="preserve">deletes the cabin description (configuration) and </w:t>
            </w:r>
            <w:r>
              <w:rPr>
                <w:lang w:val="en-US"/>
              </w:rPr>
              <w:t xml:space="preserve">creates a history record for the deletion of </w:t>
            </w:r>
            <w:r w:rsidR="00817EE6">
              <w:rPr>
                <w:lang w:val="en-US"/>
              </w:rPr>
              <w:t>cabin</w:t>
            </w:r>
            <w:r>
              <w:rPr>
                <w:lang w:val="en-US"/>
              </w:rPr>
              <w:t xml:space="preserve"> configuration.</w:t>
            </w:r>
          </w:p>
          <w:p w:rsidR="008E6022" w:rsidRDefault="0002718C" w:rsidP="00253799">
            <w:pPr>
              <w:pStyle w:val="BodyText"/>
              <w:ind w:left="0"/>
              <w:rPr>
                <w:lang w:val="en-US"/>
              </w:rPr>
            </w:pPr>
            <w:r>
              <w:rPr>
                <w:lang w:val="en-US"/>
              </w:rPr>
              <w:t>The created history record should be searchable and viewed on Manage IAS History GUI.</w:t>
            </w:r>
          </w:p>
        </w:tc>
      </w:tr>
      <w:tr w:rsidR="00BB6138" w:rsidTr="00F8568B">
        <w:trPr>
          <w:cantSplit/>
        </w:trPr>
        <w:tc>
          <w:tcPr>
            <w:tcW w:w="483" w:type="dxa"/>
          </w:tcPr>
          <w:p w:rsidR="00BB6138" w:rsidDel="00806AC4" w:rsidRDefault="00BB6138" w:rsidP="00253799">
            <w:pPr>
              <w:pStyle w:val="BodyText"/>
              <w:ind w:left="0"/>
              <w:rPr>
                <w:lang w:val="en-GB"/>
              </w:rPr>
            </w:pPr>
            <w:r>
              <w:rPr>
                <w:lang w:val="en-GB"/>
              </w:rPr>
              <w:t>4</w:t>
            </w:r>
          </w:p>
        </w:tc>
        <w:tc>
          <w:tcPr>
            <w:tcW w:w="2454" w:type="dxa"/>
          </w:tcPr>
          <w:p w:rsidR="00BB6138" w:rsidRDefault="00BB6138" w:rsidP="00253799">
            <w:pPr>
              <w:pStyle w:val="BodyText"/>
              <w:ind w:left="0"/>
              <w:rPr>
                <w:lang w:val="en-US"/>
              </w:rPr>
            </w:pPr>
            <w:r>
              <w:rPr>
                <w:lang w:val="en-US"/>
              </w:rPr>
              <w:t>Using Manage IAS History GUI, search for history records and view the history records created in the above scenarios.</w:t>
            </w:r>
          </w:p>
        </w:tc>
        <w:tc>
          <w:tcPr>
            <w:tcW w:w="3118" w:type="dxa"/>
          </w:tcPr>
          <w:p w:rsidR="00BB6138" w:rsidRDefault="00694405">
            <w:pPr>
              <w:pStyle w:val="BodyText"/>
              <w:ind w:left="0"/>
              <w:rPr>
                <w:lang w:val="en-US"/>
              </w:rPr>
            </w:pPr>
            <w:r>
              <w:rPr>
                <w:lang w:val="en-US"/>
              </w:rPr>
              <w:t xml:space="preserve">Subscriber </w:t>
            </w:r>
            <w:r w:rsidR="00BB6138">
              <w:rPr>
                <w:lang w:val="en-US"/>
              </w:rPr>
              <w:t>uses Manage IAS History GUI and submits a search for history records for type as '</w:t>
            </w:r>
            <w:r w:rsidR="00817EE6">
              <w:rPr>
                <w:lang w:val="en-US"/>
              </w:rPr>
              <w:t>Cabin</w:t>
            </w:r>
            <w:r w:rsidR="00BB6138">
              <w:rPr>
                <w:lang w:val="en-US"/>
              </w:rPr>
              <w:t xml:space="preserve"> </w:t>
            </w:r>
            <w:r w:rsidR="00A05B38">
              <w:rPr>
                <w:lang w:val="en-US"/>
              </w:rPr>
              <w:t>Description</w:t>
            </w:r>
            <w:r w:rsidR="00BB6138">
              <w:rPr>
                <w:lang w:val="en-US"/>
              </w:rPr>
              <w:t xml:space="preserve"> ' (</w:t>
            </w:r>
            <w:r w:rsidR="00BD0515">
              <w:rPr>
                <w:lang w:val="en-US"/>
              </w:rPr>
              <w:t>CABIN</w:t>
            </w:r>
            <w:r w:rsidR="00BB6138">
              <w:rPr>
                <w:lang w:val="en-US"/>
              </w:rPr>
              <w:t>).</w:t>
            </w:r>
          </w:p>
        </w:tc>
        <w:tc>
          <w:tcPr>
            <w:tcW w:w="3089" w:type="dxa"/>
          </w:tcPr>
          <w:p w:rsidR="00BB6138" w:rsidRDefault="00BB6138" w:rsidP="00253799">
            <w:pPr>
              <w:pStyle w:val="BodyText"/>
              <w:ind w:left="0"/>
              <w:rPr>
                <w:lang w:val="en-US"/>
              </w:rPr>
            </w:pPr>
            <w:r>
              <w:rPr>
                <w:lang w:val="en-US"/>
              </w:rPr>
              <w:t xml:space="preserve">Manage IAS History GUI results screen should display the at least 3 history records of </w:t>
            </w:r>
            <w:r w:rsidR="00817EE6">
              <w:rPr>
                <w:lang w:val="en-US"/>
              </w:rPr>
              <w:t>cabin</w:t>
            </w:r>
            <w:r>
              <w:rPr>
                <w:lang w:val="en-US"/>
              </w:rPr>
              <w:t xml:space="preserve"> configurations from the previous test case scenarios. </w:t>
            </w:r>
          </w:p>
          <w:p w:rsidR="00BB6138" w:rsidRDefault="00BB6138" w:rsidP="00253799">
            <w:pPr>
              <w:pStyle w:val="BodyText"/>
              <w:ind w:left="0"/>
              <w:rPr>
                <w:lang w:val="en-US"/>
              </w:rPr>
            </w:pPr>
            <w:r>
              <w:rPr>
                <w:lang w:val="en-US"/>
              </w:rPr>
              <w:t xml:space="preserve">The </w:t>
            </w:r>
            <w:r w:rsidR="001A6B8C">
              <w:rPr>
                <w:lang w:val="en-US"/>
              </w:rPr>
              <w:t xml:space="preserve">history </w:t>
            </w:r>
            <w:r>
              <w:rPr>
                <w:lang w:val="en-US"/>
              </w:rPr>
              <w:t xml:space="preserve">detail should show well-formatted </w:t>
            </w:r>
            <w:r w:rsidR="00817EE6">
              <w:rPr>
                <w:lang w:val="en-US"/>
              </w:rPr>
              <w:t>cabin</w:t>
            </w:r>
            <w:r>
              <w:rPr>
                <w:lang w:val="en-US"/>
              </w:rPr>
              <w:t xml:space="preserve"> configuration content in full-annotated form. The user should be able to switch between full-annotated and semi-annotated forms instantly. The GUI should not perform any service calls pertaining to shifting from one annotated form to another.</w:t>
            </w:r>
          </w:p>
        </w:tc>
      </w:tr>
      <w:tr w:rsidR="00BE39CD" w:rsidTr="00F8568B">
        <w:trPr>
          <w:cantSplit/>
        </w:trPr>
        <w:tc>
          <w:tcPr>
            <w:tcW w:w="483" w:type="dxa"/>
          </w:tcPr>
          <w:p w:rsidR="00BE39CD" w:rsidRDefault="00BE39CD" w:rsidP="00540BD9">
            <w:pPr>
              <w:pStyle w:val="BodyText"/>
              <w:ind w:left="0"/>
              <w:rPr>
                <w:lang w:val="en-GB"/>
              </w:rPr>
            </w:pPr>
            <w:r>
              <w:rPr>
                <w:lang w:val="en-GB"/>
              </w:rPr>
              <w:lastRenderedPageBreak/>
              <w:t>5</w:t>
            </w:r>
          </w:p>
        </w:tc>
        <w:tc>
          <w:tcPr>
            <w:tcW w:w="2454" w:type="dxa"/>
          </w:tcPr>
          <w:p w:rsidR="00BE39CD" w:rsidRDefault="00BE39CD" w:rsidP="00BE39CD">
            <w:pPr>
              <w:pStyle w:val="BodyText"/>
              <w:ind w:left="0"/>
              <w:rPr>
                <w:lang w:val="en-US"/>
              </w:rPr>
            </w:pPr>
            <w:r>
              <w:rPr>
                <w:lang w:val="en-US"/>
              </w:rPr>
              <w:t>Export cabin configuration history records as CSV (file).</w:t>
            </w:r>
          </w:p>
        </w:tc>
        <w:tc>
          <w:tcPr>
            <w:tcW w:w="3118" w:type="dxa"/>
          </w:tcPr>
          <w:p w:rsidR="00BE39CD" w:rsidRDefault="00694405" w:rsidP="00540BD9">
            <w:pPr>
              <w:pStyle w:val="BodyText"/>
              <w:ind w:left="0"/>
              <w:rPr>
                <w:lang w:val="en-US"/>
              </w:rPr>
            </w:pPr>
            <w:r>
              <w:rPr>
                <w:lang w:val="en-US"/>
              </w:rPr>
              <w:t xml:space="preserve">Subscriber </w:t>
            </w:r>
            <w:r w:rsidR="00BE39CD">
              <w:rPr>
                <w:lang w:val="en-US"/>
              </w:rPr>
              <w:t>uses Manage IAS History GUI and submits a search for history records for type as 'Cabin Configuration' (CABIN).</w:t>
            </w:r>
          </w:p>
          <w:p w:rsidR="00BE39CD" w:rsidRDefault="00BE39CD" w:rsidP="00540BD9">
            <w:pPr>
              <w:pStyle w:val="BodyText"/>
              <w:ind w:left="0"/>
              <w:rPr>
                <w:lang w:val="en-US"/>
              </w:rPr>
            </w:pPr>
            <w:r>
              <w:rPr>
                <w:lang w:val="en-US"/>
              </w:rPr>
              <w:t>One or more history records of cabin configurations are displayed.</w:t>
            </w:r>
          </w:p>
          <w:p w:rsidR="00BE39CD" w:rsidRDefault="00BE39CD" w:rsidP="00540BD9">
            <w:pPr>
              <w:pStyle w:val="BodyText"/>
              <w:ind w:left="0"/>
              <w:rPr>
                <w:lang w:val="en-US"/>
              </w:rPr>
            </w:pPr>
            <w:r>
              <w:rPr>
                <w:lang w:val="en-US"/>
              </w:rPr>
              <w:t>User clicks on 'Export as CSV' button or menu item.</w:t>
            </w:r>
          </w:p>
        </w:tc>
        <w:tc>
          <w:tcPr>
            <w:tcW w:w="3089" w:type="dxa"/>
          </w:tcPr>
          <w:p w:rsidR="00BE39CD" w:rsidRDefault="00BE39CD" w:rsidP="00540BD9">
            <w:pPr>
              <w:pStyle w:val="BodyText"/>
              <w:ind w:left="0"/>
              <w:rPr>
                <w:lang w:val="en-US"/>
              </w:rPr>
            </w:pPr>
            <w:r>
              <w:rPr>
                <w:lang w:val="en-US"/>
              </w:rPr>
              <w:t>The system prompts the user to save the CSV file.</w:t>
            </w:r>
          </w:p>
          <w:p w:rsidR="00BE39CD" w:rsidRDefault="00BE39CD" w:rsidP="00540BD9">
            <w:pPr>
              <w:pStyle w:val="BodyText"/>
              <w:ind w:left="0"/>
              <w:rPr>
                <w:lang w:val="en-US"/>
              </w:rPr>
            </w:pPr>
            <w:r>
              <w:rPr>
                <w:lang w:val="en-US"/>
              </w:rPr>
              <w:t>The CSV file containing all the fetched history records (across all pages) is saved to the user's chosen location.</w:t>
            </w:r>
          </w:p>
          <w:p w:rsidR="00BE39CD" w:rsidRDefault="00BE39CD" w:rsidP="00540BD9">
            <w:pPr>
              <w:pStyle w:val="BodyText"/>
              <w:ind w:left="0"/>
              <w:rPr>
                <w:lang w:val="en-US"/>
              </w:rPr>
            </w:pPr>
            <w:r>
              <w:rPr>
                <w:lang w:val="en-US"/>
              </w:rPr>
              <w:t>The CVS file displays correctly in Excel, in particular the columns succeeding the values with embedded commas and double quotes appear in the correct columns.</w:t>
            </w:r>
          </w:p>
        </w:tc>
      </w:tr>
    </w:tbl>
    <w:p w:rsidR="00A01913" w:rsidRDefault="00A01913">
      <w:pPr>
        <w:pStyle w:val="BodyText"/>
        <w:rPr>
          <w:lang w:val="en-GB"/>
        </w:rPr>
      </w:pPr>
    </w:p>
    <w:p w:rsidR="00D26590" w:rsidRDefault="00D26590">
      <w:pPr>
        <w:pStyle w:val="BodyText"/>
        <w:rPr>
          <w:lang w:val="en-GB"/>
        </w:rPr>
      </w:pPr>
    </w:p>
    <w:p w:rsidR="00D26590" w:rsidRDefault="00D26590">
      <w:pPr>
        <w:pStyle w:val="BodyText"/>
        <w:rPr>
          <w:lang w:val="en-GB"/>
        </w:rPr>
      </w:pPr>
    </w:p>
    <w:p w:rsidR="00D26590" w:rsidRDefault="00D26590">
      <w:pPr>
        <w:pStyle w:val="BodyText"/>
        <w:rPr>
          <w:lang w:val="en-GB"/>
        </w:rPr>
      </w:pPr>
    </w:p>
    <w:p w:rsidR="00D26590" w:rsidRDefault="00D26590">
      <w:pPr>
        <w:pStyle w:val="BodyText"/>
        <w:rPr>
          <w:lang w:val="en-GB"/>
        </w:rPr>
      </w:pPr>
    </w:p>
    <w:p w:rsidR="00D26590" w:rsidRDefault="00D26590">
      <w:pPr>
        <w:pStyle w:val="BodyText"/>
        <w:rPr>
          <w:lang w:val="en-GB"/>
        </w:rPr>
      </w:pPr>
    </w:p>
    <w:p w:rsidR="00D26590" w:rsidRDefault="00D26590">
      <w:pPr>
        <w:pStyle w:val="BodyText"/>
        <w:rPr>
          <w:lang w:val="en-GB"/>
        </w:rPr>
      </w:pPr>
    </w:p>
    <w:p w:rsidR="00D26590" w:rsidRDefault="00D26590" w:rsidP="001D767C">
      <w:pPr>
        <w:pStyle w:val="BodyText"/>
        <w:ind w:left="0"/>
        <w:rPr>
          <w:lang w:val="en-GB"/>
        </w:rPr>
      </w:pPr>
    </w:p>
    <w:p w:rsidR="00D26590" w:rsidRPr="00F8568B" w:rsidRDefault="00D26590" w:rsidP="00D26590">
      <w:pPr>
        <w:pStyle w:val="Heading1"/>
        <w:numPr>
          <w:ilvl w:val="1"/>
          <w:numId w:val="1"/>
        </w:numPr>
        <w:rPr>
          <w:szCs w:val="24"/>
          <w:lang w:val="en-GB"/>
        </w:rPr>
      </w:pPr>
      <w:bookmarkStart w:id="203" w:name="_Toc463276206"/>
      <w:r w:rsidRPr="00F8568B">
        <w:rPr>
          <w:sz w:val="24"/>
          <w:szCs w:val="24"/>
          <w:lang w:val="en-GB"/>
        </w:rPr>
        <w:t>SCHED.28</w:t>
      </w:r>
      <w:r>
        <w:rPr>
          <w:sz w:val="24"/>
          <w:szCs w:val="24"/>
          <w:lang w:val="en-GB"/>
        </w:rPr>
        <w:t>f Add DOW and ACV to SCT conditions</w:t>
      </w:r>
      <w:bookmarkEnd w:id="203"/>
    </w:p>
    <w:p w:rsidR="00D26590" w:rsidRDefault="0036311E" w:rsidP="00D26590">
      <w:pPr>
        <w:pStyle w:val="Heading3"/>
        <w:rPr>
          <w:lang w:val="en-GB"/>
        </w:rPr>
      </w:pPr>
      <w:bookmarkStart w:id="204" w:name="_Toc463276207"/>
      <w:r>
        <w:rPr>
          <w:lang w:val="en-GB"/>
        </w:rPr>
        <w:t>Summary</w:t>
      </w:r>
      <w:bookmarkEnd w:id="204"/>
    </w:p>
    <w:p w:rsidR="0036311E" w:rsidRDefault="0036311E" w:rsidP="0036311E">
      <w:pPr>
        <w:pStyle w:val="BodyText"/>
        <w:ind w:left="0"/>
        <w:rPr>
          <w:rFonts w:ascii="Helv" w:eastAsia="Times" w:hAnsi="Helv" w:cs="Helv"/>
          <w:color w:val="000000"/>
          <w:szCs w:val="20"/>
          <w:lang w:val="en-GB"/>
        </w:rPr>
      </w:pPr>
      <w:r>
        <w:rPr>
          <w:rFonts w:ascii="Helv" w:eastAsia="Times" w:hAnsi="Helv" w:cs="Helv"/>
          <w:color w:val="000000"/>
          <w:szCs w:val="20"/>
          <w:lang w:val="en-GB"/>
        </w:rPr>
        <w:t>This task addresses certain improvements to the SCT rules GUI to enhance its suitability for users in terms of presentation and interaction. The scope includes the following</w:t>
      </w:r>
      <w:r w:rsidR="001D5893">
        <w:rPr>
          <w:rFonts w:ascii="Helv" w:eastAsia="Times" w:hAnsi="Helv" w:cs="Helv"/>
          <w:color w:val="000000"/>
          <w:szCs w:val="20"/>
          <w:lang w:val="en-GB"/>
        </w:rPr>
        <w:t xml:space="preserve"> tasks</w:t>
      </w:r>
    </w:p>
    <w:p w:rsidR="0036311E" w:rsidRDefault="00BC704E" w:rsidP="00B6524C">
      <w:pPr>
        <w:pStyle w:val="BodyText"/>
        <w:numPr>
          <w:ilvl w:val="0"/>
          <w:numId w:val="42"/>
        </w:numPr>
        <w:jc w:val="both"/>
        <w:rPr>
          <w:rFonts w:ascii="Helv" w:eastAsia="Times" w:hAnsi="Helv" w:cs="Helv"/>
          <w:color w:val="000000"/>
          <w:szCs w:val="20"/>
          <w:lang w:val="en-GB"/>
        </w:rPr>
      </w:pPr>
      <w:r>
        <w:rPr>
          <w:rFonts w:ascii="Helv" w:eastAsia="Times" w:hAnsi="Helv" w:cs="Helv"/>
          <w:color w:val="000000"/>
          <w:szCs w:val="20"/>
          <w:lang w:val="en-GB"/>
        </w:rPr>
        <w:t xml:space="preserve">Change the graphics, </w:t>
      </w:r>
      <w:r w:rsidR="0036311E">
        <w:rPr>
          <w:rFonts w:ascii="Helv" w:eastAsia="Times" w:hAnsi="Helv" w:cs="Helv"/>
          <w:color w:val="000000"/>
          <w:szCs w:val="20"/>
          <w:lang w:val="en-GB"/>
        </w:rPr>
        <w:t>layout</w:t>
      </w:r>
      <w:r>
        <w:rPr>
          <w:rFonts w:ascii="Helv" w:eastAsia="Times" w:hAnsi="Helv" w:cs="Helv"/>
          <w:color w:val="000000"/>
          <w:szCs w:val="20"/>
          <w:lang w:val="en-GB"/>
        </w:rPr>
        <w:t xml:space="preserve"> and text</w:t>
      </w:r>
      <w:r w:rsidR="0036311E">
        <w:rPr>
          <w:rFonts w:ascii="Helv" w:eastAsia="Times" w:hAnsi="Helv" w:cs="Helv"/>
          <w:color w:val="000000"/>
          <w:szCs w:val="20"/>
          <w:lang w:val="en-GB"/>
        </w:rPr>
        <w:t xml:space="preserve"> for </w:t>
      </w:r>
      <w:r w:rsidR="00F72C57">
        <w:rPr>
          <w:rFonts w:ascii="Helv" w:eastAsia="Times" w:hAnsi="Helv" w:cs="Helv"/>
          <w:color w:val="000000"/>
          <w:szCs w:val="20"/>
          <w:lang w:val="en-GB"/>
        </w:rPr>
        <w:t xml:space="preserve">the following </w:t>
      </w:r>
      <w:r w:rsidR="0036311E">
        <w:rPr>
          <w:rFonts w:ascii="Helv" w:eastAsia="Times" w:hAnsi="Helv" w:cs="Helv"/>
          <w:color w:val="000000"/>
          <w:szCs w:val="20"/>
          <w:lang w:val="en-GB"/>
        </w:rPr>
        <w:t>SCT</w:t>
      </w:r>
      <w:r w:rsidR="00904BAA">
        <w:rPr>
          <w:rFonts w:ascii="Helv" w:eastAsia="Times" w:hAnsi="Helv" w:cs="Helv"/>
          <w:color w:val="000000"/>
          <w:szCs w:val="20"/>
          <w:lang w:val="en-GB"/>
        </w:rPr>
        <w:t xml:space="preserve"> –</w:t>
      </w:r>
      <w:r w:rsidR="00F72C57">
        <w:rPr>
          <w:rFonts w:ascii="Helv" w:eastAsia="Times" w:hAnsi="Helv" w:cs="Helv"/>
          <w:color w:val="000000"/>
          <w:szCs w:val="20"/>
          <w:lang w:val="en-GB"/>
        </w:rPr>
        <w:t xml:space="preserve"> </w:t>
      </w:r>
      <w:r w:rsidR="00904BAA">
        <w:rPr>
          <w:rFonts w:ascii="Helv" w:eastAsia="Times" w:hAnsi="Helv" w:cs="Helv"/>
          <w:color w:val="000000"/>
          <w:szCs w:val="20"/>
          <w:lang w:val="en-GB"/>
        </w:rPr>
        <w:t>Schedule Control Screens</w:t>
      </w:r>
    </w:p>
    <w:p w:rsidR="00904BAA" w:rsidRDefault="00904BAA" w:rsidP="00B6524C">
      <w:pPr>
        <w:pStyle w:val="BodyText"/>
        <w:numPr>
          <w:ilvl w:val="1"/>
          <w:numId w:val="42"/>
        </w:numPr>
        <w:jc w:val="both"/>
        <w:rPr>
          <w:rFonts w:ascii="Helv" w:eastAsia="Times" w:hAnsi="Helv" w:cs="Helv"/>
          <w:color w:val="000000"/>
          <w:szCs w:val="20"/>
          <w:lang w:val="en-GB"/>
        </w:rPr>
      </w:pPr>
      <w:r>
        <w:rPr>
          <w:rFonts w:ascii="Helv" w:eastAsia="Times" w:hAnsi="Helv" w:cs="Helv"/>
          <w:color w:val="000000"/>
          <w:szCs w:val="20"/>
          <w:lang w:val="en-GB"/>
        </w:rPr>
        <w:t>NEW (conditions section)</w:t>
      </w:r>
    </w:p>
    <w:p w:rsidR="00904BAA" w:rsidRDefault="00904BAA" w:rsidP="00B6524C">
      <w:pPr>
        <w:pStyle w:val="BodyText"/>
        <w:numPr>
          <w:ilvl w:val="1"/>
          <w:numId w:val="42"/>
        </w:numPr>
        <w:jc w:val="both"/>
        <w:rPr>
          <w:rFonts w:ascii="Helv" w:eastAsia="Times" w:hAnsi="Helv" w:cs="Helv"/>
          <w:color w:val="000000"/>
          <w:szCs w:val="20"/>
          <w:lang w:val="en-GB"/>
        </w:rPr>
      </w:pPr>
      <w:r>
        <w:rPr>
          <w:rFonts w:ascii="Helv" w:eastAsia="Times" w:hAnsi="Helv" w:cs="Helv"/>
          <w:color w:val="000000"/>
          <w:szCs w:val="20"/>
          <w:lang w:val="en-GB"/>
        </w:rPr>
        <w:t xml:space="preserve">Search (Additional search options </w:t>
      </w:r>
      <w:r w:rsidR="00F72C57">
        <w:rPr>
          <w:rFonts w:ascii="Helv" w:eastAsia="Times" w:hAnsi="Helv" w:cs="Helv"/>
          <w:color w:val="000000"/>
          <w:szCs w:val="20"/>
          <w:lang w:val="en-GB"/>
        </w:rPr>
        <w:t>section</w:t>
      </w:r>
      <w:r>
        <w:rPr>
          <w:rFonts w:ascii="Helv" w:eastAsia="Times" w:hAnsi="Helv" w:cs="Helv"/>
          <w:color w:val="000000"/>
          <w:szCs w:val="20"/>
          <w:lang w:val="en-GB"/>
        </w:rPr>
        <w:t>)</w:t>
      </w:r>
    </w:p>
    <w:p w:rsidR="001D767C" w:rsidRPr="00F72C57" w:rsidRDefault="00BC704E" w:rsidP="00B6524C">
      <w:pPr>
        <w:pStyle w:val="BodyText"/>
        <w:numPr>
          <w:ilvl w:val="0"/>
          <w:numId w:val="42"/>
        </w:numPr>
        <w:rPr>
          <w:lang w:val="en-GB"/>
        </w:rPr>
      </w:pPr>
      <w:r>
        <w:rPr>
          <w:rFonts w:cs="Arial"/>
          <w:szCs w:val="20"/>
        </w:rPr>
        <w:t>Add DOW and ACV</w:t>
      </w:r>
      <w:r w:rsidR="00F72C57">
        <w:rPr>
          <w:rFonts w:cs="Arial"/>
          <w:szCs w:val="20"/>
        </w:rPr>
        <w:t xml:space="preserve"> fields to the </w:t>
      </w:r>
      <w:r w:rsidR="00F72C57">
        <w:rPr>
          <w:rFonts w:ascii="Helv" w:eastAsia="Times" w:hAnsi="Helv" w:cs="Helv"/>
          <w:color w:val="000000"/>
          <w:szCs w:val="20"/>
          <w:lang w:val="en-GB"/>
        </w:rPr>
        <w:t>following SCT – Schedule Control Screens</w:t>
      </w:r>
    </w:p>
    <w:p w:rsidR="00F72C57" w:rsidRDefault="00F72C57" w:rsidP="00B6524C">
      <w:pPr>
        <w:pStyle w:val="BodyText"/>
        <w:numPr>
          <w:ilvl w:val="1"/>
          <w:numId w:val="42"/>
        </w:numPr>
        <w:jc w:val="both"/>
        <w:rPr>
          <w:rFonts w:ascii="Helv" w:eastAsia="Times" w:hAnsi="Helv" w:cs="Helv"/>
          <w:color w:val="000000"/>
          <w:szCs w:val="20"/>
          <w:lang w:val="en-GB"/>
        </w:rPr>
      </w:pPr>
      <w:r>
        <w:rPr>
          <w:rFonts w:ascii="Helv" w:eastAsia="Times" w:hAnsi="Helv" w:cs="Helv"/>
          <w:color w:val="000000"/>
          <w:szCs w:val="20"/>
          <w:lang w:val="en-GB"/>
        </w:rPr>
        <w:t>NEW (conditions section)</w:t>
      </w:r>
    </w:p>
    <w:p w:rsidR="00F72C57" w:rsidRPr="00F72C57" w:rsidRDefault="00F72C57" w:rsidP="00B6524C">
      <w:pPr>
        <w:pStyle w:val="BodyText"/>
        <w:numPr>
          <w:ilvl w:val="1"/>
          <w:numId w:val="42"/>
        </w:numPr>
        <w:jc w:val="both"/>
        <w:rPr>
          <w:rFonts w:ascii="Helv" w:eastAsia="Times" w:hAnsi="Helv" w:cs="Helv"/>
          <w:color w:val="000000"/>
          <w:szCs w:val="20"/>
          <w:lang w:val="en-GB"/>
        </w:rPr>
      </w:pPr>
      <w:r>
        <w:rPr>
          <w:rFonts w:ascii="Helv" w:eastAsia="Times" w:hAnsi="Helv" w:cs="Helv"/>
          <w:color w:val="000000"/>
          <w:szCs w:val="20"/>
          <w:lang w:val="en-GB"/>
        </w:rPr>
        <w:t>Search (Additional search options section)</w:t>
      </w:r>
    </w:p>
    <w:p w:rsidR="00FB6F95" w:rsidRPr="00EB39F0" w:rsidRDefault="00BC704E" w:rsidP="00EB39F0">
      <w:pPr>
        <w:pStyle w:val="NoSpacing"/>
        <w:numPr>
          <w:ilvl w:val="0"/>
          <w:numId w:val="42"/>
        </w:numPr>
        <w:rPr>
          <w:rFonts w:eastAsia="Times" w:cs="Arial"/>
          <w:lang w:val="en-GB"/>
        </w:rPr>
      </w:pPr>
      <w:r>
        <w:rPr>
          <w:rFonts w:eastAsia="Times"/>
          <w:lang w:val="en-GB"/>
        </w:rPr>
        <w:t xml:space="preserve">Add an additional element called </w:t>
      </w:r>
      <w:r w:rsidRPr="00BC704E">
        <w:rPr>
          <w:rFonts w:eastAsia="Times"/>
          <w:b/>
          <w:lang w:val="en-GB"/>
        </w:rPr>
        <w:t>AircraftConfiguration</w:t>
      </w:r>
      <w:r w:rsidR="00EB39F0">
        <w:rPr>
          <w:rFonts w:eastAsia="Times"/>
          <w:b/>
          <w:lang w:val="en-GB"/>
        </w:rPr>
        <w:t xml:space="preserve"> of Type </w:t>
      </w:r>
      <w:r w:rsidR="00EB39F0" w:rsidRPr="00EB39F0">
        <w:rPr>
          <w:rFonts w:eastAsia="Times" w:cs="Arial"/>
          <w:b/>
          <w:iCs/>
        </w:rPr>
        <w:t>AircraftConfigurationIdentifierType</w:t>
      </w:r>
      <w:r w:rsidR="00EB39F0">
        <w:rPr>
          <w:rFonts w:eastAsia="Times" w:cs="Arial"/>
          <w:lang w:val="en-GB"/>
        </w:rPr>
        <w:t xml:space="preserve"> </w:t>
      </w:r>
      <w:r w:rsidR="00215C60" w:rsidRPr="00EB39F0">
        <w:rPr>
          <w:rFonts w:eastAsia="Times"/>
          <w:lang w:val="en-GB"/>
        </w:rPr>
        <w:t>to the XML schema (ScheduleControlsRuleManager)</w:t>
      </w:r>
    </w:p>
    <w:p w:rsidR="00EB39F0" w:rsidRPr="00DC6939" w:rsidRDefault="00EB39F0" w:rsidP="00DC6939">
      <w:pPr>
        <w:pStyle w:val="BodyText"/>
        <w:ind w:left="0"/>
        <w:jc w:val="both"/>
        <w:rPr>
          <w:rFonts w:ascii="Helv" w:eastAsia="Times" w:hAnsi="Helv" w:cs="Helv"/>
          <w:color w:val="000000"/>
          <w:szCs w:val="20"/>
          <w:lang w:val="en-GB"/>
        </w:rPr>
      </w:pPr>
    </w:p>
    <w:p w:rsidR="0036311E" w:rsidRDefault="0036311E" w:rsidP="0036311E">
      <w:pPr>
        <w:pStyle w:val="Heading3"/>
        <w:rPr>
          <w:lang w:val="en-GB"/>
        </w:rPr>
      </w:pPr>
      <w:bookmarkStart w:id="205" w:name="_Toc463276208"/>
      <w:r>
        <w:rPr>
          <w:lang w:val="en-GB"/>
        </w:rPr>
        <w:t>Detail</w:t>
      </w:r>
      <w:bookmarkEnd w:id="205"/>
    </w:p>
    <w:p w:rsidR="00DB238E" w:rsidRPr="00FB6F95" w:rsidRDefault="00DB238E" w:rsidP="00DB238E">
      <w:pPr>
        <w:pStyle w:val="BodyText"/>
        <w:ind w:left="0"/>
        <w:rPr>
          <w:b/>
          <w:sz w:val="32"/>
          <w:szCs w:val="32"/>
          <w:lang w:val="en-GB"/>
        </w:rPr>
      </w:pPr>
      <w:r>
        <w:t xml:space="preserve"> </w:t>
      </w:r>
      <w:r w:rsidRPr="00FB6F95">
        <w:rPr>
          <w:b/>
          <w:sz w:val="32"/>
          <w:szCs w:val="32"/>
          <w:lang w:val="en-GB"/>
        </w:rPr>
        <w:t xml:space="preserve">Current GUI Presentation </w:t>
      </w:r>
    </w:p>
    <w:p w:rsidR="00FB6F95" w:rsidRDefault="00FB6F95" w:rsidP="00DB238E">
      <w:pPr>
        <w:pStyle w:val="BodyText"/>
        <w:ind w:left="0"/>
        <w:rPr>
          <w:b/>
          <w:lang w:val="en-GB"/>
        </w:rPr>
      </w:pPr>
      <w:r>
        <w:rPr>
          <w:b/>
          <w:lang w:val="en-GB"/>
        </w:rPr>
        <w:lastRenderedPageBreak/>
        <w:t>Search Screen (Additional search options section)</w:t>
      </w:r>
    </w:p>
    <w:p w:rsidR="00FB6F95" w:rsidRDefault="00FB6F95" w:rsidP="00DB238E">
      <w:pPr>
        <w:pStyle w:val="BodyText"/>
        <w:ind w:left="0"/>
        <w:rPr>
          <w:b/>
          <w:lang w:val="en-GB"/>
        </w:rPr>
      </w:pPr>
      <w:r>
        <w:rPr>
          <w:noProof/>
          <w:lang w:val="en-GB" w:eastAsia="en-GB"/>
        </w:rPr>
        <w:drawing>
          <wp:inline distT="0" distB="0" distL="0" distR="0" wp14:anchorId="0126C144" wp14:editId="73E259C5">
            <wp:extent cx="5943600" cy="2085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85975"/>
                    </a:xfrm>
                    <a:prstGeom prst="rect">
                      <a:avLst/>
                    </a:prstGeom>
                    <a:ln>
                      <a:solidFill>
                        <a:schemeClr val="tx1"/>
                      </a:solidFill>
                    </a:ln>
                  </pic:spPr>
                </pic:pic>
              </a:graphicData>
            </a:graphic>
          </wp:inline>
        </w:drawing>
      </w:r>
    </w:p>
    <w:p w:rsidR="00FB6F95" w:rsidRDefault="00FB6F95"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244A2E" w:rsidRDefault="00244A2E" w:rsidP="00DB238E">
      <w:pPr>
        <w:pStyle w:val="BodyText"/>
        <w:ind w:left="0"/>
        <w:rPr>
          <w:b/>
          <w:lang w:val="en-GB"/>
        </w:rPr>
      </w:pPr>
    </w:p>
    <w:p w:rsidR="00FB6F95" w:rsidRDefault="00FB6F95" w:rsidP="00DB238E">
      <w:pPr>
        <w:pStyle w:val="BodyText"/>
        <w:ind w:left="0"/>
        <w:rPr>
          <w:b/>
          <w:lang w:val="en-GB"/>
        </w:rPr>
      </w:pPr>
      <w:r>
        <w:rPr>
          <w:b/>
          <w:lang w:val="en-GB"/>
        </w:rPr>
        <w:t>Create NEW SCT Screen (Conditions section)</w:t>
      </w:r>
    </w:p>
    <w:p w:rsidR="00FB6F95" w:rsidRDefault="00FB6F95" w:rsidP="00DB238E">
      <w:pPr>
        <w:pStyle w:val="BodyText"/>
        <w:ind w:left="0"/>
        <w:rPr>
          <w:b/>
          <w:lang w:val="en-GB"/>
        </w:rPr>
      </w:pPr>
      <w:r>
        <w:rPr>
          <w:noProof/>
          <w:lang w:val="en-GB" w:eastAsia="en-GB"/>
        </w:rPr>
        <w:lastRenderedPageBreak/>
        <w:drawing>
          <wp:inline distT="0" distB="0" distL="0" distR="0" wp14:anchorId="1D57B251" wp14:editId="6E1BA915">
            <wp:extent cx="5486400" cy="30099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009900"/>
                    </a:xfrm>
                    <a:prstGeom prst="rect">
                      <a:avLst/>
                    </a:prstGeom>
                    <a:ln>
                      <a:solidFill>
                        <a:schemeClr val="tx1"/>
                      </a:solidFill>
                    </a:ln>
                  </pic:spPr>
                </pic:pic>
              </a:graphicData>
            </a:graphic>
          </wp:inline>
        </w:drawing>
      </w:r>
    </w:p>
    <w:p w:rsidR="00437034" w:rsidRDefault="00437034" w:rsidP="00DB238E">
      <w:pPr>
        <w:pStyle w:val="BodyText"/>
        <w:ind w:left="0"/>
        <w:rPr>
          <w:b/>
          <w:lang w:val="en-GB"/>
        </w:rPr>
      </w:pPr>
    </w:p>
    <w:p w:rsidR="00540BD9" w:rsidRPr="00540BD9" w:rsidRDefault="004C179B" w:rsidP="00540BD9">
      <w:pPr>
        <w:pStyle w:val="BodyText"/>
        <w:ind w:left="0"/>
        <w:rPr>
          <w:b/>
          <w:sz w:val="28"/>
          <w:szCs w:val="28"/>
          <w:lang w:val="en-GB"/>
        </w:rPr>
      </w:pPr>
      <w:r>
        <w:rPr>
          <w:b/>
          <w:sz w:val="28"/>
          <w:szCs w:val="28"/>
          <w:lang w:val="en-GB"/>
        </w:rPr>
        <w:t>Expected GUI Presentation</w:t>
      </w:r>
    </w:p>
    <w:p w:rsidR="00540BD9" w:rsidRDefault="00540BD9" w:rsidP="00540BD9">
      <w:pPr>
        <w:pStyle w:val="BodyText"/>
        <w:ind w:left="0"/>
        <w:rPr>
          <w:lang w:val="en-GB"/>
        </w:rPr>
      </w:pPr>
      <w:r>
        <w:rPr>
          <w:lang w:val="en-GB"/>
        </w:rPr>
        <w:t xml:space="preserve">Expected Layout, graphics, text for the following </w:t>
      </w:r>
      <w:r w:rsidR="004C179B">
        <w:rPr>
          <w:lang w:val="en-GB"/>
        </w:rPr>
        <w:t>SCT screens is shown below.</w:t>
      </w:r>
    </w:p>
    <w:p w:rsidR="00540BD9" w:rsidRDefault="00540BD9" w:rsidP="00B6524C">
      <w:pPr>
        <w:pStyle w:val="BodyText"/>
        <w:numPr>
          <w:ilvl w:val="0"/>
          <w:numId w:val="43"/>
        </w:numPr>
        <w:rPr>
          <w:b/>
          <w:lang w:val="en-GB"/>
        </w:rPr>
      </w:pPr>
      <w:r>
        <w:rPr>
          <w:b/>
          <w:lang w:val="en-GB"/>
        </w:rPr>
        <w:t>Search Screen (Additional search options section)</w:t>
      </w:r>
    </w:p>
    <w:p w:rsidR="00213F67" w:rsidRDefault="00540BD9" w:rsidP="00B6524C">
      <w:pPr>
        <w:pStyle w:val="BodyText"/>
        <w:numPr>
          <w:ilvl w:val="0"/>
          <w:numId w:val="43"/>
        </w:numPr>
        <w:rPr>
          <w:b/>
          <w:lang w:val="en-GB"/>
        </w:rPr>
      </w:pPr>
      <w:r>
        <w:rPr>
          <w:b/>
          <w:lang w:val="en-GB"/>
        </w:rPr>
        <w:t>Create NEW SCT Screen (Conditions section)</w:t>
      </w:r>
    </w:p>
    <w:p w:rsidR="001D5893" w:rsidRPr="001D5893" w:rsidRDefault="001D5893" w:rsidP="001D5893">
      <w:pPr>
        <w:pStyle w:val="BodyText"/>
        <w:ind w:left="1080"/>
        <w:rPr>
          <w:b/>
          <w:lang w:val="en-GB"/>
        </w:rPr>
      </w:pPr>
    </w:p>
    <w:p w:rsidR="00213F67" w:rsidRDefault="001D5893" w:rsidP="00213F67">
      <w:pPr>
        <w:rPr>
          <w:rFonts w:cs="Arial"/>
          <w:szCs w:val="20"/>
        </w:rPr>
      </w:pPr>
      <w:r>
        <w:rPr>
          <w:rFonts w:cs="Arial"/>
          <w:szCs w:val="20"/>
        </w:rPr>
        <w:t xml:space="preserve">This story involves </w:t>
      </w:r>
      <w:r w:rsidR="00213F67">
        <w:rPr>
          <w:rFonts w:cs="Arial"/>
          <w:szCs w:val="20"/>
        </w:rPr>
        <w:t>add</w:t>
      </w:r>
      <w:r>
        <w:rPr>
          <w:rFonts w:cs="Arial"/>
          <w:szCs w:val="20"/>
        </w:rPr>
        <w:t>ing</w:t>
      </w:r>
      <w:r w:rsidR="00213F67">
        <w:rPr>
          <w:rFonts w:cs="Arial"/>
          <w:szCs w:val="20"/>
        </w:rPr>
        <w:t xml:space="preserve"> DOW and ACV as conditions on the schedule controls rules.  There are also some items in the GUI clean up list for the schedule condi</w:t>
      </w:r>
      <w:r>
        <w:rPr>
          <w:rFonts w:cs="Arial"/>
          <w:szCs w:val="20"/>
        </w:rPr>
        <w:t>tions panel as well. B</w:t>
      </w:r>
      <w:r w:rsidR="00213F67">
        <w:rPr>
          <w:rFonts w:cs="Arial"/>
          <w:szCs w:val="20"/>
        </w:rPr>
        <w:t xml:space="preserve">oth </w:t>
      </w:r>
      <w:r>
        <w:rPr>
          <w:rFonts w:cs="Arial"/>
          <w:szCs w:val="20"/>
        </w:rPr>
        <w:t>affect</w:t>
      </w:r>
      <w:r w:rsidR="00213F67">
        <w:rPr>
          <w:rFonts w:cs="Arial"/>
          <w:szCs w:val="20"/>
        </w:rPr>
        <w:t xml:space="preserve"> the schedule condition panel.  If these two task</w:t>
      </w:r>
      <w:r>
        <w:rPr>
          <w:rFonts w:cs="Arial"/>
          <w:szCs w:val="20"/>
        </w:rPr>
        <w:t>s</w:t>
      </w:r>
      <w:r w:rsidR="00213F67">
        <w:rPr>
          <w:rFonts w:cs="Arial"/>
          <w:szCs w:val="20"/>
        </w:rPr>
        <w:t xml:space="preserve"> were combined we would expect the schedule condition panel</w:t>
      </w:r>
      <w:r>
        <w:rPr>
          <w:rFonts w:cs="Arial"/>
          <w:szCs w:val="20"/>
        </w:rPr>
        <w:t xml:space="preserve"> and additional search options to</w:t>
      </w:r>
      <w:r w:rsidR="00213F67">
        <w:rPr>
          <w:rFonts w:cs="Arial"/>
          <w:szCs w:val="20"/>
        </w:rPr>
        <w:t xml:space="preserve"> look something like this</w:t>
      </w:r>
      <w:r>
        <w:rPr>
          <w:rFonts w:cs="Arial"/>
          <w:szCs w:val="20"/>
        </w:rPr>
        <w:t xml:space="preserve"> </w:t>
      </w:r>
    </w:p>
    <w:p w:rsidR="001D5893" w:rsidRDefault="001D5893" w:rsidP="00213F67">
      <w:pPr>
        <w:rPr>
          <w:rFonts w:cs="Arial"/>
          <w:szCs w:val="20"/>
        </w:rPr>
      </w:pPr>
    </w:p>
    <w:p w:rsidR="001D5893" w:rsidRDefault="001D5893" w:rsidP="00213F67">
      <w:pPr>
        <w:rPr>
          <w:lang w:val="en-GB"/>
        </w:rPr>
      </w:pPr>
      <w:r>
        <w:rPr>
          <w:noProof/>
          <w:lang w:val="en-GB" w:eastAsia="en-GB"/>
        </w:rPr>
        <w:drawing>
          <wp:inline distT="0" distB="0" distL="0" distR="0" wp14:anchorId="50E78405" wp14:editId="5CC09C91">
            <wp:extent cx="5937736" cy="1409700"/>
            <wp:effectExtent l="19050" t="19050" r="25400" b="19050"/>
            <wp:docPr id="9" name="Picture 9" descr="cid:_1_0CB2D2E40CB2C93C00558D3C85257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_1_0CB2D2E40CB2C93C00558D3C85257E19"/>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1411092"/>
                    </a:xfrm>
                    <a:prstGeom prst="rect">
                      <a:avLst/>
                    </a:prstGeom>
                    <a:noFill/>
                    <a:ln w="12700">
                      <a:solidFill>
                        <a:schemeClr val="tx1"/>
                      </a:solidFill>
                    </a:ln>
                  </pic:spPr>
                </pic:pic>
              </a:graphicData>
            </a:graphic>
          </wp:inline>
        </w:drawing>
      </w:r>
    </w:p>
    <w:p w:rsidR="004C179B" w:rsidRPr="001D5893" w:rsidRDefault="00213F67" w:rsidP="001D5893">
      <w:pPr>
        <w:rPr>
          <w:rFonts w:cs="Arial"/>
          <w:szCs w:val="20"/>
        </w:rPr>
      </w:pPr>
      <w:r>
        <w:rPr>
          <w:rFonts w:cs="Arial"/>
          <w:szCs w:val="20"/>
        </w:rPr>
        <w:t>It's has the same look and feel as the inventory rule conditions but does not include the arrival, mkt by, and op by conditions.</w:t>
      </w:r>
    </w:p>
    <w:p w:rsidR="00540BD9" w:rsidRDefault="00540BD9" w:rsidP="00540BD9">
      <w:pPr>
        <w:pStyle w:val="BodyText"/>
        <w:ind w:left="0"/>
        <w:rPr>
          <w:lang w:val="en-GB"/>
        </w:rPr>
      </w:pPr>
    </w:p>
    <w:p w:rsidR="00E91F04" w:rsidRDefault="00E91F04" w:rsidP="00540BD9">
      <w:pPr>
        <w:pStyle w:val="BodyText"/>
        <w:ind w:left="0"/>
        <w:rPr>
          <w:lang w:val="en-GB"/>
        </w:rPr>
      </w:pPr>
    </w:p>
    <w:p w:rsidR="00E91F04" w:rsidRPr="00157A1C" w:rsidRDefault="00E91F04" w:rsidP="00540BD9">
      <w:pPr>
        <w:pStyle w:val="BodyText"/>
        <w:ind w:left="0"/>
        <w:rPr>
          <w:lang w:val="en-GB"/>
        </w:rPr>
      </w:pPr>
    </w:p>
    <w:p w:rsidR="001D5893" w:rsidRDefault="001D5893" w:rsidP="00757525">
      <w:pPr>
        <w:pStyle w:val="BodyText"/>
        <w:ind w:left="0"/>
        <w:rPr>
          <w:b/>
          <w:sz w:val="28"/>
          <w:szCs w:val="28"/>
          <w:lang w:val="en-GB"/>
        </w:rPr>
      </w:pPr>
      <w:r>
        <w:rPr>
          <w:b/>
          <w:sz w:val="28"/>
          <w:szCs w:val="28"/>
          <w:lang w:val="en-GB"/>
        </w:rPr>
        <w:t>SERVICE</w:t>
      </w:r>
    </w:p>
    <w:p w:rsidR="00F9245D" w:rsidRPr="00F421FA" w:rsidRDefault="00FF7177" w:rsidP="00757525">
      <w:pPr>
        <w:pStyle w:val="BodyText"/>
        <w:ind w:left="0"/>
        <w:rPr>
          <w:rFonts w:eastAsia="Times" w:cs="Arial"/>
          <w:iCs/>
        </w:rPr>
      </w:pPr>
      <w:r w:rsidRPr="00970789">
        <w:rPr>
          <w:rFonts w:eastAsia="Times" w:cs="Arial"/>
          <w:b/>
          <w:iCs/>
        </w:rPr>
        <w:t>AircraftConfigurationIdentifierType</w:t>
      </w:r>
      <w:r w:rsidR="00F9245D" w:rsidRPr="00F9245D">
        <w:rPr>
          <w:rFonts w:eastAsia="Times" w:cs="Arial"/>
          <w:iCs/>
        </w:rPr>
        <w:t xml:space="preserve"> is made up of the following elements as shown below</w:t>
      </w:r>
    </w:p>
    <w:tbl>
      <w:tblPr>
        <w:tblStyle w:val="TableGrid"/>
        <w:tblW w:w="9108" w:type="dxa"/>
        <w:tblLook w:val="04A0" w:firstRow="1" w:lastRow="0" w:firstColumn="1" w:lastColumn="0" w:noHBand="0" w:noVBand="1"/>
      </w:tblPr>
      <w:tblGrid>
        <w:gridCol w:w="9108"/>
      </w:tblGrid>
      <w:tr w:rsidR="00F9245D" w:rsidTr="00F9245D">
        <w:tc>
          <w:tcPr>
            <w:tcW w:w="9108" w:type="dxa"/>
          </w:tcPr>
          <w:p w:rsidR="00F9245D" w:rsidRDefault="00F9245D" w:rsidP="00F9245D">
            <w:pPr>
              <w:pStyle w:val="NoSpacing"/>
              <w:rPr>
                <w:lang w:val="en-GB"/>
              </w:rPr>
            </w:pPr>
            <w:r>
              <w:rPr>
                <w:noProof/>
                <w:lang w:val="en-GB" w:eastAsia="en-GB"/>
              </w:rPr>
              <w:drawing>
                <wp:inline distT="0" distB="0" distL="0" distR="0" wp14:anchorId="037FBB61" wp14:editId="56442EA3">
                  <wp:extent cx="5302250" cy="3022600"/>
                  <wp:effectExtent l="19050" t="19050" r="1270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02250" cy="3022600"/>
                          </a:xfrm>
                          <a:prstGeom prst="rect">
                            <a:avLst/>
                          </a:prstGeom>
                          <a:ln>
                            <a:solidFill>
                              <a:schemeClr val="tx1"/>
                            </a:solidFill>
                          </a:ln>
                        </pic:spPr>
                      </pic:pic>
                    </a:graphicData>
                  </a:graphic>
                </wp:inline>
              </w:drawing>
            </w:r>
          </w:p>
          <w:p w:rsidR="00F9245D" w:rsidRDefault="00F9245D" w:rsidP="00F9245D">
            <w:pPr>
              <w:pStyle w:val="NoSpacing"/>
              <w:rPr>
                <w:lang w:val="en-GB"/>
              </w:rPr>
            </w:pPr>
          </w:p>
          <w:p w:rsidR="00F9245D" w:rsidRDefault="00F9245D" w:rsidP="00F9245D">
            <w:pPr>
              <w:pStyle w:val="NoSpacing"/>
              <w:rPr>
                <w:lang w:val="en-GB"/>
              </w:rPr>
            </w:pPr>
            <w:r>
              <w:rPr>
                <w:noProof/>
                <w:lang w:val="en-GB" w:eastAsia="en-GB"/>
              </w:rPr>
              <w:drawing>
                <wp:inline distT="0" distB="0" distL="0" distR="0" wp14:anchorId="10BDF81D" wp14:editId="62E41C4B">
                  <wp:extent cx="5305425" cy="16097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05425" cy="1609725"/>
                          </a:xfrm>
                          <a:prstGeom prst="rect">
                            <a:avLst/>
                          </a:prstGeom>
                          <a:ln>
                            <a:solidFill>
                              <a:schemeClr val="tx1"/>
                            </a:solidFill>
                          </a:ln>
                        </pic:spPr>
                      </pic:pic>
                    </a:graphicData>
                  </a:graphic>
                </wp:inline>
              </w:drawing>
            </w:r>
          </w:p>
        </w:tc>
      </w:tr>
      <w:tr w:rsidR="00F9245D" w:rsidTr="00F9245D">
        <w:tc>
          <w:tcPr>
            <w:tcW w:w="9108" w:type="dxa"/>
          </w:tcPr>
          <w:p w:rsidR="00F9245D" w:rsidRDefault="00F9245D" w:rsidP="00F9245D">
            <w:pPr>
              <w:pStyle w:val="NoSpacing"/>
              <w:rPr>
                <w:lang w:val="en-GB"/>
              </w:rPr>
            </w:pPr>
          </w:p>
        </w:tc>
      </w:tr>
    </w:tbl>
    <w:p w:rsidR="00E91F04" w:rsidRDefault="00E91F04" w:rsidP="00757525">
      <w:pPr>
        <w:pStyle w:val="BodyText"/>
        <w:ind w:left="0"/>
        <w:rPr>
          <w:b/>
          <w:sz w:val="28"/>
          <w:szCs w:val="28"/>
          <w:lang w:val="en-GB"/>
        </w:rPr>
      </w:pPr>
    </w:p>
    <w:p w:rsidR="00970789" w:rsidRPr="00970789" w:rsidRDefault="00970789" w:rsidP="00757525">
      <w:pPr>
        <w:pStyle w:val="BodyText"/>
        <w:ind w:left="0"/>
        <w:rPr>
          <w:b/>
          <w:sz w:val="24"/>
          <w:lang w:val="en-GB"/>
        </w:rPr>
      </w:pPr>
      <w:r w:rsidRPr="00970789">
        <w:rPr>
          <w:b/>
          <w:sz w:val="24"/>
          <w:lang w:val="en-GB"/>
        </w:rPr>
        <w:t>SERVICE CALLS FOR SEARCH, CREATE NEW AND UPDATE SCT RULES</w:t>
      </w:r>
    </w:p>
    <w:p w:rsidR="001D5893" w:rsidRPr="00DC6939" w:rsidRDefault="001D5893" w:rsidP="00F421FA">
      <w:pPr>
        <w:pStyle w:val="BodyText"/>
        <w:numPr>
          <w:ilvl w:val="1"/>
          <w:numId w:val="44"/>
        </w:numPr>
        <w:ind w:left="360"/>
        <w:jc w:val="both"/>
        <w:rPr>
          <w:rFonts w:ascii="Helv" w:eastAsia="Times" w:hAnsi="Helv" w:cs="Helv"/>
          <w:color w:val="000000"/>
          <w:szCs w:val="20"/>
          <w:lang w:val="en-GB"/>
        </w:rPr>
      </w:pPr>
      <w:r w:rsidRPr="00210215">
        <w:rPr>
          <w:rFonts w:ascii="Helv" w:eastAsia="Times" w:hAnsi="Helv" w:cs="Helv"/>
          <w:b/>
          <w:color w:val="000000"/>
          <w:szCs w:val="20"/>
          <w:lang w:val="en-GB"/>
        </w:rPr>
        <w:t>Service</w:t>
      </w:r>
      <w:r>
        <w:rPr>
          <w:rFonts w:ascii="Helv" w:eastAsia="Times" w:hAnsi="Helv" w:cs="Helv"/>
          <w:color w:val="000000"/>
          <w:szCs w:val="20"/>
          <w:lang w:val="en-GB"/>
        </w:rPr>
        <w:t>: interface-ScheduleControlsRuleManager</w:t>
      </w:r>
    </w:p>
    <w:p w:rsidR="001D5893" w:rsidRDefault="001D5893" w:rsidP="00F421FA">
      <w:pPr>
        <w:pStyle w:val="BodyText"/>
        <w:numPr>
          <w:ilvl w:val="2"/>
          <w:numId w:val="44"/>
        </w:numPr>
        <w:ind w:left="1080"/>
        <w:jc w:val="both"/>
        <w:rPr>
          <w:rFonts w:ascii="Helv" w:eastAsia="Times" w:hAnsi="Helv" w:cs="Helv"/>
          <w:color w:val="000000"/>
          <w:szCs w:val="20"/>
          <w:lang w:val="en-GB"/>
        </w:rPr>
      </w:pPr>
      <w:r>
        <w:rPr>
          <w:rFonts w:ascii="Helv" w:eastAsia="Times" w:hAnsi="Helv" w:cs="Helv"/>
          <w:b/>
          <w:color w:val="000000"/>
          <w:szCs w:val="20"/>
          <w:lang w:val="en-GB"/>
        </w:rPr>
        <w:t>Interface</w:t>
      </w:r>
      <w:r>
        <w:rPr>
          <w:rFonts w:ascii="Helv" w:eastAsia="Times" w:hAnsi="Helv" w:cs="Helv"/>
          <w:color w:val="000000"/>
          <w:szCs w:val="20"/>
          <w:lang w:val="en-GB"/>
        </w:rPr>
        <w:t xml:space="preserve">: ExtractScheduleControlRule   </w:t>
      </w:r>
    </w:p>
    <w:p w:rsidR="001D5893" w:rsidRPr="00210215" w:rsidRDefault="001D5893" w:rsidP="00F421FA">
      <w:pPr>
        <w:pStyle w:val="BodyText"/>
        <w:numPr>
          <w:ilvl w:val="2"/>
          <w:numId w:val="44"/>
        </w:numPr>
        <w:ind w:left="1080"/>
        <w:jc w:val="both"/>
        <w:rPr>
          <w:rFonts w:ascii="Helv" w:eastAsia="Times" w:hAnsi="Helv" w:cs="Helv"/>
          <w:color w:val="000000"/>
          <w:szCs w:val="20"/>
          <w:lang w:val="en-GB"/>
        </w:rPr>
      </w:pPr>
      <w:r>
        <w:rPr>
          <w:rFonts w:ascii="Helv" w:eastAsia="Times" w:hAnsi="Helv" w:cs="Helv"/>
          <w:b/>
          <w:color w:val="000000"/>
          <w:szCs w:val="20"/>
          <w:lang w:val="en-GB"/>
        </w:rPr>
        <w:t>Operation</w:t>
      </w:r>
      <w:r>
        <w:rPr>
          <w:rFonts w:ascii="Helv" w:eastAsia="Times" w:hAnsi="Helv" w:cs="Helv"/>
          <w:color w:val="000000"/>
          <w:szCs w:val="20"/>
          <w:lang w:val="en-GB"/>
        </w:rPr>
        <w:t>: ExtractScheduleControlRule (</w:t>
      </w:r>
      <w:r w:rsidRPr="00970789">
        <w:rPr>
          <w:rFonts w:ascii="Helv" w:eastAsia="Times" w:hAnsi="Helv" w:cs="Helv"/>
          <w:b/>
          <w:color w:val="000000"/>
          <w:szCs w:val="20"/>
          <w:lang w:val="en-GB"/>
        </w:rPr>
        <w:t>search</w:t>
      </w:r>
      <w:r>
        <w:rPr>
          <w:rFonts w:ascii="Helv" w:eastAsia="Times" w:hAnsi="Helv" w:cs="Helv"/>
          <w:color w:val="000000"/>
          <w:szCs w:val="20"/>
          <w:lang w:val="en-GB"/>
        </w:rPr>
        <w:t>)</w:t>
      </w:r>
    </w:p>
    <w:p w:rsidR="001D5893" w:rsidRDefault="001D5893" w:rsidP="00F421FA">
      <w:pPr>
        <w:pStyle w:val="BodyText"/>
        <w:numPr>
          <w:ilvl w:val="2"/>
          <w:numId w:val="44"/>
        </w:numPr>
        <w:ind w:left="1080"/>
        <w:jc w:val="both"/>
        <w:rPr>
          <w:rFonts w:ascii="Helv" w:eastAsia="Times" w:hAnsi="Helv" w:cs="Helv"/>
          <w:color w:val="000000"/>
          <w:szCs w:val="20"/>
          <w:lang w:val="en-GB"/>
        </w:rPr>
      </w:pPr>
      <w:r w:rsidRPr="00210215">
        <w:rPr>
          <w:rFonts w:ascii="Helv" w:eastAsia="Times" w:hAnsi="Helv" w:cs="Helv"/>
          <w:b/>
          <w:color w:val="000000"/>
          <w:szCs w:val="20"/>
          <w:lang w:val="en-GB"/>
        </w:rPr>
        <w:t>Input</w:t>
      </w:r>
      <w:r>
        <w:rPr>
          <w:rFonts w:ascii="Helv" w:eastAsia="Times" w:hAnsi="Helv" w:cs="Helv"/>
          <w:color w:val="000000"/>
          <w:szCs w:val="20"/>
          <w:lang w:val="en-GB"/>
        </w:rPr>
        <w:t>:  ExtractScheduleControlRule</w:t>
      </w:r>
    </w:p>
    <w:p w:rsidR="001D5893" w:rsidRPr="00AB06D9" w:rsidRDefault="001D5893" w:rsidP="00F421FA">
      <w:pPr>
        <w:pStyle w:val="BodyText"/>
        <w:numPr>
          <w:ilvl w:val="2"/>
          <w:numId w:val="44"/>
        </w:numPr>
        <w:ind w:left="1080"/>
        <w:jc w:val="both"/>
        <w:rPr>
          <w:rFonts w:ascii="Helv" w:eastAsia="Times" w:hAnsi="Helv" w:cs="Helv"/>
          <w:b/>
          <w:color w:val="000000"/>
          <w:szCs w:val="20"/>
          <w:lang w:val="en-GB"/>
        </w:rPr>
      </w:pPr>
      <w:r w:rsidRPr="00210215">
        <w:rPr>
          <w:rFonts w:ascii="Helv" w:eastAsia="Times" w:hAnsi="Helv" w:cs="Helv"/>
          <w:b/>
          <w:color w:val="000000"/>
          <w:szCs w:val="20"/>
          <w:lang w:val="en-GB"/>
        </w:rPr>
        <w:t>Element</w:t>
      </w:r>
      <w:r>
        <w:rPr>
          <w:rFonts w:ascii="Helv" w:eastAsia="Times" w:hAnsi="Helv" w:cs="Helv"/>
          <w:color w:val="000000"/>
          <w:szCs w:val="20"/>
          <w:lang w:val="en-GB"/>
        </w:rPr>
        <w:t>: /SearchCriteria/SearchConditions/</w:t>
      </w:r>
      <w:r w:rsidRPr="00AB06D9">
        <w:rPr>
          <w:rFonts w:ascii="Helv" w:eastAsia="Times" w:hAnsi="Helv" w:cs="Helv"/>
          <w:b/>
          <w:color w:val="000000"/>
          <w:szCs w:val="20"/>
          <w:lang w:val="en-GB"/>
        </w:rPr>
        <w:t>AircraftConfiguration</w:t>
      </w:r>
    </w:p>
    <w:p w:rsidR="001D5893" w:rsidRDefault="001D5893" w:rsidP="00F421FA">
      <w:pPr>
        <w:pStyle w:val="BodyText"/>
        <w:ind w:left="0"/>
        <w:jc w:val="both"/>
        <w:rPr>
          <w:rFonts w:ascii="Helv" w:eastAsia="Times" w:hAnsi="Helv" w:cs="Helv"/>
          <w:b/>
          <w:color w:val="000000"/>
          <w:szCs w:val="20"/>
          <w:lang w:val="en-GB"/>
        </w:rPr>
      </w:pPr>
    </w:p>
    <w:p w:rsidR="00970789" w:rsidRDefault="00970789" w:rsidP="00F421FA">
      <w:pPr>
        <w:pStyle w:val="BodyText"/>
        <w:ind w:left="0"/>
        <w:jc w:val="both"/>
        <w:rPr>
          <w:rFonts w:ascii="Helv" w:eastAsia="Times" w:hAnsi="Helv" w:cs="Helv"/>
          <w:b/>
          <w:color w:val="000000"/>
          <w:szCs w:val="20"/>
          <w:lang w:val="en-GB"/>
        </w:rPr>
      </w:pPr>
    </w:p>
    <w:p w:rsidR="001D5893" w:rsidRPr="00CD31CA" w:rsidRDefault="001D5893" w:rsidP="00F421FA">
      <w:pPr>
        <w:pStyle w:val="BodyText"/>
        <w:numPr>
          <w:ilvl w:val="0"/>
          <w:numId w:val="45"/>
        </w:numPr>
        <w:ind w:left="1080"/>
        <w:jc w:val="both"/>
        <w:rPr>
          <w:rFonts w:ascii="Helv" w:eastAsia="Times" w:hAnsi="Helv" w:cs="Helv"/>
          <w:color w:val="000000"/>
          <w:szCs w:val="20"/>
          <w:lang w:val="en-GB"/>
        </w:rPr>
      </w:pPr>
      <w:r>
        <w:rPr>
          <w:rFonts w:ascii="Helv" w:eastAsia="Times" w:hAnsi="Helv" w:cs="Helv"/>
          <w:b/>
          <w:color w:val="000000"/>
          <w:szCs w:val="20"/>
          <w:lang w:val="en-GB"/>
        </w:rPr>
        <w:t>Interface</w:t>
      </w:r>
      <w:r>
        <w:rPr>
          <w:rFonts w:ascii="Helv" w:eastAsia="Times" w:hAnsi="Helv" w:cs="Helv"/>
          <w:color w:val="000000"/>
          <w:szCs w:val="20"/>
          <w:lang w:val="en-GB"/>
        </w:rPr>
        <w:t xml:space="preserve">: ManageScheduleControlRule </w:t>
      </w:r>
    </w:p>
    <w:p w:rsidR="001D5893" w:rsidRPr="00CD31CA" w:rsidRDefault="001D5893" w:rsidP="00F421FA">
      <w:pPr>
        <w:pStyle w:val="BodyText"/>
        <w:numPr>
          <w:ilvl w:val="0"/>
          <w:numId w:val="45"/>
        </w:numPr>
        <w:ind w:left="1080"/>
        <w:jc w:val="both"/>
        <w:rPr>
          <w:rFonts w:ascii="Helv" w:eastAsia="Times" w:hAnsi="Helv" w:cs="Helv"/>
          <w:color w:val="000000"/>
          <w:szCs w:val="20"/>
          <w:lang w:val="en-GB"/>
        </w:rPr>
      </w:pPr>
      <w:r>
        <w:rPr>
          <w:rFonts w:ascii="Helv" w:eastAsia="Times" w:hAnsi="Helv" w:cs="Helv"/>
          <w:b/>
          <w:color w:val="000000"/>
          <w:szCs w:val="20"/>
          <w:lang w:val="en-GB"/>
        </w:rPr>
        <w:t>Operation</w:t>
      </w:r>
      <w:r>
        <w:rPr>
          <w:rFonts w:ascii="Helv" w:eastAsia="Times" w:hAnsi="Helv" w:cs="Helv"/>
          <w:color w:val="000000"/>
          <w:szCs w:val="20"/>
          <w:lang w:val="en-GB"/>
        </w:rPr>
        <w:t>:CreateScheduleControlRule   (</w:t>
      </w:r>
      <w:r w:rsidR="00AB06D9" w:rsidRPr="00970789">
        <w:rPr>
          <w:rFonts w:ascii="Helv" w:eastAsia="Times" w:hAnsi="Helv" w:cs="Helv"/>
          <w:b/>
          <w:color w:val="000000"/>
          <w:szCs w:val="20"/>
          <w:lang w:val="en-GB"/>
        </w:rPr>
        <w:t xml:space="preserve">Create </w:t>
      </w:r>
      <w:r w:rsidRPr="00970789">
        <w:rPr>
          <w:rFonts w:ascii="Helv" w:eastAsia="Times" w:hAnsi="Helv" w:cs="Helv"/>
          <w:b/>
          <w:color w:val="000000"/>
          <w:szCs w:val="20"/>
          <w:lang w:val="en-GB"/>
        </w:rPr>
        <w:t>new</w:t>
      </w:r>
      <w:r>
        <w:rPr>
          <w:rFonts w:ascii="Helv" w:eastAsia="Times" w:hAnsi="Helv" w:cs="Helv"/>
          <w:color w:val="000000"/>
          <w:szCs w:val="20"/>
          <w:lang w:val="en-GB"/>
        </w:rPr>
        <w:t>)</w:t>
      </w:r>
    </w:p>
    <w:p w:rsidR="001D5893" w:rsidRDefault="001D5893" w:rsidP="00F421FA">
      <w:pPr>
        <w:pStyle w:val="BodyText"/>
        <w:numPr>
          <w:ilvl w:val="0"/>
          <w:numId w:val="45"/>
        </w:numPr>
        <w:ind w:left="1080"/>
        <w:jc w:val="both"/>
        <w:rPr>
          <w:rFonts w:ascii="Helv" w:eastAsia="Times" w:hAnsi="Helv" w:cs="Helv"/>
          <w:color w:val="000000"/>
          <w:szCs w:val="20"/>
          <w:lang w:val="en-GB"/>
        </w:rPr>
      </w:pPr>
      <w:r w:rsidRPr="00210215">
        <w:rPr>
          <w:rFonts w:ascii="Helv" w:eastAsia="Times" w:hAnsi="Helv" w:cs="Helv"/>
          <w:b/>
          <w:color w:val="000000"/>
          <w:szCs w:val="20"/>
          <w:lang w:val="en-GB"/>
        </w:rPr>
        <w:t>Input</w:t>
      </w:r>
      <w:r>
        <w:rPr>
          <w:rFonts w:ascii="Helv" w:eastAsia="Times" w:hAnsi="Helv" w:cs="Helv"/>
          <w:color w:val="000000"/>
          <w:szCs w:val="20"/>
          <w:lang w:val="en-GB"/>
        </w:rPr>
        <w:t>:  CreateScheduleControlRule</w:t>
      </w:r>
    </w:p>
    <w:p w:rsidR="001D5893" w:rsidRPr="00625DAC" w:rsidRDefault="001D5893" w:rsidP="00F421FA">
      <w:pPr>
        <w:pStyle w:val="BodyText"/>
        <w:numPr>
          <w:ilvl w:val="0"/>
          <w:numId w:val="45"/>
        </w:numPr>
        <w:ind w:left="1080"/>
        <w:jc w:val="both"/>
        <w:rPr>
          <w:rFonts w:ascii="Helv" w:eastAsia="Times" w:hAnsi="Helv" w:cs="Helv"/>
          <w:b/>
          <w:color w:val="000000"/>
          <w:szCs w:val="20"/>
          <w:lang w:val="en-GB"/>
        </w:rPr>
      </w:pPr>
      <w:r w:rsidRPr="00210215">
        <w:rPr>
          <w:rFonts w:ascii="Helv" w:eastAsia="Times" w:hAnsi="Helv" w:cs="Helv"/>
          <w:b/>
          <w:color w:val="000000"/>
          <w:szCs w:val="20"/>
          <w:lang w:val="en-GB"/>
        </w:rPr>
        <w:t>Element</w:t>
      </w:r>
      <w:r>
        <w:rPr>
          <w:rFonts w:ascii="Helv" w:eastAsia="Times" w:hAnsi="Helv" w:cs="Helv"/>
          <w:color w:val="000000"/>
          <w:szCs w:val="20"/>
          <w:lang w:val="en-GB"/>
        </w:rPr>
        <w:t>: /ScheduleControlRule/Conditions/</w:t>
      </w:r>
      <w:r w:rsidRPr="00AB06D9">
        <w:rPr>
          <w:rFonts w:ascii="Helv" w:eastAsia="Times" w:hAnsi="Helv" w:cs="Helv"/>
          <w:b/>
          <w:color w:val="000000"/>
          <w:szCs w:val="20"/>
          <w:lang w:val="en-GB"/>
        </w:rPr>
        <w:t>AircraftConfiguration</w:t>
      </w:r>
    </w:p>
    <w:p w:rsidR="001D5893" w:rsidRPr="00210215" w:rsidRDefault="001D5893" w:rsidP="00F421FA">
      <w:pPr>
        <w:pStyle w:val="BodyText"/>
        <w:ind w:left="0"/>
        <w:jc w:val="both"/>
        <w:rPr>
          <w:rFonts w:ascii="Helv" w:eastAsia="Times" w:hAnsi="Helv" w:cs="Helv"/>
          <w:b/>
          <w:color w:val="000000"/>
          <w:szCs w:val="20"/>
          <w:lang w:val="en-GB"/>
        </w:rPr>
      </w:pPr>
    </w:p>
    <w:p w:rsidR="001D5893" w:rsidRPr="00CD31CA" w:rsidRDefault="001D5893" w:rsidP="00F421FA">
      <w:pPr>
        <w:pStyle w:val="BodyText"/>
        <w:numPr>
          <w:ilvl w:val="0"/>
          <w:numId w:val="46"/>
        </w:numPr>
        <w:ind w:left="1080"/>
        <w:jc w:val="both"/>
        <w:rPr>
          <w:rFonts w:ascii="Helv" w:eastAsia="Times" w:hAnsi="Helv" w:cs="Helv"/>
          <w:color w:val="000000"/>
          <w:szCs w:val="20"/>
          <w:lang w:val="en-GB"/>
        </w:rPr>
      </w:pPr>
      <w:r>
        <w:rPr>
          <w:rFonts w:ascii="Helv" w:eastAsia="Times" w:hAnsi="Helv" w:cs="Helv"/>
          <w:b/>
          <w:color w:val="000000"/>
          <w:szCs w:val="20"/>
          <w:lang w:val="en-GB"/>
        </w:rPr>
        <w:t>Interface</w:t>
      </w:r>
      <w:r>
        <w:rPr>
          <w:rFonts w:ascii="Helv" w:eastAsia="Times" w:hAnsi="Helv" w:cs="Helv"/>
          <w:color w:val="000000"/>
          <w:szCs w:val="20"/>
          <w:lang w:val="en-GB"/>
        </w:rPr>
        <w:t xml:space="preserve">: ManageScheduleControlRule </w:t>
      </w:r>
    </w:p>
    <w:p w:rsidR="001D5893" w:rsidRPr="00CD31CA" w:rsidRDefault="001D5893" w:rsidP="00F421FA">
      <w:pPr>
        <w:pStyle w:val="BodyText"/>
        <w:numPr>
          <w:ilvl w:val="0"/>
          <w:numId w:val="46"/>
        </w:numPr>
        <w:ind w:left="1080"/>
        <w:jc w:val="both"/>
        <w:rPr>
          <w:rFonts w:ascii="Helv" w:eastAsia="Times" w:hAnsi="Helv" w:cs="Helv"/>
          <w:color w:val="000000"/>
          <w:szCs w:val="20"/>
          <w:lang w:val="en-GB"/>
        </w:rPr>
      </w:pPr>
      <w:r>
        <w:rPr>
          <w:rFonts w:ascii="Helv" w:eastAsia="Times" w:hAnsi="Helv" w:cs="Helv"/>
          <w:b/>
          <w:color w:val="000000"/>
          <w:szCs w:val="20"/>
          <w:lang w:val="en-GB"/>
        </w:rPr>
        <w:t>Operation</w:t>
      </w:r>
      <w:r>
        <w:rPr>
          <w:rFonts w:ascii="Helv" w:eastAsia="Times" w:hAnsi="Helv" w:cs="Helv"/>
          <w:color w:val="000000"/>
          <w:szCs w:val="20"/>
          <w:lang w:val="en-GB"/>
        </w:rPr>
        <w:t>:UpdateScheduleControlRule   (</w:t>
      </w:r>
      <w:r w:rsidRPr="00970789">
        <w:rPr>
          <w:rFonts w:ascii="Helv" w:eastAsia="Times" w:hAnsi="Helv" w:cs="Helv"/>
          <w:b/>
          <w:color w:val="000000"/>
          <w:szCs w:val="20"/>
          <w:lang w:val="en-GB"/>
        </w:rPr>
        <w:t>update</w:t>
      </w:r>
      <w:r>
        <w:rPr>
          <w:rFonts w:ascii="Helv" w:eastAsia="Times" w:hAnsi="Helv" w:cs="Helv"/>
          <w:color w:val="000000"/>
          <w:szCs w:val="20"/>
          <w:lang w:val="en-GB"/>
        </w:rPr>
        <w:t>)</w:t>
      </w:r>
    </w:p>
    <w:p w:rsidR="001D5893" w:rsidRDefault="001D5893" w:rsidP="00F421FA">
      <w:pPr>
        <w:pStyle w:val="BodyText"/>
        <w:numPr>
          <w:ilvl w:val="0"/>
          <w:numId w:val="46"/>
        </w:numPr>
        <w:ind w:left="1080"/>
        <w:jc w:val="both"/>
        <w:rPr>
          <w:rFonts w:ascii="Helv" w:eastAsia="Times" w:hAnsi="Helv" w:cs="Helv"/>
          <w:color w:val="000000"/>
          <w:szCs w:val="20"/>
          <w:lang w:val="en-GB"/>
        </w:rPr>
      </w:pPr>
      <w:r w:rsidRPr="00210215">
        <w:rPr>
          <w:rFonts w:ascii="Helv" w:eastAsia="Times" w:hAnsi="Helv" w:cs="Helv"/>
          <w:b/>
          <w:color w:val="000000"/>
          <w:szCs w:val="20"/>
          <w:lang w:val="en-GB"/>
        </w:rPr>
        <w:t>Input</w:t>
      </w:r>
      <w:r>
        <w:rPr>
          <w:rFonts w:ascii="Helv" w:eastAsia="Times" w:hAnsi="Helv" w:cs="Helv"/>
          <w:color w:val="000000"/>
          <w:szCs w:val="20"/>
          <w:lang w:val="en-GB"/>
        </w:rPr>
        <w:t>:  UpdateScheduleControlRule</w:t>
      </w:r>
    </w:p>
    <w:p w:rsidR="005365A3" w:rsidRDefault="001D5893" w:rsidP="00F421FA">
      <w:pPr>
        <w:pStyle w:val="BodyText"/>
        <w:numPr>
          <w:ilvl w:val="0"/>
          <w:numId w:val="46"/>
        </w:numPr>
        <w:ind w:left="1080"/>
        <w:jc w:val="both"/>
        <w:rPr>
          <w:rFonts w:ascii="Helv" w:eastAsia="Times" w:hAnsi="Helv" w:cs="Helv"/>
          <w:b/>
          <w:color w:val="000000"/>
          <w:szCs w:val="20"/>
          <w:lang w:val="en-GB"/>
        </w:rPr>
      </w:pPr>
      <w:r w:rsidRPr="00210215">
        <w:rPr>
          <w:rFonts w:ascii="Helv" w:eastAsia="Times" w:hAnsi="Helv" w:cs="Helv"/>
          <w:b/>
          <w:color w:val="000000"/>
          <w:szCs w:val="20"/>
          <w:lang w:val="en-GB"/>
        </w:rPr>
        <w:t>Element</w:t>
      </w:r>
      <w:r>
        <w:rPr>
          <w:rFonts w:ascii="Helv" w:eastAsia="Times" w:hAnsi="Helv" w:cs="Helv"/>
          <w:color w:val="000000"/>
          <w:szCs w:val="20"/>
          <w:lang w:val="en-GB"/>
        </w:rPr>
        <w:t>: /ScheduleControlRule/Conditions/</w:t>
      </w:r>
      <w:r w:rsidRPr="00AB06D9">
        <w:rPr>
          <w:rFonts w:ascii="Helv" w:eastAsia="Times" w:hAnsi="Helv" w:cs="Helv"/>
          <w:b/>
          <w:color w:val="000000"/>
          <w:szCs w:val="20"/>
          <w:lang w:val="en-GB"/>
        </w:rPr>
        <w:t>AircraftConfiguration</w:t>
      </w:r>
    </w:p>
    <w:p w:rsidR="00E91F04" w:rsidRPr="005365A3" w:rsidRDefault="00E91F04" w:rsidP="00970789">
      <w:pPr>
        <w:pStyle w:val="BodyText"/>
        <w:ind w:left="0"/>
        <w:jc w:val="both"/>
        <w:rPr>
          <w:rFonts w:ascii="Helv" w:eastAsia="Times" w:hAnsi="Helv" w:cs="Helv"/>
          <w:b/>
          <w:color w:val="000000"/>
          <w:szCs w:val="20"/>
          <w:lang w:val="en-GB"/>
        </w:rPr>
      </w:pPr>
    </w:p>
    <w:p w:rsidR="005365A3" w:rsidRPr="00C83305" w:rsidRDefault="005365A3" w:rsidP="005365A3">
      <w:pPr>
        <w:pStyle w:val="Heading3"/>
        <w:rPr>
          <w:sz w:val="24"/>
          <w:szCs w:val="24"/>
          <w:lang w:val="en-GB"/>
        </w:rPr>
      </w:pPr>
      <w:bookmarkStart w:id="206" w:name="_Toc394045440"/>
      <w:bookmarkStart w:id="207" w:name="_Toc463276209"/>
      <w:r w:rsidRPr="00C83305">
        <w:rPr>
          <w:sz w:val="24"/>
          <w:szCs w:val="24"/>
          <w:lang w:val="en-GB"/>
        </w:rPr>
        <w:t>Acceptance Tests</w:t>
      </w:r>
      <w:bookmarkEnd w:id="206"/>
      <w:bookmarkEnd w:id="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86" w:type="dxa"/>
          <w:bottom w:w="58" w:type="dxa"/>
          <w:right w:w="86" w:type="dxa"/>
        </w:tblCellMar>
        <w:tblLook w:val="01E0" w:firstRow="1" w:lastRow="1" w:firstColumn="1" w:lastColumn="1" w:noHBand="0" w:noVBand="0"/>
      </w:tblPr>
      <w:tblGrid>
        <w:gridCol w:w="439"/>
        <w:gridCol w:w="1687"/>
        <w:gridCol w:w="1963"/>
        <w:gridCol w:w="2006"/>
        <w:gridCol w:w="2925"/>
      </w:tblGrid>
      <w:tr w:rsidR="005365A3" w:rsidRPr="00097CC7" w:rsidTr="005365A3">
        <w:trPr>
          <w:trHeight w:val="20"/>
          <w:tblHeader/>
        </w:trPr>
        <w:tc>
          <w:tcPr>
            <w:tcW w:w="0" w:type="auto"/>
            <w:tcBorders>
              <w:top w:val="single" w:sz="4" w:space="0" w:color="auto"/>
              <w:left w:val="single" w:sz="4" w:space="0" w:color="auto"/>
              <w:bottom w:val="single" w:sz="4" w:space="0" w:color="auto"/>
              <w:right w:val="single" w:sz="4" w:space="0" w:color="auto"/>
            </w:tcBorders>
            <w:shd w:val="clear" w:color="auto" w:fill="auto"/>
          </w:tcPr>
          <w:p w:rsidR="005365A3" w:rsidRPr="00DD2CF8" w:rsidRDefault="005365A3" w:rsidP="005365A3">
            <w:pPr>
              <w:rPr>
                <w:b/>
                <w:color w:val="000000"/>
                <w:szCs w:val="20"/>
              </w:rPr>
            </w:pPr>
            <w:r>
              <w:rPr>
                <w:b/>
                <w:color w:val="000000"/>
                <w:szCs w:val="20"/>
              </w:rPr>
              <w:t>Sr.</w:t>
            </w:r>
          </w:p>
        </w:tc>
        <w:tc>
          <w:tcPr>
            <w:tcW w:w="1687" w:type="dxa"/>
            <w:tcBorders>
              <w:top w:val="single" w:sz="4" w:space="0" w:color="auto"/>
              <w:left w:val="single" w:sz="4" w:space="0" w:color="auto"/>
              <w:bottom w:val="single" w:sz="4" w:space="0" w:color="auto"/>
              <w:right w:val="single" w:sz="4" w:space="0" w:color="auto"/>
            </w:tcBorders>
            <w:shd w:val="clear" w:color="auto" w:fill="auto"/>
          </w:tcPr>
          <w:p w:rsidR="005365A3" w:rsidRPr="00DD2CF8" w:rsidRDefault="005365A3" w:rsidP="005365A3">
            <w:pPr>
              <w:rPr>
                <w:b/>
                <w:szCs w:val="20"/>
              </w:rPr>
            </w:pPr>
            <w:r w:rsidRPr="00DD2CF8">
              <w:rPr>
                <w:b/>
                <w:color w:val="000000"/>
                <w:szCs w:val="20"/>
              </w:rPr>
              <w:t>Test</w:t>
            </w:r>
          </w:p>
        </w:tc>
        <w:tc>
          <w:tcPr>
            <w:tcW w:w="1963" w:type="dxa"/>
            <w:tcBorders>
              <w:top w:val="single" w:sz="4" w:space="0" w:color="auto"/>
              <w:left w:val="single" w:sz="4" w:space="0" w:color="auto"/>
              <w:bottom w:val="single" w:sz="4" w:space="0" w:color="auto"/>
              <w:right w:val="single" w:sz="4" w:space="0" w:color="auto"/>
            </w:tcBorders>
            <w:shd w:val="clear" w:color="auto" w:fill="auto"/>
          </w:tcPr>
          <w:p w:rsidR="005365A3" w:rsidRPr="00097CC7" w:rsidRDefault="005365A3" w:rsidP="005365A3">
            <w:pPr>
              <w:rPr>
                <w:b/>
                <w:szCs w:val="20"/>
              </w:rPr>
            </w:pPr>
            <w:r>
              <w:rPr>
                <w:b/>
                <w:color w:val="000000"/>
                <w:szCs w:val="20"/>
              </w:rPr>
              <w:t>Pre-condition</w:t>
            </w:r>
          </w:p>
        </w:tc>
        <w:tc>
          <w:tcPr>
            <w:tcW w:w="2006" w:type="dxa"/>
            <w:tcBorders>
              <w:top w:val="single" w:sz="4" w:space="0" w:color="auto"/>
              <w:left w:val="single" w:sz="4" w:space="0" w:color="auto"/>
              <w:bottom w:val="single" w:sz="4" w:space="0" w:color="auto"/>
              <w:right w:val="single" w:sz="4" w:space="0" w:color="auto"/>
            </w:tcBorders>
            <w:shd w:val="clear" w:color="auto" w:fill="auto"/>
          </w:tcPr>
          <w:p w:rsidR="005365A3" w:rsidRDefault="005365A3" w:rsidP="005365A3">
            <w:pPr>
              <w:rPr>
                <w:b/>
                <w:szCs w:val="20"/>
              </w:rPr>
            </w:pPr>
            <w:r>
              <w:rPr>
                <w:b/>
                <w:szCs w:val="20"/>
              </w:rPr>
              <w:t>Action</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5365A3" w:rsidRPr="00097CC7" w:rsidRDefault="005365A3" w:rsidP="005365A3">
            <w:pPr>
              <w:rPr>
                <w:b/>
                <w:szCs w:val="20"/>
              </w:rPr>
            </w:pPr>
            <w:r>
              <w:rPr>
                <w:b/>
                <w:szCs w:val="20"/>
              </w:rPr>
              <w:t>Post-condition</w:t>
            </w:r>
          </w:p>
        </w:tc>
      </w:tr>
      <w:tr w:rsidR="005365A3" w:rsidRPr="007946C1" w:rsidTr="005365A3">
        <w:trPr>
          <w:trHeight w:val="1534"/>
        </w:trPr>
        <w:tc>
          <w:tcPr>
            <w:tcW w:w="0" w:type="auto"/>
            <w:tcBorders>
              <w:top w:val="single" w:sz="4" w:space="0" w:color="auto"/>
              <w:left w:val="single" w:sz="4" w:space="0" w:color="auto"/>
              <w:bottom w:val="single" w:sz="4" w:space="0" w:color="auto"/>
              <w:right w:val="single" w:sz="4" w:space="0" w:color="auto"/>
            </w:tcBorders>
          </w:tcPr>
          <w:p w:rsidR="005365A3" w:rsidRPr="002B46AB" w:rsidRDefault="005365A3" w:rsidP="005365A3">
            <w:pPr>
              <w:spacing w:before="40" w:after="40"/>
              <w:rPr>
                <w:rFonts w:ascii="Calibri" w:hAnsi="Calibri" w:cs="Calibri"/>
                <w:b/>
                <w:bCs/>
                <w:szCs w:val="20"/>
              </w:rPr>
            </w:pPr>
            <w:r>
              <w:rPr>
                <w:rFonts w:ascii="Calibri" w:hAnsi="Calibri" w:cs="Calibri"/>
                <w:b/>
                <w:bCs/>
                <w:szCs w:val="20"/>
              </w:rPr>
              <w:t>1</w:t>
            </w:r>
          </w:p>
        </w:tc>
        <w:tc>
          <w:tcPr>
            <w:tcW w:w="1687" w:type="dxa"/>
            <w:tcBorders>
              <w:top w:val="single" w:sz="4" w:space="0" w:color="auto"/>
              <w:left w:val="single" w:sz="4" w:space="0" w:color="auto"/>
              <w:bottom w:val="single" w:sz="4" w:space="0" w:color="auto"/>
              <w:right w:val="single" w:sz="4" w:space="0" w:color="auto"/>
            </w:tcBorders>
          </w:tcPr>
          <w:p w:rsidR="005365A3" w:rsidRPr="007946C1" w:rsidRDefault="005365A3" w:rsidP="005365A3">
            <w:pPr>
              <w:rPr>
                <w:rFonts w:ascii="Calibri" w:hAnsi="Calibri" w:cs="Calibri"/>
                <w:bCs/>
                <w:szCs w:val="20"/>
              </w:rPr>
            </w:pPr>
            <w:r>
              <w:rPr>
                <w:rFonts w:ascii="Calibri" w:hAnsi="Calibri" w:cs="Calibri"/>
                <w:bCs/>
                <w:szCs w:val="20"/>
              </w:rPr>
              <w:t xml:space="preserve">SCT GUI changes  for </w:t>
            </w:r>
            <w:r w:rsidRPr="007946C1">
              <w:rPr>
                <w:rFonts w:ascii="Calibri" w:hAnsi="Calibri" w:cs="Calibri"/>
                <w:bCs/>
                <w:szCs w:val="20"/>
              </w:rPr>
              <w:t>Full HIAS subscribers</w:t>
            </w:r>
          </w:p>
          <w:p w:rsidR="005365A3" w:rsidRPr="007946C1" w:rsidRDefault="005365A3" w:rsidP="005365A3">
            <w:pPr>
              <w:rPr>
                <w:rFonts w:ascii="Calibri" w:hAnsi="Calibri" w:cs="Calibri"/>
                <w:bCs/>
                <w:szCs w:val="20"/>
              </w:rPr>
            </w:pPr>
          </w:p>
        </w:tc>
        <w:tc>
          <w:tcPr>
            <w:tcW w:w="1963" w:type="dxa"/>
            <w:tcBorders>
              <w:top w:val="single" w:sz="4" w:space="0" w:color="auto"/>
              <w:left w:val="single" w:sz="4" w:space="0" w:color="auto"/>
              <w:bottom w:val="single" w:sz="4" w:space="0" w:color="auto"/>
              <w:right w:val="single" w:sz="4" w:space="0" w:color="auto"/>
            </w:tcBorders>
          </w:tcPr>
          <w:p w:rsidR="005365A3" w:rsidRPr="007946C1" w:rsidRDefault="002D248D" w:rsidP="005365A3">
            <w:pPr>
              <w:rPr>
                <w:rFonts w:ascii="Calibri" w:hAnsi="Calibri" w:cs="Calibri"/>
                <w:color w:val="000000"/>
                <w:szCs w:val="20"/>
              </w:rPr>
            </w:pPr>
            <w:r>
              <w:rPr>
                <w:rFonts w:ascii="Calibri" w:hAnsi="Calibri" w:cs="Calibri"/>
                <w:color w:val="000000"/>
                <w:szCs w:val="20"/>
              </w:rPr>
              <w:t>User logged in</w:t>
            </w:r>
            <w:r w:rsidR="005365A3" w:rsidRPr="007946C1">
              <w:rPr>
                <w:rFonts w:ascii="Calibri" w:hAnsi="Calibri" w:cs="Calibri"/>
                <w:color w:val="000000"/>
                <w:szCs w:val="20"/>
              </w:rPr>
              <w:t>to the system</w:t>
            </w:r>
          </w:p>
          <w:p w:rsidR="005365A3" w:rsidRPr="007946C1" w:rsidRDefault="005365A3" w:rsidP="002D248D">
            <w:pPr>
              <w:rPr>
                <w:rFonts w:ascii="Calibri" w:hAnsi="Calibri" w:cs="Calibri"/>
                <w:color w:val="000000"/>
                <w:szCs w:val="20"/>
              </w:rPr>
            </w:pPr>
          </w:p>
        </w:tc>
        <w:tc>
          <w:tcPr>
            <w:tcW w:w="2006" w:type="dxa"/>
            <w:tcBorders>
              <w:top w:val="single" w:sz="4" w:space="0" w:color="auto"/>
              <w:left w:val="single" w:sz="4" w:space="0" w:color="auto"/>
              <w:bottom w:val="single" w:sz="4" w:space="0" w:color="auto"/>
              <w:right w:val="single" w:sz="4" w:space="0" w:color="auto"/>
            </w:tcBorders>
          </w:tcPr>
          <w:p w:rsidR="005365A3" w:rsidRDefault="005365A3" w:rsidP="002D248D">
            <w:pPr>
              <w:rPr>
                <w:rFonts w:ascii="Calibri" w:hAnsi="Calibri" w:cs="Calibri"/>
                <w:bCs/>
                <w:szCs w:val="20"/>
              </w:rPr>
            </w:pPr>
            <w:r w:rsidRPr="007946C1">
              <w:rPr>
                <w:rFonts w:ascii="Calibri" w:hAnsi="Calibri" w:cs="Calibri"/>
                <w:bCs/>
                <w:szCs w:val="20"/>
              </w:rPr>
              <w:t xml:space="preserve">User navigates to </w:t>
            </w:r>
            <w:r>
              <w:rPr>
                <w:rFonts w:ascii="Calibri" w:hAnsi="Calibri" w:cs="Calibri"/>
                <w:bCs/>
                <w:szCs w:val="20"/>
              </w:rPr>
              <w:t xml:space="preserve">various </w:t>
            </w:r>
            <w:r w:rsidR="002D248D">
              <w:rPr>
                <w:rFonts w:ascii="Calibri" w:hAnsi="Calibri" w:cs="Calibri"/>
                <w:bCs/>
                <w:szCs w:val="20"/>
              </w:rPr>
              <w:t>SCT</w:t>
            </w:r>
            <w:r w:rsidRPr="007946C1">
              <w:rPr>
                <w:rFonts w:ascii="Calibri" w:hAnsi="Calibri" w:cs="Calibri"/>
                <w:bCs/>
                <w:szCs w:val="20"/>
              </w:rPr>
              <w:t xml:space="preserve"> control screen</w:t>
            </w:r>
            <w:r>
              <w:rPr>
                <w:rFonts w:ascii="Calibri" w:hAnsi="Calibri" w:cs="Calibri"/>
                <w:bCs/>
                <w:szCs w:val="20"/>
              </w:rPr>
              <w:t>s</w:t>
            </w:r>
          </w:p>
          <w:p w:rsidR="002D248D" w:rsidRDefault="002D248D" w:rsidP="002D248D">
            <w:pPr>
              <w:rPr>
                <w:rFonts w:ascii="Calibri" w:hAnsi="Calibri" w:cs="Calibri"/>
                <w:bCs/>
                <w:szCs w:val="20"/>
              </w:rPr>
            </w:pPr>
            <w:r>
              <w:rPr>
                <w:rFonts w:ascii="Calibri" w:hAnsi="Calibri" w:cs="Calibri"/>
                <w:bCs/>
                <w:szCs w:val="20"/>
              </w:rPr>
              <w:t xml:space="preserve">SEARCH </w:t>
            </w:r>
          </w:p>
          <w:p w:rsidR="002D248D" w:rsidRDefault="002D248D" w:rsidP="002D248D">
            <w:pPr>
              <w:rPr>
                <w:rFonts w:ascii="Calibri" w:hAnsi="Calibri" w:cs="Calibri"/>
                <w:bCs/>
                <w:szCs w:val="20"/>
              </w:rPr>
            </w:pPr>
            <w:r>
              <w:rPr>
                <w:rFonts w:ascii="Calibri" w:hAnsi="Calibri" w:cs="Calibri"/>
                <w:bCs/>
                <w:szCs w:val="20"/>
              </w:rPr>
              <w:t>CREATE NEW SCT</w:t>
            </w:r>
          </w:p>
          <w:p w:rsidR="002D248D" w:rsidRDefault="002D248D" w:rsidP="002D248D">
            <w:pPr>
              <w:rPr>
                <w:rFonts w:ascii="Calibri" w:hAnsi="Calibri" w:cs="Calibri"/>
                <w:bCs/>
                <w:szCs w:val="20"/>
              </w:rPr>
            </w:pPr>
            <w:r>
              <w:rPr>
                <w:rFonts w:ascii="Calibri" w:hAnsi="Calibri" w:cs="Calibri"/>
                <w:bCs/>
                <w:szCs w:val="20"/>
              </w:rPr>
              <w:t>UPDATE</w:t>
            </w:r>
          </w:p>
          <w:p w:rsidR="002D248D" w:rsidRPr="007946C1" w:rsidRDefault="002D248D" w:rsidP="002D248D">
            <w:pPr>
              <w:rPr>
                <w:rFonts w:ascii="Calibri" w:hAnsi="Calibri" w:cs="Calibri"/>
                <w:bCs/>
                <w:szCs w:val="20"/>
              </w:rPr>
            </w:pPr>
          </w:p>
        </w:tc>
        <w:tc>
          <w:tcPr>
            <w:tcW w:w="2925" w:type="dxa"/>
            <w:tcBorders>
              <w:top w:val="single" w:sz="4" w:space="0" w:color="auto"/>
              <w:left w:val="single" w:sz="4" w:space="0" w:color="auto"/>
              <w:bottom w:val="single" w:sz="4" w:space="0" w:color="auto"/>
              <w:right w:val="single" w:sz="4" w:space="0" w:color="auto"/>
            </w:tcBorders>
          </w:tcPr>
          <w:p w:rsidR="002D248D" w:rsidRDefault="002D248D" w:rsidP="005365A3">
            <w:pPr>
              <w:rPr>
                <w:rFonts w:ascii="Calibri" w:hAnsi="Calibri" w:cs="Calibri"/>
                <w:bCs/>
              </w:rPr>
            </w:pPr>
            <w:r>
              <w:rPr>
                <w:rFonts w:ascii="Calibri" w:hAnsi="Calibri" w:cs="Calibri"/>
                <w:bCs/>
              </w:rPr>
              <w:t>Presentation of the following screens (including menu items, controls, text fields etc)</w:t>
            </w:r>
          </w:p>
          <w:p w:rsidR="002D248D" w:rsidRPr="002D248D" w:rsidRDefault="002D248D" w:rsidP="002D248D">
            <w:pPr>
              <w:pStyle w:val="BodyText"/>
              <w:ind w:left="0"/>
              <w:rPr>
                <w:rFonts w:ascii="Calibri" w:hAnsi="Calibri"/>
                <w:sz w:val="18"/>
                <w:szCs w:val="18"/>
                <w:lang w:val="en-GB"/>
              </w:rPr>
            </w:pPr>
            <w:r w:rsidRPr="002D248D">
              <w:rPr>
                <w:rFonts w:ascii="Calibri" w:hAnsi="Calibri"/>
                <w:sz w:val="18"/>
                <w:szCs w:val="18"/>
                <w:lang w:val="en-GB"/>
              </w:rPr>
              <w:t>Search Screen (Additional search options section)</w:t>
            </w:r>
          </w:p>
          <w:p w:rsidR="002D248D" w:rsidRPr="002D248D" w:rsidRDefault="002D248D" w:rsidP="002D248D">
            <w:pPr>
              <w:pStyle w:val="BodyText"/>
              <w:ind w:left="0"/>
              <w:rPr>
                <w:rFonts w:ascii="Calibri" w:hAnsi="Calibri"/>
                <w:sz w:val="18"/>
                <w:szCs w:val="18"/>
                <w:lang w:val="en-GB"/>
              </w:rPr>
            </w:pPr>
            <w:r w:rsidRPr="002D248D">
              <w:rPr>
                <w:rFonts w:ascii="Calibri" w:hAnsi="Calibri"/>
                <w:sz w:val="18"/>
                <w:szCs w:val="18"/>
                <w:lang w:val="en-GB"/>
              </w:rPr>
              <w:t>Create NEW SCT Screen (Conditions section)</w:t>
            </w:r>
          </w:p>
          <w:p w:rsidR="005365A3" w:rsidRPr="002D248D" w:rsidRDefault="002D248D" w:rsidP="002D248D">
            <w:pPr>
              <w:pStyle w:val="BodyText"/>
              <w:ind w:left="0"/>
              <w:rPr>
                <w:b/>
                <w:sz w:val="28"/>
                <w:szCs w:val="28"/>
                <w:lang w:val="en-GB"/>
              </w:rPr>
            </w:pPr>
            <w:r>
              <w:rPr>
                <w:rFonts w:ascii="Calibri" w:hAnsi="Calibri" w:cs="Calibri"/>
                <w:bCs/>
              </w:rPr>
              <w:t xml:space="preserve">As described in </w:t>
            </w:r>
            <w:r w:rsidRPr="002D248D">
              <w:rPr>
                <w:rFonts w:ascii="Calibri" w:hAnsi="Calibri" w:cs="Calibri"/>
                <w:b/>
                <w:bCs/>
                <w:szCs w:val="20"/>
              </w:rPr>
              <w:t xml:space="preserve">DETAIL </w:t>
            </w:r>
            <w:r w:rsidRPr="002D248D">
              <w:rPr>
                <w:rFonts w:ascii="Calibri" w:hAnsi="Calibri"/>
                <w:b/>
                <w:szCs w:val="20"/>
                <w:lang w:val="en-GB"/>
              </w:rPr>
              <w:t>Expected GUI Presentation</w:t>
            </w:r>
            <w:r>
              <w:rPr>
                <w:rFonts w:ascii="Calibri" w:hAnsi="Calibri"/>
                <w:b/>
                <w:szCs w:val="20"/>
                <w:lang w:val="en-GB"/>
              </w:rPr>
              <w:t xml:space="preserve"> (section 16.5.2)</w:t>
            </w:r>
          </w:p>
        </w:tc>
      </w:tr>
    </w:tbl>
    <w:p w:rsidR="005365A3" w:rsidRPr="00F8568B" w:rsidRDefault="005365A3" w:rsidP="00D26590">
      <w:pPr>
        <w:pStyle w:val="BodyText"/>
        <w:rPr>
          <w:lang w:val="en-GB"/>
        </w:rPr>
      </w:pPr>
    </w:p>
    <w:sectPr w:rsidR="005365A3" w:rsidRPr="00F8568B" w:rsidSect="00C62D06">
      <w:headerReference w:type="default" r:id="rId21"/>
      <w:endnotePr>
        <w:numFmt w:val="decimal"/>
      </w:endnotePr>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2E8" w:rsidRDefault="00CB52E8">
      <w:r>
        <w:separator/>
      </w:r>
    </w:p>
  </w:endnote>
  <w:endnote w:type="continuationSeparator" w:id="0">
    <w:p w:rsidR="00CB52E8" w:rsidRDefault="00CB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479"/>
      <w:gridCol w:w="2141"/>
    </w:tblGrid>
    <w:tr w:rsidR="009D23D8">
      <w:trPr>
        <w:cantSplit/>
        <w:trHeight w:val="360"/>
      </w:trPr>
      <w:tc>
        <w:tcPr>
          <w:tcW w:w="7479" w:type="dxa"/>
          <w:vMerge w:val="restart"/>
        </w:tcPr>
        <w:p w:rsidR="009D23D8" w:rsidRPr="007E5BF3" w:rsidRDefault="009D23D8">
          <w:pPr>
            <w:rPr>
              <w:rFonts w:cs="Arial"/>
              <w:sz w:val="16"/>
              <w:szCs w:val="16"/>
            </w:rPr>
          </w:pPr>
          <w:fldSimple w:instr=" TITLE  \* MERGEFORMAT ">
            <w:r w:rsidRPr="00602663">
              <w:rPr>
                <w:rFonts w:cs="Arial"/>
                <w:sz w:val="16"/>
                <w:szCs w:val="16"/>
              </w:rPr>
              <w:t>NGI UC for Manage POS Groupings</w:t>
            </w:r>
          </w:fldSimple>
          <w:r w:rsidRPr="007E5BF3">
            <w:rPr>
              <w:rFonts w:cs="Arial"/>
              <w:sz w:val="16"/>
              <w:szCs w:val="16"/>
            </w:rPr>
            <w:t xml:space="preserve"> </w:t>
          </w:r>
          <w:fldSimple w:instr=" SUBJECT  \* MERGEFORMAT ">
            <w:r w:rsidRPr="00602663">
              <w:rPr>
                <w:rFonts w:cs="Arial"/>
                <w:sz w:val="16"/>
                <w:szCs w:val="16"/>
              </w:rPr>
              <w:t>CRUD Use Case Specification</w:t>
            </w:r>
          </w:fldSimple>
          <w:r w:rsidRPr="007E5BF3">
            <w:rPr>
              <w:rFonts w:cs="Arial"/>
              <w:sz w:val="16"/>
              <w:szCs w:val="16"/>
            </w:rPr>
            <w:t xml:space="preserve"> Version: v</w:t>
          </w:r>
          <w:fldSimple w:instr=" DOCPROPERTY &quot;DocumentVersion&quot;  \* MERGEFORMAT ">
            <w:r w:rsidRPr="00602663">
              <w:rPr>
                <w:rFonts w:cs="Arial"/>
                <w:sz w:val="16"/>
                <w:szCs w:val="16"/>
              </w:rPr>
              <w:t>0.0b</w:t>
            </w:r>
          </w:fldSimple>
          <w:r w:rsidRPr="007E5BF3">
            <w:rPr>
              <w:rFonts w:cs="Arial"/>
              <w:sz w:val="16"/>
              <w:szCs w:val="16"/>
            </w:rPr>
            <w:t xml:space="preserve"> Date: </w:t>
          </w:r>
          <w:fldSimple w:instr=" DOCPROPERTY &quot;DocumentDate&quot;  \* MERGEFORMAT ">
            <w:r w:rsidRPr="00602663">
              <w:rPr>
                <w:rFonts w:cs="Arial"/>
                <w:sz w:val="16"/>
                <w:szCs w:val="16"/>
              </w:rPr>
              <w:t>2012-Apr-19</w:t>
            </w:r>
          </w:fldSimple>
          <w:r w:rsidRPr="007E5BF3">
            <w:rPr>
              <w:rFonts w:cs="Arial"/>
              <w:sz w:val="16"/>
              <w:szCs w:val="16"/>
            </w:rPr>
            <w:t xml:space="preserve"> Version: v</w:t>
          </w:r>
          <w:fldSimple w:instr=" DOCPROPERTY &quot;DocumentVersion&quot;  \* MERGEFORMAT ">
            <w:r w:rsidRPr="00602663">
              <w:rPr>
                <w:rFonts w:cs="Arial"/>
                <w:sz w:val="16"/>
                <w:szCs w:val="16"/>
              </w:rPr>
              <w:t>0.0b</w:t>
            </w:r>
          </w:fldSimple>
        </w:p>
        <w:p w:rsidR="009D23D8" w:rsidRDefault="009D23D8" w:rsidP="007E5BF3">
          <w:pPr>
            <w:autoSpaceDE w:val="0"/>
            <w:autoSpaceDN w:val="0"/>
            <w:adjustRightInd w:val="0"/>
            <w:spacing w:before="0" w:after="0"/>
            <w:rPr>
              <w:rFonts w:cs="Arial"/>
              <w:sz w:val="16"/>
              <w:szCs w:val="16"/>
            </w:rPr>
          </w:pPr>
          <w:r w:rsidRPr="007E5BF3">
            <w:rPr>
              <w:rFonts w:cs="Arial"/>
              <w:bCs/>
              <w:sz w:val="16"/>
              <w:szCs w:val="16"/>
            </w:rPr>
            <w:t xml:space="preserve">Confidential. Copyright </w:t>
          </w:r>
          <w:r w:rsidRPr="007E5BF3">
            <w:rPr>
              <w:rFonts w:cs="Arial"/>
              <w:sz w:val="16"/>
              <w:szCs w:val="16"/>
            </w:rPr>
            <w:t xml:space="preserve">© </w:t>
          </w:r>
          <w:r w:rsidRPr="007E5BF3">
            <w:rPr>
              <w:rFonts w:cs="Arial"/>
              <w:bCs/>
              <w:sz w:val="16"/>
              <w:szCs w:val="16"/>
            </w:rPr>
            <w:t>SITA Information Networking Computing USA, Inc., 2008. All rights reserved</w:t>
          </w:r>
          <w:r w:rsidRPr="007E5BF3">
            <w:rPr>
              <w:rFonts w:cs="Arial"/>
              <w:sz w:val="16"/>
              <w:szCs w:val="16"/>
            </w:rPr>
            <w:t>.</w:t>
          </w:r>
        </w:p>
        <w:p w:rsidR="009D23D8" w:rsidRDefault="009D23D8" w:rsidP="007E5BF3">
          <w:r w:rsidRPr="007E5BF3">
            <w:rPr>
              <w:rFonts w:cs="Arial"/>
              <w:sz w:val="16"/>
              <w:szCs w:val="16"/>
            </w:rPr>
            <w:t>Voyager Template for Use Case Spec - Plain Version 3.1</w:t>
          </w:r>
        </w:p>
      </w:tc>
      <w:tc>
        <w:tcPr>
          <w:tcW w:w="2141" w:type="dxa"/>
        </w:tcPr>
        <w:p w:rsidR="009D23D8" w:rsidRDefault="009D23D8">
          <w:r>
            <w:rPr>
              <w:noProof/>
              <w:lang w:val="en-GB" w:eastAsia="en-GB"/>
            </w:rPr>
            <w:drawing>
              <wp:inline distT="0" distB="0" distL="0" distR="0">
                <wp:extent cx="1059180" cy="259080"/>
                <wp:effectExtent l="19050" t="0" r="7620" b="0"/>
                <wp:docPr id="1" name="Picture 1"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 logo small"/>
                        <pic:cNvPicPr>
                          <a:picLocks noChangeAspect="1" noChangeArrowheads="1"/>
                        </pic:cNvPicPr>
                      </pic:nvPicPr>
                      <pic:blipFill>
                        <a:blip r:embed="rId1"/>
                        <a:srcRect/>
                        <a:stretch>
                          <a:fillRect/>
                        </a:stretch>
                      </pic:blipFill>
                      <pic:spPr bwMode="auto">
                        <a:xfrm>
                          <a:off x="0" y="0"/>
                          <a:ext cx="1059180" cy="259080"/>
                        </a:xfrm>
                        <a:prstGeom prst="rect">
                          <a:avLst/>
                        </a:prstGeom>
                        <a:noFill/>
                        <a:ln w="9525">
                          <a:noFill/>
                          <a:miter lim="800000"/>
                          <a:headEnd/>
                          <a:tailEnd/>
                        </a:ln>
                      </pic:spPr>
                    </pic:pic>
                  </a:graphicData>
                </a:graphic>
              </wp:inline>
            </w:drawing>
          </w:r>
        </w:p>
      </w:tc>
    </w:tr>
    <w:tr w:rsidR="009D23D8">
      <w:trPr>
        <w:cantSplit/>
        <w:trHeight w:val="360"/>
      </w:trPr>
      <w:tc>
        <w:tcPr>
          <w:tcW w:w="7479" w:type="dxa"/>
          <w:vMerge/>
        </w:tcPr>
        <w:p w:rsidR="009D23D8" w:rsidRDefault="009D23D8"/>
      </w:tc>
      <w:tc>
        <w:tcPr>
          <w:tcW w:w="2141" w:type="dxa"/>
          <w:vAlign w:val="bottom"/>
        </w:tcPr>
        <w:p w:rsidR="009D23D8" w:rsidRDefault="009D23D8">
          <w:pPr>
            <w:jc w:val="center"/>
          </w:pPr>
          <w:r>
            <w:t>© Copyright SITA 2008</w:t>
          </w:r>
        </w:p>
      </w:tc>
    </w:tr>
  </w:tbl>
  <w:p w:rsidR="009D23D8" w:rsidRDefault="009D23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D8" w:rsidRPr="008F5E02" w:rsidRDefault="009D23D8" w:rsidP="00563AA2">
    <w:pPr>
      <w:pStyle w:val="SITAFooter"/>
      <w:rPr>
        <w:color w:val="0000FF"/>
      </w:rPr>
    </w:pPr>
    <w:fldSimple w:instr=" DOCPROPERTY  Copyright  \* MERGEFORMAT ">
      <w:r>
        <w:t>Confidential. Copyright © SITA Information Networking Computing UK Limited 2015. All rights reserved.</w:t>
      </w:r>
    </w:fldSimple>
  </w:p>
  <w:p w:rsidR="009D23D8" w:rsidRDefault="009D23D8" w:rsidP="00563AA2">
    <w:pPr>
      <w:pStyle w:val="SITAFooter"/>
    </w:pPr>
    <w:r w:rsidRPr="008F5E02">
      <w:t>The information contained in this document is the property of SITA.  No part of this document may be reproduced, stored in a retrieval system, or transmitted in any form, or by any means</w:t>
    </w:r>
    <w:r>
      <w:t>:</w:t>
    </w:r>
    <w:r w:rsidRPr="008F5E02">
      <w:t xml:space="preserve"> mechanical, photocopying, recording, or otherwise, without the prior written consent of SITA.  Under the law, copying includes translating into another language or format.  Legal action will be taken against any infringement.</w:t>
    </w:r>
    <w:r>
      <w:t xml:space="preserve">  </w:t>
    </w:r>
  </w:p>
  <w:p w:rsidR="009D23D8" w:rsidRPr="008F5E02" w:rsidRDefault="009D23D8" w:rsidP="00563AA2">
    <w:pPr>
      <w:pStyle w:val="SITAFooter"/>
    </w:pPr>
    <w:r w:rsidRPr="008F5E02">
      <w:t>The information contained in this document is subject to change without notice and does not carry any contractual obligation for SITA.  SITA reserves the right to make changes to any products or services described in this document at any time without notice.  SITA shall not be held responsible for the direct or indirect consequences of the use of the information contained in this document.</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2" w:type="dxa"/>
      <w:tblBorders>
        <w:top w:val="single" w:sz="4" w:space="0" w:color="auto"/>
      </w:tblBorders>
      <w:tblLayout w:type="fixed"/>
      <w:tblLook w:val="0000" w:firstRow="0" w:lastRow="0" w:firstColumn="0" w:lastColumn="0" w:noHBand="0" w:noVBand="0"/>
    </w:tblPr>
    <w:tblGrid>
      <w:gridCol w:w="7650"/>
      <w:gridCol w:w="1952"/>
    </w:tblGrid>
    <w:tr w:rsidR="009D23D8" w:rsidTr="00134919">
      <w:trPr>
        <w:cantSplit/>
        <w:trHeight w:val="360"/>
      </w:trPr>
      <w:tc>
        <w:tcPr>
          <w:tcW w:w="7650" w:type="dxa"/>
          <w:vMerge w:val="restart"/>
        </w:tcPr>
        <w:p w:rsidR="009D23D8" w:rsidRPr="007E5BF3" w:rsidRDefault="009D23D8" w:rsidP="00563AA2">
          <w:pPr>
            <w:pStyle w:val="SITAFooter"/>
          </w:pPr>
          <w:r>
            <w:rPr>
              <w:noProof/>
              <w:lang w:val="en-GB" w:eastAsia="en-GB"/>
            </w:rPr>
            <w:drawing>
              <wp:anchor distT="0" distB="0" distL="114300" distR="114300" simplePos="0" relativeHeight="251658240" behindDoc="0" locked="0" layoutInCell="0" allowOverlap="1" wp14:anchorId="11EC3D53" wp14:editId="2EF9443D">
                <wp:simplePos x="0" y="0"/>
                <wp:positionH relativeFrom="column">
                  <wp:posOffset>5229225</wp:posOffset>
                </wp:positionH>
                <wp:positionV relativeFrom="paragraph">
                  <wp:posOffset>36195</wp:posOffset>
                </wp:positionV>
                <wp:extent cx="791845" cy="196215"/>
                <wp:effectExtent l="19050" t="0" r="8255" b="0"/>
                <wp:wrapTopAndBottom/>
                <wp:docPr id="8" name="Picture 8"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Alogo"/>
                        <pic:cNvPicPr>
                          <a:picLocks noChangeAspect="1" noChangeArrowheads="1"/>
                        </pic:cNvPicPr>
                      </pic:nvPicPr>
                      <pic:blipFill>
                        <a:blip r:embed="rId1"/>
                        <a:srcRect/>
                        <a:stretch>
                          <a:fillRect/>
                        </a:stretch>
                      </pic:blipFill>
                      <pic:spPr bwMode="auto">
                        <a:xfrm>
                          <a:off x="0" y="0"/>
                          <a:ext cx="791845" cy="196215"/>
                        </a:xfrm>
                        <a:prstGeom prst="rect">
                          <a:avLst/>
                        </a:prstGeom>
                        <a:noFill/>
                      </pic:spPr>
                    </pic:pic>
                  </a:graphicData>
                </a:graphic>
              </wp:anchor>
            </w:drawing>
          </w:r>
          <w:fldSimple w:instr=" TITLE  \* MERGEFORMAT ">
            <w:r>
              <w:t>NGI UC for Manage Cabin Configurations</w:t>
            </w:r>
          </w:fldSimple>
          <w:r w:rsidRPr="007E5BF3">
            <w:t xml:space="preserve">  </w:t>
          </w:r>
          <w:fldSimple w:instr=" DOCPROPERTY &quot;Document number&quot;  \* MERGEFORMAT ">
            <w:r>
              <w:t>HF1H4-tm02 Use Case Specification</w:t>
            </w:r>
          </w:fldSimple>
          <w:r w:rsidRPr="007E5BF3">
            <w:t>, v</w:t>
          </w:r>
          <w:fldSimple w:instr=" DOCPROPERTY  DocumentVersion  \* MERGEFORMAT ">
            <w:r w:rsidR="00554DB8">
              <w:t>1.3</w:t>
            </w:r>
          </w:fldSimple>
          <w:r w:rsidRPr="007E5BF3">
            <w:t xml:space="preserve"> </w:t>
          </w:r>
          <w:r w:rsidRPr="007E5BF3">
            <w:br/>
            <w:t xml:space="preserve">Date: </w:t>
          </w:r>
          <w:fldSimple w:instr=" DOCPROPERTY &quot;DocumentDate&quot;  \* MERGEFORMAT ">
            <w:r w:rsidR="00554DB8">
              <w:t>2015-Oct-13</w:t>
            </w:r>
          </w:fldSimple>
        </w:p>
        <w:p w:rsidR="009D23D8" w:rsidRPr="007E5BF3" w:rsidRDefault="009D23D8" w:rsidP="00563AA2">
          <w:pPr>
            <w:pStyle w:val="SITAFooter"/>
          </w:pPr>
          <w:fldSimple w:instr=" DOCPROPERTY  Copyright  \* MERGEFORMAT ">
            <w:r w:rsidRPr="00BC3174">
              <w:rPr>
                <w:bCs/>
              </w:rPr>
              <w:t>Confidential. Copyright © SITA Information Networking Computing UK Limited 2015. All rights reserved.</w:t>
            </w:r>
          </w:fldSimple>
        </w:p>
        <w:p w:rsidR="009D23D8" w:rsidRPr="00D85320" w:rsidRDefault="009D23D8" w:rsidP="00563AA2">
          <w:pPr>
            <w:pStyle w:val="SITAFooter"/>
          </w:pPr>
          <w:fldSimple w:instr=" DOCPROPERTY  TemplateVersion  \* MERGEFORMAT ">
            <w:r>
              <w:t>Voyager Template for Use Case Spec - CRUD Version 3.9</w:t>
            </w:r>
          </w:fldSimple>
        </w:p>
      </w:tc>
      <w:tc>
        <w:tcPr>
          <w:tcW w:w="1952" w:type="dxa"/>
        </w:tcPr>
        <w:p w:rsidR="009D23D8" w:rsidRDefault="009D23D8"/>
      </w:tc>
    </w:tr>
    <w:tr w:rsidR="009D23D8" w:rsidTr="00134919">
      <w:trPr>
        <w:cantSplit/>
        <w:trHeight w:val="360"/>
      </w:trPr>
      <w:tc>
        <w:tcPr>
          <w:tcW w:w="7650" w:type="dxa"/>
          <w:vMerge/>
        </w:tcPr>
        <w:p w:rsidR="009D23D8" w:rsidRDefault="009D23D8"/>
      </w:tc>
      <w:tc>
        <w:tcPr>
          <w:tcW w:w="1952" w:type="dxa"/>
          <w:vAlign w:val="bottom"/>
        </w:tcPr>
        <w:p w:rsidR="009D23D8" w:rsidRDefault="009D23D8">
          <w:pPr>
            <w:jc w:val="right"/>
          </w:pPr>
          <w:r>
            <w:t xml:space="preserve">Page </w:t>
          </w:r>
          <w:r>
            <w:fldChar w:fldCharType="begin"/>
          </w:r>
          <w:r>
            <w:instrText xml:space="preserve"> PAGE </w:instrText>
          </w:r>
          <w:r>
            <w:fldChar w:fldCharType="separate"/>
          </w:r>
          <w:r w:rsidR="00554DB8">
            <w:rPr>
              <w:noProof/>
            </w:rPr>
            <w:t>3</w:t>
          </w:r>
          <w:r>
            <w:rPr>
              <w:noProof/>
            </w:rPr>
            <w:fldChar w:fldCharType="end"/>
          </w:r>
          <w:r>
            <w:t xml:space="preserve"> of </w:t>
          </w:r>
          <w:fldSimple w:instr=" NUMPAGES ">
            <w:r w:rsidR="00554DB8">
              <w:rPr>
                <w:noProof/>
              </w:rPr>
              <w:t>32</w:t>
            </w:r>
          </w:fldSimple>
        </w:p>
      </w:tc>
    </w:tr>
  </w:tbl>
  <w:p w:rsidR="009D23D8" w:rsidRPr="00C910C5" w:rsidRDefault="009D23D8" w:rsidP="00952E16">
    <w:pPr>
      <w:pStyle w:val="Footer"/>
      <w:tabs>
        <w:tab w:val="clear" w:pos="4320"/>
        <w:tab w:val="clear" w:pos="8640"/>
        <w:tab w:val="left" w:pos="2952"/>
      </w:tabs>
      <w:spacing w:before="0" w:after="0"/>
      <w:rPr>
        <w:sz w:val="4"/>
        <w:szCs w:val="4"/>
      </w:rPr>
    </w:pPr>
    <w:r>
      <w:rPr>
        <w:sz w:val="4"/>
        <w:szCs w:val="4"/>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479"/>
      <w:gridCol w:w="2141"/>
    </w:tblGrid>
    <w:tr w:rsidR="009D23D8">
      <w:trPr>
        <w:cantSplit/>
        <w:trHeight w:val="360"/>
      </w:trPr>
      <w:tc>
        <w:tcPr>
          <w:tcW w:w="7479" w:type="dxa"/>
          <w:vMerge w:val="restart"/>
        </w:tcPr>
        <w:p w:rsidR="009D23D8" w:rsidRDefault="009D23D8">
          <w:fldSimple w:instr=" TITLE  \* MERGEFORMAT ">
            <w:r>
              <w:t>NGI UC for Manage POS Groupings</w:t>
            </w:r>
          </w:fldSimple>
          <w:r>
            <w:t xml:space="preserve"> </w:t>
          </w:r>
          <w:fldSimple w:instr=" SUBJECT  \* MERGEFORMAT ">
            <w:r>
              <w:t>CRUD Use Case Specification</w:t>
            </w:r>
          </w:fldSimple>
          <w:r>
            <w:t xml:space="preserve"> Version: v</w:t>
          </w:r>
          <w:fldSimple w:instr=" DOCPROPERTY &quot;DocumentVersion&quot;  \* MERGEFORMAT ">
            <w:r>
              <w:t>0.0b</w:t>
            </w:r>
          </w:fldSimple>
          <w:r>
            <w:t xml:space="preserve"> Date: </w:t>
          </w:r>
          <w:fldSimple w:instr=" DOCPROPERTY &quot;DocumentDate&quot;  \* MERGEFORMAT ">
            <w:r>
              <w:t>2012-Apr-19</w:t>
            </w:r>
          </w:fldSimple>
          <w:r>
            <w:t xml:space="preserve">  Version: v</w:t>
          </w:r>
          <w:fldSimple w:instr=" DOCPROPERTY &quot;DocumentVersion&quot;  \* MERGEFORMAT ">
            <w:r>
              <w:t>0.0b</w:t>
            </w:r>
          </w:fldSimple>
        </w:p>
        <w:p w:rsidR="009D23D8" w:rsidRDefault="009D23D8">
          <w:r>
            <w:t>Company Confidential - SITA - All rights reserved</w:t>
          </w:r>
        </w:p>
        <w:p w:rsidR="009D23D8" w:rsidRDefault="009D23D8">
          <w:pPr>
            <w:jc w:val="center"/>
          </w:pPr>
        </w:p>
      </w:tc>
      <w:tc>
        <w:tcPr>
          <w:tcW w:w="2141" w:type="dxa"/>
        </w:tcPr>
        <w:p w:rsidR="009D23D8" w:rsidRDefault="009D23D8">
          <w:r>
            <w:rPr>
              <w:noProof/>
              <w:lang w:val="en-GB" w:eastAsia="en-GB"/>
            </w:rPr>
            <w:drawing>
              <wp:inline distT="0" distB="0" distL="0" distR="0" wp14:anchorId="2BBBB3A6" wp14:editId="5AE7B8D3">
                <wp:extent cx="1059180" cy="259080"/>
                <wp:effectExtent l="19050" t="0" r="7620" b="0"/>
                <wp:docPr id="2" name="Picture 2" descr="SITA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A logo small"/>
                        <pic:cNvPicPr>
                          <a:picLocks noChangeAspect="1" noChangeArrowheads="1"/>
                        </pic:cNvPicPr>
                      </pic:nvPicPr>
                      <pic:blipFill>
                        <a:blip r:embed="rId1"/>
                        <a:srcRect/>
                        <a:stretch>
                          <a:fillRect/>
                        </a:stretch>
                      </pic:blipFill>
                      <pic:spPr bwMode="auto">
                        <a:xfrm>
                          <a:off x="0" y="0"/>
                          <a:ext cx="1059180" cy="259080"/>
                        </a:xfrm>
                        <a:prstGeom prst="rect">
                          <a:avLst/>
                        </a:prstGeom>
                        <a:noFill/>
                        <a:ln w="9525">
                          <a:noFill/>
                          <a:miter lim="800000"/>
                          <a:headEnd/>
                          <a:tailEnd/>
                        </a:ln>
                      </pic:spPr>
                    </pic:pic>
                  </a:graphicData>
                </a:graphic>
              </wp:inline>
            </w:drawing>
          </w:r>
        </w:p>
      </w:tc>
    </w:tr>
    <w:tr w:rsidR="009D23D8">
      <w:trPr>
        <w:cantSplit/>
        <w:trHeight w:val="360"/>
      </w:trPr>
      <w:tc>
        <w:tcPr>
          <w:tcW w:w="7479" w:type="dxa"/>
          <w:vMerge/>
        </w:tcPr>
        <w:p w:rsidR="009D23D8" w:rsidRDefault="009D23D8"/>
      </w:tc>
      <w:tc>
        <w:tcPr>
          <w:tcW w:w="2141" w:type="dxa"/>
          <w:vAlign w:val="bottom"/>
        </w:tcPr>
        <w:p w:rsidR="009D23D8" w:rsidRDefault="009D23D8">
          <w:pPr>
            <w:jc w:val="center"/>
          </w:pPr>
          <w:r>
            <w:t>© Copyright SITA 2004</w:t>
          </w:r>
        </w:p>
      </w:tc>
    </w:tr>
  </w:tbl>
  <w:p w:rsidR="009D23D8" w:rsidRDefault="009D23D8">
    <w:pPr>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2E8" w:rsidRDefault="00CB52E8">
      <w:r>
        <w:separator/>
      </w:r>
    </w:p>
  </w:footnote>
  <w:footnote w:type="continuationSeparator" w:id="0">
    <w:p w:rsidR="00CB52E8" w:rsidRDefault="00CB5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D8" w:rsidRDefault="009D23D8">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D8" w:rsidRDefault="009D23D8">
    <w:pPr>
      <w:jc w:val="right"/>
    </w:pPr>
    <w:r>
      <w:rPr>
        <w:noProof/>
        <w:lang w:val="en-GB" w:eastAsia="en-GB"/>
      </w:rPr>
      <w:drawing>
        <wp:anchor distT="0" distB="0" distL="114300" distR="114300" simplePos="0" relativeHeight="251657216" behindDoc="0" locked="0" layoutInCell="0" allowOverlap="1">
          <wp:simplePos x="0" y="0"/>
          <wp:positionH relativeFrom="column">
            <wp:posOffset>4954905</wp:posOffset>
          </wp:positionH>
          <wp:positionV relativeFrom="paragraph">
            <wp:posOffset>11430</wp:posOffset>
          </wp:positionV>
          <wp:extent cx="1080135" cy="267335"/>
          <wp:effectExtent l="19050" t="0" r="5715" b="0"/>
          <wp:wrapTopAndBottom/>
          <wp:docPr id="3" name="Picture 1" descr="SI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Alogo"/>
                  <pic:cNvPicPr>
                    <a:picLocks noChangeAspect="1" noChangeArrowheads="1"/>
                  </pic:cNvPicPr>
                </pic:nvPicPr>
                <pic:blipFill>
                  <a:blip r:embed="rId1"/>
                  <a:srcRect/>
                  <a:stretch>
                    <a:fillRect/>
                  </a:stretch>
                </pic:blipFill>
                <pic:spPr bwMode="auto">
                  <a:xfrm>
                    <a:off x="0" y="0"/>
                    <a:ext cx="1080135" cy="26733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D8" w:rsidRDefault="009D23D8">
    <w:pP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D8" w:rsidRPr="00F17D2C" w:rsidRDefault="009D23D8" w:rsidP="00F17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4283F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34B7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600B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46DB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A52B3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6299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5A57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5650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C820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3C1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EDAC8070"/>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1A66CD8"/>
    <w:multiLevelType w:val="hybridMultilevel"/>
    <w:tmpl w:val="042A28DA"/>
    <w:lvl w:ilvl="0" w:tplc="08090001">
      <w:start w:val="1"/>
      <w:numFmt w:val="bullet"/>
      <w:lvlText w:val=""/>
      <w:lvlJc w:val="left"/>
      <w:pPr>
        <w:ind w:left="1008"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80641"/>
    <w:multiLevelType w:val="hybridMultilevel"/>
    <w:tmpl w:val="DD0A5D16"/>
    <w:lvl w:ilvl="0" w:tplc="9D52D46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51399"/>
    <w:multiLevelType w:val="hybridMultilevel"/>
    <w:tmpl w:val="0EA29E60"/>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8AD67C4"/>
    <w:multiLevelType w:val="hybridMultilevel"/>
    <w:tmpl w:val="3EE8CC08"/>
    <w:lvl w:ilvl="0" w:tplc="08090019">
      <w:start w:val="1"/>
      <w:numFmt w:val="lowerLetter"/>
      <w:lvlText w:val="%1."/>
      <w:lvlJc w:val="left"/>
      <w:pPr>
        <w:ind w:left="1494" w:hanging="360"/>
      </w:pPr>
      <w:rPr>
        <w:rFonts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5" w15:restartNumberingAfterBreak="0">
    <w:nsid w:val="1A654464"/>
    <w:multiLevelType w:val="hybridMultilevel"/>
    <w:tmpl w:val="E6A869CC"/>
    <w:lvl w:ilvl="0" w:tplc="3628E3DA">
      <w:start w:val="1"/>
      <w:numFmt w:val="bullet"/>
      <w:pStyle w:val="SITAExampleIndicator"/>
      <w:lvlText w:val=""/>
      <w:lvlJc w:val="left"/>
      <w:pPr>
        <w:tabs>
          <w:tab w:val="num" w:pos="360"/>
        </w:tabs>
        <w:ind w:left="360" w:hanging="360"/>
      </w:pPr>
      <w:rPr>
        <w:rFonts w:ascii="Wingdings 3" w:hAnsi="Wingdings 3" w:hint="default"/>
        <w:b/>
        <w:sz w:val="32"/>
        <w:szCs w:val="3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51201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EF61DB"/>
    <w:multiLevelType w:val="hybridMultilevel"/>
    <w:tmpl w:val="9192077E"/>
    <w:lvl w:ilvl="0" w:tplc="5470A57C">
      <w:numFmt w:val="bullet"/>
      <w:lvlText w:val="•"/>
      <w:lvlJc w:val="left"/>
      <w:pPr>
        <w:ind w:left="2160" w:hanging="72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DE10154"/>
    <w:multiLevelType w:val="multilevel"/>
    <w:tmpl w:val="8F926E8C"/>
    <w:lvl w:ilvl="0">
      <w:start w:val="1"/>
      <w:numFmt w:val="decimal"/>
      <w:lvlText w:val="%1."/>
      <w:lvlJc w:val="left"/>
      <w:pPr>
        <w:tabs>
          <w:tab w:val="num" w:pos="432"/>
        </w:tabs>
        <w:ind w:left="432" w:hanging="432"/>
      </w:pPr>
      <w:rPr>
        <w:rFonts w:ascii="Arial" w:hAnsi="Arial" w:hint="default"/>
        <w:b/>
        <w:i w:val="0"/>
        <w:caps w:val="0"/>
        <w:strike w:val="0"/>
        <w:dstrike w:val="0"/>
        <w:vanish w:val="0"/>
        <w:sz w:val="28"/>
        <w:szCs w:val="28"/>
        <w:vertAlign w:val="baseline"/>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lvlText w:val="%1.%2.%3"/>
      <w:lvlJc w:val="left"/>
      <w:pPr>
        <w:tabs>
          <w:tab w:val="num" w:pos="720"/>
        </w:tabs>
        <w:ind w:left="720" w:hanging="72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none"/>
      <w:lvlText w:val="%5"/>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6FC4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DEE4A5D"/>
    <w:multiLevelType w:val="hybridMultilevel"/>
    <w:tmpl w:val="7C4AA9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4ED17D6"/>
    <w:multiLevelType w:val="hybridMultilevel"/>
    <w:tmpl w:val="495A5C92"/>
    <w:lvl w:ilvl="0" w:tplc="0409000F">
      <w:start w:val="1"/>
      <w:numFmt w:val="decimal"/>
      <w:lvlText w:val="%1."/>
      <w:lvlJc w:val="left"/>
      <w:pPr>
        <w:ind w:left="1008"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3E46CB"/>
    <w:multiLevelType w:val="hybridMultilevel"/>
    <w:tmpl w:val="37A076D8"/>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44F4023F"/>
    <w:multiLevelType w:val="hybridMultilevel"/>
    <w:tmpl w:val="90C8B9E8"/>
    <w:lvl w:ilvl="0" w:tplc="7D442184">
      <w:start w:val="1"/>
      <w:numFmt w:val="bullet"/>
      <w:pStyle w:val="SITASub-listBullet"/>
      <w:lvlText w:val="o"/>
      <w:lvlJc w:val="left"/>
      <w:pPr>
        <w:tabs>
          <w:tab w:val="num" w:pos="1152"/>
        </w:tabs>
        <w:ind w:left="115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15:restartNumberingAfterBreak="0">
    <w:nsid w:val="49B2734A"/>
    <w:multiLevelType w:val="hybridMultilevel"/>
    <w:tmpl w:val="7C4AA9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FF93E50"/>
    <w:multiLevelType w:val="hybridMultilevel"/>
    <w:tmpl w:val="0EA29E60"/>
    <w:lvl w:ilvl="0" w:tplc="95DCB742">
      <w:start w:val="1"/>
      <w:numFmt w:val="decimal"/>
      <w:lvlText w:val="A%1."/>
      <w:lvlJc w:val="left"/>
      <w:pPr>
        <w:ind w:left="785" w:hanging="360"/>
      </w:pPr>
    </w:lvl>
    <w:lvl w:ilvl="1" w:tplc="4CDCEE2C">
      <w:start w:val="1"/>
      <w:numFmt w:val="decimal"/>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15:restartNumberingAfterBreak="0">
    <w:nsid w:val="5EF94808"/>
    <w:multiLevelType w:val="hybridMultilevel"/>
    <w:tmpl w:val="52B2DB68"/>
    <w:lvl w:ilvl="0" w:tplc="08090001">
      <w:start w:val="1"/>
      <w:numFmt w:val="bullet"/>
      <w:lvlText w:val=""/>
      <w:lvlJc w:val="left"/>
      <w:pPr>
        <w:tabs>
          <w:tab w:val="num" w:pos="1152"/>
        </w:tabs>
        <w:ind w:left="1152" w:hanging="360"/>
      </w:pPr>
      <w:rPr>
        <w:rFonts w:ascii="Symbol" w:hAnsi="Symbol" w:hint="default"/>
      </w:rPr>
    </w:lvl>
    <w:lvl w:ilvl="1" w:tplc="08090003" w:tentative="1">
      <w:start w:val="1"/>
      <w:numFmt w:val="bullet"/>
      <w:lvlText w:val="o"/>
      <w:lvlJc w:val="left"/>
      <w:pPr>
        <w:tabs>
          <w:tab w:val="num" w:pos="1872"/>
        </w:tabs>
        <w:ind w:left="1872" w:hanging="360"/>
      </w:pPr>
      <w:rPr>
        <w:rFonts w:ascii="Courier New" w:hAnsi="Courier New" w:cs="Courier New" w:hint="default"/>
      </w:rPr>
    </w:lvl>
    <w:lvl w:ilvl="2" w:tplc="08090005" w:tentative="1">
      <w:start w:val="1"/>
      <w:numFmt w:val="bullet"/>
      <w:lvlText w:val=""/>
      <w:lvlJc w:val="left"/>
      <w:pPr>
        <w:tabs>
          <w:tab w:val="num" w:pos="2592"/>
        </w:tabs>
        <w:ind w:left="2592" w:hanging="360"/>
      </w:pPr>
      <w:rPr>
        <w:rFonts w:ascii="Wingdings" w:hAnsi="Wingdings" w:hint="default"/>
      </w:rPr>
    </w:lvl>
    <w:lvl w:ilvl="3" w:tplc="08090001" w:tentative="1">
      <w:start w:val="1"/>
      <w:numFmt w:val="bullet"/>
      <w:lvlText w:val=""/>
      <w:lvlJc w:val="left"/>
      <w:pPr>
        <w:tabs>
          <w:tab w:val="num" w:pos="3312"/>
        </w:tabs>
        <w:ind w:left="3312" w:hanging="360"/>
      </w:pPr>
      <w:rPr>
        <w:rFonts w:ascii="Symbol" w:hAnsi="Symbol" w:hint="default"/>
      </w:rPr>
    </w:lvl>
    <w:lvl w:ilvl="4" w:tplc="08090003">
      <w:start w:val="1"/>
      <w:numFmt w:val="bullet"/>
      <w:lvlText w:val="o"/>
      <w:lvlJc w:val="left"/>
      <w:pPr>
        <w:tabs>
          <w:tab w:val="num" w:pos="4032"/>
        </w:tabs>
        <w:ind w:left="4032" w:hanging="360"/>
      </w:pPr>
      <w:rPr>
        <w:rFonts w:ascii="Courier New" w:hAnsi="Courier New" w:cs="Courier New" w:hint="default"/>
      </w:rPr>
    </w:lvl>
    <w:lvl w:ilvl="5" w:tplc="08090005" w:tentative="1">
      <w:start w:val="1"/>
      <w:numFmt w:val="bullet"/>
      <w:lvlText w:val=""/>
      <w:lvlJc w:val="left"/>
      <w:pPr>
        <w:tabs>
          <w:tab w:val="num" w:pos="4752"/>
        </w:tabs>
        <w:ind w:left="4752" w:hanging="360"/>
      </w:pPr>
      <w:rPr>
        <w:rFonts w:ascii="Wingdings" w:hAnsi="Wingdings" w:hint="default"/>
      </w:rPr>
    </w:lvl>
    <w:lvl w:ilvl="6" w:tplc="08090001" w:tentative="1">
      <w:start w:val="1"/>
      <w:numFmt w:val="bullet"/>
      <w:lvlText w:val=""/>
      <w:lvlJc w:val="left"/>
      <w:pPr>
        <w:tabs>
          <w:tab w:val="num" w:pos="5472"/>
        </w:tabs>
        <w:ind w:left="5472" w:hanging="360"/>
      </w:pPr>
      <w:rPr>
        <w:rFonts w:ascii="Symbol" w:hAnsi="Symbol" w:hint="default"/>
      </w:rPr>
    </w:lvl>
    <w:lvl w:ilvl="7" w:tplc="08090003" w:tentative="1">
      <w:start w:val="1"/>
      <w:numFmt w:val="bullet"/>
      <w:lvlText w:val="o"/>
      <w:lvlJc w:val="left"/>
      <w:pPr>
        <w:tabs>
          <w:tab w:val="num" w:pos="6192"/>
        </w:tabs>
        <w:ind w:left="6192" w:hanging="360"/>
      </w:pPr>
      <w:rPr>
        <w:rFonts w:ascii="Courier New" w:hAnsi="Courier New" w:cs="Courier New" w:hint="default"/>
      </w:rPr>
    </w:lvl>
    <w:lvl w:ilvl="8" w:tplc="08090005" w:tentative="1">
      <w:start w:val="1"/>
      <w:numFmt w:val="bullet"/>
      <w:lvlText w:val=""/>
      <w:lvlJc w:val="left"/>
      <w:pPr>
        <w:tabs>
          <w:tab w:val="num" w:pos="6912"/>
        </w:tabs>
        <w:ind w:left="6912" w:hanging="360"/>
      </w:pPr>
      <w:rPr>
        <w:rFonts w:ascii="Wingdings" w:hAnsi="Wingdings" w:hint="default"/>
      </w:rPr>
    </w:lvl>
  </w:abstractNum>
  <w:abstractNum w:abstractNumId="27" w15:restartNumberingAfterBreak="0">
    <w:nsid w:val="5F4B0133"/>
    <w:multiLevelType w:val="hybridMultilevel"/>
    <w:tmpl w:val="D19A8E24"/>
    <w:lvl w:ilvl="0" w:tplc="6D389C44">
      <w:start w:val="1"/>
      <w:numFmt w:val="bullet"/>
      <w:lvlRestart w:val="0"/>
      <w:pStyle w:val="SITAMain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8" w15:restartNumberingAfterBreak="0">
    <w:nsid w:val="5FA61B30"/>
    <w:multiLevelType w:val="hybridMultilevel"/>
    <w:tmpl w:val="013006E6"/>
    <w:lvl w:ilvl="0" w:tplc="9E14FB9A">
      <w:start w:val="1"/>
      <w:numFmt w:val="decimal"/>
      <w:pStyle w:val="SITASub-NumLis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FB413E"/>
    <w:multiLevelType w:val="hybridMultilevel"/>
    <w:tmpl w:val="2FBA5B02"/>
    <w:lvl w:ilvl="0" w:tplc="41C239DA">
      <w:start w:val="1"/>
      <w:numFmt w:val="bullet"/>
      <w:pStyle w:val="SITAStartofEntry"/>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60668A"/>
    <w:multiLevelType w:val="hybridMultilevel"/>
    <w:tmpl w:val="0EA29E60"/>
    <w:lvl w:ilvl="0" w:tplc="95DCB742">
      <w:start w:val="1"/>
      <w:numFmt w:val="decimal"/>
      <w:lvlText w:val="A%1."/>
      <w:lvlJc w:val="left"/>
      <w:pPr>
        <w:ind w:left="785" w:hanging="360"/>
      </w:pPr>
      <w:rPr>
        <w:rFonts w:hint="default"/>
      </w:rPr>
    </w:lvl>
    <w:lvl w:ilvl="1" w:tplc="4CDCEE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46338A"/>
    <w:multiLevelType w:val="hybridMultilevel"/>
    <w:tmpl w:val="D5D0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504E"/>
    <w:multiLevelType w:val="hybridMultilevel"/>
    <w:tmpl w:val="E0B03BE8"/>
    <w:lvl w:ilvl="0" w:tplc="08090001">
      <w:start w:val="1"/>
      <w:numFmt w:val="bullet"/>
      <w:lvlText w:val=""/>
      <w:lvlJc w:val="left"/>
      <w:pPr>
        <w:tabs>
          <w:tab w:val="num" w:pos="792"/>
        </w:tabs>
        <w:ind w:left="792" w:hanging="360"/>
      </w:pPr>
      <w:rPr>
        <w:rFonts w:ascii="Symbol" w:hAnsi="Symbol" w:hint="default"/>
        <w:b w:val="0"/>
        <w:i w:val="0"/>
        <w:sz w:val="20"/>
      </w:rPr>
    </w:lvl>
    <w:lvl w:ilvl="1" w:tplc="08090001">
      <w:start w:val="1"/>
      <w:numFmt w:val="bullet"/>
      <w:lvlText w:val=""/>
      <w:lvlJc w:val="left"/>
      <w:pPr>
        <w:tabs>
          <w:tab w:val="num" w:pos="2160"/>
        </w:tabs>
        <w:ind w:left="2160" w:hanging="360"/>
      </w:pPr>
      <w:rPr>
        <w:rFonts w:ascii="Symbol" w:hAnsi="Symbol" w:hint="default"/>
        <w:b w:val="0"/>
        <w:i w:val="0"/>
        <w:sz w:val="20"/>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6D54041E"/>
    <w:multiLevelType w:val="hybridMultilevel"/>
    <w:tmpl w:val="83BC3816"/>
    <w:lvl w:ilvl="0" w:tplc="8EC8344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71AB7BB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2020B77"/>
    <w:multiLevelType w:val="hybridMultilevel"/>
    <w:tmpl w:val="98AEEE70"/>
    <w:lvl w:ilvl="0" w:tplc="BA8E4EEC">
      <w:start w:val="1"/>
      <w:numFmt w:val="decimal"/>
      <w:pStyle w:val="SITAMainNumList"/>
      <w:lvlText w:val="%1."/>
      <w:lvlJc w:val="left"/>
      <w:pPr>
        <w:tabs>
          <w:tab w:val="num" w:pos="792"/>
        </w:tabs>
        <w:ind w:left="792" w:hanging="360"/>
      </w:pPr>
      <w:rPr>
        <w:rFonts w:ascii="Arial" w:hAnsi="Arial" w:hint="default"/>
        <w:b w:val="0"/>
        <w:i w:val="0"/>
        <w:sz w:val="2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40D75A5"/>
    <w:multiLevelType w:val="hybridMultilevel"/>
    <w:tmpl w:val="A42A8376"/>
    <w:lvl w:ilvl="0" w:tplc="BC967F90">
      <w:start w:val="1"/>
      <w:numFmt w:val="lowerLetter"/>
      <w:pStyle w:val="SITANumList"/>
      <w:lvlText w:val="%1."/>
      <w:lvlJc w:val="left"/>
      <w:pPr>
        <w:tabs>
          <w:tab w:val="num" w:pos="1152"/>
        </w:tabs>
        <w:ind w:left="1152" w:hanging="360"/>
      </w:pPr>
      <w:rPr>
        <w:rFonts w:ascii="Arial" w:hAnsi="Arial" w:hint="default"/>
        <w:sz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37" w15:restartNumberingAfterBreak="0">
    <w:nsid w:val="772C36DC"/>
    <w:multiLevelType w:val="hybridMultilevel"/>
    <w:tmpl w:val="B7BA134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15:restartNumberingAfterBreak="0">
    <w:nsid w:val="7C773147"/>
    <w:multiLevelType w:val="hybridMultilevel"/>
    <w:tmpl w:val="801AD028"/>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34"/>
  </w:num>
  <w:num w:numId="3">
    <w:abstractNumId w:val="16"/>
  </w:num>
  <w:num w:numId="4">
    <w:abstractNumId w:val="19"/>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6"/>
  </w:num>
  <w:num w:numId="17">
    <w:abstractNumId w:val="29"/>
  </w:num>
  <w:num w:numId="18">
    <w:abstractNumId w:val="28"/>
  </w:num>
  <w:num w:numId="19">
    <w:abstractNumId w:val="15"/>
  </w:num>
  <w:num w:numId="20">
    <w:abstractNumId w:val="35"/>
    <w:lvlOverride w:ilvl="0">
      <w:startOverride w:val="1"/>
    </w:lvlOverride>
  </w:num>
  <w:num w:numId="21">
    <w:abstractNumId w:val="23"/>
  </w:num>
  <w:num w:numId="22">
    <w:abstractNumId w:val="27"/>
  </w:num>
  <w:num w:numId="23">
    <w:abstractNumId w:val="35"/>
  </w:num>
  <w:num w:numId="24">
    <w:abstractNumId w:val="32"/>
  </w:num>
  <w:num w:numId="25">
    <w:abstractNumId w:val="26"/>
  </w:num>
  <w:num w:numId="26">
    <w:abstractNumId w:val="35"/>
    <w:lvlOverride w:ilvl="0">
      <w:startOverride w:val="1"/>
    </w:lvlOverride>
  </w:num>
  <w:num w:numId="27">
    <w:abstractNumId w:val="35"/>
    <w:lvlOverride w:ilvl="0">
      <w:startOverride w:val="1"/>
    </w:lvlOverride>
  </w:num>
  <w:num w:numId="28">
    <w:abstractNumId w:val="35"/>
    <w:lvlOverride w:ilvl="0">
      <w:startOverride w:val="1"/>
    </w:lvlOverride>
  </w:num>
  <w:num w:numId="29">
    <w:abstractNumId w:val="35"/>
    <w:lvlOverride w:ilvl="0">
      <w:startOverride w:val="1"/>
    </w:lvlOverride>
  </w:num>
  <w:num w:numId="30">
    <w:abstractNumId w:val="35"/>
    <w:lvlOverride w:ilvl="0">
      <w:startOverride w:val="1"/>
    </w:lvlOverride>
  </w:num>
  <w:num w:numId="31">
    <w:abstractNumId w:val="30"/>
  </w:num>
  <w:num w:numId="32">
    <w:abstractNumId w:val="33"/>
  </w:num>
  <w:num w:numId="33">
    <w:abstractNumId w:val="37"/>
  </w:num>
  <w:num w:numId="34">
    <w:abstractNumId w:val="13"/>
  </w:num>
  <w:num w:numId="35">
    <w:abstractNumId w:val="31"/>
  </w:num>
  <w:num w:numId="36">
    <w:abstractNumId w:val="12"/>
  </w:num>
  <w:num w:numId="37">
    <w:abstractNumId w:val="17"/>
  </w:num>
  <w:num w:numId="38">
    <w:abstractNumId w:val="38"/>
  </w:num>
  <w:num w:numId="39">
    <w:abstractNumId w:val="14"/>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22"/>
  </w:num>
  <w:num w:numId="44">
    <w:abstractNumId w:val="11"/>
  </w:num>
  <w:num w:numId="45">
    <w:abstractNumId w:val="24"/>
  </w:num>
  <w:num w:numId="46">
    <w:abstractNumId w:val="20"/>
  </w:num>
  <w:num w:numId="47">
    <w:abstractNumId w:val="35"/>
    <w:lvlOverride w:ilvl="0">
      <w:startOverride w:val="1"/>
    </w:lvlOverride>
  </w:num>
  <w:num w:numId="48">
    <w:abstractNumId w:val="35"/>
    <w:lvlOverride w:ilvl="0">
      <w:startOverride w:val="1"/>
    </w:lvlOverride>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y Golovachev (Contractor)">
    <w15:presenceInfo w15:providerId="None" w15:userId="Andrey Golovachev (Contra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E"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EDITONLINE" w:val="FALSE"/>
    <w:docVar w:name="offLineKey" w:val="40638.15902"/>
  </w:docVars>
  <w:rsids>
    <w:rsidRoot w:val="00D707B1"/>
    <w:rsid w:val="000011F7"/>
    <w:rsid w:val="00001AF0"/>
    <w:rsid w:val="00003DD3"/>
    <w:rsid w:val="00010D5F"/>
    <w:rsid w:val="00020EC2"/>
    <w:rsid w:val="00021B99"/>
    <w:rsid w:val="000229EE"/>
    <w:rsid w:val="000231BC"/>
    <w:rsid w:val="0002718C"/>
    <w:rsid w:val="000419F7"/>
    <w:rsid w:val="0004224D"/>
    <w:rsid w:val="00043B13"/>
    <w:rsid w:val="0004413F"/>
    <w:rsid w:val="00055419"/>
    <w:rsid w:val="000565CF"/>
    <w:rsid w:val="00056E54"/>
    <w:rsid w:val="00060B8C"/>
    <w:rsid w:val="000622EA"/>
    <w:rsid w:val="00063170"/>
    <w:rsid w:val="000672DF"/>
    <w:rsid w:val="00070AC8"/>
    <w:rsid w:val="00070B8E"/>
    <w:rsid w:val="00073D1C"/>
    <w:rsid w:val="00074EA4"/>
    <w:rsid w:val="00076CC9"/>
    <w:rsid w:val="00080B5A"/>
    <w:rsid w:val="00080D25"/>
    <w:rsid w:val="00081249"/>
    <w:rsid w:val="0008127C"/>
    <w:rsid w:val="00083C5B"/>
    <w:rsid w:val="00083FD2"/>
    <w:rsid w:val="00085727"/>
    <w:rsid w:val="00086B18"/>
    <w:rsid w:val="00086E54"/>
    <w:rsid w:val="00090731"/>
    <w:rsid w:val="00091B2B"/>
    <w:rsid w:val="00095157"/>
    <w:rsid w:val="000B53F4"/>
    <w:rsid w:val="000C111C"/>
    <w:rsid w:val="000C1224"/>
    <w:rsid w:val="000C17F9"/>
    <w:rsid w:val="000C3328"/>
    <w:rsid w:val="000C3D7D"/>
    <w:rsid w:val="000D146F"/>
    <w:rsid w:val="000D5DC2"/>
    <w:rsid w:val="000F4729"/>
    <w:rsid w:val="000F7E09"/>
    <w:rsid w:val="001029F5"/>
    <w:rsid w:val="00107E85"/>
    <w:rsid w:val="00111283"/>
    <w:rsid w:val="00111302"/>
    <w:rsid w:val="00112701"/>
    <w:rsid w:val="0012053D"/>
    <w:rsid w:val="00120A27"/>
    <w:rsid w:val="00122346"/>
    <w:rsid w:val="0012514E"/>
    <w:rsid w:val="00126CA3"/>
    <w:rsid w:val="00127A4A"/>
    <w:rsid w:val="00130FB5"/>
    <w:rsid w:val="001321B7"/>
    <w:rsid w:val="001322DC"/>
    <w:rsid w:val="001343F2"/>
    <w:rsid w:val="00134919"/>
    <w:rsid w:val="00136372"/>
    <w:rsid w:val="0014288C"/>
    <w:rsid w:val="00145950"/>
    <w:rsid w:val="001477E5"/>
    <w:rsid w:val="0015307C"/>
    <w:rsid w:val="00161029"/>
    <w:rsid w:val="00165C94"/>
    <w:rsid w:val="001678A9"/>
    <w:rsid w:val="001705FC"/>
    <w:rsid w:val="00170DC3"/>
    <w:rsid w:val="0017121D"/>
    <w:rsid w:val="00172804"/>
    <w:rsid w:val="001740DA"/>
    <w:rsid w:val="00175C18"/>
    <w:rsid w:val="00176268"/>
    <w:rsid w:val="001772FC"/>
    <w:rsid w:val="0017754E"/>
    <w:rsid w:val="001842E7"/>
    <w:rsid w:val="001845B8"/>
    <w:rsid w:val="0018463C"/>
    <w:rsid w:val="00185439"/>
    <w:rsid w:val="00185A01"/>
    <w:rsid w:val="0019128F"/>
    <w:rsid w:val="00192C40"/>
    <w:rsid w:val="00194402"/>
    <w:rsid w:val="001957AE"/>
    <w:rsid w:val="00195DD5"/>
    <w:rsid w:val="0019645C"/>
    <w:rsid w:val="00196A76"/>
    <w:rsid w:val="001A298F"/>
    <w:rsid w:val="001A348F"/>
    <w:rsid w:val="001A3BB1"/>
    <w:rsid w:val="001A6B8C"/>
    <w:rsid w:val="001B1FE6"/>
    <w:rsid w:val="001B32B1"/>
    <w:rsid w:val="001B466C"/>
    <w:rsid w:val="001B492A"/>
    <w:rsid w:val="001C0379"/>
    <w:rsid w:val="001D1424"/>
    <w:rsid w:val="001D2108"/>
    <w:rsid w:val="001D5639"/>
    <w:rsid w:val="001D5893"/>
    <w:rsid w:val="001D5A55"/>
    <w:rsid w:val="001D60D4"/>
    <w:rsid w:val="001D7557"/>
    <w:rsid w:val="001D767C"/>
    <w:rsid w:val="001E0390"/>
    <w:rsid w:val="001E12E4"/>
    <w:rsid w:val="001E36E1"/>
    <w:rsid w:val="001E4488"/>
    <w:rsid w:val="001F1BAE"/>
    <w:rsid w:val="001F1C42"/>
    <w:rsid w:val="001F27C5"/>
    <w:rsid w:val="001F784D"/>
    <w:rsid w:val="00205145"/>
    <w:rsid w:val="00207411"/>
    <w:rsid w:val="00210215"/>
    <w:rsid w:val="002105E0"/>
    <w:rsid w:val="00213F67"/>
    <w:rsid w:val="002155AC"/>
    <w:rsid w:val="00215B91"/>
    <w:rsid w:val="00215C60"/>
    <w:rsid w:val="002220BE"/>
    <w:rsid w:val="00222344"/>
    <w:rsid w:val="0022386D"/>
    <w:rsid w:val="00223DBC"/>
    <w:rsid w:val="00226726"/>
    <w:rsid w:val="00230F5A"/>
    <w:rsid w:val="0023492F"/>
    <w:rsid w:val="00234C10"/>
    <w:rsid w:val="002377B9"/>
    <w:rsid w:val="00241087"/>
    <w:rsid w:val="00242652"/>
    <w:rsid w:val="00244A2E"/>
    <w:rsid w:val="002453DC"/>
    <w:rsid w:val="00253799"/>
    <w:rsid w:val="00255E02"/>
    <w:rsid w:val="00264667"/>
    <w:rsid w:val="00265359"/>
    <w:rsid w:val="0026763C"/>
    <w:rsid w:val="00273AF0"/>
    <w:rsid w:val="00273F9E"/>
    <w:rsid w:val="0027715A"/>
    <w:rsid w:val="0027774E"/>
    <w:rsid w:val="002808C3"/>
    <w:rsid w:val="00280C2B"/>
    <w:rsid w:val="0028742E"/>
    <w:rsid w:val="00287D80"/>
    <w:rsid w:val="00292DA1"/>
    <w:rsid w:val="00292E63"/>
    <w:rsid w:val="002966E6"/>
    <w:rsid w:val="00297764"/>
    <w:rsid w:val="002A090E"/>
    <w:rsid w:val="002A27B0"/>
    <w:rsid w:val="002B0479"/>
    <w:rsid w:val="002B182C"/>
    <w:rsid w:val="002C124C"/>
    <w:rsid w:val="002C4471"/>
    <w:rsid w:val="002C4DFE"/>
    <w:rsid w:val="002D15FF"/>
    <w:rsid w:val="002D248D"/>
    <w:rsid w:val="002D2DD8"/>
    <w:rsid w:val="002D43C1"/>
    <w:rsid w:val="002D58C5"/>
    <w:rsid w:val="002E5E99"/>
    <w:rsid w:val="002E6702"/>
    <w:rsid w:val="002E78DA"/>
    <w:rsid w:val="002F0B5E"/>
    <w:rsid w:val="002F15D2"/>
    <w:rsid w:val="002F29AB"/>
    <w:rsid w:val="002F328B"/>
    <w:rsid w:val="002F49C4"/>
    <w:rsid w:val="003021BF"/>
    <w:rsid w:val="00310034"/>
    <w:rsid w:val="003105EB"/>
    <w:rsid w:val="003130BD"/>
    <w:rsid w:val="0032422B"/>
    <w:rsid w:val="0032726E"/>
    <w:rsid w:val="003309D7"/>
    <w:rsid w:val="00331D2B"/>
    <w:rsid w:val="003334A1"/>
    <w:rsid w:val="003356BB"/>
    <w:rsid w:val="00335FCD"/>
    <w:rsid w:val="003365EE"/>
    <w:rsid w:val="00342458"/>
    <w:rsid w:val="003454BD"/>
    <w:rsid w:val="003479C9"/>
    <w:rsid w:val="00351576"/>
    <w:rsid w:val="00352B59"/>
    <w:rsid w:val="00361559"/>
    <w:rsid w:val="0036311E"/>
    <w:rsid w:val="00363951"/>
    <w:rsid w:val="00364371"/>
    <w:rsid w:val="003710B4"/>
    <w:rsid w:val="003713A9"/>
    <w:rsid w:val="003805AA"/>
    <w:rsid w:val="00381E92"/>
    <w:rsid w:val="00383356"/>
    <w:rsid w:val="00384F7C"/>
    <w:rsid w:val="0038773F"/>
    <w:rsid w:val="00387CAF"/>
    <w:rsid w:val="003966DF"/>
    <w:rsid w:val="003A32C7"/>
    <w:rsid w:val="003A3AD8"/>
    <w:rsid w:val="003A5E28"/>
    <w:rsid w:val="003A648C"/>
    <w:rsid w:val="003B0573"/>
    <w:rsid w:val="003B7C21"/>
    <w:rsid w:val="003C148C"/>
    <w:rsid w:val="003C3AE3"/>
    <w:rsid w:val="003C3D46"/>
    <w:rsid w:val="003C403A"/>
    <w:rsid w:val="003C63C7"/>
    <w:rsid w:val="003C6409"/>
    <w:rsid w:val="003C710B"/>
    <w:rsid w:val="003D22A5"/>
    <w:rsid w:val="003F061F"/>
    <w:rsid w:val="003F5FC8"/>
    <w:rsid w:val="003F653E"/>
    <w:rsid w:val="003F7586"/>
    <w:rsid w:val="00401F2E"/>
    <w:rsid w:val="004036C6"/>
    <w:rsid w:val="00405E36"/>
    <w:rsid w:val="004102F2"/>
    <w:rsid w:val="004129D1"/>
    <w:rsid w:val="00415D82"/>
    <w:rsid w:val="00415F37"/>
    <w:rsid w:val="00422BFF"/>
    <w:rsid w:val="00422E96"/>
    <w:rsid w:val="004277E9"/>
    <w:rsid w:val="00430469"/>
    <w:rsid w:val="00433FF9"/>
    <w:rsid w:val="00436FE4"/>
    <w:rsid w:val="00437034"/>
    <w:rsid w:val="00437F26"/>
    <w:rsid w:val="00446CF4"/>
    <w:rsid w:val="00456F72"/>
    <w:rsid w:val="00460C8F"/>
    <w:rsid w:val="0047090D"/>
    <w:rsid w:val="00471305"/>
    <w:rsid w:val="00471BD1"/>
    <w:rsid w:val="00472217"/>
    <w:rsid w:val="00475F0E"/>
    <w:rsid w:val="0047757D"/>
    <w:rsid w:val="00477E64"/>
    <w:rsid w:val="00482F09"/>
    <w:rsid w:val="0048526F"/>
    <w:rsid w:val="00487210"/>
    <w:rsid w:val="00487C46"/>
    <w:rsid w:val="004950BF"/>
    <w:rsid w:val="00495879"/>
    <w:rsid w:val="004961B0"/>
    <w:rsid w:val="004A5DCE"/>
    <w:rsid w:val="004A5EC3"/>
    <w:rsid w:val="004A7D09"/>
    <w:rsid w:val="004B0595"/>
    <w:rsid w:val="004B1CF1"/>
    <w:rsid w:val="004B2C87"/>
    <w:rsid w:val="004B3717"/>
    <w:rsid w:val="004B4580"/>
    <w:rsid w:val="004C179B"/>
    <w:rsid w:val="004C1B2E"/>
    <w:rsid w:val="004C2244"/>
    <w:rsid w:val="004C2D89"/>
    <w:rsid w:val="004D309A"/>
    <w:rsid w:val="004D7975"/>
    <w:rsid w:val="004E54BA"/>
    <w:rsid w:val="004E6428"/>
    <w:rsid w:val="004F0194"/>
    <w:rsid w:val="004F06AD"/>
    <w:rsid w:val="004F1551"/>
    <w:rsid w:val="004F3B31"/>
    <w:rsid w:val="004F4739"/>
    <w:rsid w:val="004F59BF"/>
    <w:rsid w:val="004F5CBC"/>
    <w:rsid w:val="0050139A"/>
    <w:rsid w:val="00514EBE"/>
    <w:rsid w:val="005165E8"/>
    <w:rsid w:val="0052271A"/>
    <w:rsid w:val="00525C25"/>
    <w:rsid w:val="00535FA4"/>
    <w:rsid w:val="005365A3"/>
    <w:rsid w:val="005377E7"/>
    <w:rsid w:val="00537CCC"/>
    <w:rsid w:val="00540BD9"/>
    <w:rsid w:val="00540E4C"/>
    <w:rsid w:val="00540E74"/>
    <w:rsid w:val="005411F0"/>
    <w:rsid w:val="00541A45"/>
    <w:rsid w:val="00542C0F"/>
    <w:rsid w:val="00554391"/>
    <w:rsid w:val="00554DB8"/>
    <w:rsid w:val="00563AA2"/>
    <w:rsid w:val="0056557B"/>
    <w:rsid w:val="005752FE"/>
    <w:rsid w:val="0057766B"/>
    <w:rsid w:val="00580BC5"/>
    <w:rsid w:val="00584693"/>
    <w:rsid w:val="00590B90"/>
    <w:rsid w:val="0059284C"/>
    <w:rsid w:val="00593E80"/>
    <w:rsid w:val="00596332"/>
    <w:rsid w:val="00597495"/>
    <w:rsid w:val="00597498"/>
    <w:rsid w:val="005A1A4A"/>
    <w:rsid w:val="005A1BA0"/>
    <w:rsid w:val="005A214B"/>
    <w:rsid w:val="005A2E03"/>
    <w:rsid w:val="005B39AA"/>
    <w:rsid w:val="005B4F29"/>
    <w:rsid w:val="005C48A1"/>
    <w:rsid w:val="005C4E75"/>
    <w:rsid w:val="005C4F4E"/>
    <w:rsid w:val="005C5AEB"/>
    <w:rsid w:val="005C6B3A"/>
    <w:rsid w:val="005D103B"/>
    <w:rsid w:val="005D354D"/>
    <w:rsid w:val="005D6940"/>
    <w:rsid w:val="005E0167"/>
    <w:rsid w:val="005E1D42"/>
    <w:rsid w:val="005E1E4D"/>
    <w:rsid w:val="005E4AE4"/>
    <w:rsid w:val="005E4C1E"/>
    <w:rsid w:val="005E6280"/>
    <w:rsid w:val="005F0E7F"/>
    <w:rsid w:val="005F3FE7"/>
    <w:rsid w:val="005F4130"/>
    <w:rsid w:val="005F5C5D"/>
    <w:rsid w:val="00601E6A"/>
    <w:rsid w:val="00602663"/>
    <w:rsid w:val="00604381"/>
    <w:rsid w:val="00604773"/>
    <w:rsid w:val="00606274"/>
    <w:rsid w:val="00607593"/>
    <w:rsid w:val="00610951"/>
    <w:rsid w:val="0061428C"/>
    <w:rsid w:val="00614DC9"/>
    <w:rsid w:val="006156F7"/>
    <w:rsid w:val="0061687C"/>
    <w:rsid w:val="006201B9"/>
    <w:rsid w:val="0062093C"/>
    <w:rsid w:val="00622ECC"/>
    <w:rsid w:val="00625DAC"/>
    <w:rsid w:val="00627208"/>
    <w:rsid w:val="00627AED"/>
    <w:rsid w:val="00630933"/>
    <w:rsid w:val="006343A8"/>
    <w:rsid w:val="006375AB"/>
    <w:rsid w:val="00642BA3"/>
    <w:rsid w:val="00645E3F"/>
    <w:rsid w:val="00646066"/>
    <w:rsid w:val="00660B7D"/>
    <w:rsid w:val="0066330B"/>
    <w:rsid w:val="006674EB"/>
    <w:rsid w:val="00670D90"/>
    <w:rsid w:val="00672753"/>
    <w:rsid w:val="006750DC"/>
    <w:rsid w:val="00682567"/>
    <w:rsid w:val="00682D73"/>
    <w:rsid w:val="006842D3"/>
    <w:rsid w:val="00690612"/>
    <w:rsid w:val="00693A3C"/>
    <w:rsid w:val="00694405"/>
    <w:rsid w:val="00695867"/>
    <w:rsid w:val="00696B8B"/>
    <w:rsid w:val="00696C0F"/>
    <w:rsid w:val="006978F4"/>
    <w:rsid w:val="006A0554"/>
    <w:rsid w:val="006A05E2"/>
    <w:rsid w:val="006A0EFB"/>
    <w:rsid w:val="006A291D"/>
    <w:rsid w:val="006A4A45"/>
    <w:rsid w:val="006A517A"/>
    <w:rsid w:val="006B38C3"/>
    <w:rsid w:val="006B5597"/>
    <w:rsid w:val="006C2502"/>
    <w:rsid w:val="006C534B"/>
    <w:rsid w:val="006C70CA"/>
    <w:rsid w:val="006C7226"/>
    <w:rsid w:val="006E35C6"/>
    <w:rsid w:val="006E3836"/>
    <w:rsid w:val="006E5876"/>
    <w:rsid w:val="006E7717"/>
    <w:rsid w:val="006E7D8F"/>
    <w:rsid w:val="006F1FF9"/>
    <w:rsid w:val="006F21C2"/>
    <w:rsid w:val="006F2C76"/>
    <w:rsid w:val="006F407E"/>
    <w:rsid w:val="006F6A83"/>
    <w:rsid w:val="006F7BD1"/>
    <w:rsid w:val="0070005F"/>
    <w:rsid w:val="00700671"/>
    <w:rsid w:val="007021F3"/>
    <w:rsid w:val="00704061"/>
    <w:rsid w:val="0070556B"/>
    <w:rsid w:val="0072185A"/>
    <w:rsid w:val="00722933"/>
    <w:rsid w:val="0072350C"/>
    <w:rsid w:val="0072724F"/>
    <w:rsid w:val="007273ED"/>
    <w:rsid w:val="007441BA"/>
    <w:rsid w:val="0075098F"/>
    <w:rsid w:val="00751BC9"/>
    <w:rsid w:val="00754349"/>
    <w:rsid w:val="0075476F"/>
    <w:rsid w:val="00754BE8"/>
    <w:rsid w:val="00757525"/>
    <w:rsid w:val="00762194"/>
    <w:rsid w:val="00762C52"/>
    <w:rsid w:val="00762FCD"/>
    <w:rsid w:val="00765DA4"/>
    <w:rsid w:val="00770563"/>
    <w:rsid w:val="00772160"/>
    <w:rsid w:val="0077339F"/>
    <w:rsid w:val="007774F2"/>
    <w:rsid w:val="00782024"/>
    <w:rsid w:val="00782B7B"/>
    <w:rsid w:val="00785BCC"/>
    <w:rsid w:val="007907AE"/>
    <w:rsid w:val="00791622"/>
    <w:rsid w:val="007931B4"/>
    <w:rsid w:val="0079608C"/>
    <w:rsid w:val="007A0625"/>
    <w:rsid w:val="007A5AD8"/>
    <w:rsid w:val="007B0B0F"/>
    <w:rsid w:val="007B27C0"/>
    <w:rsid w:val="007B2C36"/>
    <w:rsid w:val="007C3A89"/>
    <w:rsid w:val="007D38F2"/>
    <w:rsid w:val="007D3F17"/>
    <w:rsid w:val="007D54A0"/>
    <w:rsid w:val="007D61A2"/>
    <w:rsid w:val="007D6BF9"/>
    <w:rsid w:val="007D749E"/>
    <w:rsid w:val="007D75E9"/>
    <w:rsid w:val="007E1230"/>
    <w:rsid w:val="007E4C4D"/>
    <w:rsid w:val="007E5BF3"/>
    <w:rsid w:val="007F3342"/>
    <w:rsid w:val="007F4D7F"/>
    <w:rsid w:val="0080000F"/>
    <w:rsid w:val="008022C2"/>
    <w:rsid w:val="008078F9"/>
    <w:rsid w:val="00812058"/>
    <w:rsid w:val="00814061"/>
    <w:rsid w:val="0081578C"/>
    <w:rsid w:val="00817EE6"/>
    <w:rsid w:val="008210EF"/>
    <w:rsid w:val="00826171"/>
    <w:rsid w:val="00830453"/>
    <w:rsid w:val="008307D7"/>
    <w:rsid w:val="0083265E"/>
    <w:rsid w:val="008356FC"/>
    <w:rsid w:val="008414A0"/>
    <w:rsid w:val="00842A8C"/>
    <w:rsid w:val="00846EC3"/>
    <w:rsid w:val="00853963"/>
    <w:rsid w:val="00855B53"/>
    <w:rsid w:val="00860181"/>
    <w:rsid w:val="00860766"/>
    <w:rsid w:val="00860E18"/>
    <w:rsid w:val="0086139B"/>
    <w:rsid w:val="00864281"/>
    <w:rsid w:val="00870912"/>
    <w:rsid w:val="00872227"/>
    <w:rsid w:val="00872E9D"/>
    <w:rsid w:val="00873BBB"/>
    <w:rsid w:val="00881981"/>
    <w:rsid w:val="00886089"/>
    <w:rsid w:val="00893070"/>
    <w:rsid w:val="0089425B"/>
    <w:rsid w:val="00895845"/>
    <w:rsid w:val="00896C81"/>
    <w:rsid w:val="0089762A"/>
    <w:rsid w:val="00897CCF"/>
    <w:rsid w:val="008A0824"/>
    <w:rsid w:val="008A1300"/>
    <w:rsid w:val="008A1FC0"/>
    <w:rsid w:val="008A3031"/>
    <w:rsid w:val="008A3492"/>
    <w:rsid w:val="008A4D75"/>
    <w:rsid w:val="008A6F16"/>
    <w:rsid w:val="008B4A54"/>
    <w:rsid w:val="008C3D79"/>
    <w:rsid w:val="008C476E"/>
    <w:rsid w:val="008C63A9"/>
    <w:rsid w:val="008D054D"/>
    <w:rsid w:val="008D2035"/>
    <w:rsid w:val="008D3B9D"/>
    <w:rsid w:val="008D40AB"/>
    <w:rsid w:val="008D48AB"/>
    <w:rsid w:val="008D50FE"/>
    <w:rsid w:val="008D652C"/>
    <w:rsid w:val="008D6990"/>
    <w:rsid w:val="008D742D"/>
    <w:rsid w:val="008E1CE1"/>
    <w:rsid w:val="008E21BF"/>
    <w:rsid w:val="008E23BD"/>
    <w:rsid w:val="008E2981"/>
    <w:rsid w:val="008E30F9"/>
    <w:rsid w:val="008E337C"/>
    <w:rsid w:val="008E4C41"/>
    <w:rsid w:val="008E6022"/>
    <w:rsid w:val="008E63CC"/>
    <w:rsid w:val="008F39F6"/>
    <w:rsid w:val="0090123B"/>
    <w:rsid w:val="00904069"/>
    <w:rsid w:val="00904868"/>
    <w:rsid w:val="00904BAA"/>
    <w:rsid w:val="009065E6"/>
    <w:rsid w:val="0092297D"/>
    <w:rsid w:val="00924DD4"/>
    <w:rsid w:val="00930458"/>
    <w:rsid w:val="00931CCA"/>
    <w:rsid w:val="00933298"/>
    <w:rsid w:val="0093559D"/>
    <w:rsid w:val="00943DA1"/>
    <w:rsid w:val="009507F3"/>
    <w:rsid w:val="00952E16"/>
    <w:rsid w:val="009604E2"/>
    <w:rsid w:val="00961393"/>
    <w:rsid w:val="00963EFB"/>
    <w:rsid w:val="00967526"/>
    <w:rsid w:val="00970789"/>
    <w:rsid w:val="009718EB"/>
    <w:rsid w:val="00982490"/>
    <w:rsid w:val="00983ADF"/>
    <w:rsid w:val="009859DA"/>
    <w:rsid w:val="0098784A"/>
    <w:rsid w:val="00990345"/>
    <w:rsid w:val="0099163B"/>
    <w:rsid w:val="009944AA"/>
    <w:rsid w:val="0099651B"/>
    <w:rsid w:val="009A233B"/>
    <w:rsid w:val="009A481D"/>
    <w:rsid w:val="009A4906"/>
    <w:rsid w:val="009A4CA7"/>
    <w:rsid w:val="009A6C98"/>
    <w:rsid w:val="009A7598"/>
    <w:rsid w:val="009A7BED"/>
    <w:rsid w:val="009B1006"/>
    <w:rsid w:val="009B14FD"/>
    <w:rsid w:val="009B156E"/>
    <w:rsid w:val="009B4356"/>
    <w:rsid w:val="009B5540"/>
    <w:rsid w:val="009B68A8"/>
    <w:rsid w:val="009B7D89"/>
    <w:rsid w:val="009C03D0"/>
    <w:rsid w:val="009C30B9"/>
    <w:rsid w:val="009C4C87"/>
    <w:rsid w:val="009C4F90"/>
    <w:rsid w:val="009C5092"/>
    <w:rsid w:val="009D08E8"/>
    <w:rsid w:val="009D2182"/>
    <w:rsid w:val="009D23D8"/>
    <w:rsid w:val="009D2B4D"/>
    <w:rsid w:val="009D2F76"/>
    <w:rsid w:val="009E7DB2"/>
    <w:rsid w:val="009F09DD"/>
    <w:rsid w:val="009F18EC"/>
    <w:rsid w:val="009F4148"/>
    <w:rsid w:val="009F5962"/>
    <w:rsid w:val="009F7CAD"/>
    <w:rsid w:val="00A01913"/>
    <w:rsid w:val="00A030A1"/>
    <w:rsid w:val="00A033DB"/>
    <w:rsid w:val="00A05B38"/>
    <w:rsid w:val="00A103D7"/>
    <w:rsid w:val="00A108BC"/>
    <w:rsid w:val="00A17FB4"/>
    <w:rsid w:val="00A208A2"/>
    <w:rsid w:val="00A21574"/>
    <w:rsid w:val="00A215F1"/>
    <w:rsid w:val="00A2340F"/>
    <w:rsid w:val="00A26323"/>
    <w:rsid w:val="00A30320"/>
    <w:rsid w:val="00A31E0F"/>
    <w:rsid w:val="00A31FB1"/>
    <w:rsid w:val="00A34FB8"/>
    <w:rsid w:val="00A40200"/>
    <w:rsid w:val="00A46A75"/>
    <w:rsid w:val="00A512A4"/>
    <w:rsid w:val="00A667D9"/>
    <w:rsid w:val="00A66858"/>
    <w:rsid w:val="00A70311"/>
    <w:rsid w:val="00A711D3"/>
    <w:rsid w:val="00A753CE"/>
    <w:rsid w:val="00A80AF5"/>
    <w:rsid w:val="00A847DD"/>
    <w:rsid w:val="00A85ACD"/>
    <w:rsid w:val="00A90FEE"/>
    <w:rsid w:val="00A91053"/>
    <w:rsid w:val="00A91E0F"/>
    <w:rsid w:val="00A92DDE"/>
    <w:rsid w:val="00A9465F"/>
    <w:rsid w:val="00A96E6C"/>
    <w:rsid w:val="00AA1582"/>
    <w:rsid w:val="00AA233F"/>
    <w:rsid w:val="00AA70FD"/>
    <w:rsid w:val="00AB06AF"/>
    <w:rsid w:val="00AB06D9"/>
    <w:rsid w:val="00AB0F41"/>
    <w:rsid w:val="00AB114D"/>
    <w:rsid w:val="00AC36B1"/>
    <w:rsid w:val="00AC4FAE"/>
    <w:rsid w:val="00AC61AE"/>
    <w:rsid w:val="00AD2BEA"/>
    <w:rsid w:val="00AD722F"/>
    <w:rsid w:val="00AE03E6"/>
    <w:rsid w:val="00AE0925"/>
    <w:rsid w:val="00AE7DC2"/>
    <w:rsid w:val="00AF0CF1"/>
    <w:rsid w:val="00AF1C1C"/>
    <w:rsid w:val="00B010BE"/>
    <w:rsid w:val="00B05A21"/>
    <w:rsid w:val="00B10B1D"/>
    <w:rsid w:val="00B1165D"/>
    <w:rsid w:val="00B14725"/>
    <w:rsid w:val="00B2459F"/>
    <w:rsid w:val="00B2662A"/>
    <w:rsid w:val="00B26F21"/>
    <w:rsid w:val="00B2776A"/>
    <w:rsid w:val="00B32543"/>
    <w:rsid w:val="00B3323A"/>
    <w:rsid w:val="00B42DE6"/>
    <w:rsid w:val="00B50A9B"/>
    <w:rsid w:val="00B51EA2"/>
    <w:rsid w:val="00B5359D"/>
    <w:rsid w:val="00B555EC"/>
    <w:rsid w:val="00B5775C"/>
    <w:rsid w:val="00B6040C"/>
    <w:rsid w:val="00B62DEE"/>
    <w:rsid w:val="00B63606"/>
    <w:rsid w:val="00B6524C"/>
    <w:rsid w:val="00B72BB5"/>
    <w:rsid w:val="00B82CB6"/>
    <w:rsid w:val="00B8493B"/>
    <w:rsid w:val="00B9205D"/>
    <w:rsid w:val="00B92132"/>
    <w:rsid w:val="00BA0814"/>
    <w:rsid w:val="00BA62C4"/>
    <w:rsid w:val="00BA6AC7"/>
    <w:rsid w:val="00BB09EE"/>
    <w:rsid w:val="00BB2911"/>
    <w:rsid w:val="00BB2E6D"/>
    <w:rsid w:val="00BB6138"/>
    <w:rsid w:val="00BB787B"/>
    <w:rsid w:val="00BB7D7E"/>
    <w:rsid w:val="00BC10AA"/>
    <w:rsid w:val="00BC11A7"/>
    <w:rsid w:val="00BC1813"/>
    <w:rsid w:val="00BC3174"/>
    <w:rsid w:val="00BC446A"/>
    <w:rsid w:val="00BC65C7"/>
    <w:rsid w:val="00BC704E"/>
    <w:rsid w:val="00BD0515"/>
    <w:rsid w:val="00BD24C4"/>
    <w:rsid w:val="00BD5A55"/>
    <w:rsid w:val="00BE1B90"/>
    <w:rsid w:val="00BE2750"/>
    <w:rsid w:val="00BE34CF"/>
    <w:rsid w:val="00BE39CD"/>
    <w:rsid w:val="00BE64EB"/>
    <w:rsid w:val="00BF6426"/>
    <w:rsid w:val="00BF77A7"/>
    <w:rsid w:val="00C0601C"/>
    <w:rsid w:val="00C06958"/>
    <w:rsid w:val="00C071EB"/>
    <w:rsid w:val="00C10711"/>
    <w:rsid w:val="00C13072"/>
    <w:rsid w:val="00C132A0"/>
    <w:rsid w:val="00C160AD"/>
    <w:rsid w:val="00C20531"/>
    <w:rsid w:val="00C2318C"/>
    <w:rsid w:val="00C3330E"/>
    <w:rsid w:val="00C33592"/>
    <w:rsid w:val="00C33BF1"/>
    <w:rsid w:val="00C44AD2"/>
    <w:rsid w:val="00C44E5E"/>
    <w:rsid w:val="00C521A8"/>
    <w:rsid w:val="00C56AC8"/>
    <w:rsid w:val="00C62D06"/>
    <w:rsid w:val="00C716EC"/>
    <w:rsid w:val="00C71CDB"/>
    <w:rsid w:val="00C800C0"/>
    <w:rsid w:val="00C80193"/>
    <w:rsid w:val="00C83167"/>
    <w:rsid w:val="00C8596F"/>
    <w:rsid w:val="00C85D2A"/>
    <w:rsid w:val="00C910C5"/>
    <w:rsid w:val="00C94DA5"/>
    <w:rsid w:val="00CA2240"/>
    <w:rsid w:val="00CA3930"/>
    <w:rsid w:val="00CA3CEF"/>
    <w:rsid w:val="00CB02BD"/>
    <w:rsid w:val="00CB1CF9"/>
    <w:rsid w:val="00CB4670"/>
    <w:rsid w:val="00CB46C4"/>
    <w:rsid w:val="00CB52E8"/>
    <w:rsid w:val="00CB76A6"/>
    <w:rsid w:val="00CC349D"/>
    <w:rsid w:val="00CC481A"/>
    <w:rsid w:val="00CC58F9"/>
    <w:rsid w:val="00CC725B"/>
    <w:rsid w:val="00CD001E"/>
    <w:rsid w:val="00CD2906"/>
    <w:rsid w:val="00CD3031"/>
    <w:rsid w:val="00CD31CA"/>
    <w:rsid w:val="00CD6F04"/>
    <w:rsid w:val="00CE23FE"/>
    <w:rsid w:val="00CE2F05"/>
    <w:rsid w:val="00CE3316"/>
    <w:rsid w:val="00CE5A5A"/>
    <w:rsid w:val="00CE683D"/>
    <w:rsid w:val="00CF2026"/>
    <w:rsid w:val="00CF5EEF"/>
    <w:rsid w:val="00CF60C2"/>
    <w:rsid w:val="00CF6F01"/>
    <w:rsid w:val="00D00C10"/>
    <w:rsid w:val="00D00D4E"/>
    <w:rsid w:val="00D020FF"/>
    <w:rsid w:val="00D0381F"/>
    <w:rsid w:val="00D07051"/>
    <w:rsid w:val="00D124E6"/>
    <w:rsid w:val="00D12518"/>
    <w:rsid w:val="00D259E5"/>
    <w:rsid w:val="00D26590"/>
    <w:rsid w:val="00D300AB"/>
    <w:rsid w:val="00D30C71"/>
    <w:rsid w:val="00D32178"/>
    <w:rsid w:val="00D32229"/>
    <w:rsid w:val="00D342E5"/>
    <w:rsid w:val="00D35AA2"/>
    <w:rsid w:val="00D37627"/>
    <w:rsid w:val="00D37B52"/>
    <w:rsid w:val="00D415F6"/>
    <w:rsid w:val="00D449B8"/>
    <w:rsid w:val="00D46AF7"/>
    <w:rsid w:val="00D51499"/>
    <w:rsid w:val="00D517B6"/>
    <w:rsid w:val="00D5385E"/>
    <w:rsid w:val="00D55FA3"/>
    <w:rsid w:val="00D562BE"/>
    <w:rsid w:val="00D56D9F"/>
    <w:rsid w:val="00D6072F"/>
    <w:rsid w:val="00D60C20"/>
    <w:rsid w:val="00D65E38"/>
    <w:rsid w:val="00D6704D"/>
    <w:rsid w:val="00D67D26"/>
    <w:rsid w:val="00D707B1"/>
    <w:rsid w:val="00D71595"/>
    <w:rsid w:val="00D732FA"/>
    <w:rsid w:val="00D73CCE"/>
    <w:rsid w:val="00D7529F"/>
    <w:rsid w:val="00D77B24"/>
    <w:rsid w:val="00D80B93"/>
    <w:rsid w:val="00D84087"/>
    <w:rsid w:val="00D85320"/>
    <w:rsid w:val="00D87F5A"/>
    <w:rsid w:val="00D9166A"/>
    <w:rsid w:val="00D95077"/>
    <w:rsid w:val="00D96445"/>
    <w:rsid w:val="00D96611"/>
    <w:rsid w:val="00DA2899"/>
    <w:rsid w:val="00DA6744"/>
    <w:rsid w:val="00DB0040"/>
    <w:rsid w:val="00DB0D14"/>
    <w:rsid w:val="00DB238E"/>
    <w:rsid w:val="00DB403F"/>
    <w:rsid w:val="00DC0DF8"/>
    <w:rsid w:val="00DC121B"/>
    <w:rsid w:val="00DC438B"/>
    <w:rsid w:val="00DC6939"/>
    <w:rsid w:val="00DD612E"/>
    <w:rsid w:val="00DE3A27"/>
    <w:rsid w:val="00DE6B85"/>
    <w:rsid w:val="00DF0477"/>
    <w:rsid w:val="00DF0938"/>
    <w:rsid w:val="00DF3C0C"/>
    <w:rsid w:val="00DF7601"/>
    <w:rsid w:val="00E022E1"/>
    <w:rsid w:val="00E02943"/>
    <w:rsid w:val="00E052A3"/>
    <w:rsid w:val="00E053E1"/>
    <w:rsid w:val="00E14C5A"/>
    <w:rsid w:val="00E26F52"/>
    <w:rsid w:val="00E30750"/>
    <w:rsid w:val="00E33DE4"/>
    <w:rsid w:val="00E37172"/>
    <w:rsid w:val="00E43C03"/>
    <w:rsid w:val="00E44C8F"/>
    <w:rsid w:val="00E536DD"/>
    <w:rsid w:val="00E53F0E"/>
    <w:rsid w:val="00E55F73"/>
    <w:rsid w:val="00E5670D"/>
    <w:rsid w:val="00E56EB4"/>
    <w:rsid w:val="00E60A59"/>
    <w:rsid w:val="00E644C2"/>
    <w:rsid w:val="00E651EB"/>
    <w:rsid w:val="00E67C9B"/>
    <w:rsid w:val="00E748E8"/>
    <w:rsid w:val="00E74F39"/>
    <w:rsid w:val="00E75A48"/>
    <w:rsid w:val="00E75EA0"/>
    <w:rsid w:val="00E81BA0"/>
    <w:rsid w:val="00E822E2"/>
    <w:rsid w:val="00E82DE6"/>
    <w:rsid w:val="00E830CC"/>
    <w:rsid w:val="00E83F21"/>
    <w:rsid w:val="00E8506D"/>
    <w:rsid w:val="00E86000"/>
    <w:rsid w:val="00E8693F"/>
    <w:rsid w:val="00E91F04"/>
    <w:rsid w:val="00E92481"/>
    <w:rsid w:val="00E95DC2"/>
    <w:rsid w:val="00E977FD"/>
    <w:rsid w:val="00EA1085"/>
    <w:rsid w:val="00EA2263"/>
    <w:rsid w:val="00EA3155"/>
    <w:rsid w:val="00EB1A80"/>
    <w:rsid w:val="00EB39F0"/>
    <w:rsid w:val="00EB59A0"/>
    <w:rsid w:val="00EB71B9"/>
    <w:rsid w:val="00EC6C02"/>
    <w:rsid w:val="00ED2E4F"/>
    <w:rsid w:val="00ED4FDD"/>
    <w:rsid w:val="00EE1A79"/>
    <w:rsid w:val="00EE2C3F"/>
    <w:rsid w:val="00EE4683"/>
    <w:rsid w:val="00EE48D1"/>
    <w:rsid w:val="00EF0E2C"/>
    <w:rsid w:val="00EF3D19"/>
    <w:rsid w:val="00F046E0"/>
    <w:rsid w:val="00F06EBC"/>
    <w:rsid w:val="00F109C0"/>
    <w:rsid w:val="00F152E2"/>
    <w:rsid w:val="00F17D2C"/>
    <w:rsid w:val="00F20DCF"/>
    <w:rsid w:val="00F22107"/>
    <w:rsid w:val="00F225EC"/>
    <w:rsid w:val="00F25689"/>
    <w:rsid w:val="00F264ED"/>
    <w:rsid w:val="00F31A83"/>
    <w:rsid w:val="00F420A2"/>
    <w:rsid w:val="00F421FA"/>
    <w:rsid w:val="00F4259E"/>
    <w:rsid w:val="00F54274"/>
    <w:rsid w:val="00F55F64"/>
    <w:rsid w:val="00F56067"/>
    <w:rsid w:val="00F619E9"/>
    <w:rsid w:val="00F63966"/>
    <w:rsid w:val="00F64AE9"/>
    <w:rsid w:val="00F65612"/>
    <w:rsid w:val="00F72270"/>
    <w:rsid w:val="00F72C57"/>
    <w:rsid w:val="00F75203"/>
    <w:rsid w:val="00F76155"/>
    <w:rsid w:val="00F84F99"/>
    <w:rsid w:val="00F8568B"/>
    <w:rsid w:val="00F9179B"/>
    <w:rsid w:val="00F9245D"/>
    <w:rsid w:val="00F95111"/>
    <w:rsid w:val="00F972A9"/>
    <w:rsid w:val="00F97606"/>
    <w:rsid w:val="00F9776A"/>
    <w:rsid w:val="00FA322A"/>
    <w:rsid w:val="00FA7831"/>
    <w:rsid w:val="00FB1672"/>
    <w:rsid w:val="00FB29E1"/>
    <w:rsid w:val="00FB2F9D"/>
    <w:rsid w:val="00FB6F95"/>
    <w:rsid w:val="00FC0E89"/>
    <w:rsid w:val="00FC3D23"/>
    <w:rsid w:val="00FC4ACE"/>
    <w:rsid w:val="00FC7E2B"/>
    <w:rsid w:val="00FD26A8"/>
    <w:rsid w:val="00FD41F9"/>
    <w:rsid w:val="00FD6DB5"/>
    <w:rsid w:val="00FE1044"/>
    <w:rsid w:val="00FE23B2"/>
    <w:rsid w:val="00FE2449"/>
    <w:rsid w:val="00FE728B"/>
    <w:rsid w:val="00FE7549"/>
    <w:rsid w:val="00FF5C8F"/>
    <w:rsid w:val="00FF7177"/>
    <w:rsid w:val="00FF77AA"/>
    <w:rsid w:val="00FF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41A8AC-EE71-4177-9FC5-2179B3EB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TA Normal"/>
    <w:qFormat/>
    <w:rsid w:val="00A40200"/>
    <w:pPr>
      <w:spacing w:before="60" w:after="120"/>
    </w:pPr>
    <w:rPr>
      <w:rFonts w:ascii="Arial" w:eastAsia="Times New Roman" w:hAnsi="Arial"/>
      <w:szCs w:val="24"/>
    </w:rPr>
  </w:style>
  <w:style w:type="paragraph" w:styleId="Heading1">
    <w:name w:val="heading 1"/>
    <w:aliases w:val="SITA Heading 1"/>
    <w:basedOn w:val="Normal"/>
    <w:next w:val="BodyText"/>
    <w:autoRedefine/>
    <w:qFormat/>
    <w:rsid w:val="008A6F16"/>
    <w:pPr>
      <w:keepNext/>
      <w:keepLines/>
      <w:numPr>
        <w:numId w:val="1"/>
      </w:numPr>
      <w:spacing w:before="480"/>
      <w:outlineLvl w:val="0"/>
    </w:pPr>
    <w:rPr>
      <w:rFonts w:cs="Arial"/>
      <w:b/>
      <w:bCs/>
      <w:kern w:val="32"/>
      <w:sz w:val="28"/>
      <w:szCs w:val="32"/>
    </w:rPr>
  </w:style>
  <w:style w:type="paragraph" w:styleId="Heading2">
    <w:name w:val="heading 2"/>
    <w:aliases w:val="SITA Heading 2"/>
    <w:basedOn w:val="Normal"/>
    <w:next w:val="BodyText"/>
    <w:autoRedefine/>
    <w:qFormat/>
    <w:rsid w:val="001B466C"/>
    <w:pPr>
      <w:keepNext/>
      <w:keepLines/>
      <w:numPr>
        <w:ilvl w:val="1"/>
        <w:numId w:val="5"/>
      </w:numPr>
      <w:spacing w:before="360"/>
      <w:outlineLvl w:val="1"/>
    </w:pPr>
    <w:rPr>
      <w:rFonts w:cs="Arial"/>
      <w:b/>
      <w:bCs/>
      <w:iCs/>
      <w:sz w:val="24"/>
      <w:szCs w:val="28"/>
    </w:rPr>
  </w:style>
  <w:style w:type="paragraph" w:styleId="Heading3">
    <w:name w:val="heading 3"/>
    <w:aliases w:val="SITA Heading 3"/>
    <w:basedOn w:val="Normal"/>
    <w:next w:val="BodyText"/>
    <w:link w:val="Heading3Char"/>
    <w:qFormat/>
    <w:rsid w:val="002A27B0"/>
    <w:pPr>
      <w:keepNext/>
      <w:numPr>
        <w:ilvl w:val="2"/>
        <w:numId w:val="1"/>
      </w:numPr>
      <w:spacing w:before="240"/>
      <w:outlineLvl w:val="2"/>
    </w:pPr>
    <w:rPr>
      <w:rFonts w:cs="Arial"/>
      <w:b/>
      <w:bCs/>
      <w:sz w:val="22"/>
      <w:szCs w:val="26"/>
    </w:rPr>
  </w:style>
  <w:style w:type="paragraph" w:styleId="Heading4">
    <w:name w:val="heading 4"/>
    <w:aliases w:val="SITA Heading 4"/>
    <w:basedOn w:val="Normal"/>
    <w:next w:val="BodyText"/>
    <w:qFormat/>
    <w:rsid w:val="002A27B0"/>
    <w:pPr>
      <w:numPr>
        <w:ilvl w:val="3"/>
        <w:numId w:val="1"/>
      </w:numPr>
      <w:outlineLvl w:val="3"/>
    </w:pPr>
    <w:rPr>
      <w:b/>
    </w:rPr>
  </w:style>
  <w:style w:type="paragraph" w:styleId="Heading5">
    <w:name w:val="heading 5"/>
    <w:basedOn w:val="Normal"/>
    <w:next w:val="Normal"/>
    <w:qFormat/>
    <w:rsid w:val="00A40200"/>
    <w:pPr>
      <w:spacing w:before="240"/>
      <w:outlineLvl w:val="4"/>
    </w:pPr>
    <w:rPr>
      <w:b/>
      <w:bCs/>
      <w:i/>
      <w:iCs/>
      <w:sz w:val="26"/>
      <w:szCs w:val="26"/>
    </w:rPr>
  </w:style>
  <w:style w:type="paragraph" w:styleId="Heading6">
    <w:name w:val="heading 6"/>
    <w:basedOn w:val="Normal"/>
    <w:next w:val="Normal"/>
    <w:qFormat/>
    <w:rsid w:val="00A40200"/>
    <w:pPr>
      <w:spacing w:before="240"/>
      <w:outlineLvl w:val="5"/>
    </w:pPr>
    <w:rPr>
      <w:rFonts w:ascii="Times New Roman" w:hAnsi="Times New Roman"/>
      <w:b/>
      <w:bCs/>
      <w:sz w:val="22"/>
      <w:szCs w:val="22"/>
    </w:rPr>
  </w:style>
  <w:style w:type="paragraph" w:styleId="Heading7">
    <w:name w:val="heading 7"/>
    <w:basedOn w:val="Normal"/>
    <w:next w:val="Normal"/>
    <w:qFormat/>
    <w:rsid w:val="00A40200"/>
    <w:pPr>
      <w:spacing w:before="240"/>
      <w:outlineLvl w:val="6"/>
    </w:pPr>
    <w:rPr>
      <w:rFonts w:ascii="Times New Roman" w:hAnsi="Times New Roman"/>
      <w:sz w:val="24"/>
    </w:rPr>
  </w:style>
  <w:style w:type="paragraph" w:styleId="Heading8">
    <w:name w:val="heading 8"/>
    <w:basedOn w:val="Normal"/>
    <w:next w:val="Normal"/>
    <w:qFormat/>
    <w:rsid w:val="00A40200"/>
    <w:pPr>
      <w:spacing w:before="240"/>
      <w:outlineLvl w:val="7"/>
    </w:pPr>
    <w:rPr>
      <w:rFonts w:ascii="Times New Roman" w:hAnsi="Times New Roman"/>
      <w:i/>
      <w:iCs/>
      <w:sz w:val="24"/>
    </w:rPr>
  </w:style>
  <w:style w:type="paragraph" w:styleId="Heading9">
    <w:name w:val="heading 9"/>
    <w:basedOn w:val="Normal"/>
    <w:next w:val="Normal"/>
    <w:qFormat/>
    <w:rsid w:val="00A40200"/>
    <w:p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TOCHeader">
    <w:name w:val="TOC Header"/>
    <w:basedOn w:val="RevisionHeader"/>
    <w:rsid w:val="0022386D"/>
  </w:style>
  <w:style w:type="paragraph" w:customStyle="1" w:styleId="Titlepage-documentname">
    <w:name w:val="• Title page - document name"/>
    <w:rsid w:val="00D707B1"/>
    <w:pPr>
      <w:spacing w:before="480"/>
      <w:jc w:val="right"/>
    </w:pPr>
    <w:rPr>
      <w:rFonts w:ascii="Arial" w:eastAsia="Times New Roman" w:hAnsi="Arial"/>
      <w:b/>
      <w:sz w:val="32"/>
      <w:lang w:eastAsia="en-GB"/>
    </w:rPr>
  </w:style>
  <w:style w:type="paragraph" w:customStyle="1" w:styleId="Titlepage-subheading">
    <w:name w:val="• Title page - subheading"/>
    <w:rsid w:val="00D707B1"/>
    <w:pPr>
      <w:spacing w:after="480"/>
      <w:jc w:val="right"/>
    </w:pPr>
    <w:rPr>
      <w:rFonts w:ascii="Arial" w:eastAsia="Times New Roman" w:hAnsi="Arial"/>
      <w:sz w:val="32"/>
      <w:lang w:eastAsia="en-GB"/>
    </w:rPr>
  </w:style>
  <w:style w:type="paragraph" w:customStyle="1" w:styleId="Caption">
    <w:name w:val="• Caption"/>
    <w:rsid w:val="00D707B1"/>
    <w:rPr>
      <w:rFonts w:ascii="Arial" w:hAnsi="Arial"/>
      <w:i/>
      <w:sz w:val="16"/>
      <w:lang w:eastAsia="en-GB"/>
    </w:rPr>
  </w:style>
  <w:style w:type="character" w:styleId="FollowedHyperlink">
    <w:name w:val="FollowedHyperlink"/>
    <w:basedOn w:val="DefaultParagraphFont"/>
    <w:semiHidden/>
    <w:rsid w:val="00A40200"/>
    <w:rPr>
      <w:color w:val="800080"/>
      <w:u w:val="single"/>
    </w:rPr>
  </w:style>
  <w:style w:type="paragraph" w:styleId="Index3">
    <w:name w:val="index 3"/>
    <w:basedOn w:val="Normal"/>
    <w:next w:val="Normal"/>
    <w:autoRedefine/>
    <w:semiHidden/>
    <w:rsid w:val="00D707B1"/>
    <w:pPr>
      <w:ind w:left="600" w:hanging="200"/>
    </w:pPr>
    <w:rPr>
      <w:rFonts w:ascii="Times New Roman" w:hAnsi="Times New Roman"/>
      <w:lang w:val="en-GB"/>
    </w:rPr>
  </w:style>
  <w:style w:type="paragraph" w:styleId="Index9">
    <w:name w:val="index 9"/>
    <w:basedOn w:val="Normal"/>
    <w:next w:val="Normal"/>
    <w:autoRedefine/>
    <w:semiHidden/>
    <w:rsid w:val="00D707B1"/>
    <w:pPr>
      <w:ind w:left="1800" w:hanging="200"/>
    </w:pPr>
    <w:rPr>
      <w:rFonts w:ascii="Times New Roman" w:hAnsi="Times New Roman"/>
      <w:lang w:val="en-GB"/>
    </w:rPr>
  </w:style>
  <w:style w:type="paragraph" w:styleId="BodyText">
    <w:name w:val="Body Text"/>
    <w:aliases w:val="SITA Body Text"/>
    <w:basedOn w:val="Normal"/>
    <w:link w:val="BodyTextChar"/>
    <w:rsid w:val="00C132A0"/>
    <w:pPr>
      <w:ind w:left="432"/>
    </w:pPr>
    <w:rPr>
      <w:lang w:val="en-IE"/>
    </w:rPr>
  </w:style>
  <w:style w:type="paragraph" w:customStyle="1" w:styleId="SITATableText">
    <w:name w:val="SITA Table Text"/>
    <w:basedOn w:val="Normal"/>
    <w:rsid w:val="00A40200"/>
    <w:rPr>
      <w:rFonts w:cs="Arial"/>
      <w:szCs w:val="20"/>
    </w:rPr>
  </w:style>
  <w:style w:type="paragraph" w:styleId="Header">
    <w:name w:val="header"/>
    <w:basedOn w:val="Normal"/>
    <w:semiHidden/>
    <w:rsid w:val="00A40200"/>
    <w:pPr>
      <w:tabs>
        <w:tab w:val="center" w:pos="4320"/>
        <w:tab w:val="right" w:pos="8640"/>
      </w:tabs>
    </w:pPr>
  </w:style>
  <w:style w:type="paragraph" w:styleId="Footer">
    <w:name w:val="footer"/>
    <w:basedOn w:val="Normal"/>
    <w:semiHidden/>
    <w:rsid w:val="00A40200"/>
    <w:pPr>
      <w:tabs>
        <w:tab w:val="center" w:pos="4320"/>
        <w:tab w:val="right" w:pos="8640"/>
      </w:tabs>
    </w:pPr>
  </w:style>
  <w:style w:type="paragraph" w:styleId="TOC2">
    <w:name w:val="toc 2"/>
    <w:basedOn w:val="TOC1"/>
    <w:next w:val="Normal"/>
    <w:uiPriority w:val="39"/>
    <w:rsid w:val="00A40200"/>
    <w:pPr>
      <w:tabs>
        <w:tab w:val="clear" w:pos="432"/>
        <w:tab w:val="left" w:pos="864"/>
      </w:tabs>
      <w:ind w:firstLine="0"/>
    </w:pPr>
    <w:rPr>
      <w:b w:val="0"/>
      <w:sz w:val="18"/>
    </w:rPr>
  </w:style>
  <w:style w:type="paragraph" w:styleId="TOC1">
    <w:name w:val="toc 1"/>
    <w:basedOn w:val="Normal"/>
    <w:next w:val="Normal"/>
    <w:uiPriority w:val="39"/>
    <w:rsid w:val="00A40200"/>
    <w:pPr>
      <w:tabs>
        <w:tab w:val="left" w:pos="432"/>
        <w:tab w:val="right" w:leader="dot" w:pos="9072"/>
      </w:tabs>
      <w:spacing w:before="180" w:after="0"/>
      <w:ind w:left="432" w:hanging="432"/>
    </w:pPr>
    <w:rPr>
      <w:b/>
    </w:rPr>
  </w:style>
  <w:style w:type="paragraph" w:styleId="TOC3">
    <w:name w:val="toc 3"/>
    <w:basedOn w:val="TOC2"/>
    <w:next w:val="Normal"/>
    <w:uiPriority w:val="39"/>
    <w:rsid w:val="00BE64EB"/>
    <w:pPr>
      <w:tabs>
        <w:tab w:val="clear" w:pos="864"/>
        <w:tab w:val="left" w:pos="1440"/>
      </w:tabs>
      <w:ind w:left="864"/>
    </w:pPr>
    <w:rPr>
      <w:noProof/>
    </w:rPr>
  </w:style>
  <w:style w:type="paragraph" w:styleId="TOC4">
    <w:name w:val="toc 4"/>
    <w:basedOn w:val="TOC3"/>
    <w:next w:val="Normal"/>
    <w:semiHidden/>
    <w:rsid w:val="00A40200"/>
    <w:pPr>
      <w:tabs>
        <w:tab w:val="clear" w:pos="1440"/>
        <w:tab w:val="left" w:pos="2160"/>
      </w:tabs>
      <w:ind w:left="1440"/>
    </w:pPr>
  </w:style>
  <w:style w:type="paragraph" w:styleId="TOC5">
    <w:name w:val="toc 5"/>
    <w:basedOn w:val="Normal"/>
    <w:next w:val="Normal"/>
    <w:autoRedefine/>
    <w:semiHidden/>
    <w:rsid w:val="00D707B1"/>
    <w:pPr>
      <w:ind w:left="720"/>
    </w:pPr>
  </w:style>
  <w:style w:type="paragraph" w:styleId="TOC6">
    <w:name w:val="toc 6"/>
    <w:basedOn w:val="Normal"/>
    <w:next w:val="Normal"/>
    <w:autoRedefine/>
    <w:semiHidden/>
    <w:rsid w:val="00D707B1"/>
    <w:pPr>
      <w:ind w:left="900"/>
    </w:pPr>
  </w:style>
  <w:style w:type="paragraph" w:styleId="TOC7">
    <w:name w:val="toc 7"/>
    <w:basedOn w:val="Normal"/>
    <w:next w:val="Normal"/>
    <w:autoRedefine/>
    <w:semiHidden/>
    <w:rsid w:val="00D707B1"/>
    <w:pPr>
      <w:ind w:left="1080"/>
    </w:pPr>
  </w:style>
  <w:style w:type="paragraph" w:styleId="TOC8">
    <w:name w:val="toc 8"/>
    <w:basedOn w:val="Normal"/>
    <w:next w:val="Normal"/>
    <w:autoRedefine/>
    <w:semiHidden/>
    <w:rsid w:val="00D707B1"/>
    <w:pPr>
      <w:ind w:left="1260"/>
    </w:pPr>
  </w:style>
  <w:style w:type="paragraph" w:styleId="TOC9">
    <w:name w:val="toc 9"/>
    <w:basedOn w:val="Normal"/>
    <w:next w:val="Normal"/>
    <w:autoRedefine/>
    <w:semiHidden/>
    <w:rsid w:val="00D707B1"/>
    <w:pPr>
      <w:ind w:left="1440"/>
    </w:pPr>
  </w:style>
  <w:style w:type="paragraph" w:customStyle="1" w:styleId="Code">
    <w:name w:val="Code"/>
    <w:basedOn w:val="Normal"/>
    <w:rsid w:val="00D707B1"/>
    <w:pPr>
      <w:keepNext/>
      <w:keepLines/>
      <w:pBdr>
        <w:top w:val="single" w:sz="4" w:space="1" w:color="auto" w:shadow="1"/>
        <w:left w:val="single" w:sz="4" w:space="4" w:color="auto" w:shadow="1"/>
        <w:bottom w:val="single" w:sz="4" w:space="1" w:color="auto" w:shadow="1"/>
        <w:right w:val="single" w:sz="4" w:space="4" w:color="auto" w:shadow="1"/>
      </w:pBdr>
      <w:ind w:left="340"/>
    </w:pPr>
    <w:rPr>
      <w:rFonts w:ascii="Courier New" w:hAnsi="Courier New"/>
      <w:noProof/>
      <w:sz w:val="16"/>
      <w:lang w:val="en-GB"/>
    </w:rPr>
  </w:style>
  <w:style w:type="paragraph" w:customStyle="1" w:styleId="SITATableHeader">
    <w:name w:val="SITA Table Header"/>
    <w:basedOn w:val="Normal"/>
    <w:rsid w:val="00A40200"/>
    <w:pPr>
      <w:jc w:val="center"/>
    </w:pPr>
    <w:rPr>
      <w:rFonts w:cs="Arial"/>
      <w:b/>
      <w:color w:val="0063A5"/>
      <w:szCs w:val="20"/>
    </w:rPr>
  </w:style>
  <w:style w:type="table" w:styleId="TableGrid">
    <w:name w:val="Table Grid"/>
    <w:aliases w:val="SITA Table Grid"/>
    <w:basedOn w:val="TableNormal"/>
    <w:uiPriority w:val="59"/>
    <w:rsid w:val="00A40200"/>
    <w:pPr>
      <w:spacing w:before="60" w:after="60"/>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ListNumber2">
    <w:name w:val="List Number 2"/>
    <w:basedOn w:val="Normal"/>
    <w:semiHidden/>
    <w:rsid w:val="00A40200"/>
    <w:pPr>
      <w:numPr>
        <w:numId w:val="12"/>
      </w:numPr>
    </w:pPr>
  </w:style>
  <w:style w:type="paragraph" w:styleId="ListNumber3">
    <w:name w:val="List Number 3"/>
    <w:basedOn w:val="Normal"/>
    <w:semiHidden/>
    <w:rsid w:val="00A40200"/>
    <w:pPr>
      <w:numPr>
        <w:numId w:val="13"/>
      </w:numPr>
    </w:pPr>
  </w:style>
  <w:style w:type="paragraph" w:styleId="ListNumber4">
    <w:name w:val="List Number 4"/>
    <w:basedOn w:val="Normal"/>
    <w:semiHidden/>
    <w:rsid w:val="00A40200"/>
    <w:pPr>
      <w:numPr>
        <w:numId w:val="14"/>
      </w:numPr>
    </w:pPr>
  </w:style>
  <w:style w:type="character" w:styleId="PageNumber">
    <w:name w:val="page number"/>
    <w:basedOn w:val="DefaultParagraphFont"/>
    <w:semiHidden/>
    <w:rsid w:val="00A40200"/>
  </w:style>
  <w:style w:type="paragraph" w:customStyle="1" w:styleId="SITAFooter">
    <w:name w:val="SITA Footer"/>
    <w:basedOn w:val="Normal"/>
    <w:rsid w:val="00A40200"/>
    <w:pPr>
      <w:spacing w:after="0"/>
    </w:pPr>
    <w:rPr>
      <w:sz w:val="16"/>
    </w:rPr>
  </w:style>
  <w:style w:type="paragraph" w:customStyle="1" w:styleId="Paragraph2">
    <w:name w:val="Paragraph2"/>
    <w:basedOn w:val="Normal"/>
    <w:rsid w:val="00872E9D"/>
    <w:pPr>
      <w:widowControl w:val="0"/>
      <w:spacing w:before="80" w:line="240" w:lineRule="atLeast"/>
      <w:ind w:left="720"/>
      <w:jc w:val="both"/>
    </w:pPr>
    <w:rPr>
      <w:rFonts w:ascii="Times New Roman" w:hAnsi="Times New Roman"/>
      <w:color w:val="000000"/>
      <w:lang w:val="en-AU"/>
    </w:rPr>
  </w:style>
  <w:style w:type="paragraph" w:customStyle="1" w:styleId="Paragraph4">
    <w:name w:val="Paragraph4"/>
    <w:basedOn w:val="Normal"/>
    <w:rsid w:val="00872E9D"/>
    <w:pPr>
      <w:widowControl w:val="0"/>
      <w:spacing w:before="80"/>
      <w:ind w:left="2250"/>
      <w:jc w:val="both"/>
    </w:pPr>
    <w:rPr>
      <w:rFonts w:ascii="Times New Roman" w:hAnsi="Times New Roman"/>
    </w:rPr>
  </w:style>
  <w:style w:type="paragraph" w:customStyle="1" w:styleId="InfoBlue">
    <w:name w:val="InfoBlue"/>
    <w:basedOn w:val="Normal"/>
    <w:next w:val="BodyText"/>
    <w:autoRedefine/>
    <w:rsid w:val="00872E9D"/>
    <w:pPr>
      <w:widowControl w:val="0"/>
      <w:tabs>
        <w:tab w:val="left" w:pos="540"/>
        <w:tab w:val="left" w:pos="1260"/>
      </w:tabs>
      <w:spacing w:line="240" w:lineRule="atLeast"/>
    </w:pPr>
    <w:rPr>
      <w:rFonts w:ascii="Times New Roman" w:hAnsi="Times New Roman"/>
      <w:i/>
      <w:color w:val="0000FF"/>
    </w:rPr>
  </w:style>
  <w:style w:type="paragraph" w:styleId="Title">
    <w:name w:val="Title"/>
    <w:basedOn w:val="Normal"/>
    <w:qFormat/>
    <w:rsid w:val="00A40200"/>
    <w:pPr>
      <w:spacing w:before="240"/>
      <w:jc w:val="center"/>
      <w:outlineLvl w:val="0"/>
    </w:pPr>
    <w:rPr>
      <w:rFonts w:cs="Arial"/>
      <w:b/>
      <w:bCs/>
      <w:kern w:val="28"/>
      <w:sz w:val="32"/>
      <w:szCs w:val="32"/>
    </w:rPr>
  </w:style>
  <w:style w:type="paragraph" w:customStyle="1" w:styleId="infoblue0">
    <w:name w:val="infoblue"/>
    <w:basedOn w:val="Normal"/>
    <w:rsid w:val="007907AE"/>
    <w:pPr>
      <w:spacing w:line="240" w:lineRule="atLeast"/>
      <w:ind w:left="720"/>
    </w:pPr>
    <w:rPr>
      <w:rFonts w:ascii="Times New Roman" w:eastAsia="Arial Unicode MS" w:hAnsi="Times New Roman"/>
      <w:i/>
      <w:iCs/>
      <w:color w:val="0000FF"/>
    </w:rPr>
  </w:style>
  <w:style w:type="character" w:styleId="Strong">
    <w:name w:val="Strong"/>
    <w:basedOn w:val="DefaultParagraphFont"/>
    <w:qFormat/>
    <w:rsid w:val="00A40200"/>
    <w:rPr>
      <w:b/>
      <w:bCs/>
    </w:rPr>
  </w:style>
  <w:style w:type="paragraph" w:customStyle="1" w:styleId="Author">
    <w:name w:val="Author"/>
    <w:basedOn w:val="Normal"/>
    <w:rsid w:val="008D40AB"/>
    <w:pPr>
      <w:spacing w:before="240" w:after="0"/>
      <w:jc w:val="right"/>
    </w:pPr>
    <w:rPr>
      <w:b/>
      <w:sz w:val="24"/>
      <w:szCs w:val="20"/>
      <w:lang w:eastAsia="en-GB"/>
    </w:rPr>
  </w:style>
  <w:style w:type="paragraph" w:customStyle="1" w:styleId="DocumentVersion">
    <w:name w:val="Document Version"/>
    <w:basedOn w:val="Normal"/>
    <w:rsid w:val="008D40AB"/>
    <w:pPr>
      <w:spacing w:before="240" w:after="0"/>
      <w:jc w:val="right"/>
    </w:pPr>
    <w:rPr>
      <w:b/>
      <w:sz w:val="24"/>
      <w:szCs w:val="20"/>
      <w:lang w:eastAsia="en-GB"/>
    </w:rPr>
  </w:style>
  <w:style w:type="paragraph" w:customStyle="1" w:styleId="DocumentDate">
    <w:name w:val="Document Date"/>
    <w:basedOn w:val="Normal"/>
    <w:rsid w:val="008D40AB"/>
    <w:pPr>
      <w:spacing w:before="240" w:after="0"/>
      <w:jc w:val="right"/>
    </w:pPr>
    <w:rPr>
      <w:b/>
      <w:sz w:val="24"/>
      <w:szCs w:val="20"/>
      <w:lang w:eastAsia="en-GB"/>
    </w:rPr>
  </w:style>
  <w:style w:type="paragraph" w:customStyle="1" w:styleId="ApprovalHeader">
    <w:name w:val="Approval Header"/>
    <w:basedOn w:val="TOCHeader"/>
    <w:autoRedefine/>
    <w:rsid w:val="0022386D"/>
  </w:style>
  <w:style w:type="paragraph" w:customStyle="1" w:styleId="ApprovalTableHeader">
    <w:name w:val="Approval Table Header"/>
    <w:basedOn w:val="Normal"/>
    <w:autoRedefine/>
    <w:rsid w:val="008D40AB"/>
    <w:pPr>
      <w:spacing w:before="80" w:after="80"/>
    </w:pPr>
    <w:rPr>
      <w:rFonts w:eastAsia="Times"/>
      <w:b/>
      <w:sz w:val="16"/>
      <w:szCs w:val="20"/>
      <w:lang w:eastAsia="en-GB"/>
    </w:rPr>
  </w:style>
  <w:style w:type="paragraph" w:customStyle="1" w:styleId="ApprovalTableText">
    <w:name w:val="Approval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Header">
    <w:name w:val="Revision Header"/>
    <w:basedOn w:val="Normal"/>
    <w:autoRedefine/>
    <w:rsid w:val="008D40AB"/>
    <w:pPr>
      <w:spacing w:before="0" w:after="80"/>
    </w:pPr>
    <w:rPr>
      <w:rFonts w:eastAsia="Times"/>
      <w:b/>
      <w:sz w:val="28"/>
      <w:szCs w:val="20"/>
      <w:lang w:eastAsia="fr-FR"/>
    </w:rPr>
  </w:style>
  <w:style w:type="paragraph" w:customStyle="1" w:styleId="RevisionTableHeader">
    <w:name w:val="Revision Table Header"/>
    <w:basedOn w:val="Normal"/>
    <w:autoRedefine/>
    <w:rsid w:val="008D40AB"/>
    <w:pPr>
      <w:spacing w:before="80" w:after="80"/>
    </w:pPr>
    <w:rPr>
      <w:rFonts w:eastAsia="Times"/>
      <w:b/>
      <w:sz w:val="16"/>
      <w:szCs w:val="20"/>
      <w:lang w:eastAsia="en-GB"/>
    </w:rPr>
  </w:style>
  <w:style w:type="paragraph" w:customStyle="1" w:styleId="RevisionTableText">
    <w:name w:val="Revision Table Text"/>
    <w:basedOn w:val="Normal"/>
    <w:autoRedefine/>
    <w:rsid w:val="008D40AB"/>
    <w:pPr>
      <w:tabs>
        <w:tab w:val="left" w:pos="1701"/>
        <w:tab w:val="left" w:pos="3402"/>
        <w:tab w:val="left" w:pos="5103"/>
        <w:tab w:val="left" w:pos="6804"/>
        <w:tab w:val="left" w:pos="8505"/>
      </w:tabs>
      <w:spacing w:after="60"/>
    </w:pPr>
    <w:rPr>
      <w:rFonts w:eastAsia="Times"/>
      <w:sz w:val="16"/>
      <w:szCs w:val="20"/>
      <w:lang w:eastAsia="en-GB"/>
    </w:rPr>
  </w:style>
  <w:style w:type="paragraph" w:customStyle="1" w:styleId="RevisionTable">
    <w:name w:val="Revision Table"/>
    <w:basedOn w:val="RevisionTableHeader"/>
    <w:autoRedefine/>
    <w:rsid w:val="000672DF"/>
  </w:style>
  <w:style w:type="paragraph" w:customStyle="1" w:styleId="ApprovalTable">
    <w:name w:val="Approval Table"/>
    <w:basedOn w:val="RevisionTable"/>
    <w:autoRedefine/>
    <w:rsid w:val="000672DF"/>
  </w:style>
  <w:style w:type="character" w:customStyle="1" w:styleId="BodyTextChar">
    <w:name w:val="Body Text Char"/>
    <w:aliases w:val="SITA Body Text Char"/>
    <w:basedOn w:val="DefaultParagraphFont"/>
    <w:link w:val="BodyText"/>
    <w:rsid w:val="00C132A0"/>
    <w:rPr>
      <w:rFonts w:ascii="Arial" w:hAnsi="Arial"/>
      <w:szCs w:val="24"/>
      <w:lang w:val="en-IE" w:eastAsia="en-US" w:bidi="ar-SA"/>
    </w:rPr>
  </w:style>
  <w:style w:type="numbering" w:styleId="111111">
    <w:name w:val="Outline List 2"/>
    <w:basedOn w:val="NoList"/>
    <w:semiHidden/>
    <w:rsid w:val="00A40200"/>
    <w:pPr>
      <w:numPr>
        <w:numId w:val="2"/>
      </w:numPr>
    </w:pPr>
  </w:style>
  <w:style w:type="numbering" w:styleId="1ai">
    <w:name w:val="Outline List 1"/>
    <w:basedOn w:val="NoList"/>
    <w:semiHidden/>
    <w:rsid w:val="00A40200"/>
    <w:pPr>
      <w:numPr>
        <w:numId w:val="3"/>
      </w:numPr>
    </w:pPr>
  </w:style>
  <w:style w:type="numbering" w:styleId="ArticleSection">
    <w:name w:val="Outline List 3"/>
    <w:basedOn w:val="NoList"/>
    <w:semiHidden/>
    <w:rsid w:val="00A40200"/>
    <w:pPr>
      <w:numPr>
        <w:numId w:val="4"/>
      </w:numPr>
    </w:pPr>
  </w:style>
  <w:style w:type="paragraph" w:styleId="BlockText">
    <w:name w:val="Block Text"/>
    <w:basedOn w:val="Normal"/>
    <w:semiHidden/>
    <w:rsid w:val="00A40200"/>
    <w:pPr>
      <w:ind w:left="1440" w:right="1440"/>
    </w:pPr>
  </w:style>
  <w:style w:type="paragraph" w:styleId="BodyText2">
    <w:name w:val="Body Text 2"/>
    <w:basedOn w:val="Normal"/>
    <w:semiHidden/>
    <w:rsid w:val="00A40200"/>
    <w:pPr>
      <w:spacing w:line="480" w:lineRule="auto"/>
    </w:pPr>
  </w:style>
  <w:style w:type="paragraph" w:styleId="BodyText3">
    <w:name w:val="Body Text 3"/>
    <w:basedOn w:val="Normal"/>
    <w:semiHidden/>
    <w:rsid w:val="00A40200"/>
    <w:rPr>
      <w:sz w:val="16"/>
      <w:szCs w:val="16"/>
    </w:rPr>
  </w:style>
  <w:style w:type="paragraph" w:styleId="BodyTextFirstIndent">
    <w:name w:val="Body Text First Indent"/>
    <w:basedOn w:val="BodyText"/>
    <w:semiHidden/>
    <w:rsid w:val="00A40200"/>
    <w:pPr>
      <w:ind w:firstLine="210"/>
    </w:pPr>
  </w:style>
  <w:style w:type="paragraph" w:styleId="BodyTextIndent">
    <w:name w:val="Body Text Indent"/>
    <w:basedOn w:val="Normal"/>
    <w:semiHidden/>
    <w:rsid w:val="00A40200"/>
    <w:pPr>
      <w:ind w:left="360"/>
    </w:pPr>
  </w:style>
  <w:style w:type="paragraph" w:styleId="BodyTextFirstIndent2">
    <w:name w:val="Body Text First Indent 2"/>
    <w:basedOn w:val="BodyTextIndent"/>
    <w:semiHidden/>
    <w:rsid w:val="00A40200"/>
    <w:pPr>
      <w:ind w:firstLine="210"/>
    </w:pPr>
  </w:style>
  <w:style w:type="paragraph" w:styleId="BodyTextIndent2">
    <w:name w:val="Body Text Indent 2"/>
    <w:basedOn w:val="Normal"/>
    <w:semiHidden/>
    <w:rsid w:val="00A40200"/>
    <w:pPr>
      <w:spacing w:line="480" w:lineRule="auto"/>
      <w:ind w:left="360"/>
    </w:pPr>
  </w:style>
  <w:style w:type="paragraph" w:styleId="BodyTextIndent3">
    <w:name w:val="Body Text Indent 3"/>
    <w:basedOn w:val="Normal"/>
    <w:semiHidden/>
    <w:rsid w:val="00A40200"/>
    <w:pPr>
      <w:ind w:left="360"/>
    </w:pPr>
    <w:rPr>
      <w:sz w:val="16"/>
      <w:szCs w:val="16"/>
    </w:rPr>
  </w:style>
  <w:style w:type="paragraph" w:styleId="Closing">
    <w:name w:val="Closing"/>
    <w:basedOn w:val="Normal"/>
    <w:semiHidden/>
    <w:rsid w:val="00A40200"/>
    <w:pPr>
      <w:ind w:left="4320"/>
    </w:pPr>
  </w:style>
  <w:style w:type="paragraph" w:styleId="Date">
    <w:name w:val="Date"/>
    <w:basedOn w:val="Normal"/>
    <w:next w:val="Normal"/>
    <w:semiHidden/>
    <w:rsid w:val="00A40200"/>
  </w:style>
  <w:style w:type="paragraph" w:styleId="E-mailSignature">
    <w:name w:val="E-mail Signature"/>
    <w:basedOn w:val="Normal"/>
    <w:semiHidden/>
    <w:rsid w:val="00A40200"/>
  </w:style>
  <w:style w:type="character" w:styleId="Emphasis">
    <w:name w:val="Emphasis"/>
    <w:basedOn w:val="DefaultParagraphFont"/>
    <w:qFormat/>
    <w:rsid w:val="00A40200"/>
    <w:rPr>
      <w:i/>
      <w:iCs/>
    </w:rPr>
  </w:style>
  <w:style w:type="paragraph" w:styleId="EnvelopeAddress">
    <w:name w:val="envelope address"/>
    <w:basedOn w:val="Normal"/>
    <w:semiHidden/>
    <w:rsid w:val="00A40200"/>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A40200"/>
    <w:rPr>
      <w:rFonts w:cs="Arial"/>
      <w:szCs w:val="20"/>
    </w:rPr>
  </w:style>
  <w:style w:type="character" w:styleId="HTMLAcronym">
    <w:name w:val="HTML Acronym"/>
    <w:basedOn w:val="DefaultParagraphFont"/>
    <w:semiHidden/>
    <w:rsid w:val="00A40200"/>
  </w:style>
  <w:style w:type="paragraph" w:styleId="HTMLAddress">
    <w:name w:val="HTML Address"/>
    <w:basedOn w:val="Normal"/>
    <w:semiHidden/>
    <w:rsid w:val="00A40200"/>
    <w:rPr>
      <w:i/>
      <w:iCs/>
    </w:rPr>
  </w:style>
  <w:style w:type="character" w:styleId="HTMLCite">
    <w:name w:val="HTML Cite"/>
    <w:basedOn w:val="DefaultParagraphFont"/>
    <w:semiHidden/>
    <w:rsid w:val="00A40200"/>
    <w:rPr>
      <w:i/>
      <w:iCs/>
    </w:rPr>
  </w:style>
  <w:style w:type="character" w:styleId="HTMLCode">
    <w:name w:val="HTML Code"/>
    <w:basedOn w:val="DefaultParagraphFont"/>
    <w:semiHidden/>
    <w:rsid w:val="00A40200"/>
    <w:rPr>
      <w:rFonts w:ascii="Courier New" w:hAnsi="Courier New" w:cs="Courier New"/>
      <w:sz w:val="20"/>
      <w:szCs w:val="20"/>
    </w:rPr>
  </w:style>
  <w:style w:type="character" w:styleId="HTMLDefinition">
    <w:name w:val="HTML Definition"/>
    <w:basedOn w:val="DefaultParagraphFont"/>
    <w:semiHidden/>
    <w:rsid w:val="00A40200"/>
    <w:rPr>
      <w:i/>
      <w:iCs/>
    </w:rPr>
  </w:style>
  <w:style w:type="character" w:styleId="HTMLKeyboard">
    <w:name w:val="HTML Keyboard"/>
    <w:basedOn w:val="DefaultParagraphFont"/>
    <w:semiHidden/>
    <w:rsid w:val="00A40200"/>
    <w:rPr>
      <w:rFonts w:ascii="Courier New" w:hAnsi="Courier New" w:cs="Courier New"/>
      <w:sz w:val="20"/>
      <w:szCs w:val="20"/>
    </w:rPr>
  </w:style>
  <w:style w:type="paragraph" w:styleId="HTMLPreformatted">
    <w:name w:val="HTML Preformatted"/>
    <w:basedOn w:val="Normal"/>
    <w:semiHidden/>
    <w:rsid w:val="00A40200"/>
    <w:rPr>
      <w:rFonts w:ascii="Courier New" w:hAnsi="Courier New" w:cs="Courier New"/>
      <w:szCs w:val="20"/>
    </w:rPr>
  </w:style>
  <w:style w:type="character" w:styleId="HTMLSample">
    <w:name w:val="HTML Sample"/>
    <w:basedOn w:val="DefaultParagraphFont"/>
    <w:semiHidden/>
    <w:rsid w:val="00A40200"/>
    <w:rPr>
      <w:rFonts w:ascii="Courier New" w:hAnsi="Courier New" w:cs="Courier New"/>
    </w:rPr>
  </w:style>
  <w:style w:type="character" w:styleId="HTMLTypewriter">
    <w:name w:val="HTML Typewriter"/>
    <w:basedOn w:val="DefaultParagraphFont"/>
    <w:semiHidden/>
    <w:rsid w:val="00A40200"/>
    <w:rPr>
      <w:rFonts w:ascii="Courier New" w:hAnsi="Courier New" w:cs="Courier New"/>
      <w:sz w:val="20"/>
      <w:szCs w:val="20"/>
    </w:rPr>
  </w:style>
  <w:style w:type="character" w:styleId="HTMLVariable">
    <w:name w:val="HTML Variable"/>
    <w:basedOn w:val="DefaultParagraphFont"/>
    <w:semiHidden/>
    <w:rsid w:val="00A40200"/>
    <w:rPr>
      <w:i/>
      <w:iCs/>
    </w:rPr>
  </w:style>
  <w:style w:type="character" w:styleId="Hyperlink">
    <w:name w:val="Hyperlink"/>
    <w:basedOn w:val="DefaultParagraphFont"/>
    <w:rsid w:val="00A40200"/>
    <w:rPr>
      <w:color w:val="0000FF"/>
      <w:u w:val="single"/>
    </w:rPr>
  </w:style>
  <w:style w:type="paragraph" w:styleId="Index1">
    <w:name w:val="index 1"/>
    <w:basedOn w:val="Normal"/>
    <w:next w:val="Normal"/>
    <w:autoRedefine/>
    <w:semiHidden/>
    <w:rsid w:val="00A40200"/>
    <w:pPr>
      <w:ind w:left="200" w:hanging="200"/>
    </w:pPr>
  </w:style>
  <w:style w:type="character" w:styleId="LineNumber">
    <w:name w:val="line number"/>
    <w:basedOn w:val="DefaultParagraphFont"/>
    <w:semiHidden/>
    <w:rsid w:val="00A40200"/>
  </w:style>
  <w:style w:type="paragraph" w:styleId="List">
    <w:name w:val="List"/>
    <w:basedOn w:val="Normal"/>
    <w:semiHidden/>
    <w:rsid w:val="00A40200"/>
    <w:pPr>
      <w:ind w:left="360" w:hanging="360"/>
    </w:pPr>
  </w:style>
  <w:style w:type="paragraph" w:styleId="List2">
    <w:name w:val="List 2"/>
    <w:basedOn w:val="Normal"/>
    <w:semiHidden/>
    <w:rsid w:val="00A40200"/>
    <w:pPr>
      <w:ind w:left="720" w:hanging="360"/>
    </w:pPr>
  </w:style>
  <w:style w:type="paragraph" w:styleId="List3">
    <w:name w:val="List 3"/>
    <w:basedOn w:val="Normal"/>
    <w:semiHidden/>
    <w:rsid w:val="00A40200"/>
    <w:pPr>
      <w:ind w:left="1080" w:hanging="360"/>
    </w:pPr>
  </w:style>
  <w:style w:type="paragraph" w:styleId="List4">
    <w:name w:val="List 4"/>
    <w:basedOn w:val="Normal"/>
    <w:semiHidden/>
    <w:rsid w:val="00A40200"/>
    <w:pPr>
      <w:ind w:left="1440" w:hanging="360"/>
    </w:pPr>
  </w:style>
  <w:style w:type="paragraph" w:styleId="List5">
    <w:name w:val="List 5"/>
    <w:basedOn w:val="Normal"/>
    <w:semiHidden/>
    <w:rsid w:val="00A40200"/>
    <w:pPr>
      <w:ind w:left="1800" w:hanging="360"/>
    </w:pPr>
  </w:style>
  <w:style w:type="paragraph" w:styleId="ListBullet">
    <w:name w:val="List Bullet"/>
    <w:basedOn w:val="Normal"/>
    <w:semiHidden/>
    <w:rsid w:val="00A40200"/>
    <w:pPr>
      <w:numPr>
        <w:numId w:val="6"/>
      </w:numPr>
    </w:pPr>
  </w:style>
  <w:style w:type="paragraph" w:styleId="ListBullet2">
    <w:name w:val="List Bullet 2"/>
    <w:basedOn w:val="Normal"/>
    <w:semiHidden/>
    <w:rsid w:val="00A40200"/>
    <w:pPr>
      <w:numPr>
        <w:numId w:val="7"/>
      </w:numPr>
    </w:pPr>
  </w:style>
  <w:style w:type="paragraph" w:styleId="ListBullet3">
    <w:name w:val="List Bullet 3"/>
    <w:basedOn w:val="Normal"/>
    <w:semiHidden/>
    <w:rsid w:val="00A40200"/>
    <w:pPr>
      <w:numPr>
        <w:numId w:val="8"/>
      </w:numPr>
    </w:pPr>
  </w:style>
  <w:style w:type="paragraph" w:styleId="ListBullet4">
    <w:name w:val="List Bullet 4"/>
    <w:basedOn w:val="Normal"/>
    <w:semiHidden/>
    <w:rsid w:val="00A40200"/>
    <w:pPr>
      <w:numPr>
        <w:numId w:val="9"/>
      </w:numPr>
    </w:pPr>
  </w:style>
  <w:style w:type="paragraph" w:styleId="ListBullet5">
    <w:name w:val="List Bullet 5"/>
    <w:basedOn w:val="Normal"/>
    <w:semiHidden/>
    <w:rsid w:val="00A40200"/>
    <w:pPr>
      <w:numPr>
        <w:numId w:val="10"/>
      </w:numPr>
    </w:pPr>
  </w:style>
  <w:style w:type="paragraph" w:styleId="ListContinue">
    <w:name w:val="List Continue"/>
    <w:basedOn w:val="Normal"/>
    <w:semiHidden/>
    <w:rsid w:val="00A40200"/>
    <w:pPr>
      <w:ind w:left="360"/>
    </w:pPr>
  </w:style>
  <w:style w:type="paragraph" w:styleId="ListContinue2">
    <w:name w:val="List Continue 2"/>
    <w:basedOn w:val="Normal"/>
    <w:semiHidden/>
    <w:rsid w:val="00A40200"/>
    <w:pPr>
      <w:ind w:left="720"/>
    </w:pPr>
  </w:style>
  <w:style w:type="paragraph" w:styleId="ListContinue3">
    <w:name w:val="List Continue 3"/>
    <w:basedOn w:val="Normal"/>
    <w:semiHidden/>
    <w:rsid w:val="00A40200"/>
    <w:pPr>
      <w:ind w:left="1080"/>
    </w:pPr>
  </w:style>
  <w:style w:type="paragraph" w:styleId="ListContinue4">
    <w:name w:val="List Continue 4"/>
    <w:basedOn w:val="Normal"/>
    <w:semiHidden/>
    <w:rsid w:val="00A40200"/>
    <w:pPr>
      <w:ind w:left="1440"/>
    </w:pPr>
  </w:style>
  <w:style w:type="paragraph" w:styleId="ListContinue5">
    <w:name w:val="List Continue 5"/>
    <w:basedOn w:val="Normal"/>
    <w:semiHidden/>
    <w:rsid w:val="00A40200"/>
    <w:pPr>
      <w:ind w:left="1800"/>
    </w:pPr>
  </w:style>
  <w:style w:type="paragraph" w:styleId="ListNumber">
    <w:name w:val="List Number"/>
    <w:basedOn w:val="Normal"/>
    <w:semiHidden/>
    <w:rsid w:val="00A40200"/>
    <w:pPr>
      <w:numPr>
        <w:numId w:val="11"/>
      </w:numPr>
    </w:pPr>
  </w:style>
  <w:style w:type="paragraph" w:styleId="ListNumber5">
    <w:name w:val="List Number 5"/>
    <w:basedOn w:val="Normal"/>
    <w:semiHidden/>
    <w:rsid w:val="00A40200"/>
    <w:pPr>
      <w:numPr>
        <w:numId w:val="15"/>
      </w:numPr>
    </w:pPr>
  </w:style>
  <w:style w:type="paragraph" w:styleId="MessageHeader">
    <w:name w:val="Message Header"/>
    <w:basedOn w:val="Normal"/>
    <w:semiHidden/>
    <w:rsid w:val="00A4020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A40200"/>
    <w:rPr>
      <w:rFonts w:ascii="Times New Roman" w:hAnsi="Times New Roman"/>
      <w:sz w:val="24"/>
    </w:rPr>
  </w:style>
  <w:style w:type="paragraph" w:styleId="NormalIndent">
    <w:name w:val="Normal Indent"/>
    <w:basedOn w:val="Normal"/>
    <w:semiHidden/>
    <w:rsid w:val="00A40200"/>
    <w:pPr>
      <w:ind w:left="720"/>
    </w:pPr>
  </w:style>
  <w:style w:type="paragraph" w:styleId="NoteHeading">
    <w:name w:val="Note Heading"/>
    <w:basedOn w:val="Normal"/>
    <w:next w:val="Normal"/>
    <w:semiHidden/>
    <w:rsid w:val="00A40200"/>
  </w:style>
  <w:style w:type="paragraph" w:styleId="PlainText">
    <w:name w:val="Plain Text"/>
    <w:basedOn w:val="Normal"/>
    <w:semiHidden/>
    <w:rsid w:val="00A40200"/>
    <w:rPr>
      <w:rFonts w:ascii="Courier New" w:hAnsi="Courier New" w:cs="Courier New"/>
      <w:szCs w:val="20"/>
    </w:rPr>
  </w:style>
  <w:style w:type="paragraph" w:styleId="Salutation">
    <w:name w:val="Salutation"/>
    <w:basedOn w:val="Normal"/>
    <w:next w:val="Normal"/>
    <w:semiHidden/>
    <w:rsid w:val="00A40200"/>
  </w:style>
  <w:style w:type="paragraph" w:styleId="Signature">
    <w:name w:val="Signature"/>
    <w:basedOn w:val="Normal"/>
    <w:semiHidden/>
    <w:rsid w:val="00A40200"/>
    <w:pPr>
      <w:ind w:left="4320"/>
    </w:pPr>
  </w:style>
  <w:style w:type="paragraph" w:customStyle="1" w:styleId="SITACaption">
    <w:name w:val="SITA Caption"/>
    <w:basedOn w:val="Normal"/>
    <w:next w:val="BodyText"/>
    <w:rsid w:val="00A40200"/>
    <w:rPr>
      <w:rFonts w:cs="Arial"/>
      <w:b/>
      <w:i/>
      <w:szCs w:val="20"/>
    </w:rPr>
  </w:style>
  <w:style w:type="paragraph" w:customStyle="1" w:styleId="SITACaption-Figures">
    <w:name w:val="SITA Caption - Figures"/>
    <w:basedOn w:val="SITACaption"/>
    <w:next w:val="BodyText"/>
    <w:rsid w:val="00A40200"/>
  </w:style>
  <w:style w:type="paragraph" w:customStyle="1" w:styleId="SITACopyrightSub-header">
    <w:name w:val="SITA Copyright Sub-header"/>
    <w:basedOn w:val="Normal"/>
    <w:next w:val="BodyText"/>
    <w:rsid w:val="00A40200"/>
    <w:pPr>
      <w:spacing w:after="60"/>
      <w:jc w:val="center"/>
    </w:pPr>
    <w:rPr>
      <w:rFonts w:cs="Arial"/>
      <w:b/>
      <w:szCs w:val="20"/>
    </w:rPr>
  </w:style>
  <w:style w:type="paragraph" w:customStyle="1" w:styleId="SITAEntryResponseBox">
    <w:name w:val="SITA EntryResponseBox"/>
    <w:basedOn w:val="Normal"/>
    <w:rsid w:val="00A40200"/>
    <w:pPr>
      <w:keepNext/>
      <w:framePr w:wrap="around" w:vAnchor="text" w:hAnchor="text" w:y="1"/>
      <w:pBdr>
        <w:top w:val="single" w:sz="4" w:space="2" w:color="auto"/>
        <w:left w:val="single" w:sz="4" w:space="4" w:color="auto"/>
        <w:bottom w:val="single" w:sz="4" w:space="2" w:color="auto"/>
        <w:right w:val="single" w:sz="4" w:space="4" w:color="auto"/>
      </w:pBdr>
      <w:spacing w:before="0" w:after="0"/>
    </w:pPr>
    <w:rPr>
      <w:rFonts w:ascii="Courier New" w:hAnsi="Courier New"/>
    </w:rPr>
  </w:style>
  <w:style w:type="paragraph" w:customStyle="1" w:styleId="SITAEntryResponseHeader">
    <w:name w:val="SITA EntryResponseHeader"/>
    <w:basedOn w:val="Normal"/>
    <w:next w:val="BodyText"/>
    <w:rsid w:val="00A40200"/>
    <w:pPr>
      <w:spacing w:before="240"/>
    </w:pPr>
    <w:rPr>
      <w:rFonts w:cs="Arial"/>
      <w:b/>
      <w:szCs w:val="20"/>
    </w:rPr>
  </w:style>
  <w:style w:type="paragraph" w:customStyle="1" w:styleId="SITAFooter1stLine">
    <w:name w:val="SITA Footer 1st Line"/>
    <w:basedOn w:val="Normal"/>
    <w:next w:val="SITAFooter"/>
    <w:rsid w:val="00A40200"/>
    <w:pPr>
      <w:pBdr>
        <w:top w:val="single" w:sz="4" w:space="3" w:color="auto"/>
      </w:pBdr>
    </w:pPr>
    <w:rPr>
      <w:sz w:val="16"/>
    </w:rPr>
  </w:style>
  <w:style w:type="paragraph" w:customStyle="1" w:styleId="SITAGlossaryGroupHeader">
    <w:name w:val="SITA GlossaryGroupHeader"/>
    <w:basedOn w:val="Normal"/>
    <w:next w:val="BodyText"/>
    <w:rsid w:val="00A40200"/>
    <w:pPr>
      <w:pBdr>
        <w:bottom w:val="single" w:sz="4" w:space="1" w:color="auto"/>
      </w:pBdr>
      <w:spacing w:before="120"/>
    </w:pPr>
    <w:rPr>
      <w:rFonts w:cs="Arial"/>
      <w:b/>
      <w:szCs w:val="20"/>
    </w:rPr>
  </w:style>
  <w:style w:type="paragraph" w:customStyle="1" w:styleId="SITAMainBullet">
    <w:name w:val="SITA Main Bullet"/>
    <w:basedOn w:val="Normal"/>
    <w:rsid w:val="0027715A"/>
    <w:pPr>
      <w:numPr>
        <w:numId w:val="22"/>
      </w:numPr>
      <w:spacing w:before="0"/>
    </w:pPr>
    <w:rPr>
      <w:rFonts w:cs="Arial"/>
      <w:szCs w:val="20"/>
    </w:rPr>
  </w:style>
  <w:style w:type="paragraph" w:customStyle="1" w:styleId="SITAMainNumList">
    <w:name w:val="SITA Main NumList"/>
    <w:basedOn w:val="Normal"/>
    <w:rsid w:val="00C132A0"/>
    <w:pPr>
      <w:numPr>
        <w:numId w:val="23"/>
      </w:numPr>
    </w:pPr>
    <w:rPr>
      <w:rFonts w:cs="Arial"/>
      <w:szCs w:val="20"/>
    </w:rPr>
  </w:style>
  <w:style w:type="paragraph" w:customStyle="1" w:styleId="SITANumList">
    <w:name w:val="SITA NumList"/>
    <w:basedOn w:val="Normal"/>
    <w:rsid w:val="005F0E7F"/>
    <w:pPr>
      <w:numPr>
        <w:numId w:val="16"/>
      </w:numPr>
    </w:pPr>
    <w:rPr>
      <w:rFonts w:cs="Arial"/>
      <w:szCs w:val="20"/>
    </w:rPr>
  </w:style>
  <w:style w:type="paragraph" w:customStyle="1" w:styleId="SITASECTITLE">
    <w:name w:val="SITA SECTITLE"/>
    <w:basedOn w:val="Normal"/>
    <w:next w:val="BodyText"/>
    <w:rsid w:val="00597498"/>
    <w:pPr>
      <w:spacing w:before="120" w:after="360"/>
      <w:jc w:val="center"/>
    </w:pPr>
    <w:rPr>
      <w:rFonts w:cs="Arial"/>
      <w:b/>
      <w:sz w:val="28"/>
      <w:szCs w:val="20"/>
    </w:rPr>
  </w:style>
  <w:style w:type="paragraph" w:customStyle="1" w:styleId="SITAStartofEntry">
    <w:name w:val="SITA Start of Entry"/>
    <w:basedOn w:val="Normal"/>
    <w:next w:val="Normal"/>
    <w:rsid w:val="00A40200"/>
    <w:pPr>
      <w:numPr>
        <w:numId w:val="17"/>
      </w:numPr>
    </w:pPr>
    <w:rPr>
      <w:rFonts w:ascii="Courier New" w:hAnsi="Courier New" w:cs="Arial"/>
      <w:szCs w:val="20"/>
    </w:rPr>
  </w:style>
  <w:style w:type="paragraph" w:customStyle="1" w:styleId="SITASub-listBullet">
    <w:name w:val="SITA Sub-list Bullet"/>
    <w:basedOn w:val="Normal"/>
    <w:rsid w:val="005F0E7F"/>
    <w:pPr>
      <w:numPr>
        <w:numId w:val="21"/>
      </w:numPr>
    </w:pPr>
    <w:rPr>
      <w:rFonts w:cs="Arial"/>
      <w:szCs w:val="20"/>
    </w:rPr>
  </w:style>
  <w:style w:type="paragraph" w:customStyle="1" w:styleId="SITASub-NumList">
    <w:name w:val="SITA Sub-NumList"/>
    <w:basedOn w:val="Normal"/>
    <w:rsid w:val="00A40200"/>
    <w:pPr>
      <w:numPr>
        <w:numId w:val="18"/>
      </w:numPr>
      <w:tabs>
        <w:tab w:val="left" w:pos="1440"/>
      </w:tabs>
    </w:pPr>
    <w:rPr>
      <w:rFonts w:cs="Arial"/>
      <w:szCs w:val="20"/>
    </w:rPr>
  </w:style>
  <w:style w:type="paragraph" w:customStyle="1" w:styleId="SITATitlePageDate">
    <w:name w:val="SITA TitlePageDate"/>
    <w:basedOn w:val="Normal"/>
    <w:rsid w:val="00A40200"/>
    <w:pPr>
      <w:spacing w:before="240" w:after="0"/>
      <w:jc w:val="right"/>
    </w:pPr>
    <w:rPr>
      <w:rFonts w:cs="Arial"/>
      <w:sz w:val="28"/>
      <w:szCs w:val="20"/>
    </w:rPr>
  </w:style>
  <w:style w:type="paragraph" w:customStyle="1" w:styleId="SITATitlePageHeader">
    <w:name w:val="SITA TitlePageHeader"/>
    <w:basedOn w:val="Normal"/>
    <w:next w:val="Normal"/>
    <w:rsid w:val="00A40200"/>
    <w:pPr>
      <w:spacing w:before="240" w:after="0"/>
      <w:jc w:val="right"/>
    </w:pPr>
    <w:rPr>
      <w:rFonts w:cs="Arial"/>
      <w:b/>
      <w:sz w:val="32"/>
      <w:szCs w:val="20"/>
    </w:rPr>
  </w:style>
  <w:style w:type="paragraph" w:customStyle="1" w:styleId="SITATitlePageText">
    <w:name w:val="SITA TitlePageText"/>
    <w:basedOn w:val="Normal"/>
    <w:rsid w:val="00A40200"/>
    <w:pPr>
      <w:spacing w:before="240" w:after="0"/>
      <w:jc w:val="right"/>
    </w:pPr>
    <w:rPr>
      <w:rFonts w:cs="Arial"/>
      <w:sz w:val="32"/>
      <w:szCs w:val="20"/>
    </w:rPr>
  </w:style>
  <w:style w:type="paragraph" w:customStyle="1" w:styleId="SITAExampleIndicator">
    <w:name w:val="SITAExampleIndicator"/>
    <w:basedOn w:val="Normal"/>
    <w:next w:val="BodyText"/>
    <w:rsid w:val="00A40200"/>
    <w:pPr>
      <w:numPr>
        <w:numId w:val="19"/>
      </w:numPr>
    </w:pPr>
    <w:rPr>
      <w:rFonts w:cs="Arial"/>
      <w:szCs w:val="20"/>
    </w:rPr>
  </w:style>
  <w:style w:type="paragraph" w:styleId="Subtitle">
    <w:name w:val="Subtitle"/>
    <w:basedOn w:val="Normal"/>
    <w:qFormat/>
    <w:rsid w:val="00A40200"/>
    <w:pPr>
      <w:jc w:val="center"/>
      <w:outlineLvl w:val="1"/>
    </w:pPr>
    <w:rPr>
      <w:rFonts w:cs="Arial"/>
      <w:sz w:val="24"/>
    </w:rPr>
  </w:style>
  <w:style w:type="table" w:styleId="Table3Deffects1">
    <w:name w:val="Table 3D effects 1"/>
    <w:basedOn w:val="TableNormal"/>
    <w:semiHidden/>
    <w:rsid w:val="00A40200"/>
    <w:pPr>
      <w:spacing w:before="60" w:after="60"/>
    </w:pPr>
    <w:rPr>
      <w:rFonts w:ascii="Times New Roman" w:eastAsia="Times New Roman" w:hAnsi="Times New Roman"/>
    </w:rPr>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40200"/>
    <w:pPr>
      <w:spacing w:before="60" w:after="60"/>
    </w:pPr>
    <w:rPr>
      <w:rFonts w:ascii="Times New Roman" w:eastAsia="Times New Roman" w:hAnsi="Times New Roman"/>
    </w:r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semiHidden/>
    <w:rsid w:val="00A40200"/>
    <w:pPr>
      <w:spacing w:before="60" w:after="60"/>
    </w:pPr>
    <w:rPr>
      <w:rFonts w:ascii="Times New Roman" w:eastAsia="Times New Roman" w:hAnsi="Times New Roman"/>
    </w:rPr>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semiHidden/>
    <w:rsid w:val="00A40200"/>
    <w:pPr>
      <w:spacing w:before="60" w:after="60"/>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semiHidden/>
    <w:rsid w:val="00A40200"/>
    <w:pPr>
      <w:spacing w:before="60" w:after="60"/>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semiHidden/>
    <w:rsid w:val="00A40200"/>
    <w:pPr>
      <w:spacing w:before="60" w:after="60"/>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semiHidden/>
    <w:rsid w:val="00A40200"/>
    <w:pPr>
      <w:spacing w:before="60" w:after="60"/>
    </w:pPr>
    <w:rPr>
      <w:rFonts w:ascii="Times New Roman" w:eastAsia="Times New Roman" w:hAnsi="Times New Roman"/>
    </w:rPr>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semiHidden/>
    <w:rsid w:val="00A40200"/>
    <w:pPr>
      <w:spacing w:before="60" w:after="60"/>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40200"/>
    <w:pPr>
      <w:spacing w:before="60" w:after="60"/>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semiHidden/>
    <w:rsid w:val="00A40200"/>
    <w:pPr>
      <w:spacing w:before="60" w:after="60"/>
    </w:pPr>
    <w:rPr>
      <w:rFonts w:ascii="Times New Roman" w:eastAsia="Times New Roman" w:hAnsi="Times New Roman"/>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semiHidden/>
    <w:rsid w:val="00A40200"/>
    <w:pPr>
      <w:spacing w:before="60" w:after="60"/>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semiHidden/>
    <w:rsid w:val="00A40200"/>
    <w:pPr>
      <w:spacing w:before="60" w:after="60"/>
    </w:pPr>
    <w:rPr>
      <w:rFonts w:ascii="Times New Roman" w:eastAsia="Times New Roman" w:hAnsi="Times New Roman"/>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semiHidden/>
    <w:rsid w:val="00A40200"/>
    <w:pPr>
      <w:spacing w:before="60" w:after="60"/>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semiHidden/>
    <w:rsid w:val="00A40200"/>
    <w:pPr>
      <w:spacing w:before="60" w:after="60"/>
    </w:pPr>
    <w:rPr>
      <w:rFonts w:ascii="Times New Roman" w:eastAsia="Times New Roman" w:hAnsi="Times New Roman"/>
    </w:rPr>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40200"/>
    <w:pPr>
      <w:spacing w:before="60" w:after="60"/>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1">
    <w:name w:val="Table Grid 1"/>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semiHidden/>
    <w:rsid w:val="00A40200"/>
    <w:pPr>
      <w:spacing w:before="60" w:after="60"/>
    </w:pPr>
    <w:rPr>
      <w:rFonts w:ascii="Times New Roman" w:eastAsia="Times New Roman" w:hAnsi="Times New Roman"/>
    </w:rPr>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semiHidden/>
    <w:rsid w:val="00A40200"/>
    <w:pPr>
      <w:spacing w:before="60" w:after="60"/>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semiHidden/>
    <w:rsid w:val="00A40200"/>
    <w:pPr>
      <w:spacing w:before="60" w:after="60"/>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semiHidden/>
    <w:rsid w:val="00A40200"/>
    <w:pPr>
      <w:spacing w:before="60" w:after="60"/>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semiHidden/>
    <w:rsid w:val="00A40200"/>
    <w:pPr>
      <w:spacing w:before="60" w:after="60"/>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semiHidden/>
    <w:rsid w:val="00A40200"/>
    <w:pPr>
      <w:spacing w:before="60" w:after="60"/>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semiHidden/>
    <w:rsid w:val="00A40200"/>
    <w:pPr>
      <w:spacing w:before="60" w:after="60"/>
    </w:pPr>
    <w:rPr>
      <w:rFonts w:ascii="Times New Roman" w:eastAsia="Times New Roman" w:hAnsi="Times New Roman"/>
    </w:rPr>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semiHidden/>
    <w:rsid w:val="00A40200"/>
    <w:pPr>
      <w:spacing w:before="60" w:after="60"/>
    </w:pPr>
    <w:rPr>
      <w:rFonts w:ascii="Times New Roman" w:eastAsia="Times New Roman" w:hAnsi="Times New Roman"/>
    </w:rPr>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40200"/>
    <w:pPr>
      <w:spacing w:before="60" w:after="60"/>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40200"/>
    <w:pPr>
      <w:spacing w:before="60" w:after="60"/>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rsid w:val="00A40200"/>
  </w:style>
  <w:style w:type="table" w:styleId="TableProfessional">
    <w:name w:val="Table Professional"/>
    <w:basedOn w:val="TableNormal"/>
    <w:semiHidden/>
    <w:rsid w:val="00A40200"/>
    <w:pPr>
      <w:spacing w:before="60" w:after="60"/>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40200"/>
    <w:pPr>
      <w:spacing w:before="60" w:after="60"/>
    </w:pPr>
    <w:rPr>
      <w:rFonts w:ascii="Times New Roman" w:eastAsia="Times New Roman" w:hAnsi="Times New Roman"/>
    </w:rPr>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40200"/>
    <w:pPr>
      <w:spacing w:before="60" w:after="60"/>
    </w:pPr>
    <w:rPr>
      <w:rFonts w:ascii="Times New Roman" w:eastAsia="Times New Roman" w:hAnsi="Times New Roman"/>
    </w:rPr>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40200"/>
    <w:pPr>
      <w:spacing w:before="60" w:after="60"/>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40200"/>
    <w:pPr>
      <w:spacing w:before="60" w:after="60"/>
    </w:pPr>
    <w:rPr>
      <w:rFonts w:ascii="Times New Roman" w:eastAsia="Times New Roman" w:hAnsi="Times New Roman"/>
    </w:rPr>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semiHidden/>
    <w:rsid w:val="00A40200"/>
    <w:pPr>
      <w:spacing w:before="60" w:after="60"/>
    </w:pPr>
    <w:rPr>
      <w:rFonts w:ascii="Times New Roman" w:eastAsia="Times New Roman" w:hAnsi="Times New Roman"/>
    </w:rPr>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semiHidden/>
    <w:rsid w:val="00A40200"/>
    <w:pPr>
      <w:spacing w:before="60" w:after="6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semiHidden/>
    <w:rsid w:val="00A40200"/>
    <w:pPr>
      <w:spacing w:before="60" w:after="60"/>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semiHidden/>
    <w:rsid w:val="00A40200"/>
    <w:pPr>
      <w:spacing w:before="60" w:after="60"/>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semiHidden/>
    <w:rsid w:val="00A40200"/>
    <w:pPr>
      <w:spacing w:before="60" w:after="60"/>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BalloonText">
    <w:name w:val="Balloon Text"/>
    <w:basedOn w:val="Normal"/>
    <w:link w:val="BalloonTextChar"/>
    <w:rsid w:val="00FE1044"/>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1044"/>
    <w:rPr>
      <w:rFonts w:ascii="Tahoma" w:eastAsia="Times New Roman" w:hAnsi="Tahoma" w:cs="Tahoma"/>
      <w:sz w:val="16"/>
      <w:szCs w:val="16"/>
    </w:rPr>
  </w:style>
  <w:style w:type="character" w:styleId="CommentReference">
    <w:name w:val="annotation reference"/>
    <w:basedOn w:val="DefaultParagraphFont"/>
    <w:rsid w:val="007931B4"/>
    <w:rPr>
      <w:sz w:val="16"/>
      <w:szCs w:val="16"/>
    </w:rPr>
  </w:style>
  <w:style w:type="paragraph" w:styleId="CommentText">
    <w:name w:val="annotation text"/>
    <w:basedOn w:val="Normal"/>
    <w:link w:val="CommentTextChar"/>
    <w:rsid w:val="007931B4"/>
    <w:rPr>
      <w:szCs w:val="20"/>
    </w:rPr>
  </w:style>
  <w:style w:type="character" w:customStyle="1" w:styleId="CommentTextChar">
    <w:name w:val="Comment Text Char"/>
    <w:basedOn w:val="DefaultParagraphFont"/>
    <w:link w:val="CommentText"/>
    <w:rsid w:val="007931B4"/>
    <w:rPr>
      <w:rFonts w:ascii="Arial" w:eastAsia="Times New Roman" w:hAnsi="Arial"/>
    </w:rPr>
  </w:style>
  <w:style w:type="paragraph" w:styleId="CommentSubject">
    <w:name w:val="annotation subject"/>
    <w:basedOn w:val="CommentText"/>
    <w:next w:val="CommentText"/>
    <w:link w:val="CommentSubjectChar"/>
    <w:rsid w:val="007931B4"/>
    <w:rPr>
      <w:b/>
      <w:bCs/>
    </w:rPr>
  </w:style>
  <w:style w:type="character" w:customStyle="1" w:styleId="CommentSubjectChar">
    <w:name w:val="Comment Subject Char"/>
    <w:basedOn w:val="CommentTextChar"/>
    <w:link w:val="CommentSubject"/>
    <w:rsid w:val="007931B4"/>
    <w:rPr>
      <w:rFonts w:ascii="Arial" w:eastAsia="Times New Roman" w:hAnsi="Arial"/>
      <w:b/>
      <w:bCs/>
    </w:rPr>
  </w:style>
  <w:style w:type="paragraph" w:styleId="DocumentMap">
    <w:name w:val="Document Map"/>
    <w:basedOn w:val="Normal"/>
    <w:link w:val="DocumentMapChar"/>
    <w:rsid w:val="001321B7"/>
    <w:pPr>
      <w:spacing w:before="0" w:after="0"/>
    </w:pPr>
    <w:rPr>
      <w:rFonts w:ascii="Tahoma" w:hAnsi="Tahoma" w:cs="Tahoma"/>
      <w:sz w:val="16"/>
      <w:szCs w:val="16"/>
    </w:rPr>
  </w:style>
  <w:style w:type="character" w:customStyle="1" w:styleId="DocumentMapChar">
    <w:name w:val="Document Map Char"/>
    <w:basedOn w:val="DefaultParagraphFont"/>
    <w:link w:val="DocumentMap"/>
    <w:rsid w:val="001321B7"/>
    <w:rPr>
      <w:rFonts w:ascii="Tahoma" w:eastAsia="Times New Roman" w:hAnsi="Tahoma" w:cs="Tahoma"/>
      <w:sz w:val="16"/>
      <w:szCs w:val="16"/>
    </w:rPr>
  </w:style>
  <w:style w:type="paragraph" w:styleId="ListParagraph">
    <w:name w:val="List Paragraph"/>
    <w:basedOn w:val="Normal"/>
    <w:qFormat/>
    <w:rsid w:val="0072185A"/>
    <w:pPr>
      <w:ind w:left="720"/>
      <w:contextualSpacing/>
    </w:pPr>
  </w:style>
  <w:style w:type="table" w:styleId="LightShading-Accent1">
    <w:name w:val="Light Shading Accent 1"/>
    <w:basedOn w:val="TableNormal"/>
    <w:uiPriority w:val="60"/>
    <w:rsid w:val="00BB6138"/>
    <w:rPr>
      <w:rFonts w:ascii="Times New Roman" w:hAnsi="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character" w:customStyle="1" w:styleId="Heading3Char">
    <w:name w:val="Heading 3 Char"/>
    <w:aliases w:val="SITA Heading 3 Char"/>
    <w:basedOn w:val="DefaultParagraphFont"/>
    <w:link w:val="Heading3"/>
    <w:rsid w:val="005365A3"/>
    <w:rPr>
      <w:rFonts w:ascii="Arial" w:eastAsia="Times New Roman" w:hAnsi="Arial" w:cs="Arial"/>
      <w:b/>
      <w:bCs/>
      <w:sz w:val="22"/>
      <w:szCs w:val="26"/>
    </w:rPr>
  </w:style>
  <w:style w:type="paragraph" w:styleId="NoSpacing">
    <w:name w:val="No Spacing"/>
    <w:uiPriority w:val="1"/>
    <w:qFormat/>
    <w:rsid w:val="00EB39F0"/>
    <w:rPr>
      <w:rFonts w:ascii="Arial" w:eastAsia="Times New Roman"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93052">
      <w:bodyDiv w:val="1"/>
      <w:marLeft w:val="0"/>
      <w:marRight w:val="0"/>
      <w:marTop w:val="0"/>
      <w:marBottom w:val="0"/>
      <w:divBdr>
        <w:top w:val="none" w:sz="0" w:space="0" w:color="auto"/>
        <w:left w:val="none" w:sz="0" w:space="0" w:color="auto"/>
        <w:bottom w:val="none" w:sz="0" w:space="0" w:color="auto"/>
        <w:right w:val="none" w:sz="0" w:space="0" w:color="auto"/>
      </w:divBdr>
    </w:div>
    <w:div w:id="442774468">
      <w:bodyDiv w:val="1"/>
      <w:marLeft w:val="0"/>
      <w:marRight w:val="0"/>
      <w:marTop w:val="0"/>
      <w:marBottom w:val="0"/>
      <w:divBdr>
        <w:top w:val="none" w:sz="0" w:space="0" w:color="auto"/>
        <w:left w:val="none" w:sz="0" w:space="0" w:color="auto"/>
        <w:bottom w:val="none" w:sz="0" w:space="0" w:color="auto"/>
        <w:right w:val="none" w:sz="0" w:space="0" w:color="auto"/>
      </w:divBdr>
    </w:div>
    <w:div w:id="6613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cid:_1_0CB2D2E40CB2C93C00558D3C85257E19"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B743B-E447-46E7-A885-62A43865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6486</Words>
  <Characters>36972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NGI UC for Manage Cabin Configurations</vt:lpstr>
    </vt:vector>
  </TitlesOfParts>
  <Manager>Tim Ruberg</Manager>
  <Company>SITA</Company>
  <LinksUpToDate>false</LinksUpToDate>
  <CharactersWithSpaces>43372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 UC for Manage Cabin Configurations</dc:title>
  <dc:subject>CRUD Use Case Specification</dc:subject>
  <dc:creator>Andrey Golovachev</dc:creator>
  <cp:lastModifiedBy>Andrey Golovachev (Contractor)</cp:lastModifiedBy>
  <cp:revision>3</cp:revision>
  <cp:lastPrinted>2008-10-28T07:25:00Z</cp:lastPrinted>
  <dcterms:created xsi:type="dcterms:W3CDTF">2016-10-13T09:19:00Z</dcterms:created>
  <dcterms:modified xsi:type="dcterms:W3CDTF">2016-10-13T09:20:00Z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1.3</vt:lpwstr>
  </property>
  <property fmtid="{D5CDD505-2E9C-101B-9397-08002B2CF9AE}" pid="3" name="DocumentDate">
    <vt:lpwstr>2015-Oct-13</vt:lpwstr>
  </property>
  <property fmtid="{D5CDD505-2E9C-101B-9397-08002B2CF9AE}" pid="4" name="Document number">
    <vt:lpwstr>HF1H4-tm02 Use Case Specification</vt:lpwstr>
  </property>
  <property fmtid="{D5CDD505-2E9C-101B-9397-08002B2CF9AE}" pid="5" name="Project">
    <vt:lpwstr>HF1H4</vt:lpwstr>
  </property>
  <property fmtid="{D5CDD505-2E9C-101B-9397-08002B2CF9AE}" pid="6" name="Client">
    <vt:lpwstr>Client</vt:lpwstr>
  </property>
  <property fmtid="{D5CDD505-2E9C-101B-9397-08002B2CF9AE}" pid="7" name="CRUD Name">
    <vt:lpwstr>Cabin Configuration</vt:lpwstr>
  </property>
  <property fmtid="{D5CDD505-2E9C-101B-9397-08002B2CF9AE}" pid="8" name="Wave">
    <vt:lpwstr>&lt;Wave Value&gt;</vt:lpwstr>
  </property>
  <property fmtid="{D5CDD505-2E9C-101B-9397-08002B2CF9AE}" pid="9" name="Phase">
    <vt:lpwstr>&lt;Phase Value&gt;</vt:lpwstr>
  </property>
  <property fmtid="{D5CDD505-2E9C-101B-9397-08002B2CF9AE}" pid="10" name="Bundle">
    <vt:lpwstr>&lt;Bundle Value&gt;</vt:lpwstr>
  </property>
  <property fmtid="{D5CDD505-2E9C-101B-9397-08002B2CF9AE}" pid="11" name="Iteration">
    <vt:lpwstr>&lt;Iteration Value&gt;</vt:lpwstr>
  </property>
  <property fmtid="{D5CDD505-2E9C-101B-9397-08002B2CF9AE}" pid="12" name="Sprint">
    <vt:lpwstr>&lt;Sprint Value&gt;</vt:lpwstr>
  </property>
  <property fmtid="{D5CDD505-2E9C-101B-9397-08002B2CF9AE}" pid="13" name="Copyright">
    <vt:lpwstr>Confidential. Copyright © SITA Information Networking Computing UK Limited 2015. All rights reserved.</vt:lpwstr>
  </property>
  <property fmtid="{D5CDD505-2E9C-101B-9397-08002B2CF9AE}" pid="14" name="TemplateVersion">
    <vt:lpwstr>Voyager Template for Use Case Spec - CRUD Version 3.9</vt:lpwstr>
  </property>
  <property fmtid="{D5CDD505-2E9C-101B-9397-08002B2CF9AE}" pid="15" name="USACopyright">
    <vt:lpwstr>Confidential.  Copyright © SITA Information Networking Computing USA Inc 2015.  All Rights Reserved.</vt:lpwstr>
  </property>
  <property fmtid="{D5CDD505-2E9C-101B-9397-08002B2CF9AE}" pid="16" name="UKCopyright">
    <vt:lpwstr>Confidential. Copyright © SITA Information Networking Computing UK Limited 2015. All rights reserved.</vt:lpwstr>
  </property>
  <property fmtid="{D5CDD505-2E9C-101B-9397-08002B2CF9AE}" pid="17" name="USA-UKCopyright">
    <vt:lpwstr>Confidential. Copyright © SITA Information Networking Computing Inc BV 2015.  All Rights Reserved.</vt:lpwstr>
  </property>
</Properties>
</file>