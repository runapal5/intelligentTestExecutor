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9D" w:rsidRPr="001D5F06" w:rsidRDefault="005E0786" w:rsidP="00DC7B95">
      <w:pPr>
        <w:pStyle w:val="Titlepage-documentname"/>
        <w:ind w:firstLine="720"/>
        <w:rPr>
          <w:lang w:val="en-GB"/>
        </w:rPr>
      </w:pPr>
      <w:r>
        <w:fldChar w:fldCharType="begin"/>
      </w:r>
      <w:r w:rsidR="004B5D22">
        <w:instrText xml:space="preserve"> TITLE  \* MERGEFORMAT </w:instrText>
      </w:r>
      <w:r>
        <w:fldChar w:fldCharType="separate"/>
      </w:r>
      <w:r w:rsidR="004B4430" w:rsidRPr="004B4430">
        <w:rPr>
          <w:lang w:val="en-GB"/>
        </w:rPr>
        <w:t>NGI UC for Determine Allocation Availability</w:t>
      </w:r>
      <w:r>
        <w:fldChar w:fldCharType="end"/>
      </w:r>
    </w:p>
    <w:p w:rsidR="0013387D" w:rsidRPr="001D5F06" w:rsidRDefault="008B4360" w:rsidP="0013387D">
      <w:pPr>
        <w:pStyle w:val="Titlepage-subheading"/>
        <w:spacing w:after="120"/>
        <w:rPr>
          <w:lang w:val="en-GB"/>
        </w:rPr>
      </w:pPr>
      <w:fldSimple w:instr=" SUBJECT   \* MERGEFORMAT ">
        <w:r w:rsidR="0013387D" w:rsidRPr="004B4430">
          <w:rPr>
            <w:lang w:val="en-GB"/>
          </w:rPr>
          <w:t>Use Case Specification</w:t>
        </w:r>
      </w:fldSimple>
    </w:p>
    <w:p w:rsidR="00872E9D" w:rsidRPr="0013387D" w:rsidRDefault="0013387D">
      <w:pPr>
        <w:pStyle w:val="Titlepage-subheading"/>
        <w:rPr>
          <w:b/>
          <w:color w:val="548DD4" w:themeColor="text2" w:themeTint="99"/>
          <w:lang w:val="en-GB"/>
        </w:rPr>
      </w:pPr>
      <w:r w:rsidRPr="0013387D">
        <w:rPr>
          <w:b/>
          <w:color w:val="548DD4" w:themeColor="text2" w:themeTint="99"/>
        </w:rPr>
        <w:t>AVAIL.</w:t>
      </w:r>
      <w:r w:rsidR="0098196D">
        <w:rPr>
          <w:b/>
          <w:color w:val="548DD4" w:themeColor="text2" w:themeTint="99"/>
        </w:rPr>
        <w:t>26</w:t>
      </w:r>
    </w:p>
    <w:p w:rsidR="00872E9D" w:rsidRPr="001D5F06" w:rsidRDefault="00872E9D" w:rsidP="005A2E03">
      <w:pPr>
        <w:rPr>
          <w:lang w:val="en-GB"/>
        </w:rPr>
      </w:pPr>
    </w:p>
    <w:p w:rsidR="00872E9D" w:rsidRPr="001D5F06" w:rsidRDefault="00872E9D" w:rsidP="005A2E03">
      <w:pPr>
        <w:rPr>
          <w:lang w:val="en-GB"/>
        </w:rPr>
      </w:pPr>
    </w:p>
    <w:p w:rsidR="00872E9D" w:rsidRPr="001D5F06" w:rsidRDefault="00872E9D" w:rsidP="005A2E03">
      <w:pPr>
        <w:rPr>
          <w:lang w:val="en-GB"/>
        </w:rPr>
      </w:pPr>
    </w:p>
    <w:p w:rsidR="00872E9D" w:rsidRPr="001D5F06" w:rsidRDefault="00872E9D" w:rsidP="005A2E03">
      <w:pPr>
        <w:rPr>
          <w:lang w:val="en-GB"/>
        </w:rPr>
      </w:pPr>
    </w:p>
    <w:p w:rsidR="00872E9D" w:rsidRPr="001D5F06" w:rsidRDefault="00872E9D" w:rsidP="005A2E03">
      <w:pPr>
        <w:rPr>
          <w:lang w:val="en-GB"/>
        </w:rPr>
      </w:pPr>
    </w:p>
    <w:p w:rsidR="00872E9D" w:rsidRPr="001D5F06" w:rsidRDefault="00872E9D" w:rsidP="005A2E03">
      <w:pPr>
        <w:rPr>
          <w:lang w:val="en-GB"/>
        </w:rPr>
      </w:pPr>
    </w:p>
    <w:p w:rsidR="0050139A" w:rsidRPr="001D5F06" w:rsidRDefault="0050139A" w:rsidP="005A2E03">
      <w:pPr>
        <w:rPr>
          <w:lang w:val="en-GB"/>
        </w:rPr>
      </w:pPr>
    </w:p>
    <w:p w:rsidR="00320657" w:rsidRPr="001D5F06" w:rsidRDefault="00320657" w:rsidP="00320657">
      <w:pPr>
        <w:rPr>
          <w:lang w:val="en-GB"/>
        </w:rPr>
      </w:pPr>
    </w:p>
    <w:p w:rsidR="00872E9D" w:rsidRPr="001D5F06" w:rsidRDefault="00872E9D" w:rsidP="0022386D">
      <w:pPr>
        <w:pStyle w:val="ApprovalHeader"/>
        <w:rPr>
          <w:lang w:val="en-GB"/>
        </w:rPr>
      </w:pPr>
      <w:r w:rsidRPr="001D5F06">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390"/>
        <w:gridCol w:w="2376"/>
        <w:gridCol w:w="2266"/>
      </w:tblGrid>
      <w:tr w:rsidR="00872E9D" w:rsidRPr="001D5F06">
        <w:tc>
          <w:tcPr>
            <w:tcW w:w="2103" w:type="dxa"/>
            <w:shd w:val="clear" w:color="auto" w:fill="F3F3F3"/>
          </w:tcPr>
          <w:p w:rsidR="00872E9D" w:rsidRPr="001D5F06" w:rsidRDefault="00872E9D" w:rsidP="008D40AB">
            <w:pPr>
              <w:pStyle w:val="RevisionTableHeader"/>
              <w:rPr>
                <w:lang w:val="en-GB"/>
              </w:rPr>
            </w:pPr>
            <w:r w:rsidRPr="001D5F06">
              <w:rPr>
                <w:lang w:val="en-GB"/>
              </w:rPr>
              <w:t>Version</w:t>
            </w:r>
          </w:p>
        </w:tc>
        <w:tc>
          <w:tcPr>
            <w:tcW w:w="2390" w:type="dxa"/>
            <w:shd w:val="clear" w:color="auto" w:fill="F3F3F3"/>
          </w:tcPr>
          <w:p w:rsidR="00872E9D" w:rsidRPr="001D5F06" w:rsidRDefault="00872E9D" w:rsidP="008D40AB">
            <w:pPr>
              <w:pStyle w:val="RevisionTableHeader"/>
              <w:rPr>
                <w:lang w:val="en-GB"/>
              </w:rPr>
            </w:pPr>
            <w:r w:rsidRPr="001D5F06">
              <w:rPr>
                <w:lang w:val="en-GB"/>
              </w:rPr>
              <w:t>Approved By</w:t>
            </w:r>
          </w:p>
        </w:tc>
        <w:tc>
          <w:tcPr>
            <w:tcW w:w="2376" w:type="dxa"/>
            <w:shd w:val="clear" w:color="auto" w:fill="F3F3F3"/>
          </w:tcPr>
          <w:p w:rsidR="00872E9D" w:rsidRPr="001D5F06" w:rsidRDefault="00872E9D" w:rsidP="008D40AB">
            <w:pPr>
              <w:pStyle w:val="RevisionTableHeader"/>
              <w:rPr>
                <w:lang w:val="en-GB"/>
              </w:rPr>
            </w:pPr>
            <w:r w:rsidRPr="001D5F06">
              <w:rPr>
                <w:lang w:val="en-GB"/>
              </w:rPr>
              <w:t>Signed</w:t>
            </w:r>
          </w:p>
        </w:tc>
        <w:tc>
          <w:tcPr>
            <w:tcW w:w="2266" w:type="dxa"/>
            <w:shd w:val="clear" w:color="auto" w:fill="F3F3F3"/>
          </w:tcPr>
          <w:p w:rsidR="00872E9D" w:rsidRPr="001D5F06" w:rsidRDefault="00872E9D" w:rsidP="008D40AB">
            <w:pPr>
              <w:pStyle w:val="RevisionTableHeader"/>
              <w:rPr>
                <w:lang w:val="en-GB"/>
              </w:rPr>
            </w:pPr>
            <w:r w:rsidRPr="001D5F06">
              <w:rPr>
                <w:lang w:val="en-GB"/>
              </w:rPr>
              <w:t>Date</w:t>
            </w:r>
          </w:p>
        </w:tc>
      </w:tr>
      <w:tr w:rsidR="00872E9D" w:rsidRPr="001D5F06">
        <w:tc>
          <w:tcPr>
            <w:tcW w:w="2103" w:type="dxa"/>
          </w:tcPr>
          <w:p w:rsidR="00872E9D" w:rsidRPr="001D5F06" w:rsidRDefault="00872E9D" w:rsidP="008D40AB">
            <w:pPr>
              <w:pStyle w:val="ApprovalTableText"/>
              <w:rPr>
                <w:lang w:val="en-GB"/>
              </w:rPr>
            </w:pPr>
          </w:p>
        </w:tc>
        <w:tc>
          <w:tcPr>
            <w:tcW w:w="2390" w:type="dxa"/>
          </w:tcPr>
          <w:p w:rsidR="00872E9D" w:rsidRPr="001D5F06" w:rsidRDefault="00872E9D" w:rsidP="008D40AB">
            <w:pPr>
              <w:pStyle w:val="ApprovalTableText"/>
              <w:rPr>
                <w:lang w:val="en-GB"/>
              </w:rPr>
            </w:pPr>
          </w:p>
        </w:tc>
        <w:tc>
          <w:tcPr>
            <w:tcW w:w="2376" w:type="dxa"/>
          </w:tcPr>
          <w:p w:rsidR="00872E9D" w:rsidRPr="001D5F06" w:rsidRDefault="00872E9D" w:rsidP="008D40AB">
            <w:pPr>
              <w:pStyle w:val="ApprovalTableText"/>
              <w:rPr>
                <w:lang w:val="en-GB"/>
              </w:rPr>
            </w:pPr>
          </w:p>
        </w:tc>
        <w:tc>
          <w:tcPr>
            <w:tcW w:w="2266" w:type="dxa"/>
          </w:tcPr>
          <w:p w:rsidR="00872E9D" w:rsidRPr="001D5F06" w:rsidRDefault="00872E9D" w:rsidP="008D40AB">
            <w:pPr>
              <w:pStyle w:val="ApprovalTableText"/>
              <w:rPr>
                <w:lang w:val="en-GB"/>
              </w:rPr>
            </w:pPr>
          </w:p>
        </w:tc>
      </w:tr>
      <w:tr w:rsidR="00872E9D" w:rsidRPr="001D5F06">
        <w:tc>
          <w:tcPr>
            <w:tcW w:w="2103" w:type="dxa"/>
          </w:tcPr>
          <w:p w:rsidR="00872E9D" w:rsidRPr="001D5F06" w:rsidRDefault="00872E9D" w:rsidP="008D40AB">
            <w:pPr>
              <w:pStyle w:val="ApprovalTableText"/>
              <w:rPr>
                <w:lang w:val="en-GB"/>
              </w:rPr>
            </w:pPr>
          </w:p>
        </w:tc>
        <w:tc>
          <w:tcPr>
            <w:tcW w:w="2390" w:type="dxa"/>
          </w:tcPr>
          <w:p w:rsidR="00872E9D" w:rsidRPr="001D5F06" w:rsidRDefault="00872E9D" w:rsidP="008D40AB">
            <w:pPr>
              <w:pStyle w:val="ApprovalTableText"/>
              <w:rPr>
                <w:lang w:val="en-GB"/>
              </w:rPr>
            </w:pPr>
          </w:p>
        </w:tc>
        <w:tc>
          <w:tcPr>
            <w:tcW w:w="2376" w:type="dxa"/>
          </w:tcPr>
          <w:p w:rsidR="00872E9D" w:rsidRPr="001D5F06" w:rsidRDefault="00872E9D" w:rsidP="008D40AB">
            <w:pPr>
              <w:pStyle w:val="ApprovalTableText"/>
              <w:rPr>
                <w:lang w:val="en-GB"/>
              </w:rPr>
            </w:pPr>
          </w:p>
        </w:tc>
        <w:tc>
          <w:tcPr>
            <w:tcW w:w="2266" w:type="dxa"/>
          </w:tcPr>
          <w:p w:rsidR="00872E9D" w:rsidRPr="001D5F06" w:rsidRDefault="00872E9D" w:rsidP="008D40AB">
            <w:pPr>
              <w:pStyle w:val="ApprovalTableText"/>
              <w:rPr>
                <w:lang w:val="en-GB"/>
              </w:rPr>
            </w:pPr>
          </w:p>
        </w:tc>
      </w:tr>
      <w:tr w:rsidR="00C62D06" w:rsidRPr="001D5F06">
        <w:tc>
          <w:tcPr>
            <w:tcW w:w="2103" w:type="dxa"/>
          </w:tcPr>
          <w:p w:rsidR="00C62D06" w:rsidRPr="001D5F06" w:rsidRDefault="00C62D06" w:rsidP="008D40AB">
            <w:pPr>
              <w:pStyle w:val="ApprovalTableText"/>
              <w:rPr>
                <w:lang w:val="en-GB"/>
              </w:rPr>
            </w:pPr>
          </w:p>
        </w:tc>
        <w:tc>
          <w:tcPr>
            <w:tcW w:w="2390" w:type="dxa"/>
          </w:tcPr>
          <w:p w:rsidR="00C62D06" w:rsidRPr="001D5F06" w:rsidRDefault="00C62D06" w:rsidP="008D40AB">
            <w:pPr>
              <w:pStyle w:val="ApprovalTableText"/>
              <w:rPr>
                <w:lang w:val="en-GB"/>
              </w:rPr>
            </w:pPr>
          </w:p>
        </w:tc>
        <w:tc>
          <w:tcPr>
            <w:tcW w:w="2376" w:type="dxa"/>
          </w:tcPr>
          <w:p w:rsidR="00C62D06" w:rsidRPr="001D5F06" w:rsidRDefault="00C62D06" w:rsidP="008D40AB">
            <w:pPr>
              <w:pStyle w:val="ApprovalTableText"/>
              <w:rPr>
                <w:lang w:val="en-GB"/>
              </w:rPr>
            </w:pPr>
          </w:p>
        </w:tc>
        <w:tc>
          <w:tcPr>
            <w:tcW w:w="2266" w:type="dxa"/>
          </w:tcPr>
          <w:p w:rsidR="00C62D06" w:rsidRPr="001D5F06" w:rsidRDefault="00C62D06" w:rsidP="008D40AB">
            <w:pPr>
              <w:pStyle w:val="ApprovalTableText"/>
              <w:rPr>
                <w:lang w:val="en-GB"/>
              </w:rPr>
            </w:pPr>
          </w:p>
        </w:tc>
      </w:tr>
      <w:tr w:rsidR="00C62D06" w:rsidRPr="001D5F06">
        <w:tc>
          <w:tcPr>
            <w:tcW w:w="2103" w:type="dxa"/>
          </w:tcPr>
          <w:p w:rsidR="00C62D06" w:rsidRPr="001D5F06" w:rsidRDefault="00C62D06" w:rsidP="008D40AB">
            <w:pPr>
              <w:pStyle w:val="ApprovalTableText"/>
              <w:rPr>
                <w:lang w:val="en-GB"/>
              </w:rPr>
            </w:pPr>
          </w:p>
        </w:tc>
        <w:tc>
          <w:tcPr>
            <w:tcW w:w="2390" w:type="dxa"/>
          </w:tcPr>
          <w:p w:rsidR="00C62D06" w:rsidRPr="001D5F06" w:rsidRDefault="00C62D06" w:rsidP="008D40AB">
            <w:pPr>
              <w:pStyle w:val="ApprovalTableText"/>
              <w:rPr>
                <w:lang w:val="en-GB"/>
              </w:rPr>
            </w:pPr>
          </w:p>
        </w:tc>
        <w:tc>
          <w:tcPr>
            <w:tcW w:w="2376" w:type="dxa"/>
          </w:tcPr>
          <w:p w:rsidR="00C62D06" w:rsidRPr="001D5F06" w:rsidRDefault="00C62D06" w:rsidP="008D40AB">
            <w:pPr>
              <w:pStyle w:val="ApprovalTableText"/>
              <w:rPr>
                <w:lang w:val="en-GB"/>
              </w:rPr>
            </w:pPr>
          </w:p>
        </w:tc>
        <w:tc>
          <w:tcPr>
            <w:tcW w:w="2266" w:type="dxa"/>
          </w:tcPr>
          <w:p w:rsidR="00C62D06" w:rsidRPr="001D5F06" w:rsidRDefault="00C62D06" w:rsidP="008D40AB">
            <w:pPr>
              <w:pStyle w:val="ApprovalTableText"/>
              <w:rPr>
                <w:lang w:val="en-GB"/>
              </w:rPr>
            </w:pPr>
          </w:p>
        </w:tc>
      </w:tr>
      <w:tr w:rsidR="00C62D06" w:rsidRPr="001D5F06">
        <w:tc>
          <w:tcPr>
            <w:tcW w:w="2103" w:type="dxa"/>
          </w:tcPr>
          <w:p w:rsidR="00C62D06" w:rsidRPr="001D5F06" w:rsidRDefault="00C62D06" w:rsidP="008D40AB">
            <w:pPr>
              <w:pStyle w:val="ApprovalTableText"/>
              <w:rPr>
                <w:lang w:val="en-GB"/>
              </w:rPr>
            </w:pPr>
          </w:p>
        </w:tc>
        <w:tc>
          <w:tcPr>
            <w:tcW w:w="2390" w:type="dxa"/>
          </w:tcPr>
          <w:p w:rsidR="00C62D06" w:rsidRPr="001D5F06" w:rsidRDefault="00C62D06" w:rsidP="008D40AB">
            <w:pPr>
              <w:pStyle w:val="ApprovalTableText"/>
              <w:rPr>
                <w:lang w:val="en-GB"/>
              </w:rPr>
            </w:pPr>
          </w:p>
        </w:tc>
        <w:tc>
          <w:tcPr>
            <w:tcW w:w="2376" w:type="dxa"/>
          </w:tcPr>
          <w:p w:rsidR="00C62D06" w:rsidRPr="001D5F06" w:rsidRDefault="00C62D06" w:rsidP="008D40AB">
            <w:pPr>
              <w:pStyle w:val="ApprovalTableText"/>
              <w:rPr>
                <w:lang w:val="en-GB"/>
              </w:rPr>
            </w:pPr>
          </w:p>
        </w:tc>
        <w:tc>
          <w:tcPr>
            <w:tcW w:w="2266" w:type="dxa"/>
          </w:tcPr>
          <w:p w:rsidR="00C62D06" w:rsidRPr="001D5F06" w:rsidRDefault="00C62D06" w:rsidP="008D40AB">
            <w:pPr>
              <w:pStyle w:val="ApprovalTableText"/>
              <w:rPr>
                <w:lang w:val="en-GB"/>
              </w:rPr>
            </w:pPr>
          </w:p>
        </w:tc>
      </w:tr>
    </w:tbl>
    <w:p w:rsidR="00872E9D" w:rsidRPr="001D5F06" w:rsidRDefault="00872E9D">
      <w:pPr>
        <w:rPr>
          <w:lang w:val="en-GB"/>
        </w:rPr>
      </w:pPr>
    </w:p>
    <w:p w:rsidR="00872E9D" w:rsidRPr="001D5F06" w:rsidRDefault="00872E9D">
      <w:pPr>
        <w:rPr>
          <w:lang w:val="en-GB"/>
        </w:rPr>
      </w:pPr>
    </w:p>
    <w:p w:rsidR="00872E9D" w:rsidRPr="001D5F06" w:rsidRDefault="00872E9D">
      <w:pPr>
        <w:rPr>
          <w:lang w:val="en-GB"/>
        </w:rPr>
      </w:pPr>
    </w:p>
    <w:p w:rsidR="00872E9D" w:rsidRPr="001D5F06" w:rsidRDefault="00872E9D" w:rsidP="00D517B6">
      <w:pPr>
        <w:pStyle w:val="Author"/>
        <w:rPr>
          <w:lang w:val="en-GB"/>
        </w:rPr>
      </w:pPr>
      <w:r w:rsidRPr="001D5F06">
        <w:rPr>
          <w:lang w:val="en-GB"/>
        </w:rPr>
        <w:t xml:space="preserve">Author: </w:t>
      </w:r>
      <w:fldSimple w:instr=" AUTHOR  \* MERGEFORMAT ">
        <w:r w:rsidR="004B4430" w:rsidRPr="004B4430">
          <w:rPr>
            <w:noProof/>
            <w:lang w:val="en-GB"/>
          </w:rPr>
          <w:t xml:space="preserve">Nguyen </w:t>
        </w:r>
        <w:r w:rsidR="004B4430">
          <w:rPr>
            <w:noProof/>
          </w:rPr>
          <w:t>Van Binh</w:t>
        </w:r>
      </w:fldSimple>
    </w:p>
    <w:p w:rsidR="00872E9D" w:rsidRPr="001D5F06" w:rsidRDefault="00872E9D" w:rsidP="00D517B6">
      <w:pPr>
        <w:pStyle w:val="DocumentVersion"/>
        <w:rPr>
          <w:lang w:val="en-GB"/>
        </w:rPr>
      </w:pPr>
      <w:r w:rsidRPr="001D5F06">
        <w:rPr>
          <w:lang w:val="en-GB"/>
        </w:rPr>
        <w:t xml:space="preserve">Document version: </w:t>
      </w:r>
      <w:fldSimple w:instr=" DOCPROPERTY &quot;DocumentVersion&quot;  \* MERGEFORMAT ">
        <w:r w:rsidR="001D28F7" w:rsidRPr="001D28F7">
          <w:rPr>
            <w:lang w:val="en-GB"/>
          </w:rPr>
          <w:t>1.3</w:t>
        </w:r>
      </w:fldSimple>
    </w:p>
    <w:p w:rsidR="00872E9D" w:rsidRPr="001D5F06" w:rsidRDefault="00872E9D" w:rsidP="00D517B6">
      <w:pPr>
        <w:pStyle w:val="DocumentDate"/>
        <w:rPr>
          <w:lang w:val="en-GB"/>
        </w:rPr>
      </w:pPr>
      <w:r w:rsidRPr="001D5F06">
        <w:rPr>
          <w:lang w:val="en-GB"/>
        </w:rPr>
        <w:t xml:space="preserve">Document Date: </w:t>
      </w:r>
      <w:fldSimple w:instr=" DOCPROPERTY &quot;DocumentDate&quot;  \* MERGEFORMAT ">
        <w:r w:rsidR="005C3277" w:rsidRPr="005C3277">
          <w:rPr>
            <w:lang w:val="en-GB"/>
          </w:rPr>
          <w:t>2015-Aug-07</w:t>
        </w:r>
      </w:fldSimple>
    </w:p>
    <w:p w:rsidR="00872E9D" w:rsidRPr="001D5F06" w:rsidRDefault="00872E9D" w:rsidP="00D517B6">
      <w:pPr>
        <w:pStyle w:val="DocumentDate"/>
        <w:rPr>
          <w:lang w:val="en-GB"/>
        </w:rPr>
        <w:sectPr w:rsidR="00872E9D" w:rsidRPr="001D5F06">
          <w:headerReference w:type="default" r:id="rId9"/>
          <w:footerReference w:type="default" r:id="rId10"/>
          <w:headerReference w:type="first" r:id="rId11"/>
          <w:footerReference w:type="first" r:id="rId12"/>
          <w:pgSz w:w="12242" w:h="15842" w:code="1"/>
          <w:pgMar w:top="1134" w:right="1134" w:bottom="2126" w:left="1701" w:header="1134" w:footer="567" w:gutter="0"/>
          <w:cols w:space="720"/>
          <w:titlePg/>
        </w:sectPr>
      </w:pPr>
    </w:p>
    <w:p w:rsidR="00872E9D" w:rsidRPr="001D5F06" w:rsidRDefault="00872E9D" w:rsidP="0022386D">
      <w:pPr>
        <w:pStyle w:val="ApprovalHeader"/>
        <w:rPr>
          <w:lang w:val="en-GB"/>
        </w:rPr>
      </w:pPr>
      <w:r w:rsidRPr="001D5F06">
        <w:rPr>
          <w:lang w:val="en-GB"/>
        </w:rPr>
        <w:lastRenderedPageBreak/>
        <w:t>Revision History</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440"/>
        <w:gridCol w:w="1080"/>
        <w:gridCol w:w="4090"/>
        <w:gridCol w:w="2030"/>
      </w:tblGrid>
      <w:tr w:rsidR="00872E9D" w:rsidRPr="001D5F06">
        <w:trPr>
          <w:trHeight w:val="267"/>
        </w:trPr>
        <w:tc>
          <w:tcPr>
            <w:tcW w:w="1440" w:type="dxa"/>
            <w:shd w:val="clear" w:color="auto" w:fill="F3F3F3"/>
          </w:tcPr>
          <w:p w:rsidR="00872E9D" w:rsidRPr="001D5F06" w:rsidRDefault="00872E9D" w:rsidP="008D40AB">
            <w:pPr>
              <w:pStyle w:val="RevisionTableHeader"/>
              <w:rPr>
                <w:lang w:val="en-GB"/>
              </w:rPr>
            </w:pPr>
            <w:r w:rsidRPr="001D5F06">
              <w:rPr>
                <w:lang w:val="en-GB"/>
              </w:rPr>
              <w:t>Date</w:t>
            </w:r>
          </w:p>
        </w:tc>
        <w:tc>
          <w:tcPr>
            <w:tcW w:w="1080" w:type="dxa"/>
            <w:shd w:val="clear" w:color="auto" w:fill="F3F3F3"/>
          </w:tcPr>
          <w:p w:rsidR="00872E9D" w:rsidRPr="001D5F06" w:rsidRDefault="00872E9D" w:rsidP="008D40AB">
            <w:pPr>
              <w:pStyle w:val="RevisionTableHeader"/>
              <w:rPr>
                <w:lang w:val="en-GB"/>
              </w:rPr>
            </w:pPr>
            <w:r w:rsidRPr="001D5F06">
              <w:rPr>
                <w:lang w:val="en-GB"/>
              </w:rPr>
              <w:t>Version</w:t>
            </w:r>
          </w:p>
        </w:tc>
        <w:tc>
          <w:tcPr>
            <w:tcW w:w="4090" w:type="dxa"/>
            <w:shd w:val="clear" w:color="auto" w:fill="F3F3F3"/>
          </w:tcPr>
          <w:p w:rsidR="00872E9D" w:rsidRPr="001D5F06" w:rsidRDefault="00872E9D" w:rsidP="008D40AB">
            <w:pPr>
              <w:pStyle w:val="RevisionTableHeader"/>
              <w:rPr>
                <w:lang w:val="en-GB"/>
              </w:rPr>
            </w:pPr>
            <w:r w:rsidRPr="001D5F06">
              <w:rPr>
                <w:lang w:val="en-GB"/>
              </w:rPr>
              <w:t>Description</w:t>
            </w:r>
          </w:p>
        </w:tc>
        <w:tc>
          <w:tcPr>
            <w:tcW w:w="2030" w:type="dxa"/>
            <w:shd w:val="clear" w:color="auto" w:fill="F3F3F3"/>
          </w:tcPr>
          <w:p w:rsidR="00872E9D" w:rsidRPr="001D5F06" w:rsidRDefault="00872E9D" w:rsidP="008D40AB">
            <w:pPr>
              <w:pStyle w:val="RevisionTableHeader"/>
              <w:rPr>
                <w:lang w:val="en-GB"/>
              </w:rPr>
            </w:pPr>
            <w:r w:rsidRPr="001D5F06">
              <w:rPr>
                <w:lang w:val="en-GB"/>
              </w:rPr>
              <w:t>Author</w:t>
            </w:r>
          </w:p>
        </w:tc>
      </w:tr>
      <w:tr w:rsidR="00872E9D" w:rsidRPr="001D5F06">
        <w:trPr>
          <w:trHeight w:val="252"/>
        </w:trPr>
        <w:tc>
          <w:tcPr>
            <w:tcW w:w="1440" w:type="dxa"/>
          </w:tcPr>
          <w:p w:rsidR="00872E9D" w:rsidRPr="001D5F06" w:rsidRDefault="00E93995" w:rsidP="00E93995">
            <w:pPr>
              <w:pStyle w:val="RevisionTableText"/>
              <w:rPr>
                <w:lang w:val="en-GB"/>
              </w:rPr>
            </w:pPr>
            <w:r>
              <w:rPr>
                <w:lang w:val="en-GB"/>
              </w:rPr>
              <w:t>2012</w:t>
            </w:r>
            <w:r w:rsidR="00E8693F" w:rsidRPr="001D5F06">
              <w:rPr>
                <w:lang w:val="en-GB"/>
              </w:rPr>
              <w:t>-</w:t>
            </w:r>
            <w:r>
              <w:rPr>
                <w:lang w:val="en-GB"/>
              </w:rPr>
              <w:t>Jun</w:t>
            </w:r>
            <w:r w:rsidR="00E8693F" w:rsidRPr="001D5F06">
              <w:rPr>
                <w:lang w:val="en-GB"/>
              </w:rPr>
              <w:t>-</w:t>
            </w:r>
            <w:r>
              <w:rPr>
                <w:lang w:val="en-GB"/>
              </w:rPr>
              <w:t>11</w:t>
            </w:r>
          </w:p>
        </w:tc>
        <w:tc>
          <w:tcPr>
            <w:tcW w:w="1080" w:type="dxa"/>
          </w:tcPr>
          <w:p w:rsidR="00872E9D" w:rsidRPr="001D5F06" w:rsidRDefault="00D57614" w:rsidP="008D40AB">
            <w:pPr>
              <w:pStyle w:val="RevisionTableText"/>
              <w:rPr>
                <w:lang w:val="en-GB"/>
              </w:rPr>
            </w:pPr>
            <w:r w:rsidRPr="001D5F06">
              <w:rPr>
                <w:lang w:val="en-GB"/>
              </w:rPr>
              <w:t>0.0a</w:t>
            </w:r>
          </w:p>
        </w:tc>
        <w:tc>
          <w:tcPr>
            <w:tcW w:w="4090" w:type="dxa"/>
          </w:tcPr>
          <w:p w:rsidR="00872E9D" w:rsidRPr="001D5F06" w:rsidRDefault="00A40200" w:rsidP="008D40AB">
            <w:pPr>
              <w:pStyle w:val="RevisionTableText"/>
              <w:rPr>
                <w:lang w:val="en-GB"/>
              </w:rPr>
            </w:pPr>
            <w:r w:rsidRPr="001D5F06">
              <w:rPr>
                <w:lang w:val="en-GB"/>
              </w:rPr>
              <w:t>Initial Draft</w:t>
            </w:r>
          </w:p>
        </w:tc>
        <w:tc>
          <w:tcPr>
            <w:tcW w:w="2030" w:type="dxa"/>
          </w:tcPr>
          <w:p w:rsidR="00872E9D" w:rsidRPr="001D5F06" w:rsidRDefault="00E93995" w:rsidP="008D40AB">
            <w:pPr>
              <w:pStyle w:val="RevisionTableText"/>
              <w:rPr>
                <w:lang w:val="en-GB"/>
              </w:rPr>
            </w:pPr>
            <w:r>
              <w:rPr>
                <w:lang w:val="en-GB"/>
              </w:rPr>
              <w:t xml:space="preserve">Nguyen Van </w:t>
            </w:r>
            <w:proofErr w:type="spellStart"/>
            <w:r>
              <w:rPr>
                <w:lang w:val="en-GB"/>
              </w:rPr>
              <w:t>Binh</w:t>
            </w:r>
            <w:proofErr w:type="spellEnd"/>
          </w:p>
        </w:tc>
      </w:tr>
      <w:tr w:rsidR="00540E74" w:rsidRPr="001D5F06">
        <w:trPr>
          <w:trHeight w:val="267"/>
        </w:trPr>
        <w:tc>
          <w:tcPr>
            <w:tcW w:w="1440" w:type="dxa"/>
          </w:tcPr>
          <w:p w:rsidR="00540E74" w:rsidRPr="001D5F06" w:rsidRDefault="00335805" w:rsidP="00335805">
            <w:pPr>
              <w:pStyle w:val="RevisionTableText"/>
              <w:rPr>
                <w:lang w:val="en-GB"/>
              </w:rPr>
            </w:pPr>
            <w:r>
              <w:rPr>
                <w:lang w:val="en-GB"/>
              </w:rPr>
              <w:t>2012-Jun-29</w:t>
            </w:r>
          </w:p>
        </w:tc>
        <w:tc>
          <w:tcPr>
            <w:tcW w:w="1080" w:type="dxa"/>
          </w:tcPr>
          <w:p w:rsidR="00540E74" w:rsidRPr="001D5F06" w:rsidRDefault="00335805" w:rsidP="008D40AB">
            <w:pPr>
              <w:pStyle w:val="RevisionTableText"/>
              <w:rPr>
                <w:lang w:val="en-GB"/>
              </w:rPr>
            </w:pPr>
            <w:r>
              <w:rPr>
                <w:lang w:val="en-GB"/>
              </w:rPr>
              <w:t>0.0b</w:t>
            </w:r>
          </w:p>
        </w:tc>
        <w:tc>
          <w:tcPr>
            <w:tcW w:w="4090" w:type="dxa"/>
          </w:tcPr>
          <w:p w:rsidR="00540E74" w:rsidRPr="001D5F06" w:rsidRDefault="00335805" w:rsidP="008D40AB">
            <w:pPr>
              <w:pStyle w:val="RevisionTableText"/>
              <w:rPr>
                <w:lang w:val="en-GB"/>
              </w:rPr>
            </w:pPr>
            <w:r>
              <w:rPr>
                <w:lang w:val="en-GB"/>
              </w:rPr>
              <w:t>Updated after 1</w:t>
            </w:r>
            <w:r w:rsidRPr="00335805">
              <w:rPr>
                <w:vertAlign w:val="superscript"/>
                <w:lang w:val="en-GB"/>
              </w:rPr>
              <w:t>st</w:t>
            </w:r>
            <w:r>
              <w:rPr>
                <w:lang w:val="en-GB"/>
              </w:rPr>
              <w:t xml:space="preserve"> peer review and as per the Determine Allocation Availability Whitepaper</w:t>
            </w:r>
          </w:p>
        </w:tc>
        <w:tc>
          <w:tcPr>
            <w:tcW w:w="2030" w:type="dxa"/>
          </w:tcPr>
          <w:p w:rsidR="00540E74" w:rsidRPr="001D5F06" w:rsidRDefault="00335805" w:rsidP="008D40AB">
            <w:pPr>
              <w:pStyle w:val="RevisionTableText"/>
              <w:rPr>
                <w:lang w:val="en-GB"/>
              </w:rPr>
            </w:pPr>
            <w:r>
              <w:rPr>
                <w:lang w:val="en-GB"/>
              </w:rPr>
              <w:t xml:space="preserve">Nguyen Van </w:t>
            </w:r>
            <w:proofErr w:type="spellStart"/>
            <w:r>
              <w:rPr>
                <w:lang w:val="en-GB"/>
              </w:rPr>
              <w:t>Binh</w:t>
            </w:r>
            <w:proofErr w:type="spellEnd"/>
          </w:p>
        </w:tc>
      </w:tr>
      <w:tr w:rsidR="00872E9D" w:rsidRPr="001D5F06">
        <w:trPr>
          <w:trHeight w:val="267"/>
        </w:trPr>
        <w:tc>
          <w:tcPr>
            <w:tcW w:w="1440" w:type="dxa"/>
          </w:tcPr>
          <w:p w:rsidR="00872E9D" w:rsidRPr="001D5F06" w:rsidRDefault="006D7C33" w:rsidP="008D40AB">
            <w:pPr>
              <w:pStyle w:val="RevisionTableText"/>
              <w:rPr>
                <w:lang w:val="en-GB"/>
              </w:rPr>
            </w:pPr>
            <w:r>
              <w:rPr>
                <w:lang w:val="en-GB"/>
              </w:rPr>
              <w:t>2012-Jul-19</w:t>
            </w:r>
          </w:p>
        </w:tc>
        <w:tc>
          <w:tcPr>
            <w:tcW w:w="1080" w:type="dxa"/>
          </w:tcPr>
          <w:p w:rsidR="00872E9D" w:rsidRPr="001D5F06" w:rsidRDefault="006D7C33" w:rsidP="008D40AB">
            <w:pPr>
              <w:pStyle w:val="RevisionTableText"/>
              <w:rPr>
                <w:lang w:val="en-GB"/>
              </w:rPr>
            </w:pPr>
            <w:r>
              <w:rPr>
                <w:lang w:val="en-GB"/>
              </w:rPr>
              <w:t>0.0c</w:t>
            </w:r>
          </w:p>
        </w:tc>
        <w:tc>
          <w:tcPr>
            <w:tcW w:w="4090" w:type="dxa"/>
          </w:tcPr>
          <w:p w:rsidR="00872E9D" w:rsidRPr="001D5F06" w:rsidRDefault="006D7C33" w:rsidP="008D40AB">
            <w:pPr>
              <w:pStyle w:val="RevisionTableText"/>
              <w:rPr>
                <w:lang w:val="en-GB"/>
              </w:rPr>
            </w:pPr>
            <w:r>
              <w:rPr>
                <w:lang w:val="en-GB"/>
              </w:rPr>
              <w:t>Updated after 2</w:t>
            </w:r>
            <w:r w:rsidRPr="006D7C33">
              <w:rPr>
                <w:vertAlign w:val="superscript"/>
                <w:lang w:val="en-GB"/>
              </w:rPr>
              <w:t>nd</w:t>
            </w:r>
            <w:r>
              <w:rPr>
                <w:lang w:val="en-GB"/>
              </w:rPr>
              <w:t xml:space="preserve"> peer review</w:t>
            </w:r>
          </w:p>
        </w:tc>
        <w:tc>
          <w:tcPr>
            <w:tcW w:w="2030" w:type="dxa"/>
          </w:tcPr>
          <w:p w:rsidR="00872E9D" w:rsidRPr="001D5F06" w:rsidRDefault="006D7C33" w:rsidP="008D40AB">
            <w:pPr>
              <w:pStyle w:val="RevisionTableText"/>
              <w:rPr>
                <w:lang w:val="en-GB"/>
              </w:rPr>
            </w:pPr>
            <w:r>
              <w:rPr>
                <w:lang w:val="en-GB"/>
              </w:rPr>
              <w:t xml:space="preserve">Nguyen Van </w:t>
            </w:r>
            <w:proofErr w:type="spellStart"/>
            <w:r>
              <w:rPr>
                <w:lang w:val="en-GB"/>
              </w:rPr>
              <w:t>Binh</w:t>
            </w:r>
            <w:proofErr w:type="spellEnd"/>
          </w:p>
        </w:tc>
      </w:tr>
      <w:tr w:rsidR="00696B8B" w:rsidRPr="001D5F06">
        <w:trPr>
          <w:trHeight w:val="267"/>
        </w:trPr>
        <w:tc>
          <w:tcPr>
            <w:tcW w:w="1440" w:type="dxa"/>
          </w:tcPr>
          <w:p w:rsidR="00696B8B" w:rsidRPr="001D5F06" w:rsidRDefault="00A704E1" w:rsidP="008D40AB">
            <w:pPr>
              <w:pStyle w:val="RevisionTableText"/>
              <w:rPr>
                <w:lang w:val="en-GB"/>
              </w:rPr>
            </w:pPr>
            <w:r>
              <w:rPr>
                <w:lang w:val="en-GB"/>
              </w:rPr>
              <w:t>2012-Aug-08</w:t>
            </w:r>
          </w:p>
        </w:tc>
        <w:tc>
          <w:tcPr>
            <w:tcW w:w="1080" w:type="dxa"/>
          </w:tcPr>
          <w:p w:rsidR="00696B8B" w:rsidRPr="001D5F06" w:rsidRDefault="00A704E1" w:rsidP="008D40AB">
            <w:pPr>
              <w:pStyle w:val="RevisionTableText"/>
              <w:rPr>
                <w:lang w:val="en-GB"/>
              </w:rPr>
            </w:pPr>
            <w:r>
              <w:rPr>
                <w:lang w:val="en-GB"/>
              </w:rPr>
              <w:t>0.0d</w:t>
            </w:r>
          </w:p>
        </w:tc>
        <w:tc>
          <w:tcPr>
            <w:tcW w:w="4090" w:type="dxa"/>
          </w:tcPr>
          <w:p w:rsidR="00696B8B" w:rsidRPr="001D5F06" w:rsidRDefault="00A704E1" w:rsidP="00A33655">
            <w:pPr>
              <w:pStyle w:val="RevisionTableText"/>
              <w:rPr>
                <w:lang w:val="en-GB"/>
              </w:rPr>
            </w:pPr>
            <w:r>
              <w:rPr>
                <w:lang w:val="en-GB"/>
              </w:rPr>
              <w:t xml:space="preserve">Added logic to process for request beyond the </w:t>
            </w:r>
            <w:r w:rsidR="00A33655">
              <w:rPr>
                <w:lang w:val="en-GB"/>
              </w:rPr>
              <w:t xml:space="preserve">Maximum Sell Date and the </w:t>
            </w:r>
            <w:r>
              <w:rPr>
                <w:lang w:val="en-GB"/>
              </w:rPr>
              <w:t xml:space="preserve">Open For Sell </w:t>
            </w:r>
            <w:r w:rsidR="00A33655">
              <w:rPr>
                <w:lang w:val="en-GB"/>
              </w:rPr>
              <w:t>D</w:t>
            </w:r>
            <w:r>
              <w:rPr>
                <w:lang w:val="en-GB"/>
              </w:rPr>
              <w:t>ate</w:t>
            </w:r>
            <w:r w:rsidR="00A33655">
              <w:rPr>
                <w:lang w:val="en-GB"/>
              </w:rPr>
              <w:t xml:space="preserve"> parameters</w:t>
            </w:r>
          </w:p>
        </w:tc>
        <w:tc>
          <w:tcPr>
            <w:tcW w:w="2030" w:type="dxa"/>
          </w:tcPr>
          <w:p w:rsidR="00696B8B" w:rsidRPr="001D5F06" w:rsidRDefault="00A704E1" w:rsidP="008D40AB">
            <w:pPr>
              <w:pStyle w:val="RevisionTableText"/>
              <w:rPr>
                <w:lang w:val="en-GB"/>
              </w:rPr>
            </w:pPr>
            <w:r>
              <w:rPr>
                <w:lang w:val="en-GB"/>
              </w:rPr>
              <w:t xml:space="preserve">Nguyen Van </w:t>
            </w:r>
            <w:proofErr w:type="spellStart"/>
            <w:r>
              <w:rPr>
                <w:lang w:val="en-GB"/>
              </w:rPr>
              <w:t>Binh</w:t>
            </w:r>
            <w:proofErr w:type="spellEnd"/>
          </w:p>
        </w:tc>
      </w:tr>
      <w:tr w:rsidR="00696B8B" w:rsidRPr="001D5F06">
        <w:trPr>
          <w:trHeight w:val="267"/>
        </w:trPr>
        <w:tc>
          <w:tcPr>
            <w:tcW w:w="1440" w:type="dxa"/>
          </w:tcPr>
          <w:p w:rsidR="00696B8B" w:rsidRPr="001D5F06" w:rsidRDefault="001A2AD7" w:rsidP="001A2AD7">
            <w:pPr>
              <w:pStyle w:val="RevisionTableText"/>
              <w:jc w:val="center"/>
              <w:rPr>
                <w:lang w:val="en-GB"/>
              </w:rPr>
            </w:pPr>
            <w:r>
              <w:rPr>
                <w:lang w:val="en-GB"/>
              </w:rPr>
              <w:t>2012-Oct-29</w:t>
            </w:r>
          </w:p>
        </w:tc>
        <w:tc>
          <w:tcPr>
            <w:tcW w:w="1080" w:type="dxa"/>
          </w:tcPr>
          <w:p w:rsidR="00696B8B" w:rsidRPr="001D5F06" w:rsidRDefault="001A2AD7" w:rsidP="008D40AB">
            <w:pPr>
              <w:pStyle w:val="RevisionTableText"/>
              <w:rPr>
                <w:lang w:val="en-GB"/>
              </w:rPr>
            </w:pPr>
            <w:r>
              <w:rPr>
                <w:lang w:val="en-GB"/>
              </w:rPr>
              <w:t>1.0</w:t>
            </w:r>
          </w:p>
        </w:tc>
        <w:tc>
          <w:tcPr>
            <w:tcW w:w="4090" w:type="dxa"/>
          </w:tcPr>
          <w:p w:rsidR="00696B8B" w:rsidRPr="001D5F06" w:rsidRDefault="001A2AD7" w:rsidP="008D40AB">
            <w:pPr>
              <w:pStyle w:val="RevisionTableText"/>
              <w:rPr>
                <w:lang w:val="en-GB"/>
              </w:rPr>
            </w:pPr>
            <w:r>
              <w:rPr>
                <w:lang w:val="en-GB"/>
              </w:rPr>
              <w:t>Approved Version</w:t>
            </w:r>
          </w:p>
        </w:tc>
        <w:tc>
          <w:tcPr>
            <w:tcW w:w="2030" w:type="dxa"/>
          </w:tcPr>
          <w:p w:rsidR="00696B8B" w:rsidRPr="001D5F06" w:rsidRDefault="001A2AD7" w:rsidP="008D40AB">
            <w:pPr>
              <w:pStyle w:val="RevisionTableText"/>
              <w:rPr>
                <w:lang w:val="en-GB"/>
              </w:rPr>
            </w:pPr>
            <w:r>
              <w:rPr>
                <w:lang w:val="en-GB"/>
              </w:rPr>
              <w:t xml:space="preserve">Bill </w:t>
            </w:r>
            <w:proofErr w:type="spellStart"/>
            <w:r>
              <w:rPr>
                <w:lang w:val="en-GB"/>
              </w:rPr>
              <w:t>Tanksley</w:t>
            </w:r>
            <w:proofErr w:type="spellEnd"/>
          </w:p>
        </w:tc>
      </w:tr>
      <w:tr w:rsidR="00506D9F" w:rsidRPr="001D5F06">
        <w:trPr>
          <w:trHeight w:val="267"/>
        </w:trPr>
        <w:tc>
          <w:tcPr>
            <w:tcW w:w="1440" w:type="dxa"/>
          </w:tcPr>
          <w:p w:rsidR="00506D9F" w:rsidRDefault="00506D9F" w:rsidP="001A2AD7">
            <w:pPr>
              <w:pStyle w:val="RevisionTableText"/>
              <w:jc w:val="center"/>
              <w:rPr>
                <w:lang w:val="en-GB"/>
              </w:rPr>
            </w:pPr>
            <w:r>
              <w:rPr>
                <w:lang w:val="en-GB"/>
              </w:rPr>
              <w:t>2012-Nov-12</w:t>
            </w:r>
          </w:p>
        </w:tc>
        <w:tc>
          <w:tcPr>
            <w:tcW w:w="1080" w:type="dxa"/>
          </w:tcPr>
          <w:p w:rsidR="00506D9F" w:rsidRDefault="00506D9F" w:rsidP="008D40AB">
            <w:pPr>
              <w:pStyle w:val="RevisionTableText"/>
              <w:rPr>
                <w:lang w:val="en-GB"/>
              </w:rPr>
            </w:pPr>
            <w:r>
              <w:rPr>
                <w:lang w:val="en-GB"/>
              </w:rPr>
              <w:t>1.1</w:t>
            </w:r>
          </w:p>
        </w:tc>
        <w:tc>
          <w:tcPr>
            <w:tcW w:w="4090" w:type="dxa"/>
          </w:tcPr>
          <w:p w:rsidR="00506D9F" w:rsidRDefault="00506D9F" w:rsidP="00CE5F14">
            <w:pPr>
              <w:pStyle w:val="RevisionTableText"/>
              <w:rPr>
                <w:lang w:val="en-GB"/>
              </w:rPr>
            </w:pPr>
            <w:r>
              <w:rPr>
                <w:lang w:val="en-GB"/>
              </w:rPr>
              <w:t xml:space="preserve">Added </w:t>
            </w:r>
            <w:r w:rsidR="00CE5F14">
              <w:rPr>
                <w:lang w:val="en-GB"/>
              </w:rPr>
              <w:t>Alternate</w:t>
            </w:r>
            <w:r>
              <w:rPr>
                <w:lang w:val="en-GB"/>
              </w:rPr>
              <w:t xml:space="preserve"> Flow 3 </w:t>
            </w:r>
            <w:r w:rsidR="00922B86">
              <w:rPr>
                <w:lang w:val="en-GB"/>
              </w:rPr>
              <w:t xml:space="preserve">and section 15 Elaboration </w:t>
            </w:r>
            <w:r>
              <w:rPr>
                <w:lang w:val="en-GB"/>
              </w:rPr>
              <w:t>about application of Segment Notes to availability response</w:t>
            </w:r>
          </w:p>
        </w:tc>
        <w:tc>
          <w:tcPr>
            <w:tcW w:w="2030" w:type="dxa"/>
          </w:tcPr>
          <w:p w:rsidR="00506D9F" w:rsidRDefault="00506D9F" w:rsidP="008D40AB">
            <w:pPr>
              <w:pStyle w:val="RevisionTableText"/>
              <w:rPr>
                <w:lang w:val="en-GB"/>
              </w:rPr>
            </w:pPr>
            <w:r>
              <w:rPr>
                <w:lang w:val="en-GB"/>
              </w:rPr>
              <w:t xml:space="preserve">Andrey </w:t>
            </w:r>
            <w:proofErr w:type="spellStart"/>
            <w:r>
              <w:rPr>
                <w:lang w:val="en-GB"/>
              </w:rPr>
              <w:t>Golovachev</w:t>
            </w:r>
            <w:proofErr w:type="spellEnd"/>
          </w:p>
        </w:tc>
      </w:tr>
      <w:tr w:rsidR="006F0872" w:rsidRPr="001D5F06">
        <w:trPr>
          <w:trHeight w:val="267"/>
        </w:trPr>
        <w:tc>
          <w:tcPr>
            <w:tcW w:w="1440" w:type="dxa"/>
          </w:tcPr>
          <w:p w:rsidR="006F0872" w:rsidRDefault="006F0872" w:rsidP="001A2AD7">
            <w:pPr>
              <w:pStyle w:val="RevisionTableText"/>
              <w:jc w:val="center"/>
              <w:rPr>
                <w:lang w:val="en-GB"/>
              </w:rPr>
            </w:pPr>
            <w:r>
              <w:rPr>
                <w:lang w:val="en-GB"/>
              </w:rPr>
              <w:t>2014-Dec-01</w:t>
            </w:r>
          </w:p>
        </w:tc>
        <w:tc>
          <w:tcPr>
            <w:tcW w:w="1080" w:type="dxa"/>
          </w:tcPr>
          <w:p w:rsidR="006F0872" w:rsidRDefault="006F0872" w:rsidP="008D40AB">
            <w:pPr>
              <w:pStyle w:val="RevisionTableText"/>
              <w:rPr>
                <w:lang w:val="en-GB"/>
              </w:rPr>
            </w:pPr>
            <w:r>
              <w:rPr>
                <w:lang w:val="en-GB"/>
              </w:rPr>
              <w:t>1.2.0a</w:t>
            </w:r>
          </w:p>
        </w:tc>
        <w:tc>
          <w:tcPr>
            <w:tcW w:w="4090" w:type="dxa"/>
          </w:tcPr>
          <w:p w:rsidR="006F0872" w:rsidRDefault="006F0872" w:rsidP="00CE5F14">
            <w:pPr>
              <w:pStyle w:val="RevisionTableText"/>
              <w:rPr>
                <w:lang w:val="en-GB"/>
              </w:rPr>
            </w:pPr>
            <w:r>
              <w:rPr>
                <w:lang w:val="en-GB"/>
              </w:rPr>
              <w:t>Draft revision to align with Full HIAS (2.0) Availability Orchestration</w:t>
            </w:r>
          </w:p>
        </w:tc>
        <w:tc>
          <w:tcPr>
            <w:tcW w:w="2030" w:type="dxa"/>
          </w:tcPr>
          <w:p w:rsidR="006F0872" w:rsidRDefault="006F0872" w:rsidP="008D40AB">
            <w:pPr>
              <w:pStyle w:val="RevisionTableText"/>
              <w:rPr>
                <w:lang w:val="en-GB"/>
              </w:rPr>
            </w:pPr>
            <w:r>
              <w:rPr>
                <w:lang w:val="en-GB"/>
              </w:rPr>
              <w:t xml:space="preserve">Nguyen Van </w:t>
            </w:r>
            <w:proofErr w:type="spellStart"/>
            <w:r>
              <w:rPr>
                <w:lang w:val="en-GB"/>
              </w:rPr>
              <w:t>Binh</w:t>
            </w:r>
            <w:proofErr w:type="spellEnd"/>
          </w:p>
        </w:tc>
      </w:tr>
      <w:tr w:rsidR="00F50274" w:rsidRPr="001D5F06">
        <w:trPr>
          <w:trHeight w:val="267"/>
        </w:trPr>
        <w:tc>
          <w:tcPr>
            <w:tcW w:w="1440" w:type="dxa"/>
          </w:tcPr>
          <w:p w:rsidR="00F50274" w:rsidRDefault="00F50274" w:rsidP="001A2AD7">
            <w:pPr>
              <w:pStyle w:val="RevisionTableText"/>
              <w:jc w:val="center"/>
              <w:rPr>
                <w:lang w:val="en-GB"/>
              </w:rPr>
            </w:pPr>
            <w:r>
              <w:rPr>
                <w:lang w:val="en-GB"/>
              </w:rPr>
              <w:t>2015-Feb-25</w:t>
            </w:r>
          </w:p>
        </w:tc>
        <w:tc>
          <w:tcPr>
            <w:tcW w:w="1080" w:type="dxa"/>
          </w:tcPr>
          <w:p w:rsidR="00F50274" w:rsidRDefault="00F50274" w:rsidP="008D40AB">
            <w:pPr>
              <w:pStyle w:val="RevisionTableText"/>
              <w:rPr>
                <w:lang w:val="en-GB"/>
              </w:rPr>
            </w:pPr>
            <w:r>
              <w:rPr>
                <w:lang w:val="en-GB"/>
              </w:rPr>
              <w:t>1.2.0b</w:t>
            </w:r>
          </w:p>
        </w:tc>
        <w:tc>
          <w:tcPr>
            <w:tcW w:w="4090" w:type="dxa"/>
          </w:tcPr>
          <w:p w:rsidR="00F50274" w:rsidRDefault="00F50274" w:rsidP="00CE5F14">
            <w:pPr>
              <w:pStyle w:val="RevisionTableText"/>
              <w:rPr>
                <w:lang w:val="en-GB"/>
              </w:rPr>
            </w:pPr>
            <w:r>
              <w:rPr>
                <w:lang w:val="en-GB"/>
              </w:rPr>
              <w:t>Updates to the revised version from peer review</w:t>
            </w:r>
          </w:p>
        </w:tc>
        <w:tc>
          <w:tcPr>
            <w:tcW w:w="2030" w:type="dxa"/>
          </w:tcPr>
          <w:p w:rsidR="00F50274" w:rsidRDefault="00F50274" w:rsidP="008D40AB">
            <w:pPr>
              <w:pStyle w:val="RevisionTableText"/>
              <w:rPr>
                <w:lang w:val="en-GB"/>
              </w:rPr>
            </w:pPr>
            <w:r>
              <w:rPr>
                <w:lang w:val="en-GB"/>
              </w:rPr>
              <w:t xml:space="preserve">Nguyen Van </w:t>
            </w:r>
            <w:proofErr w:type="spellStart"/>
            <w:r>
              <w:rPr>
                <w:lang w:val="en-GB"/>
              </w:rPr>
              <w:t>Binh</w:t>
            </w:r>
            <w:proofErr w:type="spellEnd"/>
          </w:p>
        </w:tc>
      </w:tr>
      <w:tr w:rsidR="00DF5192" w:rsidRPr="001D5F06">
        <w:trPr>
          <w:trHeight w:val="267"/>
        </w:trPr>
        <w:tc>
          <w:tcPr>
            <w:tcW w:w="1440" w:type="dxa"/>
          </w:tcPr>
          <w:p w:rsidR="00DF5192" w:rsidRDefault="00DF5192" w:rsidP="001A2AD7">
            <w:pPr>
              <w:pStyle w:val="RevisionTableText"/>
              <w:jc w:val="center"/>
              <w:rPr>
                <w:lang w:val="en-GB"/>
              </w:rPr>
            </w:pPr>
            <w:r>
              <w:rPr>
                <w:lang w:val="en-GB"/>
              </w:rPr>
              <w:t>2015-Mar-02</w:t>
            </w:r>
          </w:p>
        </w:tc>
        <w:tc>
          <w:tcPr>
            <w:tcW w:w="1080" w:type="dxa"/>
          </w:tcPr>
          <w:p w:rsidR="00DF5192" w:rsidRDefault="00DF5192" w:rsidP="008D40AB">
            <w:pPr>
              <w:pStyle w:val="RevisionTableText"/>
              <w:rPr>
                <w:lang w:val="en-GB"/>
              </w:rPr>
            </w:pPr>
            <w:r>
              <w:rPr>
                <w:lang w:val="en-GB"/>
              </w:rPr>
              <w:t>1.2.0c</w:t>
            </w:r>
          </w:p>
        </w:tc>
        <w:tc>
          <w:tcPr>
            <w:tcW w:w="4090" w:type="dxa"/>
          </w:tcPr>
          <w:p w:rsidR="00DF5192" w:rsidRDefault="00DF5192" w:rsidP="00CE5F14">
            <w:pPr>
              <w:pStyle w:val="RevisionTableText"/>
              <w:rPr>
                <w:lang w:val="en-GB"/>
              </w:rPr>
            </w:pPr>
            <w:r>
              <w:rPr>
                <w:lang w:val="en-GB"/>
              </w:rPr>
              <w:t>Additional updates</w:t>
            </w:r>
          </w:p>
        </w:tc>
        <w:tc>
          <w:tcPr>
            <w:tcW w:w="2030" w:type="dxa"/>
          </w:tcPr>
          <w:p w:rsidR="00DF5192" w:rsidRDefault="00DF5192" w:rsidP="008D40AB">
            <w:pPr>
              <w:pStyle w:val="RevisionTableText"/>
              <w:rPr>
                <w:lang w:val="en-GB"/>
              </w:rPr>
            </w:pPr>
            <w:r>
              <w:rPr>
                <w:lang w:val="en-GB"/>
              </w:rPr>
              <w:t xml:space="preserve">Tim Ruberg, Nguyen Van </w:t>
            </w:r>
            <w:proofErr w:type="spellStart"/>
            <w:r>
              <w:rPr>
                <w:lang w:val="en-GB"/>
              </w:rPr>
              <w:t>Binh</w:t>
            </w:r>
            <w:proofErr w:type="spellEnd"/>
          </w:p>
        </w:tc>
      </w:tr>
      <w:tr w:rsidR="009F726C" w:rsidRPr="001D5F06">
        <w:trPr>
          <w:trHeight w:val="267"/>
        </w:trPr>
        <w:tc>
          <w:tcPr>
            <w:tcW w:w="1440" w:type="dxa"/>
          </w:tcPr>
          <w:p w:rsidR="009F726C" w:rsidRDefault="009F726C" w:rsidP="00DC7B95">
            <w:pPr>
              <w:pStyle w:val="RevisionTableText"/>
              <w:jc w:val="center"/>
              <w:rPr>
                <w:lang w:val="en-GB"/>
              </w:rPr>
            </w:pPr>
            <w:r>
              <w:rPr>
                <w:lang w:val="en-GB"/>
              </w:rPr>
              <w:t>2015-Mar-02</w:t>
            </w:r>
          </w:p>
        </w:tc>
        <w:tc>
          <w:tcPr>
            <w:tcW w:w="1080" w:type="dxa"/>
          </w:tcPr>
          <w:p w:rsidR="009F726C" w:rsidRDefault="00FF6E02" w:rsidP="00DC7B95">
            <w:pPr>
              <w:pStyle w:val="RevisionTableText"/>
              <w:rPr>
                <w:lang w:val="en-GB"/>
              </w:rPr>
            </w:pPr>
            <w:r>
              <w:rPr>
                <w:lang w:val="en-GB"/>
              </w:rPr>
              <w:t>1.</w:t>
            </w:r>
            <w:r w:rsidR="004B4430">
              <w:rPr>
                <w:lang w:val="en-GB"/>
              </w:rPr>
              <w:t>2.0d</w:t>
            </w:r>
          </w:p>
        </w:tc>
        <w:tc>
          <w:tcPr>
            <w:tcW w:w="4090" w:type="dxa"/>
          </w:tcPr>
          <w:p w:rsidR="009F726C" w:rsidRDefault="009F726C" w:rsidP="00DC7B95">
            <w:pPr>
              <w:pStyle w:val="RevisionTableText"/>
              <w:rPr>
                <w:lang w:val="en-GB"/>
              </w:rPr>
            </w:pPr>
            <w:r>
              <w:rPr>
                <w:lang w:val="en-GB"/>
              </w:rPr>
              <w:t>Additional updates</w:t>
            </w:r>
            <w:r w:rsidR="00777CC9">
              <w:rPr>
                <w:lang w:val="en-GB"/>
              </w:rPr>
              <w:t xml:space="preserve"> – added group parameter for selection</w:t>
            </w:r>
          </w:p>
        </w:tc>
        <w:tc>
          <w:tcPr>
            <w:tcW w:w="2030" w:type="dxa"/>
          </w:tcPr>
          <w:p w:rsidR="009F726C" w:rsidRDefault="009F726C" w:rsidP="00777CC9">
            <w:pPr>
              <w:pStyle w:val="RevisionTableText"/>
              <w:rPr>
                <w:lang w:val="en-GB"/>
              </w:rPr>
            </w:pPr>
            <w:r>
              <w:rPr>
                <w:lang w:val="en-GB"/>
              </w:rPr>
              <w:t>Tim Ruberg</w:t>
            </w:r>
          </w:p>
        </w:tc>
      </w:tr>
      <w:tr w:rsidR="001D28F7" w:rsidRPr="001D5F06">
        <w:trPr>
          <w:trHeight w:val="267"/>
        </w:trPr>
        <w:tc>
          <w:tcPr>
            <w:tcW w:w="1440" w:type="dxa"/>
          </w:tcPr>
          <w:p w:rsidR="001D28F7" w:rsidRDefault="001D28F7" w:rsidP="005C3277">
            <w:pPr>
              <w:pStyle w:val="RevisionTableText"/>
              <w:jc w:val="center"/>
              <w:rPr>
                <w:lang w:val="en-GB"/>
              </w:rPr>
            </w:pPr>
            <w:r>
              <w:rPr>
                <w:lang w:val="en-GB"/>
              </w:rPr>
              <w:t>2015-</w:t>
            </w:r>
            <w:r w:rsidR="005C3277">
              <w:rPr>
                <w:lang w:val="en-GB"/>
              </w:rPr>
              <w:t>Aug-07</w:t>
            </w:r>
          </w:p>
        </w:tc>
        <w:tc>
          <w:tcPr>
            <w:tcW w:w="1080" w:type="dxa"/>
          </w:tcPr>
          <w:p w:rsidR="001D28F7" w:rsidRDefault="001D28F7" w:rsidP="00DC7B95">
            <w:pPr>
              <w:pStyle w:val="RevisionTableText"/>
              <w:rPr>
                <w:lang w:val="en-GB"/>
              </w:rPr>
            </w:pPr>
            <w:r>
              <w:rPr>
                <w:lang w:val="en-GB"/>
              </w:rPr>
              <w:t>1.3</w:t>
            </w:r>
          </w:p>
        </w:tc>
        <w:tc>
          <w:tcPr>
            <w:tcW w:w="4090" w:type="dxa"/>
          </w:tcPr>
          <w:p w:rsidR="001D28F7" w:rsidRDefault="001D28F7" w:rsidP="00DC7B95">
            <w:pPr>
              <w:pStyle w:val="RevisionTableText"/>
              <w:rPr>
                <w:lang w:val="en-GB"/>
              </w:rPr>
            </w:pPr>
            <w:r>
              <w:rPr>
                <w:lang w:val="en-GB"/>
              </w:rPr>
              <w:t>Added Avail.26 – Elaboration (Section 15.1)</w:t>
            </w:r>
          </w:p>
        </w:tc>
        <w:tc>
          <w:tcPr>
            <w:tcW w:w="2030" w:type="dxa"/>
          </w:tcPr>
          <w:p w:rsidR="001D28F7" w:rsidRDefault="001D28F7" w:rsidP="00777CC9">
            <w:pPr>
              <w:pStyle w:val="RevisionTableText"/>
              <w:rPr>
                <w:lang w:val="en-GB"/>
              </w:rPr>
            </w:pPr>
            <w:r>
              <w:rPr>
                <w:lang w:val="en-GB"/>
              </w:rPr>
              <w:t>Krisna Pawan</w:t>
            </w:r>
          </w:p>
        </w:tc>
      </w:tr>
    </w:tbl>
    <w:p w:rsidR="00872E9D" w:rsidRPr="001D5F06" w:rsidRDefault="00872E9D">
      <w:pPr>
        <w:rPr>
          <w:lang w:val="en-GB"/>
        </w:rPr>
      </w:pPr>
    </w:p>
    <w:p w:rsidR="00872E9D" w:rsidRPr="001D5F06" w:rsidRDefault="00872E9D" w:rsidP="0022386D">
      <w:pPr>
        <w:pStyle w:val="TOCHeader"/>
        <w:rPr>
          <w:lang w:val="en-GB"/>
        </w:rPr>
      </w:pPr>
      <w:r w:rsidRPr="001D5F06">
        <w:rPr>
          <w:lang w:val="en-GB"/>
        </w:rPr>
        <w:br w:type="page"/>
      </w:r>
      <w:r w:rsidRPr="001D5F06">
        <w:rPr>
          <w:lang w:val="en-GB"/>
        </w:rPr>
        <w:lastRenderedPageBreak/>
        <w:t>Contents</w:t>
      </w:r>
    </w:p>
    <w:p w:rsidR="000C5E59" w:rsidRDefault="005E0786">
      <w:pPr>
        <w:pStyle w:val="TOC1"/>
        <w:rPr>
          <w:rFonts w:asciiTheme="minorHAnsi" w:eastAsiaTheme="minorEastAsia" w:hAnsiTheme="minorHAnsi" w:cstheme="minorBidi"/>
          <w:b w:val="0"/>
          <w:noProof/>
          <w:sz w:val="22"/>
          <w:szCs w:val="22"/>
          <w:lang w:val="en-GB" w:eastAsia="en-GB"/>
        </w:rPr>
      </w:pPr>
      <w:r w:rsidRPr="001D5F06">
        <w:rPr>
          <w:lang w:val="en-GB"/>
        </w:rPr>
        <w:fldChar w:fldCharType="begin"/>
      </w:r>
      <w:r w:rsidR="00872E9D" w:rsidRPr="001D5F06">
        <w:rPr>
          <w:lang w:val="en-GB"/>
        </w:rPr>
        <w:instrText xml:space="preserve"> TOC \o "1-3" </w:instrText>
      </w:r>
      <w:r w:rsidRPr="001D5F06">
        <w:rPr>
          <w:lang w:val="en-GB"/>
        </w:rPr>
        <w:fldChar w:fldCharType="separate"/>
      </w:r>
      <w:r w:rsidR="000C5E59" w:rsidRPr="00D15D58">
        <w:rPr>
          <w:noProof/>
          <w:lang w:val="en-GB"/>
        </w:rPr>
        <w:t>1.</w:t>
      </w:r>
      <w:r w:rsidR="000C5E59">
        <w:rPr>
          <w:rFonts w:asciiTheme="minorHAnsi" w:eastAsiaTheme="minorEastAsia" w:hAnsiTheme="minorHAnsi" w:cstheme="minorBidi"/>
          <w:b w:val="0"/>
          <w:noProof/>
          <w:sz w:val="22"/>
          <w:szCs w:val="22"/>
          <w:lang w:val="en-GB" w:eastAsia="en-GB"/>
        </w:rPr>
        <w:tab/>
      </w:r>
      <w:r w:rsidR="000C5E59" w:rsidRPr="00D15D58">
        <w:rPr>
          <w:noProof/>
          <w:lang w:val="en-GB"/>
        </w:rPr>
        <w:t>Brief Description</w:t>
      </w:r>
      <w:r w:rsidR="000C5E59">
        <w:rPr>
          <w:noProof/>
        </w:rPr>
        <w:tab/>
      </w:r>
      <w:r w:rsidR="000C5E59">
        <w:rPr>
          <w:noProof/>
        </w:rPr>
        <w:fldChar w:fldCharType="begin"/>
      </w:r>
      <w:r w:rsidR="000C5E59">
        <w:rPr>
          <w:noProof/>
        </w:rPr>
        <w:instrText xml:space="preserve"> PAGEREF _Toc426964302 \h </w:instrText>
      </w:r>
      <w:r w:rsidR="000C5E59">
        <w:rPr>
          <w:noProof/>
        </w:rPr>
      </w:r>
      <w:r w:rsidR="000C5E59">
        <w:rPr>
          <w:noProof/>
        </w:rPr>
        <w:fldChar w:fldCharType="separate"/>
      </w:r>
      <w:r w:rsidR="000C5E59">
        <w:rPr>
          <w:noProof/>
        </w:rPr>
        <w:t>5</w:t>
      </w:r>
      <w:r w:rsidR="000C5E59">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1.1</w:t>
      </w:r>
      <w:r>
        <w:rPr>
          <w:rFonts w:asciiTheme="minorHAnsi" w:eastAsiaTheme="minorEastAsia" w:hAnsiTheme="minorHAnsi" w:cstheme="minorBidi"/>
          <w:noProof/>
          <w:sz w:val="22"/>
          <w:szCs w:val="22"/>
          <w:lang w:val="en-GB" w:eastAsia="en-GB"/>
        </w:rPr>
        <w:tab/>
      </w:r>
      <w:r w:rsidRPr="00D15D58">
        <w:rPr>
          <w:noProof/>
          <w:lang w:val="en-GB"/>
        </w:rPr>
        <w:t>Background</w:t>
      </w:r>
      <w:r>
        <w:rPr>
          <w:noProof/>
        </w:rPr>
        <w:tab/>
      </w:r>
      <w:r>
        <w:rPr>
          <w:noProof/>
        </w:rPr>
        <w:fldChar w:fldCharType="begin"/>
      </w:r>
      <w:r>
        <w:rPr>
          <w:noProof/>
        </w:rPr>
        <w:instrText xml:space="preserve"> PAGEREF _Toc426964303 \h </w:instrText>
      </w:r>
      <w:r>
        <w:rPr>
          <w:noProof/>
        </w:rPr>
      </w:r>
      <w:r>
        <w:rPr>
          <w:noProof/>
        </w:rPr>
        <w:fldChar w:fldCharType="separate"/>
      </w:r>
      <w:r>
        <w:rPr>
          <w:noProof/>
        </w:rPr>
        <w:t>5</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color w:val="548DD4" w:themeColor="text2" w:themeTint="99"/>
          <w:lang w:val="en-GB"/>
        </w:rPr>
        <w:t>1.2</w:t>
      </w:r>
      <w:r>
        <w:rPr>
          <w:rFonts w:asciiTheme="minorHAnsi" w:eastAsiaTheme="minorEastAsia" w:hAnsiTheme="minorHAnsi" w:cstheme="minorBidi"/>
          <w:noProof/>
          <w:sz w:val="22"/>
          <w:szCs w:val="22"/>
          <w:lang w:val="en-GB" w:eastAsia="en-GB"/>
        </w:rPr>
        <w:tab/>
      </w:r>
      <w:r w:rsidRPr="00D15D58">
        <w:rPr>
          <w:noProof/>
          <w:color w:val="548DD4" w:themeColor="text2" w:themeTint="99"/>
          <w:lang w:val="en-GB"/>
        </w:rPr>
        <w:t>Developer Notes</w:t>
      </w:r>
      <w:r>
        <w:rPr>
          <w:noProof/>
        </w:rPr>
        <w:tab/>
      </w:r>
      <w:r>
        <w:rPr>
          <w:noProof/>
        </w:rPr>
        <w:fldChar w:fldCharType="begin"/>
      </w:r>
      <w:r>
        <w:rPr>
          <w:noProof/>
        </w:rPr>
        <w:instrText xml:space="preserve"> PAGEREF _Toc426964304 \h </w:instrText>
      </w:r>
      <w:r>
        <w:rPr>
          <w:noProof/>
        </w:rPr>
      </w:r>
      <w:r>
        <w:rPr>
          <w:noProof/>
        </w:rPr>
        <w:fldChar w:fldCharType="separate"/>
      </w:r>
      <w:r>
        <w:rPr>
          <w:noProof/>
        </w:rPr>
        <w:t>5</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1.2.1</w:t>
      </w:r>
      <w:r>
        <w:rPr>
          <w:rFonts w:asciiTheme="minorHAnsi" w:eastAsiaTheme="minorEastAsia" w:hAnsiTheme="minorHAnsi" w:cstheme="minorBidi"/>
          <w:noProof/>
          <w:sz w:val="22"/>
          <w:szCs w:val="22"/>
          <w:lang w:val="en-GB" w:eastAsia="en-GB"/>
        </w:rPr>
        <w:tab/>
      </w:r>
      <w:r w:rsidRPr="00D15D58">
        <w:rPr>
          <w:noProof/>
          <w:lang w:val="en-GB"/>
        </w:rPr>
        <w:t>Glossary</w:t>
      </w:r>
      <w:r>
        <w:rPr>
          <w:noProof/>
        </w:rPr>
        <w:tab/>
      </w:r>
      <w:r>
        <w:rPr>
          <w:noProof/>
        </w:rPr>
        <w:fldChar w:fldCharType="begin"/>
      </w:r>
      <w:r>
        <w:rPr>
          <w:noProof/>
        </w:rPr>
        <w:instrText xml:space="preserve"> PAGEREF _Toc426964305 \h </w:instrText>
      </w:r>
      <w:r>
        <w:rPr>
          <w:noProof/>
        </w:rPr>
      </w:r>
      <w:r>
        <w:rPr>
          <w:noProof/>
        </w:rPr>
        <w:fldChar w:fldCharType="separate"/>
      </w:r>
      <w:r>
        <w:rPr>
          <w:noProof/>
        </w:rPr>
        <w:t>5</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1.3</w:t>
      </w:r>
      <w:r>
        <w:rPr>
          <w:rFonts w:asciiTheme="minorHAnsi" w:eastAsiaTheme="minorEastAsia" w:hAnsiTheme="minorHAnsi" w:cstheme="minorBidi"/>
          <w:noProof/>
          <w:sz w:val="22"/>
          <w:szCs w:val="22"/>
          <w:lang w:val="en-GB" w:eastAsia="en-GB"/>
        </w:rPr>
        <w:tab/>
      </w:r>
      <w:r w:rsidRPr="00D15D58">
        <w:rPr>
          <w:noProof/>
          <w:lang w:val="en-GB"/>
        </w:rPr>
        <w:t>References</w:t>
      </w:r>
      <w:r>
        <w:rPr>
          <w:noProof/>
        </w:rPr>
        <w:tab/>
      </w:r>
      <w:r>
        <w:rPr>
          <w:noProof/>
        </w:rPr>
        <w:fldChar w:fldCharType="begin"/>
      </w:r>
      <w:r>
        <w:rPr>
          <w:noProof/>
        </w:rPr>
        <w:instrText xml:space="preserve"> PAGEREF _Toc426964306 \h </w:instrText>
      </w:r>
      <w:r>
        <w:rPr>
          <w:noProof/>
        </w:rPr>
      </w:r>
      <w:r>
        <w:rPr>
          <w:noProof/>
        </w:rPr>
        <w:fldChar w:fldCharType="separate"/>
      </w:r>
      <w:r>
        <w:rPr>
          <w:noProof/>
        </w:rPr>
        <w:t>6</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2.</w:t>
      </w:r>
      <w:r>
        <w:rPr>
          <w:rFonts w:asciiTheme="minorHAnsi" w:eastAsiaTheme="minorEastAsia" w:hAnsiTheme="minorHAnsi" w:cstheme="minorBidi"/>
          <w:b w:val="0"/>
          <w:noProof/>
          <w:sz w:val="22"/>
          <w:szCs w:val="22"/>
          <w:lang w:val="en-GB" w:eastAsia="en-GB"/>
        </w:rPr>
        <w:tab/>
      </w:r>
      <w:r w:rsidRPr="00D15D58">
        <w:rPr>
          <w:noProof/>
          <w:lang w:val="en-GB"/>
        </w:rPr>
        <w:t>Actors</w:t>
      </w:r>
      <w:r>
        <w:rPr>
          <w:noProof/>
        </w:rPr>
        <w:tab/>
      </w:r>
      <w:r>
        <w:rPr>
          <w:noProof/>
        </w:rPr>
        <w:fldChar w:fldCharType="begin"/>
      </w:r>
      <w:r>
        <w:rPr>
          <w:noProof/>
        </w:rPr>
        <w:instrText xml:space="preserve"> PAGEREF _Toc426964307 \h </w:instrText>
      </w:r>
      <w:r>
        <w:rPr>
          <w:noProof/>
        </w:rPr>
      </w:r>
      <w:r>
        <w:rPr>
          <w:noProof/>
        </w:rPr>
        <w:fldChar w:fldCharType="separate"/>
      </w:r>
      <w:r>
        <w:rPr>
          <w:noProof/>
        </w:rPr>
        <w:t>6</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3.</w:t>
      </w:r>
      <w:r>
        <w:rPr>
          <w:rFonts w:asciiTheme="minorHAnsi" w:eastAsiaTheme="minorEastAsia" w:hAnsiTheme="minorHAnsi" w:cstheme="minorBidi"/>
          <w:b w:val="0"/>
          <w:noProof/>
          <w:sz w:val="22"/>
          <w:szCs w:val="22"/>
          <w:lang w:val="en-GB" w:eastAsia="en-GB"/>
        </w:rPr>
        <w:tab/>
      </w:r>
      <w:r w:rsidRPr="00D15D58">
        <w:rPr>
          <w:noProof/>
          <w:lang w:val="en-GB"/>
        </w:rPr>
        <w:t>General Preconditions</w:t>
      </w:r>
      <w:r>
        <w:rPr>
          <w:noProof/>
        </w:rPr>
        <w:tab/>
      </w:r>
      <w:r>
        <w:rPr>
          <w:noProof/>
        </w:rPr>
        <w:fldChar w:fldCharType="begin"/>
      </w:r>
      <w:r>
        <w:rPr>
          <w:noProof/>
        </w:rPr>
        <w:instrText xml:space="preserve"> PAGEREF _Toc426964308 \h </w:instrText>
      </w:r>
      <w:r>
        <w:rPr>
          <w:noProof/>
        </w:rPr>
      </w:r>
      <w:r>
        <w:rPr>
          <w:noProof/>
        </w:rPr>
        <w:fldChar w:fldCharType="separate"/>
      </w:r>
      <w:r>
        <w:rPr>
          <w:noProof/>
        </w:rPr>
        <w:t>6</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4.</w:t>
      </w:r>
      <w:r>
        <w:rPr>
          <w:rFonts w:asciiTheme="minorHAnsi" w:eastAsiaTheme="minorEastAsia" w:hAnsiTheme="minorHAnsi" w:cstheme="minorBidi"/>
          <w:b w:val="0"/>
          <w:noProof/>
          <w:sz w:val="22"/>
          <w:szCs w:val="22"/>
          <w:lang w:val="en-GB" w:eastAsia="en-GB"/>
        </w:rPr>
        <w:tab/>
      </w:r>
      <w:r w:rsidRPr="00D15D58">
        <w:rPr>
          <w:noProof/>
          <w:lang w:val="en-GB"/>
        </w:rPr>
        <w:t>Basic Flow of Events</w:t>
      </w:r>
      <w:r>
        <w:rPr>
          <w:noProof/>
        </w:rPr>
        <w:tab/>
      </w:r>
      <w:r>
        <w:rPr>
          <w:noProof/>
        </w:rPr>
        <w:fldChar w:fldCharType="begin"/>
      </w:r>
      <w:r>
        <w:rPr>
          <w:noProof/>
        </w:rPr>
        <w:instrText xml:space="preserve"> PAGEREF _Toc426964309 \h </w:instrText>
      </w:r>
      <w:r>
        <w:rPr>
          <w:noProof/>
        </w:rPr>
      </w:r>
      <w:r>
        <w:rPr>
          <w:noProof/>
        </w:rPr>
        <w:fldChar w:fldCharType="separate"/>
      </w:r>
      <w:r>
        <w:rPr>
          <w:noProof/>
        </w:rPr>
        <w:t>7</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4.1</w:t>
      </w:r>
      <w:r>
        <w:rPr>
          <w:rFonts w:asciiTheme="minorHAnsi" w:eastAsiaTheme="minorEastAsia" w:hAnsiTheme="minorHAnsi" w:cstheme="minorBidi"/>
          <w:noProof/>
          <w:sz w:val="22"/>
          <w:szCs w:val="22"/>
          <w:lang w:val="en-GB" w:eastAsia="en-GB"/>
        </w:rPr>
        <w:tab/>
      </w:r>
      <w:r w:rsidRPr="00D15D58">
        <w:rPr>
          <w:noProof/>
          <w:lang w:val="en-GB"/>
        </w:rPr>
        <w:t>Basic Flow 1 – Determine Allocation Availability for Host Flight Segments</w:t>
      </w:r>
      <w:r>
        <w:rPr>
          <w:noProof/>
        </w:rPr>
        <w:tab/>
      </w:r>
      <w:r>
        <w:rPr>
          <w:noProof/>
        </w:rPr>
        <w:fldChar w:fldCharType="begin"/>
      </w:r>
      <w:r>
        <w:rPr>
          <w:noProof/>
        </w:rPr>
        <w:instrText xml:space="preserve"> PAGEREF _Toc426964310 \h </w:instrText>
      </w:r>
      <w:r>
        <w:rPr>
          <w:noProof/>
        </w:rPr>
      </w:r>
      <w:r>
        <w:rPr>
          <w:noProof/>
        </w:rPr>
        <w:fldChar w:fldCharType="separate"/>
      </w:r>
      <w:r>
        <w:rPr>
          <w:noProof/>
        </w:rPr>
        <w:t>7</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4.1.1</w:t>
      </w:r>
      <w:r>
        <w:rPr>
          <w:rFonts w:asciiTheme="minorHAnsi" w:eastAsiaTheme="minorEastAsia" w:hAnsiTheme="minorHAnsi" w:cstheme="minorBidi"/>
          <w:noProof/>
          <w:sz w:val="22"/>
          <w:szCs w:val="22"/>
          <w:lang w:val="en-GB" w:eastAsia="en-GB"/>
        </w:rPr>
        <w:tab/>
      </w:r>
      <w:r w:rsidRPr="00D15D58">
        <w:rPr>
          <w:noProof/>
          <w:lang w:val="en-GB"/>
        </w:rPr>
        <w:t>Specific Preconditions</w:t>
      </w:r>
      <w:r>
        <w:rPr>
          <w:noProof/>
        </w:rPr>
        <w:tab/>
      </w:r>
      <w:r>
        <w:rPr>
          <w:noProof/>
        </w:rPr>
        <w:fldChar w:fldCharType="begin"/>
      </w:r>
      <w:r>
        <w:rPr>
          <w:noProof/>
        </w:rPr>
        <w:instrText xml:space="preserve"> PAGEREF _Toc426964311 \h </w:instrText>
      </w:r>
      <w:r>
        <w:rPr>
          <w:noProof/>
        </w:rPr>
      </w:r>
      <w:r>
        <w:rPr>
          <w:noProof/>
        </w:rPr>
        <w:fldChar w:fldCharType="separate"/>
      </w:r>
      <w:r>
        <w:rPr>
          <w:noProof/>
        </w:rPr>
        <w:t>7</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4.1.2</w:t>
      </w:r>
      <w:r>
        <w:rPr>
          <w:rFonts w:asciiTheme="minorHAnsi" w:eastAsiaTheme="minorEastAsia" w:hAnsiTheme="minorHAnsi" w:cstheme="minorBidi"/>
          <w:noProof/>
          <w:sz w:val="22"/>
          <w:szCs w:val="22"/>
          <w:lang w:val="en-GB" w:eastAsia="en-GB"/>
        </w:rPr>
        <w:tab/>
      </w:r>
      <w:r w:rsidRPr="00D15D58">
        <w:rPr>
          <w:noProof/>
          <w:lang w:val="en-GB"/>
        </w:rPr>
        <w:t>Steps</w:t>
      </w:r>
      <w:r>
        <w:rPr>
          <w:noProof/>
        </w:rPr>
        <w:tab/>
      </w:r>
      <w:r>
        <w:rPr>
          <w:noProof/>
        </w:rPr>
        <w:fldChar w:fldCharType="begin"/>
      </w:r>
      <w:r>
        <w:rPr>
          <w:noProof/>
        </w:rPr>
        <w:instrText xml:space="preserve"> PAGEREF _Toc426964312 \h </w:instrText>
      </w:r>
      <w:r>
        <w:rPr>
          <w:noProof/>
        </w:rPr>
      </w:r>
      <w:r>
        <w:rPr>
          <w:noProof/>
        </w:rPr>
        <w:fldChar w:fldCharType="separate"/>
      </w:r>
      <w:r>
        <w:rPr>
          <w:noProof/>
        </w:rPr>
        <w:t>7</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4.1.3</w:t>
      </w:r>
      <w:r>
        <w:rPr>
          <w:rFonts w:asciiTheme="minorHAnsi" w:eastAsiaTheme="minorEastAsia" w:hAnsiTheme="minorHAnsi" w:cstheme="minorBidi"/>
          <w:noProof/>
          <w:sz w:val="22"/>
          <w:szCs w:val="22"/>
          <w:lang w:val="en-GB" w:eastAsia="en-GB"/>
        </w:rPr>
        <w:tab/>
      </w:r>
      <w:r w:rsidRPr="00D15D58">
        <w:rPr>
          <w:noProof/>
          <w:lang w:val="en-GB"/>
        </w:rPr>
        <w:t>Specific Post Conditions</w:t>
      </w:r>
      <w:r>
        <w:rPr>
          <w:noProof/>
        </w:rPr>
        <w:tab/>
      </w:r>
      <w:r>
        <w:rPr>
          <w:noProof/>
        </w:rPr>
        <w:fldChar w:fldCharType="begin"/>
      </w:r>
      <w:r>
        <w:rPr>
          <w:noProof/>
        </w:rPr>
        <w:instrText xml:space="preserve"> PAGEREF _Toc426964313 \h </w:instrText>
      </w:r>
      <w:r>
        <w:rPr>
          <w:noProof/>
        </w:rPr>
      </w:r>
      <w:r>
        <w:rPr>
          <w:noProof/>
        </w:rPr>
        <w:fldChar w:fldCharType="separate"/>
      </w:r>
      <w:r>
        <w:rPr>
          <w:noProof/>
        </w:rPr>
        <w:t>8</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5.</w:t>
      </w:r>
      <w:r>
        <w:rPr>
          <w:rFonts w:asciiTheme="minorHAnsi" w:eastAsiaTheme="minorEastAsia" w:hAnsiTheme="minorHAnsi" w:cstheme="minorBidi"/>
          <w:b w:val="0"/>
          <w:noProof/>
          <w:sz w:val="22"/>
          <w:szCs w:val="22"/>
          <w:lang w:val="en-GB" w:eastAsia="en-GB"/>
        </w:rPr>
        <w:tab/>
      </w:r>
      <w:r w:rsidRPr="00D15D58">
        <w:rPr>
          <w:noProof/>
          <w:lang w:val="en-GB"/>
        </w:rPr>
        <w:t>Alternate Flows</w:t>
      </w:r>
      <w:r>
        <w:rPr>
          <w:noProof/>
        </w:rPr>
        <w:tab/>
      </w:r>
      <w:r>
        <w:rPr>
          <w:noProof/>
        </w:rPr>
        <w:fldChar w:fldCharType="begin"/>
      </w:r>
      <w:r>
        <w:rPr>
          <w:noProof/>
        </w:rPr>
        <w:instrText xml:space="preserve"> PAGEREF _Toc426964314 \h </w:instrText>
      </w:r>
      <w:r>
        <w:rPr>
          <w:noProof/>
        </w:rPr>
      </w:r>
      <w:r>
        <w:rPr>
          <w:noProof/>
        </w:rPr>
        <w:fldChar w:fldCharType="separate"/>
      </w:r>
      <w:r>
        <w:rPr>
          <w:noProof/>
        </w:rPr>
        <w:t>8</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Alternate Flow 1 – Request Date Beyond Open For Sell Date</w:t>
      </w:r>
      <w:r>
        <w:rPr>
          <w:noProof/>
        </w:rPr>
        <w:tab/>
      </w:r>
      <w:r>
        <w:rPr>
          <w:noProof/>
        </w:rPr>
        <w:fldChar w:fldCharType="begin"/>
      </w:r>
      <w:r>
        <w:rPr>
          <w:noProof/>
        </w:rPr>
        <w:instrText xml:space="preserve"> PAGEREF _Toc426964315 \h </w:instrText>
      </w:r>
      <w:r>
        <w:rPr>
          <w:noProof/>
        </w:rPr>
      </w:r>
      <w:r>
        <w:rPr>
          <w:noProof/>
        </w:rPr>
        <w:fldChar w:fldCharType="separate"/>
      </w:r>
      <w:r>
        <w:rPr>
          <w:noProof/>
        </w:rPr>
        <w:t>8</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Pr>
          <w:noProof/>
        </w:rPr>
        <w:t>5.1.1</w:t>
      </w:r>
      <w:r>
        <w:rPr>
          <w:rFonts w:asciiTheme="minorHAnsi" w:eastAsiaTheme="minorEastAsia" w:hAnsiTheme="minorHAnsi" w:cstheme="minorBidi"/>
          <w:noProof/>
          <w:sz w:val="22"/>
          <w:szCs w:val="22"/>
          <w:lang w:val="en-GB" w:eastAsia="en-GB"/>
        </w:rPr>
        <w:tab/>
      </w:r>
      <w:r>
        <w:rPr>
          <w:noProof/>
        </w:rPr>
        <w:t>Specific Preconditions</w:t>
      </w:r>
      <w:r>
        <w:rPr>
          <w:noProof/>
        </w:rPr>
        <w:tab/>
      </w:r>
      <w:r>
        <w:rPr>
          <w:noProof/>
        </w:rPr>
        <w:fldChar w:fldCharType="begin"/>
      </w:r>
      <w:r>
        <w:rPr>
          <w:noProof/>
        </w:rPr>
        <w:instrText xml:space="preserve"> PAGEREF _Toc426964316 \h </w:instrText>
      </w:r>
      <w:r>
        <w:rPr>
          <w:noProof/>
        </w:rPr>
      </w:r>
      <w:r>
        <w:rPr>
          <w:noProof/>
        </w:rPr>
        <w:fldChar w:fldCharType="separate"/>
      </w:r>
      <w:r>
        <w:rPr>
          <w:noProof/>
        </w:rPr>
        <w:t>8</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5.1.2</w:t>
      </w:r>
      <w:r>
        <w:rPr>
          <w:rFonts w:asciiTheme="minorHAnsi" w:eastAsiaTheme="minorEastAsia" w:hAnsiTheme="minorHAnsi" w:cstheme="minorBidi"/>
          <w:noProof/>
          <w:sz w:val="22"/>
          <w:szCs w:val="22"/>
          <w:lang w:val="en-GB" w:eastAsia="en-GB"/>
        </w:rPr>
        <w:tab/>
      </w:r>
      <w:r w:rsidRPr="00D15D58">
        <w:rPr>
          <w:noProof/>
          <w:lang w:val="en-GB"/>
        </w:rPr>
        <w:t>Steps</w:t>
      </w:r>
      <w:r>
        <w:rPr>
          <w:noProof/>
        </w:rPr>
        <w:tab/>
      </w:r>
      <w:r>
        <w:rPr>
          <w:noProof/>
        </w:rPr>
        <w:fldChar w:fldCharType="begin"/>
      </w:r>
      <w:r>
        <w:rPr>
          <w:noProof/>
        </w:rPr>
        <w:instrText xml:space="preserve"> PAGEREF _Toc426964317 \h </w:instrText>
      </w:r>
      <w:r>
        <w:rPr>
          <w:noProof/>
        </w:rPr>
      </w:r>
      <w:r>
        <w:rPr>
          <w:noProof/>
        </w:rPr>
        <w:fldChar w:fldCharType="separate"/>
      </w:r>
      <w:r>
        <w:rPr>
          <w:noProof/>
        </w:rPr>
        <w:t>9</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Pr>
          <w:noProof/>
        </w:rPr>
        <w:t>5.1.3</w:t>
      </w:r>
      <w:r>
        <w:rPr>
          <w:rFonts w:asciiTheme="minorHAnsi" w:eastAsiaTheme="minorEastAsia" w:hAnsiTheme="minorHAnsi" w:cstheme="minorBidi"/>
          <w:noProof/>
          <w:sz w:val="22"/>
          <w:szCs w:val="22"/>
          <w:lang w:val="en-GB" w:eastAsia="en-GB"/>
        </w:rPr>
        <w:tab/>
      </w:r>
      <w:r>
        <w:rPr>
          <w:noProof/>
        </w:rPr>
        <w:t>Specific Post Conditions</w:t>
      </w:r>
      <w:r>
        <w:rPr>
          <w:noProof/>
        </w:rPr>
        <w:tab/>
      </w:r>
      <w:r>
        <w:rPr>
          <w:noProof/>
        </w:rPr>
        <w:fldChar w:fldCharType="begin"/>
      </w:r>
      <w:r>
        <w:rPr>
          <w:noProof/>
        </w:rPr>
        <w:instrText xml:space="preserve"> PAGEREF _Toc426964318 \h </w:instrText>
      </w:r>
      <w:r>
        <w:rPr>
          <w:noProof/>
        </w:rPr>
      </w:r>
      <w:r>
        <w:rPr>
          <w:noProof/>
        </w:rPr>
        <w:fldChar w:fldCharType="separate"/>
      </w:r>
      <w:r>
        <w:rPr>
          <w:noProof/>
        </w:rPr>
        <w:t>9</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Pr>
          <w:noProof/>
        </w:rPr>
        <w:t>6.</w:t>
      </w:r>
      <w:r>
        <w:rPr>
          <w:rFonts w:asciiTheme="minorHAnsi" w:eastAsiaTheme="minorEastAsia" w:hAnsiTheme="minorHAnsi" w:cstheme="minorBidi"/>
          <w:b w:val="0"/>
          <w:noProof/>
          <w:sz w:val="22"/>
          <w:szCs w:val="22"/>
          <w:lang w:val="en-GB" w:eastAsia="en-GB"/>
        </w:rPr>
        <w:tab/>
      </w:r>
      <w:r>
        <w:rPr>
          <w:noProof/>
        </w:rPr>
        <w:t>Exception Flows</w:t>
      </w:r>
      <w:r>
        <w:rPr>
          <w:noProof/>
        </w:rPr>
        <w:tab/>
      </w:r>
      <w:r>
        <w:rPr>
          <w:noProof/>
        </w:rPr>
        <w:fldChar w:fldCharType="begin"/>
      </w:r>
      <w:r>
        <w:rPr>
          <w:noProof/>
        </w:rPr>
        <w:instrText xml:space="preserve"> PAGEREF _Toc426964319 \h </w:instrText>
      </w:r>
      <w:r>
        <w:rPr>
          <w:noProof/>
        </w:rPr>
      </w:r>
      <w:r>
        <w:rPr>
          <w:noProof/>
        </w:rPr>
        <w:fldChar w:fldCharType="separate"/>
      </w:r>
      <w:r>
        <w:rPr>
          <w:noProof/>
        </w:rPr>
        <w:t>9</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rPr>
        <w:t>6.1</w:t>
      </w:r>
      <w:r>
        <w:rPr>
          <w:rFonts w:asciiTheme="minorHAnsi" w:eastAsiaTheme="minorEastAsia" w:hAnsiTheme="minorHAnsi" w:cstheme="minorBidi"/>
          <w:noProof/>
          <w:sz w:val="22"/>
          <w:szCs w:val="22"/>
          <w:lang w:val="en-GB" w:eastAsia="en-GB"/>
        </w:rPr>
        <w:tab/>
      </w:r>
      <w:r>
        <w:rPr>
          <w:noProof/>
        </w:rPr>
        <w:t>Exception Flow 1 – No online segments</w:t>
      </w:r>
      <w:r>
        <w:rPr>
          <w:noProof/>
        </w:rPr>
        <w:tab/>
      </w:r>
      <w:r>
        <w:rPr>
          <w:noProof/>
        </w:rPr>
        <w:fldChar w:fldCharType="begin"/>
      </w:r>
      <w:r>
        <w:rPr>
          <w:noProof/>
        </w:rPr>
        <w:instrText xml:space="preserve"> PAGEREF _Toc426964320 \h </w:instrText>
      </w:r>
      <w:r>
        <w:rPr>
          <w:noProof/>
        </w:rPr>
      </w:r>
      <w:r>
        <w:rPr>
          <w:noProof/>
        </w:rPr>
        <w:fldChar w:fldCharType="separate"/>
      </w:r>
      <w:r>
        <w:rPr>
          <w:noProof/>
        </w:rPr>
        <w:t>9</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Pr>
          <w:noProof/>
        </w:rPr>
        <w:t>6.1.1</w:t>
      </w:r>
      <w:r>
        <w:rPr>
          <w:rFonts w:asciiTheme="minorHAnsi" w:eastAsiaTheme="minorEastAsia" w:hAnsiTheme="minorHAnsi" w:cstheme="minorBidi"/>
          <w:noProof/>
          <w:sz w:val="22"/>
          <w:szCs w:val="22"/>
          <w:lang w:val="en-GB" w:eastAsia="en-GB"/>
        </w:rPr>
        <w:tab/>
      </w:r>
      <w:r>
        <w:rPr>
          <w:noProof/>
        </w:rPr>
        <w:t>Specific Preconditions</w:t>
      </w:r>
      <w:r>
        <w:rPr>
          <w:noProof/>
        </w:rPr>
        <w:tab/>
      </w:r>
      <w:r>
        <w:rPr>
          <w:noProof/>
        </w:rPr>
        <w:fldChar w:fldCharType="begin"/>
      </w:r>
      <w:r>
        <w:rPr>
          <w:noProof/>
        </w:rPr>
        <w:instrText xml:space="preserve"> PAGEREF _Toc426964321 \h </w:instrText>
      </w:r>
      <w:r>
        <w:rPr>
          <w:noProof/>
        </w:rPr>
      </w:r>
      <w:r>
        <w:rPr>
          <w:noProof/>
        </w:rPr>
        <w:fldChar w:fldCharType="separate"/>
      </w:r>
      <w:r>
        <w:rPr>
          <w:noProof/>
        </w:rPr>
        <w:t>9</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Pr>
          <w:noProof/>
        </w:rPr>
        <w:t>6.1.2</w:t>
      </w:r>
      <w:r>
        <w:rPr>
          <w:rFonts w:asciiTheme="minorHAnsi" w:eastAsiaTheme="minorEastAsia" w:hAnsiTheme="minorHAnsi" w:cstheme="minorBidi"/>
          <w:noProof/>
          <w:sz w:val="22"/>
          <w:szCs w:val="22"/>
          <w:lang w:val="en-GB" w:eastAsia="en-GB"/>
        </w:rPr>
        <w:tab/>
      </w:r>
      <w:r>
        <w:rPr>
          <w:noProof/>
        </w:rPr>
        <w:t>Steps</w:t>
      </w:r>
      <w:r>
        <w:rPr>
          <w:noProof/>
        </w:rPr>
        <w:tab/>
      </w:r>
      <w:r>
        <w:rPr>
          <w:noProof/>
        </w:rPr>
        <w:fldChar w:fldCharType="begin"/>
      </w:r>
      <w:r>
        <w:rPr>
          <w:noProof/>
        </w:rPr>
        <w:instrText xml:space="preserve"> PAGEREF _Toc426964322 \h </w:instrText>
      </w:r>
      <w:r>
        <w:rPr>
          <w:noProof/>
        </w:rPr>
      </w:r>
      <w:r>
        <w:rPr>
          <w:noProof/>
        </w:rPr>
        <w:fldChar w:fldCharType="separate"/>
      </w:r>
      <w:r>
        <w:rPr>
          <w:noProof/>
        </w:rPr>
        <w:t>9</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Pr>
          <w:noProof/>
        </w:rPr>
        <w:t>6.1.3</w:t>
      </w:r>
      <w:r>
        <w:rPr>
          <w:rFonts w:asciiTheme="minorHAnsi" w:eastAsiaTheme="minorEastAsia" w:hAnsiTheme="minorHAnsi" w:cstheme="minorBidi"/>
          <w:noProof/>
          <w:sz w:val="22"/>
          <w:szCs w:val="22"/>
          <w:lang w:val="en-GB" w:eastAsia="en-GB"/>
        </w:rPr>
        <w:tab/>
      </w:r>
      <w:r>
        <w:rPr>
          <w:noProof/>
        </w:rPr>
        <w:t>Specific Post Conditions</w:t>
      </w:r>
      <w:r>
        <w:rPr>
          <w:noProof/>
        </w:rPr>
        <w:tab/>
      </w:r>
      <w:r>
        <w:rPr>
          <w:noProof/>
        </w:rPr>
        <w:fldChar w:fldCharType="begin"/>
      </w:r>
      <w:r>
        <w:rPr>
          <w:noProof/>
        </w:rPr>
        <w:instrText xml:space="preserve"> PAGEREF _Toc426964323 \h </w:instrText>
      </w:r>
      <w:r>
        <w:rPr>
          <w:noProof/>
        </w:rPr>
      </w:r>
      <w:r>
        <w:rPr>
          <w:noProof/>
        </w:rPr>
        <w:fldChar w:fldCharType="separate"/>
      </w:r>
      <w:r>
        <w:rPr>
          <w:noProof/>
        </w:rPr>
        <w:t>9</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7.</w:t>
      </w:r>
      <w:r>
        <w:rPr>
          <w:rFonts w:asciiTheme="minorHAnsi" w:eastAsiaTheme="minorEastAsia" w:hAnsiTheme="minorHAnsi" w:cstheme="minorBidi"/>
          <w:b w:val="0"/>
          <w:noProof/>
          <w:sz w:val="22"/>
          <w:szCs w:val="22"/>
          <w:lang w:val="en-GB" w:eastAsia="en-GB"/>
        </w:rPr>
        <w:tab/>
      </w:r>
      <w:r w:rsidRPr="00D15D58">
        <w:rPr>
          <w:noProof/>
          <w:lang w:val="en-GB"/>
        </w:rPr>
        <w:t>Sub Flows</w:t>
      </w:r>
      <w:r>
        <w:rPr>
          <w:noProof/>
        </w:rPr>
        <w:tab/>
      </w:r>
      <w:r>
        <w:rPr>
          <w:noProof/>
        </w:rPr>
        <w:fldChar w:fldCharType="begin"/>
      </w:r>
      <w:r>
        <w:rPr>
          <w:noProof/>
        </w:rPr>
        <w:instrText xml:space="preserve"> PAGEREF _Toc426964324 \h </w:instrText>
      </w:r>
      <w:r>
        <w:rPr>
          <w:noProof/>
        </w:rPr>
      </w:r>
      <w:r>
        <w:rPr>
          <w:noProof/>
        </w:rPr>
        <w:fldChar w:fldCharType="separate"/>
      </w:r>
      <w:r>
        <w:rPr>
          <w:noProof/>
        </w:rPr>
        <w:t>9</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7.1</w:t>
      </w:r>
      <w:r>
        <w:rPr>
          <w:rFonts w:asciiTheme="minorHAnsi" w:eastAsiaTheme="minorEastAsia" w:hAnsiTheme="minorHAnsi" w:cstheme="minorBidi"/>
          <w:noProof/>
          <w:sz w:val="22"/>
          <w:szCs w:val="22"/>
          <w:lang w:val="en-GB" w:eastAsia="en-GB"/>
        </w:rPr>
        <w:tab/>
      </w:r>
      <w:r w:rsidRPr="00D15D58">
        <w:rPr>
          <w:noProof/>
          <w:lang w:val="en-GB"/>
        </w:rPr>
        <w:t>Sub Flow 1 – Determine Seat Available (SA) by RBD</w:t>
      </w:r>
      <w:r>
        <w:rPr>
          <w:noProof/>
        </w:rPr>
        <w:tab/>
      </w:r>
      <w:r>
        <w:rPr>
          <w:noProof/>
        </w:rPr>
        <w:fldChar w:fldCharType="begin"/>
      </w:r>
      <w:r>
        <w:rPr>
          <w:noProof/>
        </w:rPr>
        <w:instrText xml:space="preserve"> PAGEREF _Toc426964325 \h </w:instrText>
      </w:r>
      <w:r>
        <w:rPr>
          <w:noProof/>
        </w:rPr>
      </w:r>
      <w:r>
        <w:rPr>
          <w:noProof/>
        </w:rPr>
        <w:fldChar w:fldCharType="separate"/>
      </w:r>
      <w:r>
        <w:rPr>
          <w:noProof/>
        </w:rPr>
        <w:t>9</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This Sub Flow determines Booking Seat Available (BSA) and Waitlist Seat Available (WSA) for RBD's on a host segment</w:t>
      </w:r>
      <w:r>
        <w:rPr>
          <w:noProof/>
        </w:rPr>
        <w:tab/>
      </w:r>
      <w:r>
        <w:rPr>
          <w:noProof/>
        </w:rPr>
        <w:fldChar w:fldCharType="begin"/>
      </w:r>
      <w:r>
        <w:rPr>
          <w:noProof/>
        </w:rPr>
        <w:instrText xml:space="preserve"> PAGEREF _Toc426964326 \h </w:instrText>
      </w:r>
      <w:r>
        <w:rPr>
          <w:noProof/>
        </w:rPr>
      </w:r>
      <w:r>
        <w:rPr>
          <w:noProof/>
        </w:rPr>
        <w:fldChar w:fldCharType="separate"/>
      </w:r>
      <w:r>
        <w:rPr>
          <w:noProof/>
        </w:rPr>
        <w:t>9</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7.1.1</w:t>
      </w:r>
      <w:r>
        <w:rPr>
          <w:rFonts w:asciiTheme="minorHAnsi" w:eastAsiaTheme="minorEastAsia" w:hAnsiTheme="minorHAnsi" w:cstheme="minorBidi"/>
          <w:noProof/>
          <w:sz w:val="22"/>
          <w:szCs w:val="22"/>
          <w:lang w:val="en-GB" w:eastAsia="en-GB"/>
        </w:rPr>
        <w:tab/>
      </w:r>
      <w:r w:rsidRPr="00D15D58">
        <w:rPr>
          <w:noProof/>
          <w:lang w:val="en-GB"/>
        </w:rPr>
        <w:t>Specific Preconditions</w:t>
      </w:r>
      <w:r>
        <w:rPr>
          <w:noProof/>
        </w:rPr>
        <w:tab/>
      </w:r>
      <w:r>
        <w:rPr>
          <w:noProof/>
        </w:rPr>
        <w:fldChar w:fldCharType="begin"/>
      </w:r>
      <w:r>
        <w:rPr>
          <w:noProof/>
        </w:rPr>
        <w:instrText xml:space="preserve"> PAGEREF _Toc426964327 \h </w:instrText>
      </w:r>
      <w:r>
        <w:rPr>
          <w:noProof/>
        </w:rPr>
      </w:r>
      <w:r>
        <w:rPr>
          <w:noProof/>
        </w:rPr>
        <w:fldChar w:fldCharType="separate"/>
      </w:r>
      <w:r>
        <w:rPr>
          <w:noProof/>
        </w:rPr>
        <w:t>10</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7.1.2</w:t>
      </w:r>
      <w:r>
        <w:rPr>
          <w:rFonts w:asciiTheme="minorHAnsi" w:eastAsiaTheme="minorEastAsia" w:hAnsiTheme="minorHAnsi" w:cstheme="minorBidi"/>
          <w:noProof/>
          <w:sz w:val="22"/>
          <w:szCs w:val="22"/>
          <w:lang w:val="en-GB" w:eastAsia="en-GB"/>
        </w:rPr>
        <w:tab/>
      </w:r>
      <w:r w:rsidRPr="00D15D58">
        <w:rPr>
          <w:noProof/>
          <w:lang w:val="en-GB"/>
        </w:rPr>
        <w:t>Steps</w:t>
      </w:r>
      <w:r>
        <w:rPr>
          <w:noProof/>
        </w:rPr>
        <w:tab/>
      </w:r>
      <w:r>
        <w:rPr>
          <w:noProof/>
        </w:rPr>
        <w:fldChar w:fldCharType="begin"/>
      </w:r>
      <w:r>
        <w:rPr>
          <w:noProof/>
        </w:rPr>
        <w:instrText xml:space="preserve"> PAGEREF _Toc426964328 \h </w:instrText>
      </w:r>
      <w:r>
        <w:rPr>
          <w:noProof/>
        </w:rPr>
      </w:r>
      <w:r>
        <w:rPr>
          <w:noProof/>
        </w:rPr>
        <w:fldChar w:fldCharType="separate"/>
      </w:r>
      <w:r>
        <w:rPr>
          <w:noProof/>
        </w:rPr>
        <w:t>10</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i/>
          <w:noProof/>
          <w:lang w:val="en-GB"/>
        </w:rPr>
        <w:t>7.1.3</w:t>
      </w:r>
      <w:r>
        <w:rPr>
          <w:rFonts w:asciiTheme="minorHAnsi" w:eastAsiaTheme="minorEastAsia" w:hAnsiTheme="minorHAnsi" w:cstheme="minorBidi"/>
          <w:noProof/>
          <w:sz w:val="22"/>
          <w:szCs w:val="22"/>
          <w:lang w:val="en-GB" w:eastAsia="en-GB"/>
        </w:rPr>
        <w:tab/>
      </w:r>
      <w:r w:rsidRPr="00D15D58">
        <w:rPr>
          <w:i/>
          <w:noProof/>
          <w:lang w:val="en-GB"/>
        </w:rPr>
        <w:t>Specific Post C</w:t>
      </w:r>
      <w:r w:rsidRPr="00D15D58">
        <w:rPr>
          <w:noProof/>
          <w:lang w:val="en-GB"/>
        </w:rPr>
        <w:t>o</w:t>
      </w:r>
      <w:r w:rsidRPr="00D15D58">
        <w:rPr>
          <w:i/>
          <w:noProof/>
          <w:lang w:val="en-GB"/>
        </w:rPr>
        <w:t>nditions</w:t>
      </w:r>
      <w:r>
        <w:rPr>
          <w:noProof/>
        </w:rPr>
        <w:tab/>
      </w:r>
      <w:r>
        <w:rPr>
          <w:noProof/>
        </w:rPr>
        <w:fldChar w:fldCharType="begin"/>
      </w:r>
      <w:r>
        <w:rPr>
          <w:noProof/>
        </w:rPr>
        <w:instrText xml:space="preserve"> PAGEREF _Toc426964329 \h </w:instrText>
      </w:r>
      <w:r>
        <w:rPr>
          <w:noProof/>
        </w:rPr>
      </w:r>
      <w:r>
        <w:rPr>
          <w:noProof/>
        </w:rPr>
        <w:fldChar w:fldCharType="separate"/>
      </w:r>
      <w:r>
        <w:rPr>
          <w:noProof/>
        </w:rPr>
        <w:t>14</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7.2</w:t>
      </w:r>
      <w:r>
        <w:rPr>
          <w:rFonts w:asciiTheme="minorHAnsi" w:eastAsiaTheme="minorEastAsia" w:hAnsiTheme="minorHAnsi" w:cstheme="minorBidi"/>
          <w:noProof/>
          <w:sz w:val="22"/>
          <w:szCs w:val="22"/>
          <w:lang w:val="en-GB" w:eastAsia="en-GB"/>
        </w:rPr>
        <w:tab/>
      </w:r>
      <w:r w:rsidRPr="00D15D58">
        <w:rPr>
          <w:noProof/>
          <w:lang w:val="en-GB"/>
        </w:rPr>
        <w:t>Sub Flow 2 – Determine Group Seat Available (GSA)</w:t>
      </w:r>
      <w:r>
        <w:rPr>
          <w:noProof/>
        </w:rPr>
        <w:tab/>
      </w:r>
      <w:r>
        <w:rPr>
          <w:noProof/>
        </w:rPr>
        <w:fldChar w:fldCharType="begin"/>
      </w:r>
      <w:r>
        <w:rPr>
          <w:noProof/>
        </w:rPr>
        <w:instrText xml:space="preserve"> PAGEREF _Toc426964330 \h </w:instrText>
      </w:r>
      <w:r>
        <w:rPr>
          <w:noProof/>
        </w:rPr>
      </w:r>
      <w:r>
        <w:rPr>
          <w:noProof/>
        </w:rPr>
        <w:fldChar w:fldCharType="separate"/>
      </w:r>
      <w:r>
        <w:rPr>
          <w:noProof/>
        </w:rPr>
        <w:t>14</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lastRenderedPageBreak/>
        <w:t>7.2.1</w:t>
      </w:r>
      <w:r>
        <w:rPr>
          <w:rFonts w:asciiTheme="minorHAnsi" w:eastAsiaTheme="minorEastAsia" w:hAnsiTheme="minorHAnsi" w:cstheme="minorBidi"/>
          <w:noProof/>
          <w:sz w:val="22"/>
          <w:szCs w:val="22"/>
          <w:lang w:val="en-GB" w:eastAsia="en-GB"/>
        </w:rPr>
        <w:tab/>
      </w:r>
      <w:r w:rsidRPr="00D15D58">
        <w:rPr>
          <w:noProof/>
          <w:lang w:val="en-GB"/>
        </w:rPr>
        <w:t>Specific Preconditions</w:t>
      </w:r>
      <w:r>
        <w:rPr>
          <w:noProof/>
        </w:rPr>
        <w:tab/>
      </w:r>
      <w:r>
        <w:rPr>
          <w:noProof/>
        </w:rPr>
        <w:fldChar w:fldCharType="begin"/>
      </w:r>
      <w:r>
        <w:rPr>
          <w:noProof/>
        </w:rPr>
        <w:instrText xml:space="preserve"> PAGEREF _Toc426964331 \h </w:instrText>
      </w:r>
      <w:r>
        <w:rPr>
          <w:noProof/>
        </w:rPr>
      </w:r>
      <w:r>
        <w:rPr>
          <w:noProof/>
        </w:rPr>
        <w:fldChar w:fldCharType="separate"/>
      </w:r>
      <w:r>
        <w:rPr>
          <w:noProof/>
        </w:rPr>
        <w:t>14</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7.2.2</w:t>
      </w:r>
      <w:r>
        <w:rPr>
          <w:rFonts w:asciiTheme="minorHAnsi" w:eastAsiaTheme="minorEastAsia" w:hAnsiTheme="minorHAnsi" w:cstheme="minorBidi"/>
          <w:noProof/>
          <w:sz w:val="22"/>
          <w:szCs w:val="22"/>
          <w:lang w:val="en-GB" w:eastAsia="en-GB"/>
        </w:rPr>
        <w:tab/>
      </w:r>
      <w:r w:rsidRPr="00D15D58">
        <w:rPr>
          <w:noProof/>
          <w:lang w:val="en-GB"/>
        </w:rPr>
        <w:t>Steps</w:t>
      </w:r>
      <w:r>
        <w:rPr>
          <w:noProof/>
        </w:rPr>
        <w:tab/>
      </w:r>
      <w:r>
        <w:rPr>
          <w:noProof/>
        </w:rPr>
        <w:fldChar w:fldCharType="begin"/>
      </w:r>
      <w:r>
        <w:rPr>
          <w:noProof/>
        </w:rPr>
        <w:instrText xml:space="preserve"> PAGEREF _Toc426964332 \h </w:instrText>
      </w:r>
      <w:r>
        <w:rPr>
          <w:noProof/>
        </w:rPr>
      </w:r>
      <w:r>
        <w:rPr>
          <w:noProof/>
        </w:rPr>
        <w:fldChar w:fldCharType="separate"/>
      </w:r>
      <w:r>
        <w:rPr>
          <w:noProof/>
        </w:rPr>
        <w:t>14</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7.2.3</w:t>
      </w:r>
      <w:r>
        <w:rPr>
          <w:rFonts w:asciiTheme="minorHAnsi" w:eastAsiaTheme="minorEastAsia" w:hAnsiTheme="minorHAnsi" w:cstheme="minorBidi"/>
          <w:noProof/>
          <w:sz w:val="22"/>
          <w:szCs w:val="22"/>
          <w:lang w:val="en-GB" w:eastAsia="en-GB"/>
        </w:rPr>
        <w:tab/>
      </w:r>
      <w:r w:rsidRPr="00D15D58">
        <w:rPr>
          <w:noProof/>
          <w:lang w:val="en-GB"/>
        </w:rPr>
        <w:t>Specific Post Conditions</w:t>
      </w:r>
      <w:r>
        <w:rPr>
          <w:noProof/>
        </w:rPr>
        <w:tab/>
      </w:r>
      <w:r>
        <w:rPr>
          <w:noProof/>
        </w:rPr>
        <w:fldChar w:fldCharType="begin"/>
      </w:r>
      <w:r>
        <w:rPr>
          <w:noProof/>
        </w:rPr>
        <w:instrText xml:space="preserve"> PAGEREF _Toc426964333 \h </w:instrText>
      </w:r>
      <w:r>
        <w:rPr>
          <w:noProof/>
        </w:rPr>
      </w:r>
      <w:r>
        <w:rPr>
          <w:noProof/>
        </w:rPr>
        <w:fldChar w:fldCharType="separate"/>
      </w:r>
      <w:r>
        <w:rPr>
          <w:noProof/>
        </w:rPr>
        <w:t>16</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8.</w:t>
      </w:r>
      <w:r>
        <w:rPr>
          <w:rFonts w:asciiTheme="minorHAnsi" w:eastAsiaTheme="minorEastAsia" w:hAnsiTheme="minorHAnsi" w:cstheme="minorBidi"/>
          <w:b w:val="0"/>
          <w:noProof/>
          <w:sz w:val="22"/>
          <w:szCs w:val="22"/>
          <w:lang w:val="en-GB" w:eastAsia="en-GB"/>
        </w:rPr>
        <w:tab/>
      </w:r>
      <w:r w:rsidRPr="00D15D58">
        <w:rPr>
          <w:noProof/>
          <w:lang w:val="en-GB"/>
        </w:rPr>
        <w:t>General Post Conditions</w:t>
      </w:r>
      <w:r>
        <w:rPr>
          <w:noProof/>
        </w:rPr>
        <w:tab/>
      </w:r>
      <w:r>
        <w:rPr>
          <w:noProof/>
        </w:rPr>
        <w:fldChar w:fldCharType="begin"/>
      </w:r>
      <w:r>
        <w:rPr>
          <w:noProof/>
        </w:rPr>
        <w:instrText xml:space="preserve"> PAGEREF _Toc426964334 \h </w:instrText>
      </w:r>
      <w:r>
        <w:rPr>
          <w:noProof/>
        </w:rPr>
      </w:r>
      <w:r>
        <w:rPr>
          <w:noProof/>
        </w:rPr>
        <w:fldChar w:fldCharType="separate"/>
      </w:r>
      <w:r>
        <w:rPr>
          <w:noProof/>
        </w:rPr>
        <w:t>16</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9.</w:t>
      </w:r>
      <w:r>
        <w:rPr>
          <w:rFonts w:asciiTheme="minorHAnsi" w:eastAsiaTheme="minorEastAsia" w:hAnsiTheme="minorHAnsi" w:cstheme="minorBidi"/>
          <w:b w:val="0"/>
          <w:noProof/>
          <w:sz w:val="22"/>
          <w:szCs w:val="22"/>
          <w:lang w:val="en-GB" w:eastAsia="en-GB"/>
        </w:rPr>
        <w:tab/>
      </w:r>
      <w:r w:rsidRPr="00D15D58">
        <w:rPr>
          <w:noProof/>
          <w:lang w:val="en-GB"/>
        </w:rPr>
        <w:t>Extension Points</w:t>
      </w:r>
      <w:r>
        <w:rPr>
          <w:noProof/>
        </w:rPr>
        <w:tab/>
      </w:r>
      <w:r>
        <w:rPr>
          <w:noProof/>
        </w:rPr>
        <w:fldChar w:fldCharType="begin"/>
      </w:r>
      <w:r>
        <w:rPr>
          <w:noProof/>
        </w:rPr>
        <w:instrText xml:space="preserve"> PAGEREF _Toc426964335 \h </w:instrText>
      </w:r>
      <w:r>
        <w:rPr>
          <w:noProof/>
        </w:rPr>
      </w:r>
      <w:r>
        <w:rPr>
          <w:noProof/>
        </w:rPr>
        <w:fldChar w:fldCharType="separate"/>
      </w:r>
      <w:r>
        <w:rPr>
          <w:noProof/>
        </w:rPr>
        <w:t>16</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10.</w:t>
      </w:r>
      <w:r>
        <w:rPr>
          <w:rFonts w:asciiTheme="minorHAnsi" w:eastAsiaTheme="minorEastAsia" w:hAnsiTheme="minorHAnsi" w:cstheme="minorBidi"/>
          <w:b w:val="0"/>
          <w:noProof/>
          <w:sz w:val="22"/>
          <w:szCs w:val="22"/>
          <w:lang w:val="en-GB" w:eastAsia="en-GB"/>
        </w:rPr>
        <w:tab/>
      </w:r>
      <w:r w:rsidRPr="00D15D58">
        <w:rPr>
          <w:noProof/>
          <w:lang w:val="en-GB"/>
        </w:rPr>
        <w:t>Special Requirements</w:t>
      </w:r>
      <w:r>
        <w:rPr>
          <w:noProof/>
        </w:rPr>
        <w:tab/>
      </w:r>
      <w:r>
        <w:rPr>
          <w:noProof/>
        </w:rPr>
        <w:fldChar w:fldCharType="begin"/>
      </w:r>
      <w:r>
        <w:rPr>
          <w:noProof/>
        </w:rPr>
        <w:instrText xml:space="preserve"> PAGEREF _Toc426964336 \h </w:instrText>
      </w:r>
      <w:r>
        <w:rPr>
          <w:noProof/>
        </w:rPr>
      </w:r>
      <w:r>
        <w:rPr>
          <w:noProof/>
        </w:rPr>
        <w:fldChar w:fldCharType="separate"/>
      </w:r>
      <w:r>
        <w:rPr>
          <w:noProof/>
        </w:rPr>
        <w:t>16</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10.1</w:t>
      </w:r>
      <w:r>
        <w:rPr>
          <w:rFonts w:asciiTheme="minorHAnsi" w:eastAsiaTheme="minorEastAsia" w:hAnsiTheme="minorHAnsi" w:cstheme="minorBidi"/>
          <w:noProof/>
          <w:sz w:val="22"/>
          <w:szCs w:val="22"/>
          <w:lang w:val="en-GB" w:eastAsia="en-GB"/>
        </w:rPr>
        <w:tab/>
      </w:r>
      <w:r w:rsidRPr="00D15D58">
        <w:rPr>
          <w:noProof/>
          <w:lang w:val="en-GB"/>
        </w:rPr>
        <w:t>Navigation Requirements</w:t>
      </w:r>
      <w:r>
        <w:rPr>
          <w:noProof/>
        </w:rPr>
        <w:tab/>
      </w:r>
      <w:r>
        <w:rPr>
          <w:noProof/>
        </w:rPr>
        <w:fldChar w:fldCharType="begin"/>
      </w:r>
      <w:r>
        <w:rPr>
          <w:noProof/>
        </w:rPr>
        <w:instrText xml:space="preserve"> PAGEREF _Toc426964337 \h </w:instrText>
      </w:r>
      <w:r>
        <w:rPr>
          <w:noProof/>
        </w:rPr>
      </w:r>
      <w:r>
        <w:rPr>
          <w:noProof/>
        </w:rPr>
        <w:fldChar w:fldCharType="separate"/>
      </w:r>
      <w:r>
        <w:rPr>
          <w:noProof/>
        </w:rPr>
        <w:t>16</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10.2</w:t>
      </w:r>
      <w:r>
        <w:rPr>
          <w:rFonts w:asciiTheme="minorHAnsi" w:eastAsiaTheme="minorEastAsia" w:hAnsiTheme="minorHAnsi" w:cstheme="minorBidi"/>
          <w:noProof/>
          <w:sz w:val="22"/>
          <w:szCs w:val="22"/>
          <w:lang w:val="en-GB" w:eastAsia="en-GB"/>
        </w:rPr>
        <w:tab/>
      </w:r>
      <w:r w:rsidRPr="00D15D58">
        <w:rPr>
          <w:noProof/>
          <w:lang w:val="en-GB"/>
        </w:rPr>
        <w:t>Usability Requirements</w:t>
      </w:r>
      <w:r>
        <w:rPr>
          <w:noProof/>
        </w:rPr>
        <w:tab/>
      </w:r>
      <w:r>
        <w:rPr>
          <w:noProof/>
        </w:rPr>
        <w:fldChar w:fldCharType="begin"/>
      </w:r>
      <w:r>
        <w:rPr>
          <w:noProof/>
        </w:rPr>
        <w:instrText xml:space="preserve"> PAGEREF _Toc426964338 \h </w:instrText>
      </w:r>
      <w:r>
        <w:rPr>
          <w:noProof/>
        </w:rPr>
      </w:r>
      <w:r>
        <w:rPr>
          <w:noProof/>
        </w:rPr>
        <w:fldChar w:fldCharType="separate"/>
      </w:r>
      <w:r>
        <w:rPr>
          <w:noProof/>
        </w:rPr>
        <w:t>16</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10.3</w:t>
      </w:r>
      <w:r>
        <w:rPr>
          <w:rFonts w:asciiTheme="minorHAnsi" w:eastAsiaTheme="minorEastAsia" w:hAnsiTheme="minorHAnsi" w:cstheme="minorBidi"/>
          <w:noProof/>
          <w:sz w:val="22"/>
          <w:szCs w:val="22"/>
          <w:lang w:val="en-GB" w:eastAsia="en-GB"/>
        </w:rPr>
        <w:tab/>
      </w:r>
      <w:r w:rsidRPr="00D15D58">
        <w:rPr>
          <w:noProof/>
          <w:lang w:val="en-GB"/>
        </w:rPr>
        <w:t>New Subscriber Parameter(s)</w:t>
      </w:r>
      <w:r>
        <w:rPr>
          <w:noProof/>
        </w:rPr>
        <w:tab/>
      </w:r>
      <w:r>
        <w:rPr>
          <w:noProof/>
        </w:rPr>
        <w:fldChar w:fldCharType="begin"/>
      </w:r>
      <w:r>
        <w:rPr>
          <w:noProof/>
        </w:rPr>
        <w:instrText xml:space="preserve"> PAGEREF _Toc426964339 \h </w:instrText>
      </w:r>
      <w:r>
        <w:rPr>
          <w:noProof/>
        </w:rPr>
      </w:r>
      <w:r>
        <w:rPr>
          <w:noProof/>
        </w:rPr>
        <w:fldChar w:fldCharType="separate"/>
      </w:r>
      <w:r>
        <w:rPr>
          <w:noProof/>
        </w:rPr>
        <w:t>16</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10.4</w:t>
      </w:r>
      <w:r>
        <w:rPr>
          <w:rFonts w:asciiTheme="minorHAnsi" w:eastAsiaTheme="minorEastAsia" w:hAnsiTheme="minorHAnsi" w:cstheme="minorBidi"/>
          <w:noProof/>
          <w:sz w:val="22"/>
          <w:szCs w:val="22"/>
          <w:lang w:val="en-GB" w:eastAsia="en-GB"/>
        </w:rPr>
        <w:tab/>
      </w:r>
      <w:r w:rsidRPr="00D15D58">
        <w:rPr>
          <w:noProof/>
          <w:lang w:val="en-GB"/>
        </w:rPr>
        <w:t xml:space="preserve">Availability for Host Marketing Free-Sell Code Share </w:t>
      </w:r>
      <w:r w:rsidRPr="00D15D58">
        <w:rPr>
          <w:noProof/>
          <w:color w:val="548DD4" w:themeColor="text2" w:themeTint="99"/>
          <w:lang w:val="en-GB"/>
        </w:rPr>
        <w:t>(Future)</w:t>
      </w:r>
      <w:r>
        <w:rPr>
          <w:noProof/>
        </w:rPr>
        <w:tab/>
      </w:r>
      <w:r>
        <w:rPr>
          <w:noProof/>
        </w:rPr>
        <w:fldChar w:fldCharType="begin"/>
      </w:r>
      <w:r>
        <w:rPr>
          <w:noProof/>
        </w:rPr>
        <w:instrText xml:space="preserve"> PAGEREF _Toc426964340 \h </w:instrText>
      </w:r>
      <w:r>
        <w:rPr>
          <w:noProof/>
        </w:rPr>
      </w:r>
      <w:r>
        <w:rPr>
          <w:noProof/>
        </w:rPr>
        <w:fldChar w:fldCharType="separate"/>
      </w:r>
      <w:r>
        <w:rPr>
          <w:noProof/>
        </w:rPr>
        <w:t>18</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10.5</w:t>
      </w:r>
      <w:r>
        <w:rPr>
          <w:rFonts w:asciiTheme="minorHAnsi" w:eastAsiaTheme="minorEastAsia" w:hAnsiTheme="minorHAnsi" w:cstheme="minorBidi"/>
          <w:noProof/>
          <w:sz w:val="22"/>
          <w:szCs w:val="22"/>
          <w:lang w:val="en-GB" w:eastAsia="en-GB"/>
        </w:rPr>
        <w:tab/>
      </w:r>
      <w:r w:rsidRPr="00D15D58">
        <w:rPr>
          <w:noProof/>
          <w:lang w:val="en-GB"/>
        </w:rPr>
        <w:t>Definition of Protective Cover condition</w:t>
      </w:r>
      <w:r>
        <w:rPr>
          <w:noProof/>
        </w:rPr>
        <w:tab/>
      </w:r>
      <w:r>
        <w:rPr>
          <w:noProof/>
        </w:rPr>
        <w:fldChar w:fldCharType="begin"/>
      </w:r>
      <w:r>
        <w:rPr>
          <w:noProof/>
        </w:rPr>
        <w:instrText xml:space="preserve"> PAGEREF _Toc426964341 \h </w:instrText>
      </w:r>
      <w:r>
        <w:rPr>
          <w:noProof/>
        </w:rPr>
      </w:r>
      <w:r>
        <w:rPr>
          <w:noProof/>
        </w:rPr>
        <w:fldChar w:fldCharType="separate"/>
      </w:r>
      <w:r>
        <w:rPr>
          <w:noProof/>
        </w:rPr>
        <w:t>19</w:t>
      </w:r>
      <w:r>
        <w:rPr>
          <w:noProof/>
        </w:rPr>
        <w:fldChar w:fldCharType="end"/>
      </w:r>
    </w:p>
    <w:p w:rsidR="000C5E59" w:rsidRDefault="000C5E59">
      <w:pPr>
        <w:pStyle w:val="TOC2"/>
        <w:rPr>
          <w:rFonts w:asciiTheme="minorHAnsi" w:eastAsiaTheme="minorEastAsia" w:hAnsiTheme="minorHAnsi" w:cstheme="minorBidi"/>
          <w:noProof/>
          <w:sz w:val="22"/>
          <w:szCs w:val="22"/>
          <w:lang w:val="en-GB" w:eastAsia="en-GB"/>
        </w:rPr>
      </w:pPr>
      <w:r w:rsidRPr="00D15D58">
        <w:rPr>
          <w:noProof/>
          <w:lang w:val="en-GB"/>
        </w:rPr>
        <w:t>10.6</w:t>
      </w:r>
      <w:r>
        <w:rPr>
          <w:rFonts w:asciiTheme="minorHAnsi" w:eastAsiaTheme="minorEastAsia" w:hAnsiTheme="minorHAnsi" w:cstheme="minorBidi"/>
          <w:noProof/>
          <w:sz w:val="22"/>
          <w:szCs w:val="22"/>
          <w:lang w:val="en-GB" w:eastAsia="en-GB"/>
        </w:rPr>
        <w:tab/>
      </w:r>
      <w:r w:rsidRPr="00D15D58">
        <w:rPr>
          <w:noProof/>
          <w:lang w:val="en-GB"/>
        </w:rPr>
        <w:t>Stop Sale Indicator (SSI) in MICT rules for Tree Top buckets</w:t>
      </w:r>
      <w:r>
        <w:rPr>
          <w:noProof/>
        </w:rPr>
        <w:tab/>
      </w:r>
      <w:r>
        <w:rPr>
          <w:noProof/>
        </w:rPr>
        <w:fldChar w:fldCharType="begin"/>
      </w:r>
      <w:r>
        <w:rPr>
          <w:noProof/>
        </w:rPr>
        <w:instrText xml:space="preserve"> PAGEREF _Toc426964342 \h </w:instrText>
      </w:r>
      <w:r>
        <w:rPr>
          <w:noProof/>
        </w:rPr>
      </w:r>
      <w:r>
        <w:rPr>
          <w:noProof/>
        </w:rPr>
        <w:fldChar w:fldCharType="separate"/>
      </w:r>
      <w:r>
        <w:rPr>
          <w:noProof/>
        </w:rPr>
        <w:t>20</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11.</w:t>
      </w:r>
      <w:r>
        <w:rPr>
          <w:rFonts w:asciiTheme="minorHAnsi" w:eastAsiaTheme="minorEastAsia" w:hAnsiTheme="minorHAnsi" w:cstheme="minorBidi"/>
          <w:b w:val="0"/>
          <w:noProof/>
          <w:sz w:val="22"/>
          <w:szCs w:val="22"/>
          <w:lang w:val="en-GB" w:eastAsia="en-GB"/>
        </w:rPr>
        <w:tab/>
      </w:r>
      <w:r w:rsidRPr="00D15D58">
        <w:rPr>
          <w:noProof/>
          <w:lang w:val="en-GB"/>
        </w:rPr>
        <w:t>Additional Information</w:t>
      </w:r>
      <w:r>
        <w:rPr>
          <w:noProof/>
        </w:rPr>
        <w:tab/>
      </w:r>
      <w:r>
        <w:rPr>
          <w:noProof/>
        </w:rPr>
        <w:fldChar w:fldCharType="begin"/>
      </w:r>
      <w:r>
        <w:rPr>
          <w:noProof/>
        </w:rPr>
        <w:instrText xml:space="preserve"> PAGEREF _Toc426964343 \h </w:instrText>
      </w:r>
      <w:r>
        <w:rPr>
          <w:noProof/>
        </w:rPr>
      </w:r>
      <w:r>
        <w:rPr>
          <w:noProof/>
        </w:rPr>
        <w:fldChar w:fldCharType="separate"/>
      </w:r>
      <w:r>
        <w:rPr>
          <w:noProof/>
        </w:rPr>
        <w:t>20</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12.</w:t>
      </w:r>
      <w:r>
        <w:rPr>
          <w:rFonts w:asciiTheme="minorHAnsi" w:eastAsiaTheme="minorEastAsia" w:hAnsiTheme="minorHAnsi" w:cstheme="minorBidi"/>
          <w:b w:val="0"/>
          <w:noProof/>
          <w:sz w:val="22"/>
          <w:szCs w:val="22"/>
          <w:lang w:val="en-GB" w:eastAsia="en-GB"/>
        </w:rPr>
        <w:tab/>
      </w:r>
      <w:r w:rsidRPr="00D15D58">
        <w:rPr>
          <w:noProof/>
          <w:lang w:val="en-GB"/>
        </w:rPr>
        <w:t>Changes to Reviewed Use Cases</w:t>
      </w:r>
      <w:r>
        <w:rPr>
          <w:noProof/>
        </w:rPr>
        <w:tab/>
      </w:r>
      <w:r>
        <w:rPr>
          <w:noProof/>
        </w:rPr>
        <w:fldChar w:fldCharType="begin"/>
      </w:r>
      <w:r>
        <w:rPr>
          <w:noProof/>
        </w:rPr>
        <w:instrText xml:space="preserve"> PAGEREF _Toc426964344 \h </w:instrText>
      </w:r>
      <w:r>
        <w:rPr>
          <w:noProof/>
        </w:rPr>
      </w:r>
      <w:r>
        <w:rPr>
          <w:noProof/>
        </w:rPr>
        <w:fldChar w:fldCharType="separate"/>
      </w:r>
      <w:r>
        <w:rPr>
          <w:noProof/>
        </w:rPr>
        <w:t>20</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13.</w:t>
      </w:r>
      <w:r>
        <w:rPr>
          <w:rFonts w:asciiTheme="minorHAnsi" w:eastAsiaTheme="minorEastAsia" w:hAnsiTheme="minorHAnsi" w:cstheme="minorBidi"/>
          <w:b w:val="0"/>
          <w:noProof/>
          <w:sz w:val="22"/>
          <w:szCs w:val="22"/>
          <w:lang w:val="en-GB" w:eastAsia="en-GB"/>
        </w:rPr>
        <w:tab/>
      </w:r>
      <w:r w:rsidRPr="00D15D58">
        <w:rPr>
          <w:noProof/>
          <w:lang w:val="en-GB"/>
        </w:rPr>
        <w:t>Future Use Case Considerations</w:t>
      </w:r>
      <w:r>
        <w:rPr>
          <w:noProof/>
        </w:rPr>
        <w:tab/>
      </w:r>
      <w:r>
        <w:rPr>
          <w:noProof/>
        </w:rPr>
        <w:fldChar w:fldCharType="begin"/>
      </w:r>
      <w:r>
        <w:rPr>
          <w:noProof/>
        </w:rPr>
        <w:instrText xml:space="preserve"> PAGEREF _Toc426964345 \h </w:instrText>
      </w:r>
      <w:r>
        <w:rPr>
          <w:noProof/>
        </w:rPr>
      </w:r>
      <w:r>
        <w:rPr>
          <w:noProof/>
        </w:rPr>
        <w:fldChar w:fldCharType="separate"/>
      </w:r>
      <w:r>
        <w:rPr>
          <w:noProof/>
        </w:rPr>
        <w:t>20</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14.</w:t>
      </w:r>
      <w:r>
        <w:rPr>
          <w:rFonts w:asciiTheme="minorHAnsi" w:eastAsiaTheme="minorEastAsia" w:hAnsiTheme="minorHAnsi" w:cstheme="minorBidi"/>
          <w:b w:val="0"/>
          <w:noProof/>
          <w:sz w:val="22"/>
          <w:szCs w:val="22"/>
          <w:lang w:val="en-GB" w:eastAsia="en-GB"/>
        </w:rPr>
        <w:tab/>
      </w:r>
      <w:r w:rsidRPr="00D15D58">
        <w:rPr>
          <w:noProof/>
          <w:lang w:val="en-GB"/>
        </w:rPr>
        <w:t>Assumptions &amp; Issues</w:t>
      </w:r>
      <w:r>
        <w:rPr>
          <w:noProof/>
        </w:rPr>
        <w:tab/>
      </w:r>
      <w:r>
        <w:rPr>
          <w:noProof/>
        </w:rPr>
        <w:fldChar w:fldCharType="begin"/>
      </w:r>
      <w:r>
        <w:rPr>
          <w:noProof/>
        </w:rPr>
        <w:instrText xml:space="preserve"> PAGEREF _Toc426964346 \h </w:instrText>
      </w:r>
      <w:r>
        <w:rPr>
          <w:noProof/>
        </w:rPr>
      </w:r>
      <w:r>
        <w:rPr>
          <w:noProof/>
        </w:rPr>
        <w:fldChar w:fldCharType="separate"/>
      </w:r>
      <w:r>
        <w:rPr>
          <w:noProof/>
        </w:rPr>
        <w:t>20</w:t>
      </w:r>
      <w:r>
        <w:rPr>
          <w:noProof/>
        </w:rPr>
        <w:fldChar w:fldCharType="end"/>
      </w:r>
    </w:p>
    <w:p w:rsidR="000C5E59" w:rsidRDefault="000C5E59">
      <w:pPr>
        <w:pStyle w:val="TOC1"/>
        <w:rPr>
          <w:rFonts w:asciiTheme="minorHAnsi" w:eastAsiaTheme="minorEastAsia" w:hAnsiTheme="minorHAnsi" w:cstheme="minorBidi"/>
          <w:b w:val="0"/>
          <w:noProof/>
          <w:sz w:val="22"/>
          <w:szCs w:val="22"/>
          <w:lang w:val="en-GB" w:eastAsia="en-GB"/>
        </w:rPr>
      </w:pPr>
      <w:r w:rsidRPr="00D15D58">
        <w:rPr>
          <w:noProof/>
          <w:lang w:val="en-GB"/>
        </w:rPr>
        <w:t>15.</w:t>
      </w:r>
      <w:r>
        <w:rPr>
          <w:rFonts w:asciiTheme="minorHAnsi" w:eastAsiaTheme="minorEastAsia" w:hAnsiTheme="minorHAnsi" w:cstheme="minorBidi"/>
          <w:b w:val="0"/>
          <w:noProof/>
          <w:sz w:val="22"/>
          <w:szCs w:val="22"/>
          <w:lang w:val="en-GB" w:eastAsia="en-GB"/>
        </w:rPr>
        <w:tab/>
      </w:r>
      <w:r w:rsidRPr="00D15D58">
        <w:rPr>
          <w:noProof/>
          <w:lang w:val="en-GB"/>
        </w:rPr>
        <w:t>Use Case Elaboration</w:t>
      </w:r>
      <w:r>
        <w:rPr>
          <w:noProof/>
        </w:rPr>
        <w:tab/>
      </w:r>
      <w:r>
        <w:rPr>
          <w:noProof/>
        </w:rPr>
        <w:fldChar w:fldCharType="begin"/>
      </w:r>
      <w:r>
        <w:rPr>
          <w:noProof/>
        </w:rPr>
        <w:instrText xml:space="preserve"> PAGEREF _Toc426964347 \h </w:instrText>
      </w:r>
      <w:r>
        <w:rPr>
          <w:noProof/>
        </w:rPr>
      </w:r>
      <w:r>
        <w:rPr>
          <w:noProof/>
        </w:rPr>
        <w:fldChar w:fldCharType="separate"/>
      </w:r>
      <w:r>
        <w:rPr>
          <w:noProof/>
        </w:rPr>
        <w:t>21</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w:t>
      </w:r>
      <w:r>
        <w:rPr>
          <w:rFonts w:asciiTheme="minorHAnsi" w:eastAsiaTheme="minorEastAsia" w:hAnsiTheme="minorHAnsi" w:cstheme="minorBidi"/>
          <w:noProof/>
          <w:sz w:val="22"/>
          <w:szCs w:val="22"/>
          <w:lang w:val="en-GB" w:eastAsia="en-GB"/>
        </w:rPr>
        <w:tab/>
      </w:r>
      <w:r w:rsidRPr="00D15D58">
        <w:rPr>
          <w:iCs/>
          <w:noProof/>
          <w:color w:val="548DD4" w:themeColor="text2" w:themeTint="99"/>
          <w:lang w:val="en-GB"/>
        </w:rPr>
        <w:t xml:space="preserve">AVAIL.26 </w:t>
      </w:r>
      <w:r w:rsidRPr="00D15D58">
        <w:rPr>
          <w:iCs/>
          <w:noProof/>
          <w:color w:val="000000" w:themeColor="text1"/>
          <w:lang w:val="en-GB"/>
        </w:rPr>
        <w:t>– Determine Host Availability (Booking, Groups &amp; Waitlist)</w:t>
      </w:r>
      <w:r>
        <w:rPr>
          <w:noProof/>
        </w:rPr>
        <w:tab/>
      </w:r>
      <w:r>
        <w:rPr>
          <w:noProof/>
        </w:rPr>
        <w:fldChar w:fldCharType="begin"/>
      </w:r>
      <w:r>
        <w:rPr>
          <w:noProof/>
        </w:rPr>
        <w:instrText xml:space="preserve"> PAGEREF _Toc426964348 \h </w:instrText>
      </w:r>
      <w:r>
        <w:rPr>
          <w:noProof/>
        </w:rPr>
      </w:r>
      <w:r>
        <w:rPr>
          <w:noProof/>
        </w:rPr>
        <w:fldChar w:fldCharType="separate"/>
      </w:r>
      <w:r>
        <w:rPr>
          <w:noProof/>
        </w:rPr>
        <w:t>21</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15.1.1</w:t>
      </w:r>
      <w:r>
        <w:rPr>
          <w:rFonts w:asciiTheme="minorHAnsi" w:eastAsiaTheme="minorEastAsia" w:hAnsiTheme="minorHAnsi" w:cstheme="minorBidi"/>
          <w:noProof/>
          <w:sz w:val="22"/>
          <w:szCs w:val="22"/>
          <w:lang w:val="en-GB" w:eastAsia="en-GB"/>
        </w:rPr>
        <w:tab/>
      </w:r>
      <w:r w:rsidRPr="00D15D58">
        <w:rPr>
          <w:noProof/>
          <w:lang w:val="en-GB"/>
        </w:rPr>
        <w:t>Summary</w:t>
      </w:r>
      <w:r>
        <w:rPr>
          <w:noProof/>
        </w:rPr>
        <w:tab/>
      </w:r>
      <w:r>
        <w:rPr>
          <w:noProof/>
        </w:rPr>
        <w:fldChar w:fldCharType="begin"/>
      </w:r>
      <w:r>
        <w:rPr>
          <w:noProof/>
        </w:rPr>
        <w:instrText xml:space="preserve"> PAGEREF _Toc426964349 \h </w:instrText>
      </w:r>
      <w:r>
        <w:rPr>
          <w:noProof/>
        </w:rPr>
      </w:r>
      <w:r>
        <w:rPr>
          <w:noProof/>
        </w:rPr>
        <w:fldChar w:fldCharType="separate"/>
      </w:r>
      <w:r>
        <w:rPr>
          <w:noProof/>
        </w:rPr>
        <w:t>21</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15.1.2</w:t>
      </w:r>
      <w:r>
        <w:rPr>
          <w:rFonts w:asciiTheme="minorHAnsi" w:eastAsiaTheme="minorEastAsia" w:hAnsiTheme="minorHAnsi" w:cstheme="minorBidi"/>
          <w:noProof/>
          <w:sz w:val="22"/>
          <w:szCs w:val="22"/>
          <w:lang w:val="en-GB" w:eastAsia="en-GB"/>
        </w:rPr>
        <w:tab/>
      </w:r>
      <w:r w:rsidRPr="00D15D58">
        <w:rPr>
          <w:noProof/>
          <w:lang w:val="en-GB"/>
        </w:rPr>
        <w:t>Scope</w:t>
      </w:r>
      <w:r>
        <w:rPr>
          <w:noProof/>
        </w:rPr>
        <w:tab/>
      </w:r>
      <w:r>
        <w:rPr>
          <w:noProof/>
        </w:rPr>
        <w:fldChar w:fldCharType="begin"/>
      </w:r>
      <w:r>
        <w:rPr>
          <w:noProof/>
        </w:rPr>
        <w:instrText xml:space="preserve"> PAGEREF _Toc426964350 \h </w:instrText>
      </w:r>
      <w:r>
        <w:rPr>
          <w:noProof/>
        </w:rPr>
      </w:r>
      <w:r>
        <w:rPr>
          <w:noProof/>
        </w:rPr>
        <w:fldChar w:fldCharType="separate"/>
      </w:r>
      <w:r>
        <w:rPr>
          <w:noProof/>
        </w:rPr>
        <w:t>21</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15.1.3</w:t>
      </w:r>
      <w:r>
        <w:rPr>
          <w:rFonts w:asciiTheme="minorHAnsi" w:eastAsiaTheme="minorEastAsia" w:hAnsiTheme="minorHAnsi" w:cstheme="minorBidi"/>
          <w:noProof/>
          <w:sz w:val="22"/>
          <w:szCs w:val="22"/>
          <w:lang w:val="en-GB" w:eastAsia="en-GB"/>
        </w:rPr>
        <w:tab/>
      </w:r>
      <w:r w:rsidRPr="00D15D58">
        <w:rPr>
          <w:noProof/>
          <w:lang w:val="en-GB"/>
        </w:rPr>
        <w:t>Details</w:t>
      </w:r>
      <w:r>
        <w:rPr>
          <w:noProof/>
        </w:rPr>
        <w:tab/>
      </w:r>
      <w:r>
        <w:rPr>
          <w:noProof/>
        </w:rPr>
        <w:fldChar w:fldCharType="begin"/>
      </w:r>
      <w:r>
        <w:rPr>
          <w:noProof/>
        </w:rPr>
        <w:instrText xml:space="preserve"> PAGEREF _Toc426964351 \h </w:instrText>
      </w:r>
      <w:r>
        <w:rPr>
          <w:noProof/>
        </w:rPr>
      </w:r>
      <w:r>
        <w:rPr>
          <w:noProof/>
        </w:rPr>
        <w:fldChar w:fldCharType="separate"/>
      </w:r>
      <w:r>
        <w:rPr>
          <w:noProof/>
        </w:rPr>
        <w:t>21</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15.1.4</w:t>
      </w:r>
      <w:r>
        <w:rPr>
          <w:rFonts w:asciiTheme="minorHAnsi" w:eastAsiaTheme="minorEastAsia" w:hAnsiTheme="minorHAnsi" w:cstheme="minorBidi"/>
          <w:noProof/>
          <w:sz w:val="22"/>
          <w:szCs w:val="22"/>
          <w:lang w:val="en-GB" w:eastAsia="en-GB"/>
        </w:rPr>
        <w:tab/>
      </w:r>
      <w:r w:rsidRPr="00D15D58">
        <w:rPr>
          <w:noProof/>
          <w:lang w:val="en-GB"/>
        </w:rPr>
        <w:t>Acceptance Tests</w:t>
      </w:r>
      <w:r>
        <w:rPr>
          <w:noProof/>
        </w:rPr>
        <w:tab/>
      </w:r>
      <w:r>
        <w:rPr>
          <w:noProof/>
        </w:rPr>
        <w:fldChar w:fldCharType="begin"/>
      </w:r>
      <w:r>
        <w:rPr>
          <w:noProof/>
        </w:rPr>
        <w:instrText xml:space="preserve"> PAGEREF _Toc426964352 \h </w:instrText>
      </w:r>
      <w:r>
        <w:rPr>
          <w:noProof/>
        </w:rPr>
      </w:r>
      <w:r>
        <w:rPr>
          <w:noProof/>
        </w:rPr>
        <w:fldChar w:fldCharType="separate"/>
      </w:r>
      <w:r>
        <w:rPr>
          <w:noProof/>
        </w:rPr>
        <w:t>28</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15.1.5</w:t>
      </w:r>
      <w:r>
        <w:rPr>
          <w:rFonts w:asciiTheme="minorHAnsi" w:eastAsiaTheme="minorEastAsia" w:hAnsiTheme="minorHAnsi" w:cstheme="minorBidi"/>
          <w:noProof/>
          <w:sz w:val="22"/>
          <w:szCs w:val="22"/>
          <w:lang w:val="en-GB" w:eastAsia="en-GB"/>
        </w:rPr>
        <w:tab/>
      </w:r>
      <w:r w:rsidRPr="00D15D58">
        <w:rPr>
          <w:noProof/>
          <w:lang w:val="en-GB"/>
        </w:rPr>
        <w:t>Non Functional Requirements</w:t>
      </w:r>
      <w:r>
        <w:rPr>
          <w:noProof/>
        </w:rPr>
        <w:tab/>
      </w:r>
      <w:r>
        <w:rPr>
          <w:noProof/>
        </w:rPr>
        <w:fldChar w:fldCharType="begin"/>
      </w:r>
      <w:r>
        <w:rPr>
          <w:noProof/>
        </w:rPr>
        <w:instrText xml:space="preserve"> PAGEREF _Toc426964353 \h </w:instrText>
      </w:r>
      <w:r>
        <w:rPr>
          <w:noProof/>
        </w:rPr>
      </w:r>
      <w:r>
        <w:rPr>
          <w:noProof/>
        </w:rPr>
        <w:fldChar w:fldCharType="separate"/>
      </w:r>
      <w:r>
        <w:rPr>
          <w:noProof/>
        </w:rPr>
        <w:t>30</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15.1.6</w:t>
      </w:r>
      <w:r>
        <w:rPr>
          <w:rFonts w:asciiTheme="minorHAnsi" w:eastAsiaTheme="minorEastAsia" w:hAnsiTheme="minorHAnsi" w:cstheme="minorBidi"/>
          <w:noProof/>
          <w:sz w:val="22"/>
          <w:szCs w:val="22"/>
          <w:lang w:val="en-GB" w:eastAsia="en-GB"/>
        </w:rPr>
        <w:tab/>
      </w:r>
      <w:r w:rsidRPr="00D15D58">
        <w:rPr>
          <w:noProof/>
          <w:lang w:val="en-GB"/>
        </w:rPr>
        <w:t>Future Stories</w:t>
      </w:r>
      <w:r>
        <w:rPr>
          <w:noProof/>
        </w:rPr>
        <w:tab/>
      </w:r>
      <w:r>
        <w:rPr>
          <w:noProof/>
        </w:rPr>
        <w:fldChar w:fldCharType="begin"/>
      </w:r>
      <w:r>
        <w:rPr>
          <w:noProof/>
        </w:rPr>
        <w:instrText xml:space="preserve"> PAGEREF _Toc426964354 \h </w:instrText>
      </w:r>
      <w:r>
        <w:rPr>
          <w:noProof/>
        </w:rPr>
      </w:r>
      <w:r>
        <w:rPr>
          <w:noProof/>
        </w:rPr>
        <w:fldChar w:fldCharType="separate"/>
      </w:r>
      <w:r>
        <w:rPr>
          <w:noProof/>
        </w:rPr>
        <w:t>30</w:t>
      </w:r>
      <w:r>
        <w:rPr>
          <w:noProof/>
        </w:rPr>
        <w:fldChar w:fldCharType="end"/>
      </w:r>
    </w:p>
    <w:p w:rsidR="000C5E59" w:rsidRDefault="000C5E59">
      <w:pPr>
        <w:pStyle w:val="TOC3"/>
        <w:rPr>
          <w:rFonts w:asciiTheme="minorHAnsi" w:eastAsiaTheme="minorEastAsia" w:hAnsiTheme="minorHAnsi" w:cstheme="minorBidi"/>
          <w:noProof/>
          <w:sz w:val="22"/>
          <w:szCs w:val="22"/>
          <w:lang w:val="en-GB" w:eastAsia="en-GB"/>
        </w:rPr>
      </w:pPr>
      <w:r w:rsidRPr="00D15D58">
        <w:rPr>
          <w:noProof/>
          <w:lang w:val="en-GB"/>
        </w:rPr>
        <w:t>15.1.7</w:t>
      </w:r>
      <w:r>
        <w:rPr>
          <w:rFonts w:asciiTheme="minorHAnsi" w:eastAsiaTheme="minorEastAsia" w:hAnsiTheme="minorHAnsi" w:cstheme="minorBidi"/>
          <w:noProof/>
          <w:sz w:val="22"/>
          <w:szCs w:val="22"/>
          <w:lang w:val="en-GB" w:eastAsia="en-GB"/>
        </w:rPr>
        <w:tab/>
      </w:r>
      <w:r w:rsidRPr="00D15D58">
        <w:rPr>
          <w:noProof/>
          <w:lang w:val="en-GB"/>
        </w:rPr>
        <w:t>Determine Availability Example</w:t>
      </w:r>
      <w:r>
        <w:rPr>
          <w:noProof/>
        </w:rPr>
        <w:tab/>
      </w:r>
      <w:r>
        <w:rPr>
          <w:noProof/>
        </w:rPr>
        <w:fldChar w:fldCharType="begin"/>
      </w:r>
      <w:r>
        <w:rPr>
          <w:noProof/>
        </w:rPr>
        <w:instrText xml:space="preserve"> PAGEREF _Toc426964355 \h </w:instrText>
      </w:r>
      <w:r>
        <w:rPr>
          <w:noProof/>
        </w:rPr>
      </w:r>
      <w:r>
        <w:rPr>
          <w:noProof/>
        </w:rPr>
        <w:fldChar w:fldCharType="separate"/>
      </w:r>
      <w:r>
        <w:rPr>
          <w:noProof/>
        </w:rPr>
        <w:t>31</w:t>
      </w:r>
      <w:r>
        <w:rPr>
          <w:noProof/>
        </w:rPr>
        <w:fldChar w:fldCharType="end"/>
      </w:r>
    </w:p>
    <w:p w:rsidR="00872E9D" w:rsidRPr="001D5F06" w:rsidRDefault="005E0786">
      <w:pPr>
        <w:rPr>
          <w:lang w:val="en-GB"/>
        </w:rPr>
      </w:pPr>
      <w:r w:rsidRPr="001D5F06">
        <w:rPr>
          <w:lang w:val="en-GB"/>
        </w:rPr>
        <w:fldChar w:fldCharType="end"/>
      </w:r>
    </w:p>
    <w:p w:rsidR="00872E9D" w:rsidRPr="001D5F06" w:rsidRDefault="00872E9D">
      <w:pPr>
        <w:rPr>
          <w:lang w:val="en-GB"/>
        </w:rPr>
        <w:sectPr w:rsidR="00872E9D" w:rsidRPr="001D5F06">
          <w:footerReference w:type="default" r:id="rId13"/>
          <w:headerReference w:type="first" r:id="rId14"/>
          <w:footerReference w:type="first" r:id="rId15"/>
          <w:pgSz w:w="12242" w:h="15842" w:code="1"/>
          <w:pgMar w:top="1134" w:right="1134" w:bottom="2126" w:left="1701" w:header="1134" w:footer="567" w:gutter="0"/>
          <w:cols w:space="720"/>
        </w:sectPr>
      </w:pPr>
    </w:p>
    <w:p w:rsidR="007907AE" w:rsidRPr="001D5F06" w:rsidRDefault="008B4360" w:rsidP="005A2E03">
      <w:pPr>
        <w:pStyle w:val="SITASECTITLE"/>
        <w:rPr>
          <w:lang w:val="en-GB"/>
        </w:rPr>
      </w:pPr>
      <w:fldSimple w:instr="title  \* Mergeformat ">
        <w:r w:rsidR="004B4430" w:rsidRPr="004B4430">
          <w:rPr>
            <w:lang w:val="en-GB"/>
          </w:rPr>
          <w:t>NGI UC for Determine Allocation Availability</w:t>
        </w:r>
      </w:fldSimple>
    </w:p>
    <w:p w:rsidR="00A40200" w:rsidRPr="001D5F06" w:rsidRDefault="00A40200" w:rsidP="00412379">
      <w:pPr>
        <w:pStyle w:val="Heading1"/>
        <w:ind w:left="360"/>
        <w:rPr>
          <w:lang w:val="en-GB"/>
        </w:rPr>
      </w:pPr>
      <w:bookmarkStart w:id="0" w:name="_Toc178570429"/>
      <w:bookmarkStart w:id="1" w:name="_Toc423410238"/>
      <w:bookmarkStart w:id="2" w:name="_Toc425054504"/>
      <w:bookmarkStart w:id="3" w:name="_Toc18988767"/>
      <w:bookmarkStart w:id="4" w:name="_Toc35985148"/>
      <w:bookmarkStart w:id="5" w:name="_Toc197400749"/>
      <w:bookmarkStart w:id="6" w:name="_Toc423410239"/>
      <w:bookmarkStart w:id="7" w:name="_Toc425054505"/>
      <w:bookmarkStart w:id="8" w:name="_Toc426964302"/>
      <w:r w:rsidRPr="001D5F06">
        <w:rPr>
          <w:lang w:val="en-GB"/>
        </w:rPr>
        <w:t>Brief Description</w:t>
      </w:r>
      <w:bookmarkEnd w:id="0"/>
      <w:bookmarkEnd w:id="1"/>
      <w:bookmarkEnd w:id="2"/>
      <w:bookmarkEnd w:id="3"/>
      <w:bookmarkEnd w:id="4"/>
      <w:bookmarkEnd w:id="5"/>
      <w:bookmarkEnd w:id="8"/>
    </w:p>
    <w:p w:rsidR="00A40200" w:rsidRPr="001D5F06" w:rsidRDefault="00E93995" w:rsidP="00C132A0">
      <w:pPr>
        <w:pStyle w:val="BodyText"/>
        <w:rPr>
          <w:lang w:val="en-GB"/>
        </w:rPr>
      </w:pPr>
      <w:r>
        <w:rPr>
          <w:lang w:val="en-GB"/>
        </w:rPr>
        <w:t>This Use Case describes the process to determine Allocation Availability within HIAS environment</w:t>
      </w:r>
      <w:r w:rsidR="006F00B2">
        <w:rPr>
          <w:lang w:val="en-GB"/>
        </w:rPr>
        <w:t xml:space="preserve"> on host flights</w:t>
      </w:r>
      <w:r>
        <w:rPr>
          <w:lang w:val="en-GB"/>
        </w:rPr>
        <w:t>.</w:t>
      </w:r>
    </w:p>
    <w:p w:rsidR="00A40200" w:rsidRPr="00412379" w:rsidRDefault="00A40200" w:rsidP="00412379">
      <w:pPr>
        <w:pStyle w:val="Heading2"/>
        <w:numPr>
          <w:ilvl w:val="1"/>
          <w:numId w:val="1"/>
        </w:numPr>
        <w:ind w:left="936"/>
        <w:rPr>
          <w:bCs w:val="0"/>
          <w:lang w:val="en-GB"/>
        </w:rPr>
      </w:pPr>
      <w:bookmarkStart w:id="9" w:name="_Toc197400750"/>
      <w:bookmarkStart w:id="10" w:name="_Toc197256663"/>
      <w:bookmarkStart w:id="11" w:name="_Toc426964303"/>
      <w:r w:rsidRPr="00412379">
        <w:rPr>
          <w:bCs w:val="0"/>
          <w:lang w:val="en-GB"/>
        </w:rPr>
        <w:t>Background</w:t>
      </w:r>
      <w:bookmarkEnd w:id="9"/>
      <w:bookmarkEnd w:id="11"/>
    </w:p>
    <w:p w:rsidR="00CD791B" w:rsidRDefault="00E93995" w:rsidP="00E93995">
      <w:pPr>
        <w:pStyle w:val="BodyText"/>
        <w:rPr>
          <w:rFonts w:cs="Arial"/>
          <w:szCs w:val="20"/>
        </w:rPr>
      </w:pPr>
      <w:r w:rsidRPr="00C464A6">
        <w:rPr>
          <w:rFonts w:cs="Arial"/>
          <w:szCs w:val="20"/>
        </w:rPr>
        <w:t xml:space="preserve">Allocation availability is determined by leg </w:t>
      </w:r>
      <w:r>
        <w:rPr>
          <w:rFonts w:cs="Arial"/>
          <w:szCs w:val="20"/>
        </w:rPr>
        <w:t xml:space="preserve">or by segment </w:t>
      </w:r>
      <w:r w:rsidRPr="00C464A6">
        <w:rPr>
          <w:rFonts w:cs="Arial"/>
          <w:szCs w:val="20"/>
        </w:rPr>
        <w:t xml:space="preserve">with the minimum seats available value over all allocation controlled legs </w:t>
      </w:r>
      <w:r w:rsidR="00CD791B">
        <w:rPr>
          <w:rFonts w:cs="Arial"/>
          <w:szCs w:val="20"/>
        </w:rPr>
        <w:t xml:space="preserve">and segments </w:t>
      </w:r>
      <w:r w:rsidRPr="00C464A6">
        <w:rPr>
          <w:rFonts w:cs="Arial"/>
          <w:szCs w:val="20"/>
        </w:rPr>
        <w:t xml:space="preserve">for each RBD. </w:t>
      </w:r>
    </w:p>
    <w:p w:rsidR="00E93995" w:rsidRPr="00C464A6" w:rsidRDefault="00E93995" w:rsidP="00E93995">
      <w:pPr>
        <w:pStyle w:val="BodyText"/>
        <w:rPr>
          <w:rFonts w:cs="Arial"/>
          <w:szCs w:val="20"/>
        </w:rPr>
      </w:pPr>
      <w:r w:rsidRPr="00C464A6">
        <w:rPr>
          <w:rFonts w:cs="Arial"/>
          <w:szCs w:val="20"/>
        </w:rPr>
        <w:t>Financial availability</w:t>
      </w:r>
      <w:r w:rsidR="00CD791B">
        <w:rPr>
          <w:rFonts w:cs="Arial"/>
          <w:szCs w:val="20"/>
        </w:rPr>
        <w:t>, where applicable,</w:t>
      </w:r>
      <w:r w:rsidRPr="00C464A6">
        <w:rPr>
          <w:rFonts w:cs="Arial"/>
          <w:szCs w:val="20"/>
        </w:rPr>
        <w:t xml:space="preserve"> is determined after all of the financial legs have been analy</w:t>
      </w:r>
      <w:r w:rsidR="009C12A7">
        <w:rPr>
          <w:rFonts w:cs="Arial"/>
          <w:szCs w:val="20"/>
        </w:rPr>
        <w:t>s</w:t>
      </w:r>
      <w:r w:rsidRPr="00C464A6">
        <w:rPr>
          <w:rFonts w:cs="Arial"/>
          <w:szCs w:val="20"/>
        </w:rPr>
        <w:t xml:space="preserve">ed and the </w:t>
      </w:r>
      <w:r w:rsidR="009C12A7">
        <w:rPr>
          <w:rFonts w:cs="Arial"/>
          <w:szCs w:val="20"/>
        </w:rPr>
        <w:t xml:space="preserve">allocation availability </w:t>
      </w:r>
      <w:r w:rsidRPr="00C464A6">
        <w:rPr>
          <w:rFonts w:cs="Arial"/>
          <w:szCs w:val="20"/>
        </w:rPr>
        <w:t xml:space="preserve">calculation is performed. Therefore, during the examination of the legs of </w:t>
      </w:r>
      <w:r w:rsidR="009F06B2">
        <w:rPr>
          <w:rFonts w:cs="Arial"/>
          <w:szCs w:val="20"/>
        </w:rPr>
        <w:t>a</w:t>
      </w:r>
      <w:r w:rsidRPr="00C464A6">
        <w:rPr>
          <w:rFonts w:cs="Arial"/>
          <w:szCs w:val="20"/>
        </w:rPr>
        <w:t xml:space="preserve"> routing, the allocation availability is calculated while the financial availability information is accumulated for calculation at the conclusion.</w:t>
      </w:r>
    </w:p>
    <w:p w:rsidR="00CB31A6" w:rsidRDefault="00CB31A6" w:rsidP="00E93995">
      <w:pPr>
        <w:pStyle w:val="BodyText"/>
        <w:rPr>
          <w:rFonts w:cs="Arial"/>
          <w:szCs w:val="20"/>
        </w:rPr>
      </w:pPr>
      <w:r>
        <w:rPr>
          <w:rFonts w:cs="Arial"/>
          <w:szCs w:val="20"/>
        </w:rPr>
        <w:t xml:space="preserve">Allocation </w:t>
      </w:r>
      <w:r w:rsidR="009F06B2">
        <w:rPr>
          <w:rFonts w:cs="Arial"/>
          <w:szCs w:val="20"/>
        </w:rPr>
        <w:t>seat available</w:t>
      </w:r>
      <w:r>
        <w:rPr>
          <w:rFonts w:cs="Arial"/>
          <w:szCs w:val="20"/>
        </w:rPr>
        <w:t xml:space="preserve"> is first determined based on the Inventory Control Record (ICR) of the host flight segments</w:t>
      </w:r>
      <w:r w:rsidR="009C12A7">
        <w:rPr>
          <w:rFonts w:cs="Arial"/>
          <w:szCs w:val="20"/>
        </w:rPr>
        <w:t>, which contains information about nesting buckets and booking limits for each RBD</w:t>
      </w:r>
      <w:r>
        <w:rPr>
          <w:rFonts w:cs="Arial"/>
          <w:szCs w:val="20"/>
        </w:rPr>
        <w:t xml:space="preserve">. </w:t>
      </w:r>
    </w:p>
    <w:p w:rsidR="0058012C" w:rsidRPr="00477F9D" w:rsidRDefault="0058012C" w:rsidP="00412379">
      <w:pPr>
        <w:pStyle w:val="Heading2"/>
        <w:numPr>
          <w:ilvl w:val="1"/>
          <w:numId w:val="1"/>
        </w:numPr>
        <w:ind w:left="936"/>
        <w:rPr>
          <w:bCs w:val="0"/>
          <w:color w:val="548DD4" w:themeColor="text2" w:themeTint="99"/>
          <w:lang w:val="en-GB"/>
        </w:rPr>
      </w:pPr>
      <w:bookmarkStart w:id="12" w:name="_Toc426964304"/>
      <w:r w:rsidRPr="00477F9D">
        <w:rPr>
          <w:bCs w:val="0"/>
          <w:color w:val="548DD4" w:themeColor="text2" w:themeTint="99"/>
          <w:lang w:val="en-GB"/>
        </w:rPr>
        <w:t>Developer Notes</w:t>
      </w:r>
      <w:bookmarkEnd w:id="12"/>
      <w:r w:rsidRPr="00477F9D">
        <w:rPr>
          <w:bCs w:val="0"/>
          <w:color w:val="548DD4" w:themeColor="text2" w:themeTint="99"/>
          <w:lang w:val="en-GB"/>
        </w:rPr>
        <w:t xml:space="preserve"> </w:t>
      </w:r>
    </w:p>
    <w:p w:rsidR="008F40CB" w:rsidRPr="00477F9D" w:rsidRDefault="00D40E3B" w:rsidP="0058012C">
      <w:pPr>
        <w:pStyle w:val="BodyText"/>
        <w:rPr>
          <w:color w:val="548DD4" w:themeColor="text2" w:themeTint="99"/>
          <w:lang w:val="en-GB"/>
        </w:rPr>
      </w:pPr>
      <w:r w:rsidRPr="00477F9D">
        <w:rPr>
          <w:color w:val="548DD4" w:themeColor="text2" w:themeTint="99"/>
          <w:lang w:val="en-GB"/>
        </w:rPr>
        <w:t xml:space="preserve">Currently, </w:t>
      </w:r>
      <w:r w:rsidR="001E6B34" w:rsidRPr="00477F9D">
        <w:rPr>
          <w:color w:val="548DD4" w:themeColor="text2" w:themeTint="99"/>
          <w:lang w:val="en-GB"/>
        </w:rPr>
        <w:t xml:space="preserve">HIAS </w:t>
      </w:r>
      <w:r w:rsidR="00712F1F" w:rsidRPr="00477F9D">
        <w:rPr>
          <w:color w:val="548DD4" w:themeColor="text2" w:themeTint="99"/>
          <w:lang w:val="en-GB"/>
        </w:rPr>
        <w:t>caches</w:t>
      </w:r>
      <w:r w:rsidR="001E6B34" w:rsidRPr="00477F9D">
        <w:rPr>
          <w:color w:val="548DD4" w:themeColor="text2" w:themeTint="99"/>
          <w:lang w:val="en-GB"/>
        </w:rPr>
        <w:t xml:space="preserve"> </w:t>
      </w:r>
      <w:r w:rsidR="00B478A3" w:rsidRPr="00477F9D">
        <w:rPr>
          <w:color w:val="548DD4" w:themeColor="text2" w:themeTint="99"/>
          <w:lang w:val="en-GB"/>
        </w:rPr>
        <w:t>a</w:t>
      </w:r>
      <w:r w:rsidR="0058012C" w:rsidRPr="00477F9D">
        <w:rPr>
          <w:color w:val="548DD4" w:themeColor="text2" w:themeTint="99"/>
          <w:lang w:val="en-GB"/>
        </w:rPr>
        <w:t xml:space="preserve">vailability </w:t>
      </w:r>
      <w:r w:rsidR="00B478A3" w:rsidRPr="00477F9D">
        <w:rPr>
          <w:color w:val="548DD4" w:themeColor="text2" w:themeTint="99"/>
          <w:lang w:val="en-GB"/>
        </w:rPr>
        <w:t xml:space="preserve">data </w:t>
      </w:r>
      <w:r w:rsidRPr="00477F9D">
        <w:rPr>
          <w:color w:val="548DD4" w:themeColor="text2" w:themeTint="99"/>
          <w:lang w:val="en-GB"/>
        </w:rPr>
        <w:t xml:space="preserve">for every RBD of a flight instance </w:t>
      </w:r>
      <w:r w:rsidR="001E6B34" w:rsidRPr="00477F9D">
        <w:rPr>
          <w:color w:val="548DD4" w:themeColor="text2" w:themeTint="99"/>
          <w:lang w:val="en-GB"/>
        </w:rPr>
        <w:t xml:space="preserve">in the </w:t>
      </w:r>
      <w:proofErr w:type="spellStart"/>
      <w:r w:rsidR="001E6B34" w:rsidRPr="00477F9D">
        <w:rPr>
          <w:color w:val="548DD4" w:themeColor="text2" w:themeTint="99"/>
          <w:lang w:val="en-GB"/>
        </w:rPr>
        <w:t>FlightAvailability</w:t>
      </w:r>
      <w:proofErr w:type="spellEnd"/>
      <w:r w:rsidR="00C65327" w:rsidRPr="00477F9D">
        <w:rPr>
          <w:rStyle w:val="FootnoteReference"/>
          <w:color w:val="548DD4" w:themeColor="text2" w:themeTint="99"/>
          <w:lang w:val="en-GB"/>
        </w:rPr>
        <w:footnoteReference w:id="1"/>
      </w:r>
      <w:r w:rsidR="00123BF1" w:rsidRPr="00477F9D">
        <w:rPr>
          <w:color w:val="548DD4" w:themeColor="text2" w:themeTint="99"/>
          <w:lang w:val="en-GB"/>
        </w:rPr>
        <w:t xml:space="preserve"> </w:t>
      </w:r>
      <w:r w:rsidR="001E6B34" w:rsidRPr="00477F9D">
        <w:rPr>
          <w:color w:val="548DD4" w:themeColor="text2" w:themeTint="99"/>
          <w:lang w:val="en-GB"/>
        </w:rPr>
        <w:t>spac</w:t>
      </w:r>
      <w:r w:rsidR="00644190" w:rsidRPr="00477F9D">
        <w:rPr>
          <w:color w:val="548DD4" w:themeColor="text2" w:themeTint="99"/>
          <w:lang w:val="en-GB"/>
        </w:rPr>
        <w:t>e</w:t>
      </w:r>
      <w:r w:rsidRPr="00477F9D">
        <w:rPr>
          <w:color w:val="548DD4" w:themeColor="text2" w:themeTint="99"/>
          <w:lang w:val="en-GB"/>
        </w:rPr>
        <w:t xml:space="preserve"> within the grid. Availability </w:t>
      </w:r>
      <w:r w:rsidR="00644190" w:rsidRPr="00477F9D">
        <w:rPr>
          <w:color w:val="548DD4" w:themeColor="text2" w:themeTint="99"/>
          <w:lang w:val="en-GB"/>
        </w:rPr>
        <w:t xml:space="preserve">information </w:t>
      </w:r>
      <w:r w:rsidR="00D24EEC" w:rsidRPr="00477F9D">
        <w:rPr>
          <w:color w:val="548DD4" w:themeColor="text2" w:themeTint="99"/>
          <w:lang w:val="en-GB"/>
        </w:rPr>
        <w:t xml:space="preserve">is </w:t>
      </w:r>
      <w:r w:rsidR="00582831" w:rsidRPr="00477F9D">
        <w:rPr>
          <w:color w:val="548DD4" w:themeColor="text2" w:themeTint="99"/>
          <w:lang w:val="en-GB"/>
        </w:rPr>
        <w:t xml:space="preserve">maintained </w:t>
      </w:r>
      <w:r w:rsidR="00D24EEC" w:rsidRPr="00477F9D">
        <w:rPr>
          <w:color w:val="548DD4" w:themeColor="text2" w:themeTint="99"/>
          <w:lang w:val="en-GB"/>
        </w:rPr>
        <w:t>at Leg, Segment</w:t>
      </w:r>
      <w:r w:rsidR="000C401E" w:rsidRPr="00477F9D">
        <w:rPr>
          <w:rStyle w:val="FootnoteReference"/>
          <w:color w:val="548DD4" w:themeColor="text2" w:themeTint="99"/>
          <w:lang w:val="en-GB"/>
        </w:rPr>
        <w:footnoteReference w:id="2"/>
      </w:r>
      <w:r w:rsidR="00D24EEC" w:rsidRPr="00477F9D">
        <w:rPr>
          <w:color w:val="548DD4" w:themeColor="text2" w:themeTint="99"/>
          <w:lang w:val="en-GB"/>
        </w:rPr>
        <w:t xml:space="preserve"> &amp; </w:t>
      </w:r>
      <w:r w:rsidR="001E6B34" w:rsidRPr="00477F9D">
        <w:rPr>
          <w:color w:val="548DD4" w:themeColor="text2" w:themeTint="99"/>
          <w:lang w:val="en-GB"/>
        </w:rPr>
        <w:t>POS</w:t>
      </w:r>
      <w:r w:rsidR="00644190" w:rsidRPr="00477F9D">
        <w:rPr>
          <w:color w:val="548DD4" w:themeColor="text2" w:themeTint="99"/>
          <w:lang w:val="en-GB"/>
        </w:rPr>
        <w:t xml:space="preserve"> </w:t>
      </w:r>
      <w:r w:rsidR="00D24EEC" w:rsidRPr="00477F9D">
        <w:rPr>
          <w:color w:val="548DD4" w:themeColor="text2" w:themeTint="99"/>
          <w:lang w:val="en-GB"/>
        </w:rPr>
        <w:t>level</w:t>
      </w:r>
      <w:r w:rsidR="00B478A3" w:rsidRPr="00477F9D">
        <w:rPr>
          <w:color w:val="548DD4" w:themeColor="text2" w:themeTint="99"/>
          <w:lang w:val="en-GB"/>
        </w:rPr>
        <w:t xml:space="preserve">. </w:t>
      </w:r>
      <w:r w:rsidRPr="00477F9D">
        <w:rPr>
          <w:color w:val="548DD4" w:themeColor="text2" w:themeTint="99"/>
          <w:lang w:val="en-GB"/>
        </w:rPr>
        <w:t xml:space="preserve">This </w:t>
      </w:r>
      <w:r w:rsidR="00582831" w:rsidRPr="00477F9D">
        <w:rPr>
          <w:color w:val="548DD4" w:themeColor="text2" w:themeTint="99"/>
          <w:lang w:val="en-GB"/>
        </w:rPr>
        <w:t xml:space="preserve">space is refreshed </w:t>
      </w:r>
      <w:r w:rsidRPr="00477F9D">
        <w:rPr>
          <w:color w:val="548DD4" w:themeColor="text2" w:themeTint="99"/>
          <w:lang w:val="en-GB"/>
        </w:rPr>
        <w:t>whenever</w:t>
      </w:r>
      <w:r w:rsidR="0058012C" w:rsidRPr="00477F9D">
        <w:rPr>
          <w:color w:val="548DD4" w:themeColor="text2" w:themeTint="99"/>
          <w:lang w:val="en-GB"/>
        </w:rPr>
        <w:t xml:space="preserve"> inventor</w:t>
      </w:r>
      <w:r w:rsidR="00B478A3" w:rsidRPr="00477F9D">
        <w:rPr>
          <w:color w:val="548DD4" w:themeColor="text2" w:themeTint="99"/>
          <w:lang w:val="en-GB"/>
        </w:rPr>
        <w:t xml:space="preserve">y adjustment and/or ICR </w:t>
      </w:r>
      <w:r w:rsidR="00583187" w:rsidRPr="00477F9D">
        <w:rPr>
          <w:color w:val="548DD4" w:themeColor="text2" w:themeTint="99"/>
          <w:lang w:val="en-GB"/>
        </w:rPr>
        <w:t>change</w:t>
      </w:r>
      <w:r w:rsidRPr="00477F9D">
        <w:rPr>
          <w:color w:val="548DD4" w:themeColor="text2" w:themeTint="99"/>
          <w:lang w:val="en-GB"/>
        </w:rPr>
        <w:t xml:space="preserve"> </w:t>
      </w:r>
      <w:r w:rsidR="00583187" w:rsidRPr="00477F9D">
        <w:rPr>
          <w:color w:val="548DD4" w:themeColor="text2" w:themeTint="99"/>
          <w:lang w:val="en-GB"/>
        </w:rPr>
        <w:t>occurs</w:t>
      </w:r>
      <w:r w:rsidRPr="00477F9D">
        <w:rPr>
          <w:color w:val="548DD4" w:themeColor="text2" w:themeTint="99"/>
          <w:lang w:val="en-GB"/>
        </w:rPr>
        <w:t xml:space="preserve">. </w:t>
      </w:r>
    </w:p>
    <w:p w:rsidR="00D24EEC" w:rsidRDefault="00D24EEC" w:rsidP="0058012C">
      <w:pPr>
        <w:pStyle w:val="BodyText"/>
        <w:rPr>
          <w:color w:val="548DD4" w:themeColor="text2" w:themeTint="99"/>
          <w:lang w:val="en-GB"/>
        </w:rPr>
      </w:pPr>
      <w:r w:rsidRPr="00477F9D">
        <w:rPr>
          <w:color w:val="548DD4" w:themeColor="text2" w:themeTint="99"/>
          <w:lang w:val="en-GB"/>
        </w:rPr>
        <w:t xml:space="preserve">Going forward, </w:t>
      </w:r>
      <w:r w:rsidR="00582831" w:rsidRPr="00477F9D">
        <w:rPr>
          <w:color w:val="548DD4" w:themeColor="text2" w:themeTint="99"/>
          <w:lang w:val="en-GB"/>
        </w:rPr>
        <w:t>instead of caching both leg and segment</w:t>
      </w:r>
      <w:r w:rsidRPr="00477F9D">
        <w:rPr>
          <w:color w:val="548DD4" w:themeColor="text2" w:themeTint="99"/>
          <w:lang w:val="en-GB"/>
        </w:rPr>
        <w:t xml:space="preserve"> availability into </w:t>
      </w:r>
      <w:r w:rsidR="00582831" w:rsidRPr="00477F9D">
        <w:rPr>
          <w:color w:val="548DD4" w:themeColor="text2" w:themeTint="99"/>
          <w:lang w:val="en-GB"/>
        </w:rPr>
        <w:t>this</w:t>
      </w:r>
      <w:r w:rsidRPr="00477F9D">
        <w:rPr>
          <w:color w:val="548DD4" w:themeColor="text2" w:themeTint="99"/>
          <w:lang w:val="en-GB"/>
        </w:rPr>
        <w:t xml:space="preserve"> space</w:t>
      </w:r>
      <w:r w:rsidR="00582831" w:rsidRPr="00477F9D">
        <w:rPr>
          <w:color w:val="548DD4" w:themeColor="text2" w:themeTint="99"/>
          <w:lang w:val="en-GB"/>
        </w:rPr>
        <w:t>, we suggest system determines the most restricted availability between the two</w:t>
      </w:r>
      <w:r w:rsidR="00A64C34" w:rsidRPr="00477F9D">
        <w:rPr>
          <w:color w:val="548DD4" w:themeColor="text2" w:themeTint="99"/>
          <w:lang w:val="en-GB"/>
        </w:rPr>
        <w:t xml:space="preserve"> </w:t>
      </w:r>
      <w:r w:rsidR="00582831" w:rsidRPr="00477F9D">
        <w:rPr>
          <w:color w:val="548DD4" w:themeColor="text2" w:themeTint="99"/>
          <w:lang w:val="en-GB"/>
        </w:rPr>
        <w:t xml:space="preserve">and cache </w:t>
      </w:r>
      <w:r w:rsidR="00A64C34" w:rsidRPr="00477F9D">
        <w:rPr>
          <w:color w:val="548DD4" w:themeColor="text2" w:themeTint="99"/>
          <w:lang w:val="en-GB"/>
        </w:rPr>
        <w:t xml:space="preserve">it, before-hand. This will improve response time and do away with the processing that HIAS currently does when it </w:t>
      </w:r>
      <w:r w:rsidR="00582831" w:rsidRPr="00477F9D">
        <w:rPr>
          <w:color w:val="548DD4" w:themeColor="text2" w:themeTint="99"/>
          <w:lang w:val="en-GB"/>
        </w:rPr>
        <w:t>receives a</w:t>
      </w:r>
      <w:r w:rsidR="00A64C34" w:rsidRPr="00477F9D">
        <w:rPr>
          <w:color w:val="548DD4" w:themeColor="text2" w:themeTint="99"/>
          <w:lang w:val="en-GB"/>
        </w:rPr>
        <w:t>n</w:t>
      </w:r>
      <w:r w:rsidR="00582831" w:rsidRPr="00477F9D">
        <w:rPr>
          <w:color w:val="548DD4" w:themeColor="text2" w:themeTint="99"/>
          <w:lang w:val="en-GB"/>
        </w:rPr>
        <w:t xml:space="preserve"> availability request. </w:t>
      </w:r>
    </w:p>
    <w:p w:rsidR="00C32932" w:rsidRPr="00477F9D" w:rsidRDefault="00A632AE" w:rsidP="00A632AE">
      <w:pPr>
        <w:pStyle w:val="BodyText"/>
        <w:rPr>
          <w:color w:val="548DD4" w:themeColor="text2" w:themeTint="99"/>
          <w:lang w:val="en-GB"/>
        </w:rPr>
      </w:pPr>
      <w:r>
        <w:rPr>
          <w:color w:val="548DD4" w:themeColor="text2" w:themeTint="99"/>
          <w:lang w:val="en-GB"/>
        </w:rPr>
        <w:t>The use case flows are written from the perspective of the availability transaction, however if HIAS were to follow this process HIAS would have to evaluate availability on every availability request.  Availability is static for a given POS, and only needs to be evaluated when inventory is updated.  For HIAS to meet its NFR targets it must do most of determine availability at the point of inventory adjustment.</w:t>
      </w:r>
      <w:r w:rsidR="008F40CB" w:rsidRPr="00477F9D">
        <w:rPr>
          <w:color w:val="548DD4" w:themeColor="text2" w:themeTint="99"/>
          <w:lang w:val="en-GB"/>
        </w:rPr>
        <w:t xml:space="preserve"> </w:t>
      </w:r>
    </w:p>
    <w:p w:rsidR="008F40CB" w:rsidRPr="00477F9D" w:rsidRDefault="008F40CB" w:rsidP="00583187">
      <w:pPr>
        <w:ind w:left="432"/>
        <w:rPr>
          <w:color w:val="548DD4" w:themeColor="text2" w:themeTint="99"/>
          <w:lang w:val="en-GB"/>
        </w:rPr>
      </w:pPr>
      <w:r w:rsidRPr="00477F9D">
        <w:rPr>
          <w:color w:val="548DD4" w:themeColor="text2" w:themeTint="99"/>
          <w:lang w:val="en-GB"/>
        </w:rPr>
        <w:t xml:space="preserve">HIAS </w:t>
      </w:r>
      <w:r w:rsidR="00A632AE">
        <w:rPr>
          <w:color w:val="548DD4" w:themeColor="text2" w:themeTint="99"/>
          <w:lang w:val="en-GB"/>
        </w:rPr>
        <w:t xml:space="preserve">must </w:t>
      </w:r>
      <w:r w:rsidR="00C32932" w:rsidRPr="00477F9D">
        <w:rPr>
          <w:color w:val="548DD4" w:themeColor="text2" w:themeTint="99"/>
          <w:lang w:val="en-GB"/>
        </w:rPr>
        <w:t xml:space="preserve">pre-calculate (determines) availability as much as possible </w:t>
      </w:r>
      <w:r w:rsidR="00635F3E" w:rsidRPr="00477F9D">
        <w:rPr>
          <w:color w:val="548DD4" w:themeColor="text2" w:themeTint="99"/>
          <w:lang w:val="en-GB"/>
        </w:rPr>
        <w:t xml:space="preserve">immediately after an ICR </w:t>
      </w:r>
      <w:proofErr w:type="gramStart"/>
      <w:r w:rsidR="00635F3E" w:rsidRPr="00477F9D">
        <w:rPr>
          <w:color w:val="548DD4" w:themeColor="text2" w:themeTint="99"/>
          <w:lang w:val="en-GB"/>
        </w:rPr>
        <w:t>update,</w:t>
      </w:r>
      <w:proofErr w:type="gramEnd"/>
      <w:r w:rsidR="00635F3E" w:rsidRPr="00477F9D">
        <w:rPr>
          <w:color w:val="548DD4" w:themeColor="text2" w:themeTint="99"/>
          <w:lang w:val="en-GB"/>
        </w:rPr>
        <w:t xml:space="preserve"> </w:t>
      </w:r>
      <w:r w:rsidR="00A632AE">
        <w:rPr>
          <w:color w:val="548DD4" w:themeColor="text2" w:themeTint="99"/>
          <w:lang w:val="en-GB"/>
        </w:rPr>
        <w:t xml:space="preserve">and </w:t>
      </w:r>
      <w:r w:rsidR="00C32932" w:rsidRPr="00477F9D">
        <w:rPr>
          <w:color w:val="548DD4" w:themeColor="text2" w:themeTint="99"/>
          <w:lang w:val="en-GB"/>
        </w:rPr>
        <w:t>cache</w:t>
      </w:r>
      <w:r w:rsidR="00A632AE">
        <w:rPr>
          <w:color w:val="548DD4" w:themeColor="text2" w:themeTint="99"/>
          <w:lang w:val="en-GB"/>
        </w:rPr>
        <w:t xml:space="preserve"> availability </w:t>
      </w:r>
      <w:r w:rsidR="00A632AE" w:rsidRPr="00A632AE">
        <w:rPr>
          <w:b/>
          <w:color w:val="548DD4" w:themeColor="text2" w:themeTint="99"/>
          <w:lang w:val="en-GB"/>
        </w:rPr>
        <w:t>constraints</w:t>
      </w:r>
      <w:r w:rsidR="00A632AE">
        <w:rPr>
          <w:color w:val="548DD4" w:themeColor="text2" w:themeTint="99"/>
          <w:lang w:val="en-GB"/>
        </w:rPr>
        <w:t xml:space="preserve"> </w:t>
      </w:r>
      <w:r w:rsidR="00C32932" w:rsidRPr="00477F9D">
        <w:rPr>
          <w:color w:val="548DD4" w:themeColor="text2" w:themeTint="99"/>
          <w:lang w:val="en-GB"/>
        </w:rPr>
        <w:t xml:space="preserve">in the flight availability space </w:t>
      </w:r>
      <w:r w:rsidR="00D63FC4" w:rsidRPr="00477F9D">
        <w:rPr>
          <w:color w:val="548DD4" w:themeColor="text2" w:themeTint="99"/>
          <w:lang w:val="en-GB"/>
        </w:rPr>
        <w:t>for all RBDs</w:t>
      </w:r>
      <w:r w:rsidRPr="00477F9D">
        <w:rPr>
          <w:color w:val="548DD4" w:themeColor="text2" w:themeTint="99"/>
          <w:lang w:val="en-GB"/>
        </w:rPr>
        <w:t>.</w:t>
      </w:r>
      <w:r w:rsidR="005938A5" w:rsidRPr="00477F9D">
        <w:rPr>
          <w:color w:val="548DD4" w:themeColor="text2" w:themeTint="99"/>
          <w:lang w:val="en-GB"/>
        </w:rPr>
        <w:t xml:space="preserve"> </w:t>
      </w:r>
    </w:p>
    <w:p w:rsidR="008F40CB" w:rsidRPr="00477F9D" w:rsidRDefault="008F40CB" w:rsidP="008F40CB">
      <w:pPr>
        <w:ind w:left="432"/>
        <w:rPr>
          <w:color w:val="548DD4" w:themeColor="text2" w:themeTint="99"/>
          <w:lang w:val="en-GB"/>
        </w:rPr>
      </w:pPr>
      <w:r w:rsidRPr="00477F9D">
        <w:rPr>
          <w:color w:val="548DD4" w:themeColor="text2" w:themeTint="99"/>
          <w:lang w:val="en-GB"/>
        </w:rPr>
        <w:t>The elaboration presents a summary of the determine availability post ICR update and the availability processing</w:t>
      </w:r>
      <w:r w:rsidR="007C5194" w:rsidRPr="00477F9D">
        <w:rPr>
          <w:color w:val="548DD4" w:themeColor="text2" w:themeTint="99"/>
          <w:lang w:val="en-GB"/>
        </w:rPr>
        <w:t xml:space="preserve"> (section </w:t>
      </w:r>
      <w:r w:rsidR="007C5194" w:rsidRPr="00477F9D">
        <w:rPr>
          <w:rFonts w:cs="Arial"/>
          <w:color w:val="548DD4" w:themeColor="text2" w:themeTint="99"/>
          <w:lang w:val="en-GB"/>
        </w:rPr>
        <w:t>§</w:t>
      </w:r>
      <w:r w:rsidR="009D054E">
        <w:fldChar w:fldCharType="begin"/>
      </w:r>
      <w:r w:rsidR="009D054E">
        <w:instrText xml:space="preserve"> REF _Ref424314140 \r \h  \* MERGEFORMAT </w:instrText>
      </w:r>
      <w:r w:rsidR="009D054E">
        <w:fldChar w:fldCharType="separate"/>
      </w:r>
      <w:r w:rsidR="007C5194" w:rsidRPr="00477F9D">
        <w:rPr>
          <w:b/>
          <w:color w:val="548DD4" w:themeColor="text2" w:themeTint="99"/>
          <w:lang w:val="en-GB"/>
        </w:rPr>
        <w:t>15.1</w:t>
      </w:r>
      <w:r w:rsidR="009D054E">
        <w:fldChar w:fldCharType="end"/>
      </w:r>
      <w:r w:rsidR="007C5194" w:rsidRPr="00477F9D">
        <w:rPr>
          <w:color w:val="548DD4" w:themeColor="text2" w:themeTint="99"/>
          <w:lang w:val="en-GB"/>
        </w:rPr>
        <w:t>)</w:t>
      </w:r>
      <w:r w:rsidRPr="00477F9D">
        <w:rPr>
          <w:color w:val="548DD4" w:themeColor="text2" w:themeTint="99"/>
          <w:lang w:val="en-GB"/>
        </w:rPr>
        <w:t xml:space="preserve">. </w:t>
      </w:r>
    </w:p>
    <w:p w:rsidR="009024BF" w:rsidRDefault="009024BF" w:rsidP="00412379">
      <w:pPr>
        <w:pStyle w:val="Heading3"/>
        <w:ind w:left="360"/>
        <w:rPr>
          <w:lang w:val="en-GB"/>
        </w:rPr>
      </w:pPr>
      <w:bookmarkStart w:id="13" w:name="_Toc426964305"/>
      <w:r w:rsidRPr="009024BF">
        <w:rPr>
          <w:lang w:val="en-GB"/>
        </w:rPr>
        <w:t>Glossary</w:t>
      </w:r>
      <w:bookmarkEnd w:id="13"/>
    </w:p>
    <w:p w:rsidR="009024BF" w:rsidRDefault="009024BF" w:rsidP="009024BF">
      <w:pPr>
        <w:pStyle w:val="Default"/>
        <w:ind w:left="576"/>
        <w:rPr>
          <w:sz w:val="20"/>
          <w:szCs w:val="20"/>
        </w:rPr>
      </w:pPr>
      <w:r>
        <w:rPr>
          <w:sz w:val="20"/>
          <w:szCs w:val="20"/>
        </w:rPr>
        <w:t>The UC uses the following terms</w:t>
      </w:r>
    </w:p>
    <w:tbl>
      <w:tblPr>
        <w:tblStyle w:val="LightShading-Accent11"/>
        <w:tblW w:w="0" w:type="auto"/>
        <w:tblInd w:w="720" w:type="dxa"/>
        <w:tblLook w:val="04A0" w:firstRow="1" w:lastRow="0" w:firstColumn="1" w:lastColumn="0" w:noHBand="0" w:noVBand="1"/>
      </w:tblPr>
      <w:tblGrid>
        <w:gridCol w:w="1940"/>
        <w:gridCol w:w="6098"/>
      </w:tblGrid>
      <w:tr w:rsidR="009024BF" w:rsidRPr="00286BF1" w:rsidTr="00272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9024BF" w:rsidRPr="00286BF1" w:rsidRDefault="009024BF" w:rsidP="00C80435">
            <w:pPr>
              <w:pStyle w:val="BodyText"/>
              <w:ind w:left="0"/>
              <w:rPr>
                <w:b w:val="0"/>
                <w:bCs w:val="0"/>
                <w:color w:val="365F91"/>
                <w:lang w:val="en-GB"/>
              </w:rPr>
            </w:pPr>
            <w:r w:rsidRPr="00286BF1">
              <w:rPr>
                <w:color w:val="365F91"/>
                <w:lang w:val="en-GB"/>
              </w:rPr>
              <w:t>Term</w:t>
            </w:r>
          </w:p>
        </w:tc>
        <w:tc>
          <w:tcPr>
            <w:tcW w:w="6098" w:type="dxa"/>
          </w:tcPr>
          <w:p w:rsidR="009024BF" w:rsidRPr="00286BF1" w:rsidRDefault="009024BF" w:rsidP="00C80435">
            <w:pPr>
              <w:pStyle w:val="BodyText"/>
              <w:ind w:left="0"/>
              <w:cnfStyle w:val="100000000000" w:firstRow="1" w:lastRow="0" w:firstColumn="0" w:lastColumn="0" w:oddVBand="0" w:evenVBand="0" w:oddHBand="0" w:evenHBand="0" w:firstRowFirstColumn="0" w:firstRowLastColumn="0" w:lastRowFirstColumn="0" w:lastRowLastColumn="0"/>
              <w:rPr>
                <w:b w:val="0"/>
                <w:bCs w:val="0"/>
                <w:color w:val="365F91"/>
                <w:lang w:val="en-GB"/>
              </w:rPr>
            </w:pPr>
            <w:r>
              <w:rPr>
                <w:color w:val="365F91"/>
                <w:lang w:val="en-GB"/>
              </w:rPr>
              <w:t>Definition</w:t>
            </w:r>
          </w:p>
        </w:tc>
      </w:tr>
      <w:tr w:rsidR="009024BF" w:rsidRPr="00286BF1" w:rsidTr="0027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9024BF" w:rsidRPr="00286BF1" w:rsidRDefault="009024BF" w:rsidP="00165EDC">
            <w:pPr>
              <w:pStyle w:val="BodyText"/>
              <w:ind w:left="0"/>
              <w:rPr>
                <w:b w:val="0"/>
                <w:bCs w:val="0"/>
                <w:color w:val="365F91"/>
                <w:lang w:val="en-GB"/>
              </w:rPr>
            </w:pPr>
            <w:r>
              <w:rPr>
                <w:b w:val="0"/>
                <w:bCs w:val="0"/>
                <w:color w:val="365F91"/>
                <w:lang w:val="en-GB"/>
              </w:rPr>
              <w:t xml:space="preserve">Internal </w:t>
            </w:r>
            <w:r w:rsidR="00165EDC">
              <w:rPr>
                <w:b w:val="0"/>
                <w:bCs w:val="0"/>
                <w:color w:val="365F91"/>
                <w:lang w:val="en-GB"/>
              </w:rPr>
              <w:t xml:space="preserve">HOST </w:t>
            </w:r>
            <w:r>
              <w:rPr>
                <w:b w:val="0"/>
                <w:bCs w:val="0"/>
                <w:color w:val="365F91"/>
                <w:lang w:val="en-GB"/>
              </w:rPr>
              <w:t>request</w:t>
            </w:r>
          </w:p>
        </w:tc>
        <w:tc>
          <w:tcPr>
            <w:tcW w:w="6098" w:type="dxa"/>
          </w:tcPr>
          <w:p w:rsidR="009024BF" w:rsidRPr="00730222" w:rsidRDefault="00165EDC" w:rsidP="007C5194">
            <w:pPr>
              <w:pStyle w:val="BodyText"/>
              <w:ind w:left="0"/>
              <w:cnfStyle w:val="000000100000" w:firstRow="0" w:lastRow="0" w:firstColumn="0" w:lastColumn="0" w:oddVBand="0" w:evenVBand="0" w:oddHBand="1" w:evenHBand="0" w:firstRowFirstColumn="0" w:firstRowLastColumn="0" w:lastRowFirstColumn="0" w:lastRowLastColumn="0"/>
              <w:rPr>
                <w:color w:val="365F91"/>
                <w:lang w:val="en-US"/>
              </w:rPr>
            </w:pPr>
            <w:r>
              <w:rPr>
                <w:color w:val="365F91"/>
                <w:lang w:val="en-US"/>
              </w:rPr>
              <w:t>When the request was originated by the host carrier user</w:t>
            </w:r>
            <w:r w:rsidR="00E73F85">
              <w:rPr>
                <w:rStyle w:val="FootnoteReference"/>
                <w:color w:val="365F91"/>
                <w:lang w:val="en-US"/>
              </w:rPr>
              <w:footnoteReference w:id="3"/>
            </w:r>
          </w:p>
        </w:tc>
      </w:tr>
      <w:tr w:rsidR="009024BF" w:rsidRPr="00A51EBA" w:rsidTr="00272882">
        <w:tc>
          <w:tcPr>
            <w:cnfStyle w:val="001000000000" w:firstRow="0" w:lastRow="0" w:firstColumn="1" w:lastColumn="0" w:oddVBand="0" w:evenVBand="0" w:oddHBand="0" w:evenHBand="0" w:firstRowFirstColumn="0" w:firstRowLastColumn="0" w:lastRowFirstColumn="0" w:lastRowLastColumn="0"/>
            <w:tcW w:w="1940" w:type="dxa"/>
          </w:tcPr>
          <w:p w:rsidR="009024BF" w:rsidRDefault="009024BF" w:rsidP="00C80435">
            <w:pPr>
              <w:pStyle w:val="BodyText"/>
              <w:ind w:left="0"/>
              <w:rPr>
                <w:b w:val="0"/>
                <w:bCs w:val="0"/>
                <w:color w:val="365F91"/>
                <w:lang w:val="en-GB"/>
              </w:rPr>
            </w:pPr>
            <w:r>
              <w:rPr>
                <w:b w:val="0"/>
                <w:bCs w:val="0"/>
                <w:color w:val="365F91"/>
                <w:lang w:val="en-GB"/>
              </w:rPr>
              <w:lastRenderedPageBreak/>
              <w:t>External request</w:t>
            </w:r>
          </w:p>
        </w:tc>
        <w:tc>
          <w:tcPr>
            <w:tcW w:w="6098" w:type="dxa"/>
          </w:tcPr>
          <w:p w:rsidR="009024BF" w:rsidRPr="00A51EBA" w:rsidRDefault="00E73F85" w:rsidP="00E73F85">
            <w:pPr>
              <w:pStyle w:val="BodyText"/>
              <w:ind w:left="0"/>
              <w:cnfStyle w:val="000000000000" w:firstRow="0" w:lastRow="0" w:firstColumn="0" w:lastColumn="0" w:oddVBand="0" w:evenVBand="0" w:oddHBand="0" w:evenHBand="0" w:firstRowFirstColumn="0" w:firstRowLastColumn="0" w:lastRowFirstColumn="0" w:lastRowLastColumn="0"/>
              <w:rPr>
                <w:bCs/>
                <w:color w:val="365F91"/>
                <w:lang w:val="en-GB"/>
              </w:rPr>
            </w:pPr>
            <w:r>
              <w:rPr>
                <w:bCs/>
                <w:color w:val="365F91"/>
                <w:lang w:val="en-GB"/>
              </w:rPr>
              <w:t xml:space="preserve">Other than Internal HOST (mentioned above). </w:t>
            </w:r>
            <w:r w:rsidR="009024BF" w:rsidRPr="00A51EBA">
              <w:rPr>
                <w:bCs/>
                <w:color w:val="365F91"/>
                <w:lang w:val="en-GB"/>
              </w:rPr>
              <w:t xml:space="preserve">When request originated from </w:t>
            </w:r>
            <w:r>
              <w:rPr>
                <w:bCs/>
                <w:color w:val="365F91"/>
                <w:lang w:val="en-GB"/>
              </w:rPr>
              <w:t xml:space="preserve">OA, </w:t>
            </w:r>
            <w:r w:rsidR="00A51EBA" w:rsidRPr="00A51EBA">
              <w:rPr>
                <w:bCs/>
                <w:color w:val="365F91"/>
                <w:lang w:val="en-GB"/>
              </w:rPr>
              <w:t>GDS or OA</w:t>
            </w:r>
            <w:r w:rsidR="009024BF" w:rsidRPr="00A51EBA">
              <w:rPr>
                <w:bCs/>
                <w:color w:val="365F91"/>
                <w:lang w:val="en-GB"/>
              </w:rPr>
              <w:t xml:space="preserve"> carrier </w:t>
            </w:r>
            <w:r w:rsidR="00A51EBA" w:rsidRPr="00A51EBA">
              <w:rPr>
                <w:bCs/>
                <w:color w:val="365F91"/>
                <w:lang w:val="en-GB"/>
              </w:rPr>
              <w:t xml:space="preserve">(non-SITA) </w:t>
            </w:r>
            <w:r w:rsidR="009024BF" w:rsidRPr="00A51EBA">
              <w:rPr>
                <w:bCs/>
                <w:color w:val="365F91"/>
                <w:lang w:val="en-GB"/>
              </w:rPr>
              <w:t>user</w:t>
            </w:r>
            <w:r w:rsidR="007C5194">
              <w:rPr>
                <w:bCs/>
                <w:color w:val="365F91"/>
                <w:lang w:val="en-GB"/>
              </w:rPr>
              <w:t xml:space="preserve">. </w:t>
            </w:r>
          </w:p>
        </w:tc>
      </w:tr>
      <w:tr w:rsidR="00A51EBA" w:rsidRPr="00A51EBA" w:rsidTr="0027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A51EBA" w:rsidRDefault="00A51EBA" w:rsidP="00C80435">
            <w:pPr>
              <w:pStyle w:val="BodyText"/>
              <w:ind w:left="0"/>
              <w:rPr>
                <w:b w:val="0"/>
                <w:bCs w:val="0"/>
                <w:color w:val="365F91"/>
                <w:lang w:val="en-GB"/>
              </w:rPr>
            </w:pPr>
            <w:r>
              <w:rPr>
                <w:b w:val="0"/>
                <w:bCs w:val="0"/>
                <w:color w:val="365F91"/>
                <w:lang w:val="en-GB"/>
              </w:rPr>
              <w:t>Protected</w:t>
            </w:r>
          </w:p>
        </w:tc>
        <w:tc>
          <w:tcPr>
            <w:tcW w:w="6098" w:type="dxa"/>
          </w:tcPr>
          <w:p w:rsidR="00A51EBA" w:rsidRPr="00A51EBA" w:rsidRDefault="00A51EBA" w:rsidP="00A51EBA">
            <w:pPr>
              <w:pStyle w:val="BodyText"/>
              <w:ind w:left="0"/>
              <w:cnfStyle w:val="000000100000" w:firstRow="0" w:lastRow="0" w:firstColumn="0" w:lastColumn="0" w:oddVBand="0" w:evenVBand="0" w:oddHBand="1" w:evenHBand="0" w:firstRowFirstColumn="0" w:firstRowLastColumn="0" w:lastRowFirstColumn="0" w:lastRowLastColumn="0"/>
              <w:rPr>
                <w:bCs/>
                <w:color w:val="365F91"/>
                <w:lang w:val="en-GB"/>
              </w:rPr>
            </w:pPr>
            <w:r>
              <w:rPr>
                <w:bCs/>
                <w:color w:val="365F91"/>
                <w:lang w:val="en-GB"/>
              </w:rPr>
              <w:t xml:space="preserve">ICR status of leg or segment is </w:t>
            </w:r>
            <w:r w:rsidR="006F00B2">
              <w:rPr>
                <w:bCs/>
                <w:color w:val="365F91"/>
                <w:lang w:val="en-GB"/>
              </w:rPr>
              <w:t xml:space="preserve">set to </w:t>
            </w:r>
            <w:r>
              <w:rPr>
                <w:bCs/>
                <w:color w:val="365F91"/>
                <w:lang w:val="en-GB"/>
              </w:rPr>
              <w:t>'Protected' during schedule change</w:t>
            </w:r>
          </w:p>
        </w:tc>
      </w:tr>
      <w:tr w:rsidR="00A51EBA" w:rsidRPr="00A51EBA" w:rsidTr="00272882">
        <w:tc>
          <w:tcPr>
            <w:cnfStyle w:val="001000000000" w:firstRow="0" w:lastRow="0" w:firstColumn="1" w:lastColumn="0" w:oddVBand="0" w:evenVBand="0" w:oddHBand="0" w:evenHBand="0" w:firstRowFirstColumn="0" w:firstRowLastColumn="0" w:lastRowFirstColumn="0" w:lastRowLastColumn="0"/>
            <w:tcW w:w="1940" w:type="dxa"/>
          </w:tcPr>
          <w:p w:rsidR="00A51EBA" w:rsidRDefault="00A51EBA" w:rsidP="00C80435">
            <w:pPr>
              <w:pStyle w:val="BodyText"/>
              <w:ind w:left="0"/>
              <w:rPr>
                <w:b w:val="0"/>
                <w:bCs w:val="0"/>
                <w:color w:val="365F91"/>
                <w:lang w:val="en-GB"/>
              </w:rPr>
            </w:pPr>
            <w:r>
              <w:rPr>
                <w:b w:val="0"/>
                <w:bCs w:val="0"/>
                <w:color w:val="365F91"/>
                <w:lang w:val="en-GB"/>
              </w:rPr>
              <w:t>Suspended</w:t>
            </w:r>
          </w:p>
        </w:tc>
        <w:tc>
          <w:tcPr>
            <w:tcW w:w="6098" w:type="dxa"/>
          </w:tcPr>
          <w:p w:rsidR="00A51EBA" w:rsidRDefault="00A51EBA" w:rsidP="006F00B2">
            <w:pPr>
              <w:pStyle w:val="BodyText"/>
              <w:ind w:left="0"/>
              <w:cnfStyle w:val="000000000000" w:firstRow="0" w:lastRow="0" w:firstColumn="0" w:lastColumn="0" w:oddVBand="0" w:evenVBand="0" w:oddHBand="0" w:evenHBand="0" w:firstRowFirstColumn="0" w:firstRowLastColumn="0" w:lastRowFirstColumn="0" w:lastRowLastColumn="0"/>
              <w:rPr>
                <w:bCs/>
                <w:color w:val="365F91"/>
                <w:lang w:val="en-GB"/>
              </w:rPr>
            </w:pPr>
            <w:r>
              <w:rPr>
                <w:bCs/>
                <w:color w:val="365F91"/>
                <w:lang w:val="en-GB"/>
              </w:rPr>
              <w:t xml:space="preserve">ICR status is </w:t>
            </w:r>
            <w:r w:rsidR="006F00B2">
              <w:rPr>
                <w:bCs/>
                <w:color w:val="365F91"/>
                <w:lang w:val="en-GB"/>
              </w:rPr>
              <w:t xml:space="preserve">set to </w:t>
            </w:r>
            <w:r>
              <w:rPr>
                <w:bCs/>
                <w:color w:val="365F91"/>
                <w:lang w:val="en-GB"/>
              </w:rPr>
              <w:t>'sus</w:t>
            </w:r>
            <w:r w:rsidR="00712F1F">
              <w:rPr>
                <w:bCs/>
                <w:color w:val="365F91"/>
                <w:lang w:val="en-GB"/>
              </w:rPr>
              <w:t xml:space="preserve">pended', </w:t>
            </w:r>
            <w:r w:rsidR="006F00B2">
              <w:rPr>
                <w:bCs/>
                <w:color w:val="365F91"/>
                <w:lang w:val="en-GB"/>
              </w:rPr>
              <w:t>when</w:t>
            </w:r>
            <w:r w:rsidR="00712F1F">
              <w:rPr>
                <w:bCs/>
                <w:color w:val="365F91"/>
                <w:lang w:val="en-GB"/>
              </w:rPr>
              <w:t xml:space="preserve"> ASM </w:t>
            </w:r>
            <w:r w:rsidR="006F00B2">
              <w:rPr>
                <w:bCs/>
                <w:color w:val="365F91"/>
                <w:lang w:val="en-GB"/>
              </w:rPr>
              <w:t>CNL is processed</w:t>
            </w:r>
            <w:r w:rsidR="00712F1F">
              <w:rPr>
                <w:bCs/>
                <w:color w:val="365F91"/>
                <w:lang w:val="en-GB"/>
              </w:rPr>
              <w:t xml:space="preserve"> </w:t>
            </w:r>
            <w:r w:rsidR="006F00B2">
              <w:rPr>
                <w:bCs/>
                <w:color w:val="365F91"/>
                <w:lang w:val="en-GB"/>
              </w:rPr>
              <w:t>for that flight date</w:t>
            </w:r>
          </w:p>
        </w:tc>
      </w:tr>
      <w:tr w:rsidR="00712F1F" w:rsidRPr="00A51EBA" w:rsidTr="0027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712F1F" w:rsidRDefault="00712F1F" w:rsidP="00C80435">
            <w:pPr>
              <w:pStyle w:val="BodyText"/>
              <w:ind w:left="0"/>
              <w:rPr>
                <w:b w:val="0"/>
                <w:bCs w:val="0"/>
                <w:color w:val="365F91"/>
                <w:lang w:val="en-GB"/>
              </w:rPr>
            </w:pPr>
            <w:r>
              <w:rPr>
                <w:b w:val="0"/>
                <w:bCs w:val="0"/>
                <w:color w:val="365F91"/>
                <w:lang w:val="en-GB"/>
              </w:rPr>
              <w:t>Protective Cover</w:t>
            </w:r>
            <w:r w:rsidR="00412379">
              <w:rPr>
                <w:b w:val="0"/>
                <w:bCs w:val="0"/>
                <w:color w:val="365F91"/>
                <w:lang w:val="en-GB"/>
              </w:rPr>
              <w:t>*</w:t>
            </w:r>
          </w:p>
        </w:tc>
        <w:tc>
          <w:tcPr>
            <w:tcW w:w="6098" w:type="dxa"/>
          </w:tcPr>
          <w:p w:rsidR="00712F1F" w:rsidRDefault="00412379" w:rsidP="00A51EBA">
            <w:pPr>
              <w:pStyle w:val="BodyText"/>
              <w:ind w:left="0"/>
              <w:cnfStyle w:val="000000100000" w:firstRow="0" w:lastRow="0" w:firstColumn="0" w:lastColumn="0" w:oddVBand="0" w:evenVBand="0" w:oddHBand="1" w:evenHBand="0" w:firstRowFirstColumn="0" w:firstRowLastColumn="0" w:lastRowFirstColumn="0" w:lastRowLastColumn="0"/>
              <w:rPr>
                <w:bCs/>
                <w:color w:val="365F91"/>
                <w:lang w:val="en-GB"/>
              </w:rPr>
            </w:pPr>
            <w:r>
              <w:rPr>
                <w:bCs/>
                <w:color w:val="365F91"/>
                <w:lang w:val="en-GB"/>
              </w:rPr>
              <w:t>When ICR status is 'protective cover</w:t>
            </w:r>
            <w:r w:rsidR="006F00B2">
              <w:rPr>
                <w:bCs/>
                <w:color w:val="365F91"/>
                <w:lang w:val="en-GB"/>
              </w:rPr>
              <w:t>'</w:t>
            </w:r>
            <w:r>
              <w:rPr>
                <w:bCs/>
                <w:color w:val="365F91"/>
                <w:lang w:val="en-GB"/>
              </w:rPr>
              <w:t xml:space="preserve"> (</w:t>
            </w:r>
            <w:r w:rsidR="005B1D90">
              <w:rPr>
                <w:bCs/>
                <w:color w:val="365F91"/>
                <w:lang w:val="en-GB"/>
              </w:rPr>
              <w:t>*</w:t>
            </w:r>
            <w:r>
              <w:rPr>
                <w:bCs/>
                <w:color w:val="365F91"/>
                <w:lang w:val="en-GB"/>
              </w:rPr>
              <w:t>TBD)</w:t>
            </w:r>
          </w:p>
        </w:tc>
      </w:tr>
      <w:tr w:rsidR="00CE6297" w:rsidRPr="00A51EBA" w:rsidTr="00272882">
        <w:tc>
          <w:tcPr>
            <w:cnfStyle w:val="001000000000" w:firstRow="0" w:lastRow="0" w:firstColumn="1" w:lastColumn="0" w:oddVBand="0" w:evenVBand="0" w:oddHBand="0" w:evenHBand="0" w:firstRowFirstColumn="0" w:firstRowLastColumn="0" w:lastRowFirstColumn="0" w:lastRowLastColumn="0"/>
            <w:tcW w:w="1940" w:type="dxa"/>
          </w:tcPr>
          <w:p w:rsidR="00CE6297" w:rsidRDefault="00CE6297" w:rsidP="00272882">
            <w:pPr>
              <w:pStyle w:val="BodyText"/>
              <w:ind w:left="0"/>
              <w:rPr>
                <w:b w:val="0"/>
                <w:bCs w:val="0"/>
                <w:color w:val="365F91"/>
                <w:lang w:val="en-GB"/>
              </w:rPr>
            </w:pPr>
            <w:r>
              <w:rPr>
                <w:b w:val="0"/>
                <w:bCs w:val="0"/>
                <w:color w:val="365F91"/>
                <w:lang w:val="en-GB"/>
              </w:rPr>
              <w:t>Determine Availability for Sell</w:t>
            </w:r>
          </w:p>
        </w:tc>
        <w:tc>
          <w:tcPr>
            <w:tcW w:w="6098" w:type="dxa"/>
          </w:tcPr>
          <w:p w:rsidR="00CE6297" w:rsidRDefault="007C5194" w:rsidP="00E13EFE">
            <w:pPr>
              <w:pStyle w:val="BodyText"/>
              <w:ind w:left="0"/>
              <w:cnfStyle w:val="000000000000" w:firstRow="0" w:lastRow="0" w:firstColumn="0" w:lastColumn="0" w:oddVBand="0" w:evenVBand="0" w:oddHBand="0" w:evenHBand="0" w:firstRowFirstColumn="0" w:firstRowLastColumn="0" w:lastRowFirstColumn="0" w:lastRowLastColumn="0"/>
              <w:rPr>
                <w:bCs/>
                <w:color w:val="365F91"/>
                <w:lang w:val="en-GB"/>
              </w:rPr>
            </w:pPr>
            <w:r>
              <w:rPr>
                <w:bCs/>
                <w:color w:val="365F91"/>
                <w:lang w:val="en-GB"/>
              </w:rPr>
              <w:t>This is an internal availability request made within HIAS, when it receives a sell request to determine whether seats are available to Sell.</w:t>
            </w:r>
            <w:r w:rsidR="005D4F4B">
              <w:rPr>
                <w:bCs/>
                <w:color w:val="365F91"/>
                <w:lang w:val="en-GB"/>
              </w:rPr>
              <w:t xml:space="preserve"> </w:t>
            </w:r>
          </w:p>
        </w:tc>
      </w:tr>
      <w:tr w:rsidR="00272882" w:rsidRPr="00A51EBA" w:rsidTr="0027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272882" w:rsidRDefault="00272882" w:rsidP="003D628D">
            <w:pPr>
              <w:pStyle w:val="BodyText"/>
              <w:ind w:left="0"/>
              <w:rPr>
                <w:b w:val="0"/>
                <w:bCs w:val="0"/>
                <w:color w:val="365F91"/>
                <w:lang w:val="en-GB"/>
              </w:rPr>
            </w:pPr>
            <w:r>
              <w:rPr>
                <w:b w:val="0"/>
                <w:bCs w:val="0"/>
                <w:color w:val="365F91"/>
                <w:lang w:val="en-GB"/>
              </w:rPr>
              <w:t>Determine Availability for Waitlist Sell</w:t>
            </w:r>
          </w:p>
        </w:tc>
        <w:tc>
          <w:tcPr>
            <w:tcW w:w="6098" w:type="dxa"/>
          </w:tcPr>
          <w:p w:rsidR="00272882" w:rsidRDefault="007C5194" w:rsidP="00E13EFE">
            <w:pPr>
              <w:pStyle w:val="BodyText"/>
              <w:ind w:left="0"/>
              <w:cnfStyle w:val="000000100000" w:firstRow="0" w:lastRow="0" w:firstColumn="0" w:lastColumn="0" w:oddVBand="0" w:evenVBand="0" w:oddHBand="1" w:evenHBand="0" w:firstRowFirstColumn="0" w:firstRowLastColumn="0" w:lastRowFirstColumn="0" w:lastRowLastColumn="0"/>
              <w:rPr>
                <w:bCs/>
                <w:color w:val="365F91"/>
                <w:lang w:val="en-GB"/>
              </w:rPr>
            </w:pPr>
            <w:r>
              <w:rPr>
                <w:bCs/>
                <w:color w:val="365F91"/>
                <w:lang w:val="en-GB"/>
              </w:rPr>
              <w:t>This is another internal availability request made within HIAS, when it receives a waitlist sell to determine whether waitlist seats are available to Sell.</w:t>
            </w:r>
          </w:p>
        </w:tc>
      </w:tr>
      <w:tr w:rsidR="00272882" w:rsidRPr="00A51EBA" w:rsidTr="00272882">
        <w:tc>
          <w:tcPr>
            <w:cnfStyle w:val="001000000000" w:firstRow="0" w:lastRow="0" w:firstColumn="1" w:lastColumn="0" w:oddVBand="0" w:evenVBand="0" w:oddHBand="0" w:evenHBand="0" w:firstRowFirstColumn="0" w:firstRowLastColumn="0" w:lastRowFirstColumn="0" w:lastRowLastColumn="0"/>
            <w:tcW w:w="1940" w:type="dxa"/>
          </w:tcPr>
          <w:p w:rsidR="00272882" w:rsidRDefault="00272882" w:rsidP="003D628D">
            <w:pPr>
              <w:pStyle w:val="BodyText"/>
              <w:ind w:left="0"/>
              <w:rPr>
                <w:b w:val="0"/>
                <w:bCs w:val="0"/>
                <w:color w:val="365F91"/>
                <w:lang w:val="en-GB"/>
              </w:rPr>
            </w:pPr>
            <w:r w:rsidRPr="00272882">
              <w:rPr>
                <w:b w:val="0"/>
                <w:bCs w:val="0"/>
                <w:color w:val="365F91"/>
                <w:lang w:val="en-GB"/>
              </w:rPr>
              <w:t>Determine First Availability for Type-B Sell Failure</w:t>
            </w:r>
          </w:p>
        </w:tc>
        <w:tc>
          <w:tcPr>
            <w:tcW w:w="6098" w:type="dxa"/>
          </w:tcPr>
          <w:p w:rsidR="00272882" w:rsidRDefault="007C5194" w:rsidP="00E13EFE">
            <w:pPr>
              <w:pStyle w:val="BodyText"/>
              <w:ind w:left="0"/>
              <w:cnfStyle w:val="000000000000" w:firstRow="0" w:lastRow="0" w:firstColumn="0" w:lastColumn="0" w:oddVBand="0" w:evenVBand="0" w:oddHBand="0" w:evenHBand="0" w:firstRowFirstColumn="0" w:firstRowLastColumn="0" w:lastRowFirstColumn="0" w:lastRowLastColumn="0"/>
              <w:rPr>
                <w:bCs/>
                <w:color w:val="365F91"/>
                <w:lang w:val="en-GB"/>
              </w:rPr>
            </w:pPr>
            <w:r>
              <w:rPr>
                <w:bCs/>
                <w:color w:val="365F91"/>
                <w:lang w:val="en-GB"/>
              </w:rPr>
              <w:t>Again an internal availability request within HIAS, when it receives a Sell request.</w:t>
            </w:r>
            <w:r w:rsidR="009D1727">
              <w:rPr>
                <w:bCs/>
                <w:color w:val="365F91"/>
                <w:lang w:val="en-GB"/>
              </w:rPr>
              <w:t xml:space="preserve"> When seats are not available HIAS makes a</w:t>
            </w:r>
            <w:r>
              <w:rPr>
                <w:bCs/>
                <w:color w:val="365F91"/>
                <w:lang w:val="en-GB"/>
              </w:rPr>
              <w:t xml:space="preserve"> </w:t>
            </w:r>
            <w:r w:rsidR="00272882">
              <w:rPr>
                <w:bCs/>
                <w:color w:val="365F91"/>
                <w:lang w:val="en-GB"/>
              </w:rPr>
              <w:t xml:space="preserve">First Availability request </w:t>
            </w:r>
            <w:r w:rsidR="009D1727">
              <w:rPr>
                <w:bCs/>
                <w:color w:val="365F91"/>
                <w:lang w:val="en-GB"/>
              </w:rPr>
              <w:t>and returns the response accordingly</w:t>
            </w:r>
            <w:r w:rsidR="00272882">
              <w:rPr>
                <w:bCs/>
                <w:color w:val="365F91"/>
                <w:lang w:val="en-GB"/>
              </w:rPr>
              <w:t>.</w:t>
            </w:r>
          </w:p>
        </w:tc>
      </w:tr>
    </w:tbl>
    <w:p w:rsidR="00BD2899" w:rsidRPr="00412379" w:rsidRDefault="00A40200" w:rsidP="00412379">
      <w:pPr>
        <w:pStyle w:val="Heading2"/>
        <w:numPr>
          <w:ilvl w:val="1"/>
          <w:numId w:val="1"/>
        </w:numPr>
        <w:ind w:left="936"/>
        <w:rPr>
          <w:bCs w:val="0"/>
          <w:lang w:val="en-GB"/>
        </w:rPr>
      </w:pPr>
      <w:bookmarkStart w:id="14" w:name="_Toc197400751"/>
      <w:bookmarkStart w:id="15" w:name="_Toc426964306"/>
      <w:r w:rsidRPr="00412379">
        <w:rPr>
          <w:bCs w:val="0"/>
          <w:lang w:val="en-GB"/>
        </w:rPr>
        <w:t>References</w:t>
      </w:r>
      <w:bookmarkEnd w:id="10"/>
      <w:bookmarkEnd w:id="14"/>
      <w:bookmarkEnd w:id="15"/>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9F9"/>
        <w:tblLayout w:type="fixed"/>
        <w:tblLook w:val="0000" w:firstRow="0" w:lastRow="0" w:firstColumn="0" w:lastColumn="0" w:noHBand="0" w:noVBand="0"/>
      </w:tblPr>
      <w:tblGrid>
        <w:gridCol w:w="1134"/>
        <w:gridCol w:w="5625"/>
        <w:gridCol w:w="2313"/>
      </w:tblGrid>
      <w:tr w:rsidR="00BD2899" w:rsidRPr="001D5F06" w:rsidTr="0058012C">
        <w:tc>
          <w:tcPr>
            <w:tcW w:w="1134" w:type="dxa"/>
          </w:tcPr>
          <w:p w:rsidR="00BD2899" w:rsidRPr="001D5F06" w:rsidRDefault="00BD2899" w:rsidP="00443167">
            <w:pPr>
              <w:pStyle w:val="BodyText"/>
              <w:ind w:left="0"/>
              <w:rPr>
                <w:b/>
                <w:bCs/>
                <w:lang w:val="en-GB"/>
              </w:rPr>
            </w:pPr>
            <w:r w:rsidRPr="001D5F06">
              <w:rPr>
                <w:b/>
                <w:bCs/>
                <w:lang w:val="en-GB"/>
              </w:rPr>
              <w:t>Ref. ID</w:t>
            </w:r>
          </w:p>
        </w:tc>
        <w:tc>
          <w:tcPr>
            <w:tcW w:w="5625" w:type="dxa"/>
          </w:tcPr>
          <w:p w:rsidR="00BD2899" w:rsidRPr="001D5F06" w:rsidRDefault="00BD2899" w:rsidP="00443167">
            <w:pPr>
              <w:pStyle w:val="BodyText"/>
              <w:ind w:left="0"/>
              <w:rPr>
                <w:b/>
                <w:iCs/>
                <w:lang w:val="en-GB"/>
              </w:rPr>
            </w:pPr>
            <w:r w:rsidRPr="001D5F06">
              <w:rPr>
                <w:b/>
                <w:iCs/>
                <w:lang w:val="en-GB"/>
              </w:rPr>
              <w:t>Reference</w:t>
            </w:r>
          </w:p>
        </w:tc>
        <w:tc>
          <w:tcPr>
            <w:tcW w:w="2313" w:type="dxa"/>
          </w:tcPr>
          <w:p w:rsidR="00BD2899" w:rsidRPr="001D5F06" w:rsidRDefault="00BD2899" w:rsidP="00443167">
            <w:pPr>
              <w:pStyle w:val="BodyText"/>
              <w:ind w:left="0"/>
              <w:rPr>
                <w:b/>
                <w:iCs/>
                <w:lang w:val="en-GB"/>
              </w:rPr>
            </w:pPr>
            <w:r w:rsidRPr="001D5F06">
              <w:rPr>
                <w:b/>
                <w:iCs/>
                <w:lang w:val="en-GB"/>
              </w:rPr>
              <w:t>Document/ Reference Version</w:t>
            </w:r>
          </w:p>
        </w:tc>
      </w:tr>
      <w:tr w:rsidR="00BD2899" w:rsidRPr="001D5F06" w:rsidTr="0058012C">
        <w:tc>
          <w:tcPr>
            <w:tcW w:w="1134" w:type="dxa"/>
          </w:tcPr>
          <w:p w:rsidR="00BD2899" w:rsidRPr="001D5F06" w:rsidRDefault="00BD2899" w:rsidP="00443167">
            <w:pPr>
              <w:pStyle w:val="BodyText"/>
              <w:ind w:left="0"/>
              <w:rPr>
                <w:bCs/>
                <w:lang w:val="en-GB"/>
              </w:rPr>
            </w:pPr>
            <w:r w:rsidRPr="001D5F06">
              <w:rPr>
                <w:bCs/>
                <w:lang w:val="en-GB"/>
              </w:rPr>
              <w:t>[1]</w:t>
            </w:r>
          </w:p>
        </w:tc>
        <w:tc>
          <w:tcPr>
            <w:tcW w:w="5625" w:type="dxa"/>
          </w:tcPr>
          <w:p w:rsidR="00BD2899" w:rsidRPr="004A214A" w:rsidRDefault="00517C6A" w:rsidP="006F0872">
            <w:pPr>
              <w:pStyle w:val="BodyText"/>
              <w:ind w:left="0"/>
              <w:rPr>
                <w:iCs/>
                <w:lang w:val="en-GB"/>
              </w:rPr>
            </w:pPr>
            <w:r>
              <w:rPr>
                <w:iCs/>
                <w:lang w:val="en-GB"/>
              </w:rPr>
              <w:t>NGI UC for Availability</w:t>
            </w:r>
            <w:r w:rsidR="006F0872">
              <w:rPr>
                <w:iCs/>
                <w:lang w:val="en-GB"/>
              </w:rPr>
              <w:t xml:space="preserve"> Orchestration</w:t>
            </w:r>
          </w:p>
        </w:tc>
        <w:tc>
          <w:tcPr>
            <w:tcW w:w="2313" w:type="dxa"/>
          </w:tcPr>
          <w:p w:rsidR="00BD2899" w:rsidRPr="00E95F61" w:rsidRDefault="00E95F61" w:rsidP="00443167">
            <w:pPr>
              <w:pStyle w:val="BodyText"/>
              <w:ind w:left="0"/>
              <w:rPr>
                <w:iCs/>
                <w:sz w:val="18"/>
                <w:szCs w:val="18"/>
                <w:lang w:val="en-GB"/>
              </w:rPr>
            </w:pPr>
            <w:r w:rsidRPr="00E95F61">
              <w:rPr>
                <w:iCs/>
                <w:sz w:val="18"/>
                <w:szCs w:val="18"/>
                <w:lang w:val="en-GB"/>
              </w:rPr>
              <w:t>v1.3</w:t>
            </w:r>
          </w:p>
        </w:tc>
      </w:tr>
      <w:tr w:rsidR="00BD2899" w:rsidRPr="001D5F06" w:rsidTr="0058012C">
        <w:tc>
          <w:tcPr>
            <w:tcW w:w="1134" w:type="dxa"/>
          </w:tcPr>
          <w:p w:rsidR="00BD2899" w:rsidRPr="001D5F06" w:rsidRDefault="00E630E9" w:rsidP="00443167">
            <w:pPr>
              <w:pStyle w:val="BodyText"/>
              <w:ind w:left="0"/>
              <w:rPr>
                <w:bCs/>
                <w:lang w:val="en-GB"/>
              </w:rPr>
            </w:pPr>
            <w:r w:rsidRPr="001D5F06">
              <w:rPr>
                <w:bCs/>
                <w:lang w:val="en-GB"/>
              </w:rPr>
              <w:t>[2]</w:t>
            </w:r>
          </w:p>
        </w:tc>
        <w:tc>
          <w:tcPr>
            <w:tcW w:w="5625" w:type="dxa"/>
          </w:tcPr>
          <w:p w:rsidR="00BD2899" w:rsidRPr="001D5F06" w:rsidRDefault="00517C6A" w:rsidP="006F0872">
            <w:pPr>
              <w:pStyle w:val="BodyText"/>
              <w:ind w:left="0"/>
              <w:rPr>
                <w:iCs/>
                <w:lang w:val="en-GB"/>
              </w:rPr>
            </w:pPr>
            <w:r>
              <w:rPr>
                <w:iCs/>
                <w:lang w:val="en-GB"/>
              </w:rPr>
              <w:t xml:space="preserve">NGI UC for </w:t>
            </w:r>
            <w:r w:rsidR="006F0872">
              <w:rPr>
                <w:iCs/>
                <w:lang w:val="en-GB"/>
              </w:rPr>
              <w:t xml:space="preserve">Full </w:t>
            </w:r>
            <w:r>
              <w:rPr>
                <w:iCs/>
                <w:lang w:val="en-GB"/>
              </w:rPr>
              <w:t>Inventory Adjustment</w:t>
            </w:r>
          </w:p>
        </w:tc>
        <w:tc>
          <w:tcPr>
            <w:tcW w:w="2313" w:type="dxa"/>
          </w:tcPr>
          <w:p w:rsidR="00BD2899" w:rsidRPr="00E95F61" w:rsidRDefault="00E95F61" w:rsidP="00443167">
            <w:pPr>
              <w:pStyle w:val="BodyText"/>
              <w:ind w:left="0"/>
              <w:rPr>
                <w:iCs/>
                <w:sz w:val="18"/>
                <w:szCs w:val="18"/>
                <w:lang w:val="en-GB"/>
              </w:rPr>
            </w:pPr>
            <w:r w:rsidRPr="00E95F61">
              <w:rPr>
                <w:iCs/>
                <w:sz w:val="18"/>
                <w:szCs w:val="18"/>
                <w:lang w:val="en-GB"/>
              </w:rPr>
              <w:t>v3.4</w:t>
            </w:r>
          </w:p>
        </w:tc>
      </w:tr>
      <w:tr w:rsidR="00517C6A" w:rsidRPr="001D5F06" w:rsidTr="0058012C">
        <w:tc>
          <w:tcPr>
            <w:tcW w:w="1134" w:type="dxa"/>
          </w:tcPr>
          <w:p w:rsidR="00517C6A" w:rsidRPr="001D5F06" w:rsidRDefault="00E630E9" w:rsidP="00E630E9">
            <w:pPr>
              <w:pStyle w:val="BodyText"/>
              <w:ind w:left="0"/>
              <w:rPr>
                <w:bCs/>
                <w:lang w:val="en-GB"/>
              </w:rPr>
            </w:pPr>
            <w:r w:rsidRPr="001D5F06">
              <w:rPr>
                <w:bCs/>
                <w:lang w:val="en-GB"/>
              </w:rPr>
              <w:t>[</w:t>
            </w:r>
            <w:r>
              <w:rPr>
                <w:bCs/>
                <w:lang w:val="en-GB"/>
              </w:rPr>
              <w:t>3</w:t>
            </w:r>
            <w:r w:rsidRPr="001D5F06">
              <w:rPr>
                <w:bCs/>
                <w:lang w:val="en-GB"/>
              </w:rPr>
              <w:t>]</w:t>
            </w:r>
          </w:p>
        </w:tc>
        <w:tc>
          <w:tcPr>
            <w:tcW w:w="5625" w:type="dxa"/>
          </w:tcPr>
          <w:p w:rsidR="00517C6A" w:rsidRDefault="00517C6A" w:rsidP="00443167">
            <w:pPr>
              <w:pStyle w:val="BodyText"/>
              <w:ind w:left="0"/>
              <w:rPr>
                <w:iCs/>
                <w:lang w:val="en-GB"/>
              </w:rPr>
            </w:pPr>
            <w:r>
              <w:rPr>
                <w:iCs/>
                <w:lang w:val="en-GB"/>
              </w:rPr>
              <w:t>NGI BDD for Inventory Control Records (ICR)</w:t>
            </w:r>
          </w:p>
        </w:tc>
        <w:tc>
          <w:tcPr>
            <w:tcW w:w="2313" w:type="dxa"/>
          </w:tcPr>
          <w:p w:rsidR="00517C6A" w:rsidRPr="00E95F61" w:rsidRDefault="00E95F61" w:rsidP="00443167">
            <w:pPr>
              <w:pStyle w:val="BodyText"/>
              <w:ind w:left="0"/>
              <w:rPr>
                <w:iCs/>
                <w:sz w:val="18"/>
                <w:szCs w:val="18"/>
                <w:lang w:val="en-GB"/>
              </w:rPr>
            </w:pPr>
            <w:r w:rsidRPr="00E95F61">
              <w:rPr>
                <w:iCs/>
                <w:sz w:val="18"/>
                <w:szCs w:val="18"/>
                <w:lang w:val="en-GB"/>
              </w:rPr>
              <w:t>v1.3</w:t>
            </w:r>
          </w:p>
        </w:tc>
      </w:tr>
      <w:tr w:rsidR="00E95F61" w:rsidRPr="001D5F06" w:rsidTr="0058012C">
        <w:tc>
          <w:tcPr>
            <w:tcW w:w="1134" w:type="dxa"/>
          </w:tcPr>
          <w:p w:rsidR="00E95F61" w:rsidRDefault="00E95F61" w:rsidP="009024BF">
            <w:r w:rsidRPr="008B3A85">
              <w:rPr>
                <w:bCs/>
                <w:lang w:val="en-GB"/>
              </w:rPr>
              <w:t>[</w:t>
            </w:r>
            <w:r>
              <w:rPr>
                <w:bCs/>
                <w:lang w:val="en-GB"/>
              </w:rPr>
              <w:t>4</w:t>
            </w:r>
            <w:r w:rsidRPr="008B3A85">
              <w:rPr>
                <w:bCs/>
                <w:lang w:val="en-GB"/>
              </w:rPr>
              <w:t>]</w:t>
            </w:r>
          </w:p>
        </w:tc>
        <w:tc>
          <w:tcPr>
            <w:tcW w:w="5625" w:type="dxa"/>
          </w:tcPr>
          <w:p w:rsidR="00E95F61" w:rsidRDefault="00E95F61" w:rsidP="008C1BDB">
            <w:pPr>
              <w:pStyle w:val="BodyText"/>
              <w:ind w:left="0"/>
              <w:rPr>
                <w:iCs/>
                <w:lang w:val="en-GB"/>
              </w:rPr>
            </w:pPr>
            <w:r>
              <w:rPr>
                <w:iCs/>
                <w:lang w:val="en-GB"/>
              </w:rPr>
              <w:t xml:space="preserve">BDD for </w:t>
            </w:r>
            <w:r w:rsidR="008C1BDB">
              <w:rPr>
                <w:iCs/>
                <w:lang w:val="en-GB"/>
              </w:rPr>
              <w:t xml:space="preserve">Simulate </w:t>
            </w:r>
            <w:r>
              <w:rPr>
                <w:iCs/>
                <w:lang w:val="en-GB"/>
              </w:rPr>
              <w:t>Availability</w:t>
            </w:r>
          </w:p>
        </w:tc>
        <w:tc>
          <w:tcPr>
            <w:tcW w:w="2313" w:type="dxa"/>
          </w:tcPr>
          <w:p w:rsidR="00E95F61" w:rsidRPr="00E95F61" w:rsidRDefault="00E95F61">
            <w:pPr>
              <w:rPr>
                <w:sz w:val="18"/>
                <w:szCs w:val="18"/>
              </w:rPr>
            </w:pPr>
            <w:r w:rsidRPr="00E95F61">
              <w:rPr>
                <w:iCs/>
                <w:sz w:val="18"/>
                <w:szCs w:val="18"/>
                <w:lang w:val="en-GB"/>
              </w:rPr>
              <w:t>v1.3</w:t>
            </w:r>
          </w:p>
        </w:tc>
      </w:tr>
      <w:tr w:rsidR="00E95F61" w:rsidRPr="001D5F06" w:rsidTr="0058012C">
        <w:tc>
          <w:tcPr>
            <w:tcW w:w="1134" w:type="dxa"/>
          </w:tcPr>
          <w:p w:rsidR="00E95F61" w:rsidRDefault="00E95F61" w:rsidP="009024BF">
            <w:r w:rsidRPr="008B3A85">
              <w:rPr>
                <w:bCs/>
                <w:lang w:val="en-GB"/>
              </w:rPr>
              <w:t>[</w:t>
            </w:r>
            <w:r>
              <w:rPr>
                <w:bCs/>
                <w:lang w:val="en-GB"/>
              </w:rPr>
              <w:t>5</w:t>
            </w:r>
            <w:r w:rsidRPr="008B3A85">
              <w:rPr>
                <w:bCs/>
                <w:lang w:val="en-GB"/>
              </w:rPr>
              <w:t>]</w:t>
            </w:r>
          </w:p>
        </w:tc>
        <w:tc>
          <w:tcPr>
            <w:tcW w:w="5625" w:type="dxa"/>
          </w:tcPr>
          <w:p w:rsidR="00E95F61" w:rsidRDefault="00E95F61" w:rsidP="00443167">
            <w:pPr>
              <w:pStyle w:val="BodyText"/>
              <w:ind w:left="0"/>
              <w:rPr>
                <w:iCs/>
                <w:lang w:val="en-GB"/>
              </w:rPr>
            </w:pPr>
            <w:r>
              <w:rPr>
                <w:iCs/>
                <w:lang w:val="en-GB"/>
              </w:rPr>
              <w:t>System BDD for Availability Request - Response</w:t>
            </w:r>
          </w:p>
        </w:tc>
        <w:tc>
          <w:tcPr>
            <w:tcW w:w="2313" w:type="dxa"/>
          </w:tcPr>
          <w:p w:rsidR="00E95F61" w:rsidRPr="00E95F61" w:rsidRDefault="00E95F61">
            <w:pPr>
              <w:rPr>
                <w:sz w:val="18"/>
                <w:szCs w:val="18"/>
              </w:rPr>
            </w:pPr>
            <w:r w:rsidRPr="00E95F61">
              <w:rPr>
                <w:iCs/>
                <w:sz w:val="18"/>
                <w:szCs w:val="18"/>
                <w:lang w:val="en-GB"/>
              </w:rPr>
              <w:t>v0.0d</w:t>
            </w:r>
          </w:p>
        </w:tc>
      </w:tr>
    </w:tbl>
    <w:p w:rsidR="00A40200" w:rsidRDefault="00D9658C" w:rsidP="002D22A3">
      <w:pPr>
        <w:pStyle w:val="Heading1"/>
        <w:ind w:left="360"/>
        <w:rPr>
          <w:lang w:val="en-GB"/>
        </w:rPr>
      </w:pPr>
      <w:bookmarkStart w:id="16" w:name="_Toc426964307"/>
      <w:r w:rsidRPr="001D5F06">
        <w:rPr>
          <w:lang w:val="en-GB"/>
        </w:rPr>
        <w:t>Actors</w:t>
      </w:r>
      <w:bookmarkEnd w:id="16"/>
    </w:p>
    <w:p w:rsidR="00517C6A" w:rsidRDefault="00D9658C" w:rsidP="00F345CB">
      <w:pPr>
        <w:pStyle w:val="BodyText"/>
        <w:ind w:left="792"/>
        <w:rPr>
          <w:b/>
          <w:lang w:val="en-GB"/>
        </w:rPr>
      </w:pPr>
      <w:r w:rsidRPr="001D5F06">
        <w:rPr>
          <w:b/>
          <w:lang w:val="en-GB"/>
        </w:rPr>
        <w:t xml:space="preserve">Primary Actor: </w:t>
      </w:r>
    </w:p>
    <w:p w:rsidR="00D9658C" w:rsidRPr="001D5F06" w:rsidRDefault="00517C6A" w:rsidP="00F345CB">
      <w:pPr>
        <w:pStyle w:val="BodyText"/>
        <w:ind w:left="792"/>
        <w:rPr>
          <w:lang w:val="en-GB"/>
        </w:rPr>
      </w:pPr>
      <w:r w:rsidRPr="00732584">
        <w:rPr>
          <w:rFonts w:cs="Arial"/>
          <w:szCs w:val="20"/>
        </w:rPr>
        <w:t xml:space="preserve">The primary actor is </w:t>
      </w:r>
      <w:r w:rsidR="006F0872">
        <w:rPr>
          <w:rFonts w:cs="Arial"/>
          <w:szCs w:val="20"/>
        </w:rPr>
        <w:t>Inventory Enquirer</w:t>
      </w:r>
      <w:r w:rsidRPr="00732584">
        <w:rPr>
          <w:rFonts w:cs="Arial"/>
          <w:szCs w:val="20"/>
        </w:rPr>
        <w:t xml:space="preserve"> which sends transactions to be evaluated.</w:t>
      </w:r>
    </w:p>
    <w:p w:rsidR="005C13FE" w:rsidRDefault="005C13FE" w:rsidP="00F345CB">
      <w:pPr>
        <w:pStyle w:val="Heading1"/>
        <w:ind w:left="360"/>
        <w:rPr>
          <w:lang w:val="en-GB"/>
        </w:rPr>
      </w:pPr>
      <w:bookmarkStart w:id="17" w:name="_Toc178570431"/>
      <w:bookmarkStart w:id="18" w:name="_Toc35985149"/>
      <w:bookmarkStart w:id="19" w:name="_Toc197400756"/>
      <w:bookmarkStart w:id="20" w:name="_Toc426964308"/>
      <w:r w:rsidRPr="001D5F06">
        <w:rPr>
          <w:lang w:val="en-GB"/>
        </w:rPr>
        <w:t>General Preconditions</w:t>
      </w:r>
      <w:bookmarkEnd w:id="20"/>
    </w:p>
    <w:p w:rsidR="009F605C" w:rsidRDefault="009F605C" w:rsidP="00F345CB">
      <w:pPr>
        <w:pStyle w:val="BodyText"/>
        <w:numPr>
          <w:ilvl w:val="0"/>
          <w:numId w:val="24"/>
        </w:numPr>
        <w:tabs>
          <w:tab w:val="clear" w:pos="1152"/>
          <w:tab w:val="num" w:pos="786"/>
        </w:tabs>
        <w:ind w:left="1512" w:hanging="726"/>
        <w:rPr>
          <w:lang w:val="en-GB"/>
        </w:rPr>
      </w:pPr>
      <w:r>
        <w:rPr>
          <w:lang w:val="en-GB"/>
        </w:rPr>
        <w:t>The Subscription Type is Financial or Segment Allocation.</w:t>
      </w:r>
    </w:p>
    <w:p w:rsidR="00A40200" w:rsidRDefault="00A40200" w:rsidP="00F345CB">
      <w:pPr>
        <w:pStyle w:val="Heading1"/>
        <w:ind w:left="360"/>
        <w:rPr>
          <w:lang w:val="en-GB"/>
        </w:rPr>
      </w:pPr>
      <w:bookmarkStart w:id="21" w:name="_Toc426964309"/>
      <w:r w:rsidRPr="001D5F06">
        <w:rPr>
          <w:lang w:val="en-GB"/>
        </w:rPr>
        <w:lastRenderedPageBreak/>
        <w:t>Basic Flow of Events</w:t>
      </w:r>
      <w:bookmarkEnd w:id="6"/>
      <w:bookmarkEnd w:id="7"/>
      <w:bookmarkEnd w:id="17"/>
      <w:bookmarkEnd w:id="18"/>
      <w:bookmarkEnd w:id="19"/>
      <w:bookmarkEnd w:id="21"/>
    </w:p>
    <w:p w:rsidR="00A40200" w:rsidRDefault="00A40200" w:rsidP="00F345CB">
      <w:pPr>
        <w:pStyle w:val="Heading2"/>
        <w:numPr>
          <w:ilvl w:val="1"/>
          <w:numId w:val="1"/>
        </w:numPr>
        <w:ind w:left="936"/>
        <w:rPr>
          <w:bCs w:val="0"/>
          <w:lang w:val="en-GB"/>
        </w:rPr>
      </w:pPr>
      <w:bookmarkStart w:id="22" w:name="_Toc178570432"/>
      <w:bookmarkStart w:id="23" w:name="_Toc102275851"/>
      <w:bookmarkStart w:id="24" w:name="_Toc177557039"/>
      <w:bookmarkStart w:id="25" w:name="_Toc178066612"/>
      <w:bookmarkStart w:id="26" w:name="_Toc197400757"/>
      <w:bookmarkStart w:id="27" w:name="_Ref327451742"/>
      <w:bookmarkStart w:id="28" w:name="_Ref330297207"/>
      <w:bookmarkStart w:id="29" w:name="_Toc426964310"/>
      <w:r w:rsidRPr="001D5F06">
        <w:rPr>
          <w:bCs w:val="0"/>
          <w:lang w:val="en-GB"/>
        </w:rPr>
        <w:t>Basic Flow 1 –</w:t>
      </w:r>
      <w:bookmarkEnd w:id="22"/>
      <w:bookmarkEnd w:id="23"/>
      <w:bookmarkEnd w:id="24"/>
      <w:bookmarkEnd w:id="25"/>
      <w:bookmarkEnd w:id="26"/>
      <w:r w:rsidR="00F82FC3" w:rsidRPr="001D5F06">
        <w:rPr>
          <w:bCs w:val="0"/>
          <w:lang w:val="en-GB"/>
        </w:rPr>
        <w:t xml:space="preserve"> </w:t>
      </w:r>
      <w:r w:rsidR="00A86EA5">
        <w:rPr>
          <w:bCs w:val="0"/>
          <w:lang w:val="en-GB"/>
        </w:rPr>
        <w:t>Determine Allocation Availability</w:t>
      </w:r>
      <w:bookmarkEnd w:id="27"/>
      <w:r w:rsidR="002E1BE4">
        <w:rPr>
          <w:bCs w:val="0"/>
          <w:lang w:val="en-GB"/>
        </w:rPr>
        <w:t xml:space="preserve"> </w:t>
      </w:r>
      <w:r w:rsidR="005439E8">
        <w:rPr>
          <w:bCs w:val="0"/>
          <w:lang w:val="en-GB"/>
        </w:rPr>
        <w:t>for Host Flight Segments</w:t>
      </w:r>
      <w:bookmarkEnd w:id="28"/>
      <w:bookmarkEnd w:id="29"/>
    </w:p>
    <w:p w:rsidR="00A40200" w:rsidRPr="001D5F06" w:rsidRDefault="00A40200" w:rsidP="00F345CB">
      <w:pPr>
        <w:pStyle w:val="Heading3"/>
        <w:ind w:left="360"/>
        <w:rPr>
          <w:lang w:val="en-GB"/>
        </w:rPr>
      </w:pPr>
      <w:bookmarkStart w:id="30" w:name="_Toc177557040"/>
      <w:bookmarkStart w:id="31" w:name="_Toc178066613"/>
      <w:bookmarkStart w:id="32" w:name="_Toc178570433"/>
      <w:bookmarkStart w:id="33" w:name="_Toc197400758"/>
      <w:bookmarkStart w:id="34" w:name="_Toc426964311"/>
      <w:r w:rsidRPr="001D5F06">
        <w:rPr>
          <w:lang w:val="en-GB"/>
        </w:rPr>
        <w:t>Specific Precondition</w:t>
      </w:r>
      <w:bookmarkEnd w:id="30"/>
      <w:bookmarkEnd w:id="31"/>
      <w:r w:rsidRPr="001D5F06">
        <w:rPr>
          <w:lang w:val="en-GB"/>
        </w:rPr>
        <w:t>s</w:t>
      </w:r>
      <w:bookmarkEnd w:id="32"/>
      <w:bookmarkEnd w:id="33"/>
      <w:bookmarkEnd w:id="34"/>
      <w:r w:rsidRPr="001D5F06">
        <w:rPr>
          <w:lang w:val="en-GB"/>
        </w:rPr>
        <w:t xml:space="preserve">  </w:t>
      </w:r>
    </w:p>
    <w:p w:rsidR="00A40200" w:rsidRDefault="00823E36" w:rsidP="00F345CB">
      <w:pPr>
        <w:pStyle w:val="SITAMainBullet"/>
        <w:tabs>
          <w:tab w:val="clear" w:pos="792"/>
          <w:tab w:val="num" w:pos="1152"/>
        </w:tabs>
        <w:ind w:left="1152"/>
        <w:rPr>
          <w:lang w:val="en-GB"/>
        </w:rPr>
      </w:pPr>
      <w:r>
        <w:rPr>
          <w:lang w:val="en-GB"/>
        </w:rPr>
        <w:t>Allocation availability is requested for o</w:t>
      </w:r>
      <w:r w:rsidR="009F06B2">
        <w:rPr>
          <w:lang w:val="en-GB"/>
        </w:rPr>
        <w:t>ne</w:t>
      </w:r>
      <w:r>
        <w:rPr>
          <w:lang w:val="en-GB"/>
        </w:rPr>
        <w:t xml:space="preserve"> determined</w:t>
      </w:r>
      <w:r w:rsidR="009F06B2">
        <w:rPr>
          <w:lang w:val="en-GB"/>
        </w:rPr>
        <w:t xml:space="preserve"> set of routings </w:t>
      </w:r>
      <w:r w:rsidR="006F0872">
        <w:rPr>
          <w:lang w:val="en-GB"/>
        </w:rPr>
        <w:t>that contain at least a Subscriber</w:t>
      </w:r>
      <w:r w:rsidR="00B22FD5">
        <w:rPr>
          <w:lang w:val="en-GB"/>
        </w:rPr>
        <w:t xml:space="preserve"> actionable</w:t>
      </w:r>
      <w:r w:rsidR="006F0872">
        <w:rPr>
          <w:lang w:val="en-GB"/>
        </w:rPr>
        <w:t xml:space="preserve"> flight segment </w:t>
      </w:r>
      <w:r>
        <w:rPr>
          <w:lang w:val="en-GB"/>
        </w:rPr>
        <w:t>over a market</w:t>
      </w:r>
      <w:r w:rsidR="006F0872">
        <w:rPr>
          <w:lang w:val="en-GB"/>
        </w:rPr>
        <w:t>, as determined and informed by the NGI UC for Availability Orchestration</w:t>
      </w:r>
      <w:r w:rsidR="009F06B2">
        <w:rPr>
          <w:lang w:val="en-GB"/>
        </w:rPr>
        <w:t>.</w:t>
      </w:r>
    </w:p>
    <w:p w:rsidR="00823E36" w:rsidRDefault="00823E36" w:rsidP="00F345CB">
      <w:pPr>
        <w:pStyle w:val="SITAMainBullet"/>
        <w:numPr>
          <w:ilvl w:val="0"/>
          <w:numId w:val="0"/>
        </w:numPr>
        <w:ind w:left="1152"/>
        <w:rPr>
          <w:i/>
          <w:lang w:val="en-GB"/>
        </w:rPr>
      </w:pPr>
      <w:r w:rsidRPr="000A52E6">
        <w:rPr>
          <w:i/>
          <w:lang w:val="en-GB"/>
        </w:rPr>
        <w:t xml:space="preserve">Note: The UC for </w:t>
      </w:r>
      <w:r w:rsidR="006F0872">
        <w:rPr>
          <w:i/>
          <w:lang w:val="en-GB"/>
        </w:rPr>
        <w:t>Availability Orchestration</w:t>
      </w:r>
      <w:r w:rsidRPr="000A52E6">
        <w:rPr>
          <w:i/>
          <w:lang w:val="en-GB"/>
        </w:rPr>
        <w:t xml:space="preserve"> has determined one or many sets of routings over a requested market. This Flow determines Allocation Availability for each set of routings</w:t>
      </w:r>
      <w:r w:rsidR="000A52E6" w:rsidRPr="000A52E6">
        <w:rPr>
          <w:i/>
          <w:lang w:val="en-GB"/>
        </w:rPr>
        <w:t>.</w:t>
      </w:r>
      <w:r w:rsidR="00437A9E">
        <w:rPr>
          <w:i/>
          <w:lang w:val="en-GB"/>
        </w:rPr>
        <w:t xml:space="preserve"> For each host actionable segment in a routing, the NGI UC for Availability Orchestration has also determined the RBD's that need to get availability for a particular availability request.</w:t>
      </w:r>
    </w:p>
    <w:p w:rsidR="00A639B0" w:rsidRDefault="00A776DA" w:rsidP="00A776DA">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Pr>
          <w:color w:val="548DD4" w:themeColor="text2" w:themeTint="99"/>
        </w:rPr>
        <w:t xml:space="preserve">Story Avail.24x </w:t>
      </w:r>
      <w:r w:rsidR="0004772E">
        <w:rPr>
          <w:color w:val="548DD4" w:themeColor="text2" w:themeTint="99"/>
        </w:rPr>
        <w:t>would</w:t>
      </w:r>
      <w:r>
        <w:rPr>
          <w:color w:val="548DD4" w:themeColor="text2" w:themeTint="99"/>
        </w:rPr>
        <w:t xml:space="preserve"> </w:t>
      </w:r>
      <w:r w:rsidR="0004772E">
        <w:rPr>
          <w:color w:val="548DD4" w:themeColor="text2" w:themeTint="99"/>
        </w:rPr>
        <w:t>add</w:t>
      </w:r>
      <w:r>
        <w:rPr>
          <w:color w:val="548DD4" w:themeColor="text2" w:themeTint="99"/>
        </w:rPr>
        <w:t xml:space="preserve"> </w:t>
      </w:r>
      <w:r w:rsidRPr="00156EB2">
        <w:rPr>
          <w:color w:val="548DD4" w:themeColor="text2" w:themeTint="99"/>
        </w:rPr>
        <w:t>Availability Orchestration</w:t>
      </w:r>
      <w:r w:rsidR="00020942">
        <w:rPr>
          <w:color w:val="548DD4" w:themeColor="text2" w:themeTint="99"/>
        </w:rPr>
        <w:t xml:space="preserve"> process</w:t>
      </w:r>
      <w:r>
        <w:rPr>
          <w:color w:val="548DD4" w:themeColor="text2" w:themeTint="99"/>
        </w:rPr>
        <w:t xml:space="preserve">, which will </w:t>
      </w:r>
      <w:r w:rsidR="00696A92">
        <w:rPr>
          <w:color w:val="548DD4" w:themeColor="text2" w:themeTint="99"/>
        </w:rPr>
        <w:t xml:space="preserve">eventually </w:t>
      </w:r>
      <w:r>
        <w:rPr>
          <w:color w:val="548DD4" w:themeColor="text2" w:themeTint="99"/>
        </w:rPr>
        <w:t>trigger this UC</w:t>
      </w:r>
      <w:r w:rsidR="0004772E">
        <w:rPr>
          <w:color w:val="548DD4" w:themeColor="text2" w:themeTint="99"/>
        </w:rPr>
        <w:t xml:space="preserve"> with the preferred routings</w:t>
      </w:r>
      <w:r w:rsidR="005617E3">
        <w:rPr>
          <w:color w:val="548DD4" w:themeColor="text2" w:themeTint="99"/>
        </w:rPr>
        <w:t xml:space="preserve"> &amp; flight numbers</w:t>
      </w:r>
      <w:r w:rsidR="00A639B0">
        <w:rPr>
          <w:color w:val="548DD4" w:themeColor="text2" w:themeTint="99"/>
        </w:rPr>
        <w:t xml:space="preserve"> for the city-pair requested</w:t>
      </w:r>
      <w:r w:rsidR="005617E3">
        <w:rPr>
          <w:color w:val="548DD4" w:themeColor="text2" w:themeTint="99"/>
        </w:rPr>
        <w:t xml:space="preserve"> or only flights when request is flight specific</w:t>
      </w:r>
      <w:r>
        <w:rPr>
          <w:color w:val="548DD4" w:themeColor="text2" w:themeTint="99"/>
        </w:rPr>
        <w:t xml:space="preserve">. </w:t>
      </w:r>
    </w:p>
    <w:p w:rsidR="00A776DA" w:rsidRPr="00156EB2" w:rsidRDefault="00E13EFE" w:rsidP="00A776DA">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Pr>
          <w:color w:val="548DD4" w:themeColor="text2" w:themeTint="99"/>
        </w:rPr>
        <w:t>T</w:t>
      </w:r>
      <w:r w:rsidR="00696A92">
        <w:rPr>
          <w:color w:val="548DD4" w:themeColor="text2" w:themeTint="99"/>
        </w:rPr>
        <w:t>o</w:t>
      </w:r>
      <w:r w:rsidR="00A776DA">
        <w:rPr>
          <w:color w:val="548DD4" w:themeColor="text2" w:themeTint="99"/>
        </w:rPr>
        <w:t xml:space="preserve"> </w:t>
      </w:r>
      <w:r w:rsidR="0004772E">
        <w:rPr>
          <w:color w:val="548DD4" w:themeColor="text2" w:themeTint="99"/>
        </w:rPr>
        <w:t>deliver</w:t>
      </w:r>
      <w:r w:rsidR="00A776DA">
        <w:rPr>
          <w:color w:val="548DD4" w:themeColor="text2" w:themeTint="99"/>
        </w:rPr>
        <w:t xml:space="preserve"> this story </w:t>
      </w:r>
      <w:r w:rsidR="00A639B0">
        <w:rPr>
          <w:color w:val="548DD4" w:themeColor="text2" w:themeTint="99"/>
        </w:rPr>
        <w:t xml:space="preserve">development </w:t>
      </w:r>
      <w:r w:rsidR="0004772E">
        <w:rPr>
          <w:color w:val="548DD4" w:themeColor="text2" w:themeTint="99"/>
        </w:rPr>
        <w:t xml:space="preserve">can continue to use </w:t>
      </w:r>
      <w:r w:rsidR="00B56563">
        <w:rPr>
          <w:color w:val="548DD4" w:themeColor="text2" w:themeTint="99"/>
        </w:rPr>
        <w:t xml:space="preserve">HIAS </w:t>
      </w:r>
      <w:proofErr w:type="spellStart"/>
      <w:r w:rsidR="0004772E">
        <w:rPr>
          <w:color w:val="548DD4" w:themeColor="text2" w:themeTint="99"/>
        </w:rPr>
        <w:t>InventoryEnquirer</w:t>
      </w:r>
      <w:proofErr w:type="spellEnd"/>
      <w:r w:rsidR="0004772E">
        <w:rPr>
          <w:color w:val="548DD4" w:themeColor="text2" w:themeTint="99"/>
        </w:rPr>
        <w:t xml:space="preserve"> / </w:t>
      </w:r>
      <w:proofErr w:type="spellStart"/>
      <w:r w:rsidR="0004772E">
        <w:rPr>
          <w:color w:val="548DD4" w:themeColor="text2" w:themeTint="99"/>
        </w:rPr>
        <w:t>ConnectionEnquirer</w:t>
      </w:r>
      <w:proofErr w:type="spellEnd"/>
      <w:r w:rsidR="0004772E">
        <w:rPr>
          <w:color w:val="548DD4" w:themeColor="text2" w:themeTint="99"/>
        </w:rPr>
        <w:t xml:space="preserve"> functionality to </w:t>
      </w:r>
      <w:r w:rsidR="00B46777">
        <w:rPr>
          <w:color w:val="548DD4" w:themeColor="text2" w:themeTint="99"/>
        </w:rPr>
        <w:t xml:space="preserve">determine best connections </w:t>
      </w:r>
      <w:r w:rsidR="00A639B0">
        <w:rPr>
          <w:color w:val="548DD4" w:themeColor="text2" w:themeTint="99"/>
        </w:rPr>
        <w:t xml:space="preserve">and thereby identify </w:t>
      </w:r>
      <w:r w:rsidR="00B56563">
        <w:rPr>
          <w:color w:val="548DD4" w:themeColor="text2" w:themeTint="99"/>
        </w:rPr>
        <w:t xml:space="preserve">host </w:t>
      </w:r>
      <w:r w:rsidR="00B46777">
        <w:rPr>
          <w:color w:val="548DD4" w:themeColor="text2" w:themeTint="99"/>
        </w:rPr>
        <w:t xml:space="preserve">flights for which availability </w:t>
      </w:r>
      <w:r w:rsidR="005617E3">
        <w:rPr>
          <w:color w:val="548DD4" w:themeColor="text2" w:themeTint="99"/>
        </w:rPr>
        <w:t>is</w:t>
      </w:r>
      <w:r w:rsidR="00020942">
        <w:rPr>
          <w:color w:val="548DD4" w:themeColor="text2" w:themeTint="99"/>
        </w:rPr>
        <w:t xml:space="preserve"> </w:t>
      </w:r>
      <w:r w:rsidR="005617E3">
        <w:rPr>
          <w:color w:val="548DD4" w:themeColor="text2" w:themeTint="99"/>
        </w:rPr>
        <w:t>required</w:t>
      </w:r>
      <w:r w:rsidR="00B46777">
        <w:rPr>
          <w:color w:val="548DD4" w:themeColor="text2" w:themeTint="99"/>
        </w:rPr>
        <w:t>.</w:t>
      </w:r>
      <w:r w:rsidR="005617E3">
        <w:rPr>
          <w:color w:val="548DD4" w:themeColor="text2" w:themeTint="99"/>
        </w:rPr>
        <w:t xml:space="preserve"> Hence, the flow can start from Step 3.</w:t>
      </w:r>
    </w:p>
    <w:p w:rsidR="00A40200" w:rsidRDefault="00A40200" w:rsidP="00F345CB">
      <w:pPr>
        <w:pStyle w:val="Heading3"/>
        <w:ind w:left="360"/>
        <w:rPr>
          <w:lang w:val="en-GB"/>
        </w:rPr>
      </w:pPr>
      <w:bookmarkStart w:id="35" w:name="_Toc178570434"/>
      <w:bookmarkStart w:id="36" w:name="_Toc177557041"/>
      <w:bookmarkStart w:id="37" w:name="_Toc178066614"/>
      <w:bookmarkStart w:id="38" w:name="_Toc197400759"/>
      <w:bookmarkStart w:id="39" w:name="_Toc426964312"/>
      <w:r w:rsidRPr="001D5F06">
        <w:rPr>
          <w:lang w:val="en-GB"/>
        </w:rPr>
        <w:t>Steps</w:t>
      </w:r>
      <w:bookmarkEnd w:id="35"/>
      <w:bookmarkEnd w:id="36"/>
      <w:bookmarkEnd w:id="37"/>
      <w:bookmarkEnd w:id="38"/>
      <w:bookmarkEnd w:id="39"/>
    </w:p>
    <w:p w:rsidR="00E73F85" w:rsidRPr="00E73F85" w:rsidRDefault="00E73F85" w:rsidP="00E73F85">
      <w:pPr>
        <w:pStyle w:val="BodyText"/>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1"/>
        <w:rPr>
          <w:lang w:val="en-GB"/>
        </w:rPr>
      </w:pPr>
      <w:r>
        <w:rPr>
          <w:color w:val="548DD4" w:themeColor="text2" w:themeTint="99"/>
        </w:rPr>
        <w:t xml:space="preserve">The system has already identified the </w:t>
      </w:r>
      <w:r w:rsidR="008B4360">
        <w:rPr>
          <w:color w:val="548DD4" w:themeColor="text2" w:themeTint="99"/>
        </w:rPr>
        <w:t xml:space="preserve">requestor details viz., </w:t>
      </w:r>
      <w:r>
        <w:rPr>
          <w:color w:val="548DD4" w:themeColor="text2" w:themeTint="99"/>
        </w:rPr>
        <w:t>Internal/External, POS, Point-of-origin (POO) and up-line / down-line stations from the incoming request prior to start of this flow.</w:t>
      </w:r>
    </w:p>
    <w:p w:rsidR="000162F5" w:rsidRDefault="000162F5" w:rsidP="00103493">
      <w:pPr>
        <w:pStyle w:val="SITAMainNumList"/>
        <w:tabs>
          <w:tab w:val="clear" w:pos="792"/>
          <w:tab w:val="num" w:pos="1152"/>
        </w:tabs>
        <w:ind w:left="1151" w:hanging="357"/>
      </w:pPr>
      <w:bookmarkStart w:id="40" w:name="_Ref327451620"/>
      <w:r>
        <w:t xml:space="preserve">System </w:t>
      </w:r>
      <w:r w:rsidRPr="00AA2891">
        <w:t>locates</w:t>
      </w:r>
      <w:r>
        <w:t xml:space="preserve"> the </w:t>
      </w:r>
      <w:r w:rsidR="005C03B2">
        <w:t xml:space="preserve">next </w:t>
      </w:r>
      <w:r>
        <w:t>routing</w:t>
      </w:r>
      <w:r w:rsidR="00F543AB">
        <w:t xml:space="preserve"> that contains at least a host</w:t>
      </w:r>
      <w:r w:rsidR="00B22FD5">
        <w:t xml:space="preserve"> actionable</w:t>
      </w:r>
      <w:r w:rsidR="00F543AB">
        <w:t xml:space="preserve"> segment</w:t>
      </w:r>
      <w:r>
        <w:t>.</w:t>
      </w:r>
      <w:bookmarkEnd w:id="40"/>
    </w:p>
    <w:p w:rsidR="00284D51" w:rsidRPr="00AA2891" w:rsidRDefault="00284D51" w:rsidP="00103493">
      <w:pPr>
        <w:pStyle w:val="SITAMainNumList"/>
        <w:tabs>
          <w:tab w:val="clear" w:pos="792"/>
          <w:tab w:val="num" w:pos="1152"/>
        </w:tabs>
        <w:ind w:left="1151" w:hanging="357"/>
      </w:pPr>
      <w:bookmarkStart w:id="41" w:name="_Ref327988688"/>
      <w:r w:rsidRPr="00AA2891">
        <w:t>System selects the next host</w:t>
      </w:r>
      <w:r w:rsidR="00B22FD5" w:rsidRPr="00AA2891">
        <w:t xml:space="preserve"> actionable</w:t>
      </w:r>
      <w:r w:rsidRPr="00AA2891">
        <w:t xml:space="preserve"> flight segment from the routing.</w:t>
      </w:r>
      <w:bookmarkEnd w:id="41"/>
    </w:p>
    <w:p w:rsidR="00A704E1" w:rsidRDefault="00A704E1" w:rsidP="00103493">
      <w:pPr>
        <w:pStyle w:val="SITAMainNumList"/>
        <w:tabs>
          <w:tab w:val="clear" w:pos="792"/>
          <w:tab w:val="num" w:pos="1152"/>
        </w:tabs>
        <w:ind w:left="1151" w:hanging="357"/>
      </w:pPr>
      <w:bookmarkStart w:id="42" w:name="_Ref332195360"/>
      <w:r w:rsidRPr="00AA2891">
        <w:t xml:space="preserve">System </w:t>
      </w:r>
      <w:r w:rsidR="00155897" w:rsidRPr="00AA2891">
        <w:t>validates</w:t>
      </w:r>
      <w:r w:rsidRPr="00AA2891">
        <w:t xml:space="preserve"> the host flight segment date</w:t>
      </w:r>
      <w:r w:rsidR="00155897" w:rsidRPr="00AA2891">
        <w:t xml:space="preserve"> against the User Parameters: Open </w:t>
      </w:r>
      <w:proofErr w:type="gramStart"/>
      <w:r w:rsidR="00155897" w:rsidRPr="00AA2891">
        <w:t>For</w:t>
      </w:r>
      <w:proofErr w:type="gramEnd"/>
      <w:r w:rsidR="00155897" w:rsidRPr="00AA2891">
        <w:t xml:space="preserve"> Sell Date and the Maximum Sell Date</w:t>
      </w:r>
      <w:bookmarkEnd w:id="42"/>
      <w:r w:rsidR="009A7977" w:rsidRPr="00AA2891">
        <w:t>.</w:t>
      </w:r>
      <w:r w:rsidR="00155897" w:rsidRPr="00AA2891">
        <w:t xml:space="preserve"> </w:t>
      </w:r>
    </w:p>
    <w:p w:rsidR="001F2B81" w:rsidRPr="00AA2891" w:rsidRDefault="00BB0C1C" w:rsidP="00F345CB">
      <w:pPr>
        <w:pStyle w:val="SITAMainNumList"/>
        <w:tabs>
          <w:tab w:val="clear" w:pos="792"/>
          <w:tab w:val="num" w:pos="1152"/>
        </w:tabs>
        <w:ind w:left="1152"/>
      </w:pPr>
      <w:bookmarkStart w:id="43" w:name="_Ref327451777"/>
      <w:bookmarkStart w:id="44" w:name="_Ref328040888"/>
      <w:bookmarkStart w:id="45" w:name="_Ref330310694"/>
      <w:r w:rsidRPr="00AA2891">
        <w:t>S</w:t>
      </w:r>
      <w:r w:rsidR="005C03B2" w:rsidRPr="00AA2891">
        <w:t xml:space="preserve">ystem calculates </w:t>
      </w:r>
      <w:r w:rsidR="00665F0F" w:rsidRPr="00AA2891">
        <w:t xml:space="preserve">Booking </w:t>
      </w:r>
      <w:r w:rsidR="00306C40">
        <w:t>Seat</w:t>
      </w:r>
      <w:r w:rsidR="005C03B2" w:rsidRPr="00AA2891">
        <w:t xml:space="preserve"> </w:t>
      </w:r>
      <w:r w:rsidR="00EF3843" w:rsidRPr="00AA2891">
        <w:t>A</w:t>
      </w:r>
      <w:r w:rsidR="005C03B2" w:rsidRPr="00AA2891">
        <w:t>vailable (</w:t>
      </w:r>
      <w:r w:rsidR="00665F0F" w:rsidRPr="00AA2891">
        <w:t>B</w:t>
      </w:r>
      <w:r w:rsidR="005C03B2" w:rsidRPr="00AA2891">
        <w:t>SA)</w:t>
      </w:r>
      <w:r w:rsidR="000540BB" w:rsidRPr="00AA2891">
        <w:t xml:space="preserve"> </w:t>
      </w:r>
      <w:r w:rsidR="00665F0F" w:rsidRPr="00AA2891">
        <w:t xml:space="preserve">and Waitlist </w:t>
      </w:r>
      <w:r w:rsidR="00306C40">
        <w:t>Seat</w:t>
      </w:r>
      <w:r w:rsidR="00665F0F" w:rsidRPr="00AA2891">
        <w:t xml:space="preserve"> Available (WSA) </w:t>
      </w:r>
      <w:r w:rsidR="001F2B81" w:rsidRPr="00AA2891">
        <w:t xml:space="preserve">for </w:t>
      </w:r>
      <w:r w:rsidRPr="00AA2891">
        <w:t xml:space="preserve">the RBD's </w:t>
      </w:r>
      <w:r w:rsidR="00C97C6B" w:rsidRPr="00AA2891">
        <w:t>on the segment</w:t>
      </w:r>
      <w:r w:rsidR="00317128" w:rsidRPr="00AA2891">
        <w:t xml:space="preserve"> using</w:t>
      </w:r>
      <w:r w:rsidR="00B601CF">
        <w:t xml:space="preserve"> </w:t>
      </w:r>
      <w:r w:rsidR="009D054E">
        <w:fldChar w:fldCharType="begin"/>
      </w:r>
      <w:r w:rsidR="009D054E">
        <w:instrText xml:space="preserve"> REF _Ref330471077 \h  \* MERGEFORMAT </w:instrText>
      </w:r>
      <w:r w:rsidR="009D054E">
        <w:fldChar w:fldCharType="separate"/>
      </w:r>
      <w:r w:rsidR="003764F4" w:rsidRPr="003764F4">
        <w:rPr>
          <w:b/>
          <w:bCs/>
          <w:lang w:val="en-GB"/>
        </w:rPr>
        <w:t>Sub Flow 1 – Determine Seat Available (SA) by RBD</w:t>
      </w:r>
      <w:r w:rsidR="009D054E">
        <w:fldChar w:fldCharType="end"/>
      </w:r>
      <w:r w:rsidR="00927DC4" w:rsidRPr="00B601CF">
        <w:rPr>
          <w:b/>
        </w:rPr>
        <w:t>.</w:t>
      </w:r>
      <w:bookmarkStart w:id="46" w:name="_Ref328052856"/>
      <w:bookmarkStart w:id="47" w:name="_Ref328040841"/>
      <w:bookmarkEnd w:id="43"/>
      <w:bookmarkEnd w:id="44"/>
      <w:bookmarkEnd w:id="45"/>
    </w:p>
    <w:p w:rsidR="00C97C6B" w:rsidRDefault="00C97C6B" w:rsidP="00F345CB">
      <w:pPr>
        <w:pStyle w:val="SITAMainNumList"/>
        <w:numPr>
          <w:ilvl w:val="1"/>
          <w:numId w:val="20"/>
        </w:numPr>
        <w:tabs>
          <w:tab w:val="clear" w:pos="2160"/>
          <w:tab w:val="num" w:pos="2520"/>
        </w:tabs>
        <w:spacing w:before="0" w:after="0"/>
        <w:ind w:left="2520"/>
      </w:pPr>
      <w:r>
        <w:t>RBD's on the segment are determined in the UC for Availability Orchestration.</w:t>
      </w:r>
    </w:p>
    <w:p w:rsidR="00D63FC4" w:rsidRDefault="00D63FC4" w:rsidP="00E30045">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Pr>
          <w:color w:val="548DD4" w:themeColor="text2" w:themeTint="99"/>
        </w:rPr>
        <w:t xml:space="preserve">HIAS maintains </w:t>
      </w:r>
      <w:r w:rsidRPr="00D63FC4">
        <w:rPr>
          <w:color w:val="548DD4" w:themeColor="text2" w:themeTint="99"/>
        </w:rPr>
        <w:t xml:space="preserve">availability </w:t>
      </w:r>
      <w:r>
        <w:rPr>
          <w:color w:val="548DD4" w:themeColor="text2" w:themeTint="99"/>
        </w:rPr>
        <w:t>for all</w:t>
      </w:r>
      <w:r w:rsidR="00E13EFE">
        <w:rPr>
          <w:color w:val="548DD4" w:themeColor="text2" w:themeTint="99"/>
        </w:rPr>
        <w:t xml:space="preserve"> constrained </w:t>
      </w:r>
      <w:r>
        <w:rPr>
          <w:color w:val="548DD4" w:themeColor="text2" w:themeTint="99"/>
        </w:rPr>
        <w:t>RBDs as a grid object in the flight availability space</w:t>
      </w:r>
      <w:r w:rsidR="00E30045">
        <w:rPr>
          <w:color w:val="548DD4" w:themeColor="text2" w:themeTint="99"/>
        </w:rPr>
        <w:t xml:space="preserve"> and it will return availability for all RBDs of a flight instance</w:t>
      </w:r>
      <w:r w:rsidR="00E30045" w:rsidRPr="00E30045">
        <w:rPr>
          <w:color w:val="548DD4" w:themeColor="text2" w:themeTint="99"/>
        </w:rPr>
        <w:t xml:space="preserve"> </w:t>
      </w:r>
      <w:r w:rsidR="00E30045">
        <w:rPr>
          <w:color w:val="548DD4" w:themeColor="text2" w:themeTint="99"/>
        </w:rPr>
        <w:t>in one go</w:t>
      </w:r>
      <w:r w:rsidR="00F15157">
        <w:rPr>
          <w:color w:val="548DD4" w:themeColor="text2" w:themeTint="99"/>
        </w:rPr>
        <w:t xml:space="preserve">. </w:t>
      </w:r>
    </w:p>
    <w:p w:rsidR="00F15157" w:rsidRPr="00D63FC4" w:rsidRDefault="00F15157" w:rsidP="00E30045">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Pr>
          <w:color w:val="548DD4" w:themeColor="text2" w:themeTint="99"/>
        </w:rPr>
        <w:t xml:space="preserve">Note: All RBDs, which are governed by Hide/Inhibit RBD rule, </w:t>
      </w:r>
      <w:r w:rsidR="00C37233">
        <w:rPr>
          <w:color w:val="548DD4" w:themeColor="text2" w:themeTint="99"/>
        </w:rPr>
        <w:t>are</w:t>
      </w:r>
      <w:r>
        <w:rPr>
          <w:color w:val="548DD4" w:themeColor="text2" w:themeTint="99"/>
        </w:rPr>
        <w:t xml:space="preserve"> removed or dressed once they are fetched from flight availability space and only then returned to requestor.</w:t>
      </w:r>
      <w:r w:rsidR="00E73F85">
        <w:rPr>
          <w:color w:val="548DD4" w:themeColor="text2" w:themeTint="99"/>
        </w:rPr>
        <w:t xml:space="preserve"> This is addressed by AVAIL.24f story.</w:t>
      </w:r>
    </w:p>
    <w:p w:rsidR="00B822A8" w:rsidRDefault="00B822A8" w:rsidP="00F345CB">
      <w:pPr>
        <w:pStyle w:val="SITAMainNumList"/>
        <w:tabs>
          <w:tab w:val="clear" w:pos="792"/>
          <w:tab w:val="num" w:pos="1152"/>
        </w:tabs>
        <w:ind w:left="1152"/>
      </w:pPr>
      <w:r>
        <w:t xml:space="preserve">When system receives an error </w:t>
      </w:r>
      <w:r w:rsidR="00D52DFA">
        <w:t xml:space="preserve">for a host segment </w:t>
      </w:r>
      <w:r>
        <w:t xml:space="preserve">from the Sub Flow 1, system </w:t>
      </w:r>
      <w:r w:rsidR="00D52DFA">
        <w:t xml:space="preserve">returns the error message for the segment and joins Step </w:t>
      </w:r>
      <w:r w:rsidR="009D054E">
        <w:fldChar w:fldCharType="begin"/>
      </w:r>
      <w:r w:rsidR="009D054E">
        <w:instrText xml:space="preserve"> REF _Ref332192855 \r \h  \* MERGEFORMAT </w:instrText>
      </w:r>
      <w:r w:rsidR="009D054E">
        <w:fldChar w:fldCharType="separate"/>
      </w:r>
      <w:r w:rsidR="003764F4">
        <w:t>10</w:t>
      </w:r>
      <w:r w:rsidR="009D054E">
        <w:fldChar w:fldCharType="end"/>
      </w:r>
      <w:r>
        <w:t>.</w:t>
      </w:r>
    </w:p>
    <w:p w:rsidR="00E63072" w:rsidRDefault="00E63072" w:rsidP="00F345CB">
      <w:pPr>
        <w:pStyle w:val="SITAMainNumList"/>
        <w:tabs>
          <w:tab w:val="clear" w:pos="792"/>
          <w:tab w:val="num" w:pos="1152"/>
        </w:tabs>
        <w:ind w:left="1152"/>
      </w:pPr>
      <w:r>
        <w:t>When the Search Type of the request is "Determine Availability for Waitlist Sell", system returns availability information for the RBD's</w:t>
      </w:r>
      <w:r w:rsidR="00E13EFE">
        <w:t>. I</w:t>
      </w:r>
      <w:r>
        <w:t xml:space="preserve">f availability status "C" or "R" or "Q" exists for an RBD, the availability status is returned for that RBD; if a numeric </w:t>
      </w:r>
      <w:r w:rsidR="008A0714">
        <w:t xml:space="preserve">Segment </w:t>
      </w:r>
      <w:r>
        <w:t>Waitlist Seat Available (</w:t>
      </w:r>
      <w:proofErr w:type="spellStart"/>
      <w:r w:rsidR="008A0714">
        <w:t>Seg</w:t>
      </w:r>
      <w:proofErr w:type="spellEnd"/>
      <w:r w:rsidR="008A0714">
        <w:t xml:space="preserve"> </w:t>
      </w:r>
      <w:r>
        <w:t xml:space="preserve">WSA) value exists for an RBD, the </w:t>
      </w:r>
      <w:proofErr w:type="spellStart"/>
      <w:r w:rsidR="008A0714">
        <w:t>Seg</w:t>
      </w:r>
      <w:proofErr w:type="spellEnd"/>
      <w:r w:rsidR="008A0714">
        <w:t xml:space="preserve"> </w:t>
      </w:r>
      <w:r>
        <w:t xml:space="preserve">WSA is returned for that RBD. System joins Step </w:t>
      </w:r>
      <w:r w:rsidR="009D054E">
        <w:fldChar w:fldCharType="begin"/>
      </w:r>
      <w:r w:rsidR="009D054E">
        <w:instrText xml:space="preserve"> REF _Ref332192855 \r \h  \* MERGEFORMAT </w:instrText>
      </w:r>
      <w:r w:rsidR="009D054E">
        <w:fldChar w:fldCharType="separate"/>
      </w:r>
      <w:r w:rsidR="003764F4">
        <w:t>10</w:t>
      </w:r>
      <w:r w:rsidR="009D054E">
        <w:fldChar w:fldCharType="end"/>
      </w:r>
      <w:r>
        <w:t>.</w:t>
      </w:r>
    </w:p>
    <w:p w:rsidR="00156EB2" w:rsidRDefault="00CE6297" w:rsidP="00156EB2">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Pr>
          <w:color w:val="548DD4" w:themeColor="text2" w:themeTint="99"/>
        </w:rPr>
        <w:lastRenderedPageBreak/>
        <w:t>The</w:t>
      </w:r>
      <w:r w:rsidR="008917D6">
        <w:rPr>
          <w:color w:val="548DD4" w:themeColor="text2" w:themeTint="99"/>
        </w:rPr>
        <w:t xml:space="preserve"> </w:t>
      </w:r>
      <w:r w:rsidR="00281AD5" w:rsidRPr="004C7AE1">
        <w:rPr>
          <w:color w:val="548DD4" w:themeColor="text2" w:themeTint="99"/>
        </w:rPr>
        <w:t xml:space="preserve">element </w:t>
      </w:r>
      <w:proofErr w:type="spellStart"/>
      <w:r w:rsidR="008917D6" w:rsidRPr="004C7AE1">
        <w:rPr>
          <w:i/>
          <w:color w:val="548DD4" w:themeColor="text2" w:themeTint="99"/>
        </w:rPr>
        <w:t>SearchType</w:t>
      </w:r>
      <w:proofErr w:type="spellEnd"/>
      <w:r w:rsidR="008917D6" w:rsidRPr="004C7AE1">
        <w:rPr>
          <w:color w:val="548DD4" w:themeColor="text2" w:themeTint="99"/>
        </w:rPr>
        <w:t xml:space="preserve"> in the canonical for </w:t>
      </w:r>
      <w:proofErr w:type="spellStart"/>
      <w:r w:rsidR="008917D6" w:rsidRPr="004C7AE1">
        <w:rPr>
          <w:i/>
          <w:color w:val="548DD4" w:themeColor="text2" w:themeTint="99"/>
        </w:rPr>
        <w:t>InventoryEnquirer</w:t>
      </w:r>
      <w:proofErr w:type="spellEnd"/>
      <w:r>
        <w:rPr>
          <w:color w:val="548DD4" w:themeColor="text2" w:themeTint="99"/>
        </w:rPr>
        <w:t xml:space="preserve"> is updated </w:t>
      </w:r>
      <w:r w:rsidRPr="004C7AE1">
        <w:rPr>
          <w:color w:val="548DD4" w:themeColor="text2" w:themeTint="99"/>
        </w:rPr>
        <w:t xml:space="preserve">to </w:t>
      </w:r>
      <w:r w:rsidR="00281AD5">
        <w:rPr>
          <w:color w:val="548DD4" w:themeColor="text2" w:themeTint="99"/>
        </w:rPr>
        <w:t>support</w:t>
      </w:r>
      <w:r w:rsidRPr="004C7AE1">
        <w:rPr>
          <w:color w:val="548DD4" w:themeColor="text2" w:themeTint="99"/>
        </w:rPr>
        <w:t xml:space="preserve"> additional search request types</w:t>
      </w:r>
      <w:r w:rsidR="008917D6">
        <w:rPr>
          <w:color w:val="548DD4" w:themeColor="text2" w:themeTint="99"/>
        </w:rPr>
        <w:t>.</w:t>
      </w:r>
    </w:p>
    <w:p w:rsidR="006C6BD1" w:rsidRPr="006C6BD1" w:rsidRDefault="006C6BD1" w:rsidP="00156EB2">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Pr>
          <w:color w:val="548DD4" w:themeColor="text2" w:themeTint="99"/>
        </w:rPr>
        <w:t>For 'Determine Availability for Waitlist Sell', the RBD (</w:t>
      </w:r>
      <w:proofErr w:type="spellStart"/>
      <w:r w:rsidRPr="006C6BD1">
        <w:rPr>
          <w:i/>
          <w:color w:val="548DD4" w:themeColor="text2" w:themeTint="99"/>
        </w:rPr>
        <w:t>TravelPreference</w:t>
      </w:r>
      <w:proofErr w:type="spellEnd"/>
      <w:r w:rsidRPr="006C6BD1">
        <w:rPr>
          <w:i/>
          <w:color w:val="548DD4" w:themeColor="text2" w:themeTint="99"/>
        </w:rPr>
        <w:t>/</w:t>
      </w:r>
      <w:r>
        <w:rPr>
          <w:i/>
          <w:color w:val="548DD4" w:themeColor="text2" w:themeTint="99"/>
        </w:rPr>
        <w:t xml:space="preserve"> </w:t>
      </w:r>
      <w:proofErr w:type="spellStart"/>
      <w:r w:rsidRPr="006C6BD1">
        <w:rPr>
          <w:i/>
          <w:color w:val="548DD4" w:themeColor="text2" w:themeTint="99"/>
        </w:rPr>
        <w:t>BookingClassPreference</w:t>
      </w:r>
      <w:proofErr w:type="spellEnd"/>
      <w:r w:rsidRPr="006C6BD1">
        <w:rPr>
          <w:i/>
          <w:color w:val="548DD4" w:themeColor="text2" w:themeTint="99"/>
        </w:rPr>
        <w:t xml:space="preserve">/ </w:t>
      </w:r>
      <w:proofErr w:type="spellStart"/>
      <w:r w:rsidRPr="006C6BD1">
        <w:rPr>
          <w:i/>
          <w:color w:val="548DD4" w:themeColor="text2" w:themeTint="99"/>
        </w:rPr>
        <w:t>ResBookDesigCode</w:t>
      </w:r>
      <w:proofErr w:type="spellEnd"/>
      <w:r>
        <w:rPr>
          <w:color w:val="548DD4" w:themeColor="text2" w:themeTint="99"/>
        </w:rPr>
        <w:t xml:space="preserve">) is included in the request and system will need to </w:t>
      </w:r>
      <w:r w:rsidR="00655E17">
        <w:rPr>
          <w:color w:val="548DD4" w:themeColor="text2" w:themeTint="99"/>
        </w:rPr>
        <w:t>return</w:t>
      </w:r>
      <w:r>
        <w:rPr>
          <w:color w:val="548DD4" w:themeColor="text2" w:themeTint="99"/>
        </w:rPr>
        <w:t xml:space="preserve"> </w:t>
      </w:r>
      <w:r w:rsidR="00655E17">
        <w:rPr>
          <w:color w:val="548DD4" w:themeColor="text2" w:themeTint="99"/>
        </w:rPr>
        <w:t xml:space="preserve">waitlist </w:t>
      </w:r>
      <w:r>
        <w:rPr>
          <w:color w:val="548DD4" w:themeColor="text2" w:themeTint="99"/>
        </w:rPr>
        <w:t xml:space="preserve">availability for that RBD. </w:t>
      </w:r>
    </w:p>
    <w:p w:rsidR="00D5604A" w:rsidRDefault="00D5604A" w:rsidP="00F345CB">
      <w:pPr>
        <w:pStyle w:val="SITAMainNumList"/>
        <w:tabs>
          <w:tab w:val="clear" w:pos="792"/>
          <w:tab w:val="num" w:pos="1152"/>
        </w:tabs>
        <w:ind w:left="1152"/>
      </w:pPr>
      <w:r>
        <w:t xml:space="preserve">When the request is not for Group Booking, system returns availability information for </w:t>
      </w:r>
      <w:r w:rsidR="00845874">
        <w:t>the</w:t>
      </w:r>
      <w:r>
        <w:t xml:space="preserve"> RBD</w:t>
      </w:r>
      <w:r w:rsidR="00845874">
        <w:t>'s</w:t>
      </w:r>
      <w:r>
        <w:t xml:space="preserve">: if availability status exists for </w:t>
      </w:r>
      <w:r w:rsidR="00845874">
        <w:t>an</w:t>
      </w:r>
      <w:r>
        <w:t xml:space="preserve"> RBD, </w:t>
      </w:r>
      <w:r w:rsidR="00845874">
        <w:t xml:space="preserve">the </w:t>
      </w:r>
      <w:r>
        <w:t>availability status is returned</w:t>
      </w:r>
      <w:r w:rsidR="00845874">
        <w:t xml:space="preserve"> for that RBD</w:t>
      </w:r>
      <w:r>
        <w:t xml:space="preserve">; if availability status does not exist for </w:t>
      </w:r>
      <w:r w:rsidR="00845874">
        <w:t>an</w:t>
      </w:r>
      <w:r>
        <w:t xml:space="preserve"> RBD</w:t>
      </w:r>
      <w:r w:rsidRPr="00655E17">
        <w:t>,</w:t>
      </w:r>
      <w:r w:rsidR="00D52DFA" w:rsidRPr="00655E17">
        <w:t xml:space="preserve"> the numeric</w:t>
      </w:r>
      <w:r w:rsidRPr="00655E17">
        <w:t xml:space="preserve"> </w:t>
      </w:r>
      <w:r w:rsidR="008A0714" w:rsidRPr="00655E17">
        <w:t xml:space="preserve">Segment </w:t>
      </w:r>
      <w:r w:rsidRPr="00655E17">
        <w:t xml:space="preserve">Booking </w:t>
      </w:r>
      <w:r w:rsidR="00306C40" w:rsidRPr="00655E17">
        <w:t>Seat</w:t>
      </w:r>
      <w:r w:rsidRPr="00655E17">
        <w:t xml:space="preserve"> Available (</w:t>
      </w:r>
      <w:proofErr w:type="spellStart"/>
      <w:r w:rsidR="008A0714" w:rsidRPr="00655E17">
        <w:t>Seg</w:t>
      </w:r>
      <w:proofErr w:type="spellEnd"/>
      <w:r w:rsidR="008A0714" w:rsidRPr="00655E17">
        <w:t xml:space="preserve"> </w:t>
      </w:r>
      <w:r w:rsidRPr="00655E17">
        <w:t>BSA)</w:t>
      </w:r>
      <w:r w:rsidR="00D52DFA" w:rsidRPr="00655E17">
        <w:t xml:space="preserve"> value</w:t>
      </w:r>
      <w:r>
        <w:t xml:space="preserve"> is returned</w:t>
      </w:r>
      <w:r w:rsidR="00845874">
        <w:t xml:space="preserve"> for that RBD</w:t>
      </w:r>
      <w:r>
        <w:t>.</w:t>
      </w:r>
    </w:p>
    <w:p w:rsidR="002C553C" w:rsidRDefault="002C553C" w:rsidP="00F345CB">
      <w:pPr>
        <w:pStyle w:val="SITAMainNumList"/>
        <w:tabs>
          <w:tab w:val="clear" w:pos="792"/>
          <w:tab w:val="num" w:pos="1152"/>
        </w:tabs>
        <w:ind w:left="1152"/>
      </w:pPr>
      <w:bookmarkStart w:id="48" w:name="_Ref330309427"/>
      <w:r>
        <w:t xml:space="preserve">When the request is for Group booking, system calculates Group </w:t>
      </w:r>
      <w:r w:rsidR="00306C40">
        <w:t>Seat</w:t>
      </w:r>
      <w:r>
        <w:t xml:space="preserve"> Available (GSA) </w:t>
      </w:r>
      <w:r w:rsidR="001F2B81">
        <w:t xml:space="preserve">for RBD's </w:t>
      </w:r>
      <w:r>
        <w:t xml:space="preserve">on the segment using </w:t>
      </w:r>
      <w:bookmarkEnd w:id="46"/>
      <w:r w:rsidR="005E0786">
        <w:fldChar w:fldCharType="begin"/>
      </w:r>
      <w:r>
        <w:instrText xml:space="preserve"> REF _Ref328060270 \h </w:instrText>
      </w:r>
      <w:r w:rsidR="005E0786">
        <w:fldChar w:fldCharType="separate"/>
      </w:r>
      <w:r w:rsidR="003764F4" w:rsidRPr="001D5F06">
        <w:rPr>
          <w:bCs/>
          <w:lang w:val="en-GB"/>
        </w:rPr>
        <w:t xml:space="preserve">Sub Flow </w:t>
      </w:r>
      <w:r w:rsidR="003764F4">
        <w:rPr>
          <w:bCs/>
          <w:lang w:val="en-GB"/>
        </w:rPr>
        <w:t>2</w:t>
      </w:r>
      <w:r w:rsidR="003764F4" w:rsidRPr="001D5F06">
        <w:rPr>
          <w:bCs/>
          <w:lang w:val="en-GB"/>
        </w:rPr>
        <w:t xml:space="preserve"> – </w:t>
      </w:r>
      <w:r w:rsidR="003764F4">
        <w:rPr>
          <w:bCs/>
          <w:lang w:val="en-GB"/>
        </w:rPr>
        <w:t>Determine Group Seat Available (GSA)</w:t>
      </w:r>
      <w:r w:rsidR="005E0786">
        <w:fldChar w:fldCharType="end"/>
      </w:r>
      <w:bookmarkEnd w:id="48"/>
    </w:p>
    <w:p w:rsidR="00D5604A" w:rsidRDefault="00D5604A" w:rsidP="00F345CB">
      <w:pPr>
        <w:pStyle w:val="SITAMainNumList"/>
        <w:numPr>
          <w:ilvl w:val="1"/>
          <w:numId w:val="20"/>
        </w:numPr>
        <w:tabs>
          <w:tab w:val="clear" w:pos="2160"/>
          <w:tab w:val="num" w:pos="2520"/>
        </w:tabs>
        <w:spacing w:before="0" w:after="0"/>
        <w:ind w:left="2520"/>
      </w:pPr>
      <w:r>
        <w:t xml:space="preserve">System returns availability information for </w:t>
      </w:r>
      <w:r w:rsidR="00845874">
        <w:t>the</w:t>
      </w:r>
      <w:r>
        <w:t xml:space="preserve"> RBD</w:t>
      </w:r>
      <w:r w:rsidR="00845874">
        <w:t>'s</w:t>
      </w:r>
      <w:r>
        <w:t xml:space="preserve">: if availability status exists for </w:t>
      </w:r>
      <w:r w:rsidR="00845874">
        <w:t>an</w:t>
      </w:r>
      <w:r>
        <w:t xml:space="preserve"> RBD, availability status is returned</w:t>
      </w:r>
      <w:r w:rsidR="00845874">
        <w:t xml:space="preserve"> for that RBD</w:t>
      </w:r>
      <w:r>
        <w:t xml:space="preserve">; if availability status does not exist for </w:t>
      </w:r>
      <w:r w:rsidR="00845874">
        <w:t>an</w:t>
      </w:r>
      <w:r>
        <w:t xml:space="preserve"> RBD, </w:t>
      </w:r>
      <w:r w:rsidR="00D52DFA">
        <w:t xml:space="preserve">the numeric </w:t>
      </w:r>
      <w:r w:rsidR="008A0714">
        <w:t xml:space="preserve">Segment </w:t>
      </w:r>
      <w:r>
        <w:t xml:space="preserve">Group </w:t>
      </w:r>
      <w:r w:rsidR="00306C40">
        <w:t>Seat</w:t>
      </w:r>
      <w:r>
        <w:t xml:space="preserve"> Available (</w:t>
      </w:r>
      <w:proofErr w:type="spellStart"/>
      <w:r w:rsidR="008A0714">
        <w:t>Seg</w:t>
      </w:r>
      <w:proofErr w:type="spellEnd"/>
      <w:r w:rsidR="008A0714">
        <w:t xml:space="preserve"> </w:t>
      </w:r>
      <w:r>
        <w:t>GSA)</w:t>
      </w:r>
      <w:r w:rsidR="00D52DFA">
        <w:t xml:space="preserve"> value</w:t>
      </w:r>
      <w:r>
        <w:t xml:space="preserve"> is returned</w:t>
      </w:r>
      <w:r w:rsidR="00845874">
        <w:t xml:space="preserve"> for that RBD</w:t>
      </w:r>
      <w:r>
        <w:t>.</w:t>
      </w:r>
    </w:p>
    <w:p w:rsidR="00D07507" w:rsidRPr="00D07507" w:rsidRDefault="00D07507" w:rsidP="00D07507">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sidRPr="00D07507">
        <w:rPr>
          <w:color w:val="548DD4" w:themeColor="text2" w:themeTint="99"/>
        </w:rPr>
        <w:t xml:space="preserve">For Group availability request, system will calculate and fetch the availability information </w:t>
      </w:r>
      <w:r>
        <w:rPr>
          <w:color w:val="548DD4" w:themeColor="text2" w:themeTint="99"/>
        </w:rPr>
        <w:t xml:space="preserve">directly </w:t>
      </w:r>
      <w:r w:rsidRPr="00D07507">
        <w:rPr>
          <w:color w:val="548DD4" w:themeColor="text2" w:themeTint="99"/>
        </w:rPr>
        <w:t>from the ICR, since this information is not maintained in the Flight Availability space</w:t>
      </w:r>
    </w:p>
    <w:p w:rsidR="00D5604A" w:rsidRDefault="00530CB1" w:rsidP="00F345CB">
      <w:pPr>
        <w:pStyle w:val="SITAMainNumList"/>
        <w:tabs>
          <w:tab w:val="clear" w:pos="792"/>
          <w:tab w:val="num" w:pos="1152"/>
        </w:tabs>
        <w:ind w:left="1152"/>
      </w:pPr>
      <w:r>
        <w:t xml:space="preserve">When it is a Simulate Availability request, system returns </w:t>
      </w:r>
      <w:r w:rsidRPr="00530CB1">
        <w:t>all</w:t>
      </w:r>
      <w:r>
        <w:t xml:space="preserve"> availability information assigned for the RBD's: the numeric </w:t>
      </w:r>
      <w:r w:rsidR="008A0714">
        <w:t xml:space="preserve">Segment </w:t>
      </w:r>
      <w:r>
        <w:t>Booking Seat Available (</w:t>
      </w:r>
      <w:proofErr w:type="spellStart"/>
      <w:r w:rsidR="008A0714">
        <w:t>Seg</w:t>
      </w:r>
      <w:proofErr w:type="spellEnd"/>
      <w:r w:rsidR="008A0714">
        <w:t xml:space="preserve"> </w:t>
      </w:r>
      <w:r>
        <w:t xml:space="preserve">BSA) value, if exists, and </w:t>
      </w:r>
      <w:r w:rsidR="008A0714">
        <w:t xml:space="preserve">Segment </w:t>
      </w:r>
      <w:r>
        <w:t>Waitlist Seat Available (</w:t>
      </w:r>
      <w:proofErr w:type="spellStart"/>
      <w:r w:rsidR="008A0714">
        <w:t>Seg</w:t>
      </w:r>
      <w:proofErr w:type="spellEnd"/>
      <w:r w:rsidR="008A0714">
        <w:t xml:space="preserve"> </w:t>
      </w:r>
      <w:r>
        <w:t xml:space="preserve">WSA), if exists, and availability status for the RBD's, if exists, and </w:t>
      </w:r>
      <w:r w:rsidR="008A0714">
        <w:t xml:space="preserve">Segment </w:t>
      </w:r>
      <w:r>
        <w:t>Group Seat Available (</w:t>
      </w:r>
      <w:proofErr w:type="spellStart"/>
      <w:r w:rsidR="008A0714">
        <w:t>Seg</w:t>
      </w:r>
      <w:proofErr w:type="spellEnd"/>
      <w:r w:rsidR="008A0714">
        <w:t xml:space="preserve"> </w:t>
      </w:r>
      <w:r>
        <w:t>GSA), if exists.</w:t>
      </w:r>
    </w:p>
    <w:p w:rsidR="00D07507" w:rsidRPr="000B1909" w:rsidRDefault="000B1909" w:rsidP="00D07507">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bookmarkStart w:id="49" w:name="_Ref328137550"/>
      <w:bookmarkStart w:id="50" w:name="_Ref332192855"/>
      <w:r>
        <w:rPr>
          <w:color w:val="548DD4" w:themeColor="text2" w:themeTint="99"/>
        </w:rPr>
        <w:t>A</w:t>
      </w:r>
      <w:r w:rsidR="00D07507" w:rsidRPr="000B1909">
        <w:rPr>
          <w:color w:val="548DD4" w:themeColor="text2" w:themeTint="99"/>
        </w:rPr>
        <w:t xml:space="preserve">vailability requests triggered from Simulate Availability </w:t>
      </w:r>
      <w:r w:rsidR="006C367F" w:rsidRPr="000B1909">
        <w:rPr>
          <w:color w:val="548DD4" w:themeColor="text2" w:themeTint="99"/>
        </w:rPr>
        <w:t>GUI</w:t>
      </w:r>
      <w:r w:rsidR="00D07507" w:rsidRPr="000B1909">
        <w:rPr>
          <w:color w:val="548DD4" w:themeColor="text2" w:themeTint="99"/>
        </w:rPr>
        <w:t xml:space="preserve"> </w:t>
      </w:r>
      <w:r>
        <w:rPr>
          <w:color w:val="548DD4" w:themeColor="text2" w:themeTint="99"/>
        </w:rPr>
        <w:t xml:space="preserve">(except numeric) </w:t>
      </w:r>
      <w:r w:rsidR="00C37233">
        <w:rPr>
          <w:color w:val="548DD4" w:themeColor="text2" w:themeTint="99"/>
        </w:rPr>
        <w:t>are</w:t>
      </w:r>
      <w:r w:rsidR="00D07507" w:rsidRPr="000B1909">
        <w:rPr>
          <w:color w:val="548DD4" w:themeColor="text2" w:themeTint="99"/>
        </w:rPr>
        <w:t xml:space="preserve"> </w:t>
      </w:r>
      <w:r w:rsidR="006C367F" w:rsidRPr="000B1909">
        <w:rPr>
          <w:color w:val="548DD4" w:themeColor="text2" w:themeTint="99"/>
        </w:rPr>
        <w:t>actioned</w:t>
      </w:r>
      <w:r w:rsidR="00D07507" w:rsidRPr="000B1909">
        <w:rPr>
          <w:color w:val="548DD4" w:themeColor="text2" w:themeTint="99"/>
        </w:rPr>
        <w:t xml:space="preserve"> directly from ICR and not pre-calculated.</w:t>
      </w:r>
    </w:p>
    <w:p w:rsidR="00D81E22" w:rsidRPr="00AA2891" w:rsidRDefault="00D81E22" w:rsidP="00F345CB">
      <w:pPr>
        <w:pStyle w:val="SITAMainNumList"/>
        <w:tabs>
          <w:tab w:val="clear" w:pos="792"/>
          <w:tab w:val="num" w:pos="1152"/>
        </w:tabs>
        <w:ind w:left="1152"/>
      </w:pPr>
      <w:r w:rsidRPr="00AA2891">
        <w:t xml:space="preserve">When the routing has more host </w:t>
      </w:r>
      <w:r w:rsidR="00403435" w:rsidRPr="00AA2891">
        <w:t xml:space="preserve">actionable </w:t>
      </w:r>
      <w:r w:rsidRPr="00AA2891">
        <w:t>segment(s), system rejoin</w:t>
      </w:r>
      <w:r w:rsidR="0075477E" w:rsidRPr="00AA2891">
        <w:t>s</w:t>
      </w:r>
      <w:r w:rsidR="00311ADB" w:rsidRPr="00AA2891">
        <w:t xml:space="preserve"> Step</w:t>
      </w:r>
      <w:r w:rsidR="00012D51" w:rsidRPr="00AA2891">
        <w:t xml:space="preserve"> </w:t>
      </w:r>
      <w:r w:rsidR="009D054E">
        <w:fldChar w:fldCharType="begin"/>
      </w:r>
      <w:r w:rsidR="009D054E">
        <w:instrText xml:space="preserve"> REF _Ref327988688 \r \h  \* MERGEFORMAT </w:instrText>
      </w:r>
      <w:r w:rsidR="009D054E">
        <w:fldChar w:fldCharType="separate"/>
      </w:r>
      <w:r w:rsidR="003764F4">
        <w:t>2</w:t>
      </w:r>
      <w:r w:rsidR="009D054E">
        <w:fldChar w:fldCharType="end"/>
      </w:r>
      <w:r w:rsidRPr="00AA2891">
        <w:t>.</w:t>
      </w:r>
      <w:bookmarkEnd w:id="47"/>
      <w:bookmarkEnd w:id="49"/>
      <w:bookmarkEnd w:id="50"/>
    </w:p>
    <w:p w:rsidR="00D81E22" w:rsidRPr="00AA2891" w:rsidRDefault="00D81E22" w:rsidP="00F345CB">
      <w:pPr>
        <w:pStyle w:val="SITAMainNumList"/>
        <w:tabs>
          <w:tab w:val="clear" w:pos="792"/>
          <w:tab w:val="num" w:pos="1152"/>
        </w:tabs>
        <w:ind w:left="1152"/>
      </w:pPr>
      <w:bookmarkStart w:id="51" w:name="_Ref327988321"/>
      <w:r w:rsidRPr="00AA2891">
        <w:t>When there is more routing, system rejoins Step</w:t>
      </w:r>
      <w:r w:rsidR="00012D51" w:rsidRPr="00AA2891">
        <w:t xml:space="preserve"> </w:t>
      </w:r>
      <w:r w:rsidR="009D054E">
        <w:fldChar w:fldCharType="begin"/>
      </w:r>
      <w:r w:rsidR="009D054E">
        <w:instrText xml:space="preserve"> REF _Ref327451620 \r \h  \* MERGEFORMAT </w:instrText>
      </w:r>
      <w:r w:rsidR="009D054E">
        <w:fldChar w:fldCharType="separate"/>
      </w:r>
      <w:r w:rsidR="003764F4">
        <w:t>1</w:t>
      </w:r>
      <w:r w:rsidR="009D054E">
        <w:fldChar w:fldCharType="end"/>
      </w:r>
      <w:r w:rsidRPr="00AA2891">
        <w:t>.</w:t>
      </w:r>
      <w:bookmarkEnd w:id="51"/>
    </w:p>
    <w:p w:rsidR="00F543AB" w:rsidRPr="00AA2891" w:rsidRDefault="00287E4C" w:rsidP="00F345CB">
      <w:pPr>
        <w:pStyle w:val="SITAMainNumList"/>
        <w:tabs>
          <w:tab w:val="clear" w:pos="792"/>
          <w:tab w:val="num" w:pos="1152"/>
        </w:tabs>
        <w:ind w:left="1152"/>
      </w:pPr>
      <w:r w:rsidRPr="00AA2891">
        <w:t>System resumes in the invoking Flow/Step.</w:t>
      </w:r>
    </w:p>
    <w:p w:rsidR="00A40200" w:rsidRPr="001D5F06" w:rsidRDefault="00A40200" w:rsidP="00F345CB">
      <w:pPr>
        <w:pStyle w:val="Heading3"/>
        <w:ind w:left="360"/>
        <w:rPr>
          <w:lang w:val="en-GB"/>
        </w:rPr>
      </w:pPr>
      <w:bookmarkStart w:id="52" w:name="_Toc178570435"/>
      <w:bookmarkStart w:id="53" w:name="_Toc197400760"/>
      <w:bookmarkStart w:id="54" w:name="_Toc426964313"/>
      <w:r w:rsidRPr="001D5F06">
        <w:rPr>
          <w:lang w:val="en-GB"/>
        </w:rPr>
        <w:t>Specific Post Conditions</w:t>
      </w:r>
      <w:bookmarkEnd w:id="52"/>
      <w:bookmarkEnd w:id="53"/>
      <w:bookmarkEnd w:id="54"/>
    </w:p>
    <w:p w:rsidR="00EA6A6E" w:rsidRDefault="005439E8" w:rsidP="00F345CB">
      <w:pPr>
        <w:pStyle w:val="SITAMainBullet"/>
        <w:tabs>
          <w:tab w:val="clear" w:pos="792"/>
          <w:tab w:val="num" w:pos="1152"/>
        </w:tabs>
        <w:ind w:left="1152"/>
        <w:rPr>
          <w:lang w:val="en-GB"/>
        </w:rPr>
      </w:pPr>
      <w:r>
        <w:rPr>
          <w:lang w:val="en-GB"/>
        </w:rPr>
        <w:t xml:space="preserve">Allocation availability has been determined for </w:t>
      </w:r>
      <w:r w:rsidR="00845874">
        <w:rPr>
          <w:lang w:val="en-GB"/>
        </w:rPr>
        <w:t xml:space="preserve">the </w:t>
      </w:r>
      <w:r>
        <w:rPr>
          <w:lang w:val="en-GB"/>
        </w:rPr>
        <w:t>RBD's on host segments</w:t>
      </w:r>
    </w:p>
    <w:p w:rsidR="00A40200" w:rsidRDefault="00310034" w:rsidP="00F345CB">
      <w:pPr>
        <w:pStyle w:val="Heading1"/>
        <w:ind w:left="360"/>
        <w:rPr>
          <w:lang w:val="en-GB"/>
        </w:rPr>
      </w:pPr>
      <w:bookmarkStart w:id="55" w:name="_Toc408593181"/>
      <w:bookmarkStart w:id="56" w:name="_Toc408593182"/>
      <w:bookmarkStart w:id="57" w:name="_Toc408593183"/>
      <w:bookmarkStart w:id="58" w:name="_Toc408593184"/>
      <w:bookmarkStart w:id="59" w:name="_Toc408593185"/>
      <w:bookmarkStart w:id="60" w:name="_Toc408593186"/>
      <w:bookmarkStart w:id="61" w:name="_Toc408593187"/>
      <w:bookmarkStart w:id="62" w:name="_Toc408593188"/>
      <w:bookmarkStart w:id="63" w:name="_Toc408593189"/>
      <w:bookmarkStart w:id="64" w:name="_Toc408593190"/>
      <w:bookmarkStart w:id="65" w:name="_Toc408593191"/>
      <w:bookmarkStart w:id="66" w:name="_Toc408593192"/>
      <w:bookmarkStart w:id="67" w:name="_Toc408593193"/>
      <w:bookmarkStart w:id="68" w:name="_Toc408593194"/>
      <w:bookmarkStart w:id="69" w:name="_Toc408593195"/>
      <w:bookmarkStart w:id="70" w:name="_Toc408593196"/>
      <w:bookmarkStart w:id="71" w:name="_Toc408593197"/>
      <w:bookmarkStart w:id="72" w:name="_Toc408593198"/>
      <w:bookmarkStart w:id="73" w:name="_Toc408593199"/>
      <w:bookmarkStart w:id="74" w:name="_Toc408593200"/>
      <w:bookmarkStart w:id="75" w:name="_Toc408593201"/>
      <w:bookmarkStart w:id="76" w:name="_Toc408593202"/>
      <w:bookmarkStart w:id="77" w:name="_Toc408593203"/>
      <w:bookmarkStart w:id="78" w:name="_Toc408593204"/>
      <w:bookmarkStart w:id="79" w:name="_Toc408593205"/>
      <w:bookmarkStart w:id="80" w:name="_Toc408593206"/>
      <w:bookmarkStart w:id="81" w:name="_Toc408593207"/>
      <w:bookmarkStart w:id="82" w:name="_Toc408593208"/>
      <w:bookmarkStart w:id="83" w:name="_Toc408593209"/>
      <w:bookmarkStart w:id="84" w:name="_Toc408593210"/>
      <w:bookmarkStart w:id="85" w:name="_Toc408593211"/>
      <w:bookmarkStart w:id="86" w:name="_Toc408593212"/>
      <w:bookmarkStart w:id="87" w:name="_Toc408593213"/>
      <w:bookmarkStart w:id="88" w:name="_Toc408593214"/>
      <w:bookmarkStart w:id="89" w:name="_Toc408593215"/>
      <w:bookmarkStart w:id="90" w:name="_Toc408593216"/>
      <w:bookmarkStart w:id="91" w:name="_Toc408593217"/>
      <w:bookmarkStart w:id="92" w:name="_Toc178570448"/>
      <w:bookmarkStart w:id="93" w:name="_Toc423410241"/>
      <w:bookmarkStart w:id="94" w:name="_Toc425054507"/>
      <w:bookmarkStart w:id="95" w:name="_Toc35985150"/>
      <w:bookmarkStart w:id="96" w:name="_Toc197400761"/>
      <w:bookmarkStart w:id="97" w:name="_Toc4269643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D5F06">
        <w:rPr>
          <w:lang w:val="en-GB"/>
        </w:rPr>
        <w:t>Alternate</w:t>
      </w:r>
      <w:r w:rsidR="00A40200" w:rsidRPr="001D5F06">
        <w:rPr>
          <w:lang w:val="en-GB"/>
        </w:rPr>
        <w:t xml:space="preserve"> Flows</w:t>
      </w:r>
      <w:bookmarkEnd w:id="92"/>
      <w:bookmarkEnd w:id="93"/>
      <w:bookmarkEnd w:id="94"/>
      <w:bookmarkEnd w:id="95"/>
      <w:bookmarkEnd w:id="96"/>
      <w:bookmarkEnd w:id="97"/>
    </w:p>
    <w:p w:rsidR="007B47CC" w:rsidRDefault="007B47CC" w:rsidP="00F345CB">
      <w:pPr>
        <w:pStyle w:val="Heading2"/>
        <w:numPr>
          <w:ilvl w:val="1"/>
          <w:numId w:val="1"/>
        </w:numPr>
        <w:spacing w:before="240" w:after="0"/>
        <w:ind w:left="936"/>
      </w:pPr>
      <w:bookmarkStart w:id="98" w:name="_Toc426964315"/>
      <w:r>
        <w:t>Alternate Flow</w:t>
      </w:r>
      <w:r w:rsidRPr="00851E31">
        <w:t xml:space="preserve"> </w:t>
      </w:r>
      <w:r>
        <w:t>1</w:t>
      </w:r>
      <w:r w:rsidRPr="00851E31">
        <w:t xml:space="preserve"> – </w:t>
      </w:r>
      <w:r>
        <w:t xml:space="preserve">Request Date </w:t>
      </w:r>
      <w:proofErr w:type="gramStart"/>
      <w:r>
        <w:t>Beyond</w:t>
      </w:r>
      <w:proofErr w:type="gramEnd"/>
      <w:r>
        <w:t xml:space="preserve"> Open For Sell Date</w:t>
      </w:r>
      <w:bookmarkEnd w:id="98"/>
      <w:r w:rsidR="009A7977">
        <w:t xml:space="preserve"> </w:t>
      </w:r>
    </w:p>
    <w:p w:rsidR="00156EB2" w:rsidRPr="00156EB2" w:rsidRDefault="00156EB2" w:rsidP="005F057F">
      <w:pPr>
        <w:pStyle w:val="BodyText"/>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008"/>
        <w:rPr>
          <w:color w:val="548DD4" w:themeColor="text2" w:themeTint="99"/>
          <w:lang w:val="en-US"/>
        </w:rPr>
      </w:pPr>
      <w:r w:rsidRPr="00156EB2">
        <w:rPr>
          <w:color w:val="548DD4" w:themeColor="text2" w:themeTint="99"/>
          <w:lang w:val="en-US"/>
        </w:rPr>
        <w:t>This functionality already exists as delivered by INV.30b - Handle out of range availability request</w:t>
      </w:r>
      <w:r>
        <w:rPr>
          <w:color w:val="548DD4" w:themeColor="text2" w:themeTint="99"/>
          <w:lang w:val="en-US"/>
        </w:rPr>
        <w:t>. However, this has to be tested as part of this task.</w:t>
      </w:r>
    </w:p>
    <w:p w:rsidR="007B47CC" w:rsidRPr="00373455" w:rsidRDefault="007B47CC" w:rsidP="00F345CB">
      <w:pPr>
        <w:pStyle w:val="Heading3"/>
        <w:spacing w:after="0"/>
        <w:ind w:left="360"/>
      </w:pPr>
      <w:bookmarkStart w:id="99" w:name="_Toc426964316"/>
      <w:r w:rsidRPr="00373455">
        <w:t>Specific Preconditions</w:t>
      </w:r>
      <w:bookmarkEnd w:id="99"/>
    </w:p>
    <w:p w:rsidR="007B47CC" w:rsidRDefault="007B47CC" w:rsidP="00F345CB">
      <w:pPr>
        <w:pStyle w:val="SITAMainBullet"/>
        <w:tabs>
          <w:tab w:val="clear" w:pos="792"/>
          <w:tab w:val="num" w:pos="1152"/>
        </w:tabs>
        <w:spacing w:after="0"/>
        <w:ind w:left="1152"/>
      </w:pPr>
      <w:r w:rsidRPr="00AC18DC">
        <w:t xml:space="preserve">System has performed Step </w:t>
      </w:r>
      <w:r w:rsidR="009D054E">
        <w:fldChar w:fldCharType="begin"/>
      </w:r>
      <w:r w:rsidR="009D054E">
        <w:instrText xml:space="preserve"> REF _Ref332195360 \r \h  \* MERGEFORMAT </w:instrText>
      </w:r>
      <w:r w:rsidR="009D054E">
        <w:fldChar w:fldCharType="separate"/>
      </w:r>
      <w:r w:rsidR="003764F4">
        <w:t>3</w:t>
      </w:r>
      <w:r w:rsidR="009D054E">
        <w:fldChar w:fldCharType="end"/>
      </w:r>
      <w:r w:rsidRPr="00AC18DC">
        <w:t xml:space="preserve"> of</w:t>
      </w:r>
      <w:r>
        <w:t xml:space="preserve"> </w:t>
      </w:r>
      <w:r w:rsidR="009D054E">
        <w:fldChar w:fldCharType="begin"/>
      </w:r>
      <w:r w:rsidR="009D054E">
        <w:instrText xml:space="preserve"> REF _Ref330297207 \h  \* MERGEFORMAT </w:instrText>
      </w:r>
      <w:r w:rsidR="009D054E">
        <w:fldChar w:fldCharType="separate"/>
      </w:r>
      <w:r w:rsidR="003764F4" w:rsidRPr="003764F4">
        <w:t>Basic Flow 1 – Determine Allocation Availability for Host Flight Segments</w:t>
      </w:r>
      <w:r w:rsidR="009D054E">
        <w:fldChar w:fldCharType="end"/>
      </w:r>
    </w:p>
    <w:p w:rsidR="00777CC9" w:rsidRDefault="00777CC9" w:rsidP="00F345CB">
      <w:pPr>
        <w:pStyle w:val="SITAMainBullet"/>
        <w:numPr>
          <w:ilvl w:val="0"/>
          <w:numId w:val="0"/>
        </w:numPr>
        <w:spacing w:after="0"/>
        <w:ind w:left="792"/>
      </w:pPr>
    </w:p>
    <w:p w:rsidR="007B47CC" w:rsidRDefault="007B47CC" w:rsidP="00F345CB">
      <w:pPr>
        <w:pStyle w:val="SITAMainBullet"/>
        <w:numPr>
          <w:ilvl w:val="0"/>
          <w:numId w:val="0"/>
        </w:numPr>
        <w:spacing w:after="0"/>
        <w:ind w:left="1152"/>
      </w:pPr>
      <w:r>
        <w:t xml:space="preserve">AND </w:t>
      </w:r>
    </w:p>
    <w:p w:rsidR="007B47CC" w:rsidRDefault="007B47CC" w:rsidP="00F345CB">
      <w:pPr>
        <w:pStyle w:val="SITAMainBullet"/>
        <w:numPr>
          <w:ilvl w:val="0"/>
          <w:numId w:val="0"/>
        </w:numPr>
        <w:spacing w:after="0"/>
        <w:ind w:left="1152"/>
      </w:pPr>
    </w:p>
    <w:p w:rsidR="007B47CC" w:rsidRPr="005439E8" w:rsidRDefault="007B47CC" w:rsidP="00F345CB">
      <w:pPr>
        <w:pStyle w:val="SITAMainBullet"/>
        <w:tabs>
          <w:tab w:val="clear" w:pos="792"/>
          <w:tab w:val="num" w:pos="1152"/>
        </w:tabs>
        <w:spacing w:after="0"/>
        <w:ind w:left="1152"/>
        <w:rPr>
          <w:bCs/>
          <w:lang w:val="en-GB"/>
        </w:rPr>
      </w:pPr>
      <w:r>
        <w:t xml:space="preserve">System has determined that the flight segment date is later than the Open </w:t>
      </w:r>
      <w:proofErr w:type="gramStart"/>
      <w:r>
        <w:t>For</w:t>
      </w:r>
      <w:proofErr w:type="gramEnd"/>
      <w:r>
        <w:t xml:space="preserve"> S</w:t>
      </w:r>
      <w:r w:rsidR="001065CB" w:rsidRPr="001065CB">
        <w:rPr>
          <w:bCs/>
          <w:lang w:val="en-GB"/>
        </w:rPr>
        <w:t>ell Date but is earlier or equal to the Maximum Sell Date.</w:t>
      </w:r>
    </w:p>
    <w:p w:rsidR="007B47CC" w:rsidRPr="005439E8" w:rsidRDefault="001065CB" w:rsidP="00F345CB">
      <w:pPr>
        <w:pStyle w:val="Heading3"/>
        <w:spacing w:after="0"/>
        <w:ind w:left="360"/>
        <w:rPr>
          <w:lang w:val="en-GB"/>
        </w:rPr>
      </w:pPr>
      <w:bookmarkStart w:id="100" w:name="_Toc426964317"/>
      <w:r w:rsidRPr="001065CB">
        <w:rPr>
          <w:lang w:val="en-GB"/>
        </w:rPr>
        <w:lastRenderedPageBreak/>
        <w:t>Steps</w:t>
      </w:r>
      <w:bookmarkEnd w:id="100"/>
      <w:r w:rsidRPr="001065CB">
        <w:rPr>
          <w:lang w:val="en-GB"/>
        </w:rPr>
        <w:t xml:space="preserve"> </w:t>
      </w:r>
    </w:p>
    <w:p w:rsidR="001065CB" w:rsidRDefault="001065CB" w:rsidP="00F345CB">
      <w:pPr>
        <w:pStyle w:val="StyleSITAMainNumListArial10ptLeft05"/>
        <w:numPr>
          <w:ilvl w:val="0"/>
          <w:numId w:val="28"/>
        </w:numPr>
        <w:tabs>
          <w:tab w:val="clear" w:pos="806"/>
          <w:tab w:val="num" w:pos="1166"/>
        </w:tabs>
        <w:spacing w:before="0" w:after="0"/>
        <w:ind w:left="1166"/>
      </w:pPr>
      <w:r w:rsidRPr="001065CB">
        <w:rPr>
          <w:bCs/>
          <w:lang w:val="en-GB"/>
        </w:rPr>
        <w:t xml:space="preserve">System </w:t>
      </w:r>
      <w:r w:rsidRPr="001065CB">
        <w:rPr>
          <w:lang w:val="en-GB"/>
        </w:rPr>
        <w:t>assigns availability status "R" (Request) for every RBD of all the</w:t>
      </w:r>
      <w:r w:rsidR="007B47CC">
        <w:t xml:space="preserve"> host segments</w:t>
      </w:r>
      <w:r w:rsidR="001D1CC3">
        <w:t xml:space="preserve"> in the routing.</w:t>
      </w:r>
    </w:p>
    <w:p w:rsidR="007B47CC" w:rsidRDefault="009B389F" w:rsidP="00F345CB">
      <w:pPr>
        <w:pStyle w:val="StyleSITAMainNumListArial10ptLeft05"/>
        <w:tabs>
          <w:tab w:val="clear" w:pos="806"/>
          <w:tab w:val="num" w:pos="1166"/>
        </w:tabs>
        <w:ind w:left="1166"/>
      </w:pPr>
      <w:r>
        <w:t xml:space="preserve">System joins Step </w:t>
      </w:r>
      <w:r w:rsidR="005E0786">
        <w:fldChar w:fldCharType="begin"/>
      </w:r>
      <w:r>
        <w:instrText xml:space="preserve"> REF _Ref327988321 \r \h </w:instrText>
      </w:r>
      <w:r w:rsidR="005E0786">
        <w:fldChar w:fldCharType="separate"/>
      </w:r>
      <w:r w:rsidR="003764F4">
        <w:t>11</w:t>
      </w:r>
      <w:r w:rsidR="005E0786">
        <w:fldChar w:fldCharType="end"/>
      </w:r>
      <w:r>
        <w:t xml:space="preserve"> for </w:t>
      </w:r>
      <w:r w:rsidR="005E0786">
        <w:fldChar w:fldCharType="begin"/>
      </w:r>
      <w:r>
        <w:instrText xml:space="preserve"> REF _Ref330297207 \h </w:instrText>
      </w:r>
      <w:r w:rsidR="005E0786">
        <w:fldChar w:fldCharType="separate"/>
      </w:r>
      <w:r w:rsidR="003764F4" w:rsidRPr="001D5F06">
        <w:rPr>
          <w:bCs/>
          <w:lang w:val="en-GB"/>
        </w:rPr>
        <w:t xml:space="preserve">Basic Flow 1 – </w:t>
      </w:r>
      <w:r w:rsidR="003764F4">
        <w:rPr>
          <w:bCs/>
          <w:lang w:val="en-GB"/>
        </w:rPr>
        <w:t>Determine Allocation Availability for Host Flight Segments</w:t>
      </w:r>
      <w:r w:rsidR="005E0786">
        <w:fldChar w:fldCharType="end"/>
      </w:r>
      <w:r w:rsidR="007B47CC">
        <w:t>.</w:t>
      </w:r>
    </w:p>
    <w:p w:rsidR="007B47CC" w:rsidRPr="00373455" w:rsidRDefault="007B47CC" w:rsidP="00F345CB">
      <w:pPr>
        <w:pStyle w:val="Heading3"/>
        <w:spacing w:after="0"/>
        <w:ind w:left="360"/>
      </w:pPr>
      <w:bookmarkStart w:id="101" w:name="_Toc426964318"/>
      <w:r w:rsidRPr="00373455">
        <w:t>Specific Post Conditions</w:t>
      </w:r>
      <w:bookmarkEnd w:id="101"/>
    </w:p>
    <w:p w:rsidR="007B47CC" w:rsidRPr="00AC18DC" w:rsidRDefault="009A7977" w:rsidP="00F345CB">
      <w:pPr>
        <w:pStyle w:val="SITAMainBullet"/>
        <w:tabs>
          <w:tab w:val="clear" w:pos="792"/>
          <w:tab w:val="num" w:pos="1152"/>
        </w:tabs>
        <w:spacing w:after="0"/>
        <w:ind w:left="1152"/>
      </w:pPr>
      <w:proofErr w:type="gramStart"/>
      <w:r>
        <w:t>None</w:t>
      </w:r>
      <w:r w:rsidR="007B47CC" w:rsidRPr="00AC18DC">
        <w:t>.</w:t>
      </w:r>
      <w:proofErr w:type="gramEnd"/>
    </w:p>
    <w:p w:rsidR="00CE5F14" w:rsidRPr="004A214A" w:rsidRDefault="00CE5F14" w:rsidP="005B452B">
      <w:pPr>
        <w:pStyle w:val="SITAMainNumList"/>
        <w:numPr>
          <w:ilvl w:val="0"/>
          <w:numId w:val="0"/>
        </w:numPr>
        <w:ind w:left="1152"/>
        <w:rPr>
          <w:lang w:val="en-GB"/>
        </w:rPr>
      </w:pPr>
      <w:bookmarkStart w:id="102" w:name="_Toc408593223"/>
      <w:bookmarkStart w:id="103" w:name="_Toc408593224"/>
      <w:bookmarkStart w:id="104" w:name="_Toc408593225"/>
      <w:bookmarkStart w:id="105" w:name="_Toc408593226"/>
      <w:bookmarkStart w:id="106" w:name="_Toc408593227"/>
      <w:bookmarkStart w:id="107" w:name="_Toc408593228"/>
      <w:bookmarkStart w:id="108" w:name="_Toc408593229"/>
      <w:bookmarkStart w:id="109" w:name="_Toc408593230"/>
      <w:bookmarkStart w:id="110" w:name="_Toc408593231"/>
      <w:bookmarkStart w:id="111" w:name="_Toc408593232"/>
      <w:bookmarkStart w:id="112" w:name="_Toc408593233"/>
      <w:bookmarkStart w:id="113" w:name="_Toc408593234"/>
      <w:bookmarkStart w:id="114" w:name="_Toc408593235"/>
      <w:bookmarkStart w:id="115" w:name="_Toc408593236"/>
      <w:bookmarkStart w:id="116" w:name="_Toc408593237"/>
      <w:bookmarkStart w:id="117" w:name="_Toc408593238"/>
      <w:bookmarkStart w:id="118" w:name="_Toc408593239"/>
      <w:bookmarkStart w:id="119" w:name="_Toc408593240"/>
      <w:bookmarkStart w:id="120" w:name="_Toc408593241"/>
      <w:bookmarkStart w:id="121" w:name="_Toc40859324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F543AB" w:rsidRPr="006A5260" w:rsidRDefault="00F543AB" w:rsidP="00F345CB">
      <w:pPr>
        <w:pStyle w:val="Heading1"/>
        <w:spacing w:before="240" w:after="0"/>
        <w:ind w:left="360"/>
      </w:pPr>
      <w:bookmarkStart w:id="122" w:name="_Toc297728382"/>
      <w:bookmarkStart w:id="123" w:name="_Toc197400766"/>
      <w:bookmarkStart w:id="124" w:name="_Toc178570452"/>
      <w:bookmarkStart w:id="125" w:name="_Toc18988771"/>
      <w:bookmarkStart w:id="126" w:name="_Toc35985151"/>
      <w:bookmarkStart w:id="127" w:name="_Toc426964319"/>
      <w:r w:rsidRPr="006A5260">
        <w:t>Exception Flows</w:t>
      </w:r>
      <w:bookmarkEnd w:id="122"/>
      <w:bookmarkEnd w:id="127"/>
    </w:p>
    <w:p w:rsidR="00F543AB" w:rsidRPr="00851E31" w:rsidRDefault="00F543AB" w:rsidP="00F345CB">
      <w:pPr>
        <w:pStyle w:val="Heading2"/>
        <w:numPr>
          <w:ilvl w:val="1"/>
          <w:numId w:val="1"/>
        </w:numPr>
        <w:spacing w:before="240" w:after="0"/>
        <w:ind w:left="936"/>
        <w:rPr>
          <w:bCs w:val="0"/>
        </w:rPr>
      </w:pPr>
      <w:bookmarkStart w:id="128" w:name="_Toc244495834"/>
      <w:bookmarkStart w:id="129" w:name="_Toc297728383"/>
      <w:bookmarkStart w:id="130" w:name="_Toc426964320"/>
      <w:r w:rsidRPr="00851E31">
        <w:t>Exception Flow 1 – No online segments</w:t>
      </w:r>
      <w:bookmarkEnd w:id="128"/>
      <w:bookmarkEnd w:id="129"/>
      <w:bookmarkEnd w:id="130"/>
    </w:p>
    <w:p w:rsidR="00F543AB" w:rsidRPr="00373455" w:rsidRDefault="00F543AB" w:rsidP="00F345CB">
      <w:pPr>
        <w:pStyle w:val="Heading3"/>
        <w:spacing w:after="0"/>
        <w:ind w:left="360"/>
      </w:pPr>
      <w:bookmarkStart w:id="131" w:name="_Toc244495835"/>
      <w:bookmarkStart w:id="132" w:name="_Toc297728384"/>
      <w:bookmarkStart w:id="133" w:name="_Toc426964321"/>
      <w:r w:rsidRPr="00373455">
        <w:t>Specific Preconditions</w:t>
      </w:r>
      <w:bookmarkEnd w:id="131"/>
      <w:bookmarkEnd w:id="132"/>
      <w:bookmarkEnd w:id="133"/>
    </w:p>
    <w:p w:rsidR="00F611CF" w:rsidRDefault="00F543AB" w:rsidP="00F345CB">
      <w:pPr>
        <w:pStyle w:val="SITAMainBullet"/>
        <w:numPr>
          <w:ilvl w:val="0"/>
          <w:numId w:val="0"/>
        </w:numPr>
        <w:spacing w:after="0"/>
        <w:ind w:left="1152"/>
      </w:pPr>
      <w:r w:rsidRPr="00AC18DC">
        <w:t xml:space="preserve">System has performed Step </w:t>
      </w:r>
      <w:r w:rsidR="005E0786">
        <w:fldChar w:fldCharType="begin"/>
      </w:r>
      <w:r w:rsidR="00F747B5">
        <w:instrText xml:space="preserve"> REF _Ref327451620 \r \h </w:instrText>
      </w:r>
      <w:r w:rsidR="005E0786">
        <w:fldChar w:fldCharType="separate"/>
      </w:r>
      <w:r w:rsidR="003764F4">
        <w:t>1</w:t>
      </w:r>
      <w:r w:rsidR="005E0786">
        <w:fldChar w:fldCharType="end"/>
      </w:r>
      <w:r w:rsidRPr="00AC18DC">
        <w:t xml:space="preserve"> of</w:t>
      </w:r>
      <w:r w:rsidR="00F611CF">
        <w:t xml:space="preserve"> </w:t>
      </w:r>
      <w:r w:rsidR="005E0786">
        <w:fldChar w:fldCharType="begin"/>
      </w:r>
      <w:r w:rsidR="00F611CF">
        <w:instrText xml:space="preserve"> REF _Ref330297207 \h </w:instrText>
      </w:r>
      <w:r w:rsidR="005E0786">
        <w:fldChar w:fldCharType="separate"/>
      </w:r>
      <w:r w:rsidR="003764F4" w:rsidRPr="001D5F06">
        <w:rPr>
          <w:bCs/>
          <w:lang w:val="en-GB"/>
        </w:rPr>
        <w:t xml:space="preserve">Basic Flow 1 – </w:t>
      </w:r>
      <w:r w:rsidR="003764F4">
        <w:rPr>
          <w:bCs/>
          <w:lang w:val="en-GB"/>
        </w:rPr>
        <w:t>Determine Allocation Availability for Host Flight Segments</w:t>
      </w:r>
      <w:r w:rsidR="005E0786">
        <w:fldChar w:fldCharType="end"/>
      </w:r>
      <w:r w:rsidR="00F611CF">
        <w:t xml:space="preserve">, </w:t>
      </w:r>
    </w:p>
    <w:p w:rsidR="00F611CF" w:rsidRDefault="00F611CF" w:rsidP="00F345CB">
      <w:pPr>
        <w:pStyle w:val="SITAMainBullet"/>
        <w:numPr>
          <w:ilvl w:val="0"/>
          <w:numId w:val="0"/>
        </w:numPr>
        <w:spacing w:after="0"/>
        <w:ind w:left="1152"/>
      </w:pPr>
      <w:r>
        <w:t xml:space="preserve">AND </w:t>
      </w:r>
    </w:p>
    <w:p w:rsidR="00F611CF" w:rsidRDefault="00F611CF" w:rsidP="00F345CB">
      <w:pPr>
        <w:pStyle w:val="SITAMainBullet"/>
        <w:numPr>
          <w:ilvl w:val="0"/>
          <w:numId w:val="0"/>
        </w:numPr>
        <w:spacing w:after="0"/>
        <w:ind w:left="1152"/>
      </w:pPr>
    </w:p>
    <w:p w:rsidR="00927DC4" w:rsidRPr="00AC18DC" w:rsidRDefault="00927DC4" w:rsidP="00F345CB">
      <w:pPr>
        <w:pStyle w:val="SITAMainBullet"/>
        <w:tabs>
          <w:tab w:val="clear" w:pos="792"/>
          <w:tab w:val="num" w:pos="1152"/>
        </w:tabs>
        <w:spacing w:after="0"/>
        <w:ind w:left="1152"/>
      </w:pPr>
      <w:r>
        <w:t>System is unable to locate a host segment in the routings.</w:t>
      </w:r>
    </w:p>
    <w:p w:rsidR="00F543AB" w:rsidRPr="0099386A" w:rsidRDefault="00F543AB" w:rsidP="00F345CB">
      <w:pPr>
        <w:pStyle w:val="Heading3"/>
        <w:spacing w:after="0"/>
        <w:ind w:left="360"/>
      </w:pPr>
      <w:bookmarkStart w:id="134" w:name="_Toc244495836"/>
      <w:bookmarkStart w:id="135" w:name="_Toc297728385"/>
      <w:bookmarkStart w:id="136" w:name="_Toc426964322"/>
      <w:r w:rsidRPr="0099386A">
        <w:t>Steps</w:t>
      </w:r>
      <w:bookmarkEnd w:id="134"/>
      <w:bookmarkEnd w:id="135"/>
      <w:bookmarkEnd w:id="136"/>
      <w:r w:rsidRPr="0099386A">
        <w:t xml:space="preserve"> </w:t>
      </w:r>
    </w:p>
    <w:p w:rsidR="001065CB" w:rsidRDefault="00A432C5" w:rsidP="00F345CB">
      <w:pPr>
        <w:pStyle w:val="StyleSITAMainNumListArial10ptLeft05"/>
        <w:numPr>
          <w:ilvl w:val="0"/>
          <w:numId w:val="29"/>
        </w:numPr>
        <w:tabs>
          <w:tab w:val="clear" w:pos="806"/>
          <w:tab w:val="num" w:pos="1166"/>
        </w:tabs>
        <w:ind w:left="1166"/>
      </w:pPr>
      <w:r>
        <w:t>System return the response indicating "No Host Availability on requested market"</w:t>
      </w:r>
    </w:p>
    <w:p w:rsidR="00A00FAA" w:rsidRDefault="00A432C5" w:rsidP="00F345CB">
      <w:pPr>
        <w:pStyle w:val="StyleSITAMainNumListArial10ptLeft05"/>
        <w:tabs>
          <w:tab w:val="clear" w:pos="806"/>
          <w:tab w:val="num" w:pos="1166"/>
        </w:tabs>
        <w:ind w:left="1166"/>
      </w:pPr>
      <w:r>
        <w:t>Flow ends.</w:t>
      </w:r>
    </w:p>
    <w:p w:rsidR="00F543AB" w:rsidRPr="00373455" w:rsidRDefault="00F543AB" w:rsidP="00F345CB">
      <w:pPr>
        <w:pStyle w:val="Heading3"/>
        <w:spacing w:after="0"/>
        <w:ind w:left="360"/>
      </w:pPr>
      <w:bookmarkStart w:id="137" w:name="_Toc244495837"/>
      <w:bookmarkStart w:id="138" w:name="_Toc297728386"/>
      <w:bookmarkStart w:id="139" w:name="_Toc426964323"/>
      <w:r w:rsidRPr="00373455">
        <w:t>Specific Post Conditions</w:t>
      </w:r>
      <w:bookmarkEnd w:id="137"/>
      <w:bookmarkEnd w:id="138"/>
      <w:bookmarkEnd w:id="139"/>
    </w:p>
    <w:p w:rsidR="00F543AB" w:rsidRPr="00AC18DC" w:rsidRDefault="00595C12" w:rsidP="00F345CB">
      <w:pPr>
        <w:pStyle w:val="SITAMainBullet"/>
        <w:tabs>
          <w:tab w:val="clear" w:pos="792"/>
          <w:tab w:val="num" w:pos="1152"/>
        </w:tabs>
        <w:spacing w:after="0"/>
        <w:ind w:left="1152"/>
      </w:pPr>
      <w:r>
        <w:t>System has no work to do on the</w:t>
      </w:r>
      <w:r w:rsidR="00F543AB" w:rsidRPr="00AC18DC">
        <w:t xml:space="preserve"> routing</w:t>
      </w:r>
      <w:r>
        <w:t>s for the requested market</w:t>
      </w:r>
      <w:r w:rsidR="00F543AB" w:rsidRPr="00AC18DC">
        <w:t>.</w:t>
      </w:r>
    </w:p>
    <w:p w:rsidR="00A40200" w:rsidRDefault="00A40200" w:rsidP="00F345CB">
      <w:pPr>
        <w:pStyle w:val="Heading1"/>
        <w:ind w:left="360"/>
        <w:rPr>
          <w:lang w:val="en-GB"/>
        </w:rPr>
      </w:pPr>
      <w:bookmarkStart w:id="140" w:name="_Toc197256739"/>
      <w:bookmarkStart w:id="141" w:name="_Toc197400771"/>
      <w:bookmarkStart w:id="142" w:name="_Toc426964324"/>
      <w:bookmarkEnd w:id="123"/>
      <w:r w:rsidRPr="001D5F06">
        <w:rPr>
          <w:lang w:val="en-GB"/>
        </w:rPr>
        <w:t>Sub Flows</w:t>
      </w:r>
      <w:bookmarkEnd w:id="140"/>
      <w:bookmarkEnd w:id="141"/>
      <w:bookmarkEnd w:id="142"/>
    </w:p>
    <w:p w:rsidR="00A40200" w:rsidRPr="001D5F06" w:rsidRDefault="003C3AE3" w:rsidP="00F345CB">
      <w:pPr>
        <w:pStyle w:val="Heading2"/>
        <w:numPr>
          <w:ilvl w:val="1"/>
          <w:numId w:val="1"/>
        </w:numPr>
        <w:ind w:left="936"/>
        <w:rPr>
          <w:bCs w:val="0"/>
          <w:lang w:val="en-GB"/>
        </w:rPr>
      </w:pPr>
      <w:bookmarkStart w:id="143" w:name="_Toc197400772"/>
      <w:bookmarkStart w:id="144" w:name="_Ref327988478"/>
      <w:bookmarkStart w:id="145" w:name="_Ref330471077"/>
      <w:bookmarkStart w:id="146" w:name="_Toc426964325"/>
      <w:r w:rsidRPr="001D5F06">
        <w:rPr>
          <w:bCs w:val="0"/>
          <w:lang w:val="en-GB"/>
        </w:rPr>
        <w:t xml:space="preserve">Sub Flow 1 – </w:t>
      </w:r>
      <w:bookmarkEnd w:id="143"/>
      <w:r w:rsidR="002A3062">
        <w:rPr>
          <w:bCs w:val="0"/>
          <w:lang w:val="en-GB"/>
        </w:rPr>
        <w:t>Determine</w:t>
      </w:r>
      <w:r w:rsidR="00F747B5">
        <w:rPr>
          <w:bCs w:val="0"/>
          <w:lang w:val="en-GB"/>
        </w:rPr>
        <w:t xml:space="preserve"> </w:t>
      </w:r>
      <w:r w:rsidR="00306C40">
        <w:rPr>
          <w:bCs w:val="0"/>
          <w:lang w:val="en-GB"/>
        </w:rPr>
        <w:t>Seat</w:t>
      </w:r>
      <w:r w:rsidR="008329C3">
        <w:rPr>
          <w:bCs w:val="0"/>
          <w:lang w:val="en-GB"/>
        </w:rPr>
        <w:t xml:space="preserve"> Available</w:t>
      </w:r>
      <w:bookmarkEnd w:id="144"/>
      <w:r w:rsidR="00E44FE0">
        <w:rPr>
          <w:bCs w:val="0"/>
          <w:lang w:val="en-GB"/>
        </w:rPr>
        <w:t xml:space="preserve"> (SA)</w:t>
      </w:r>
      <w:r w:rsidR="00A82AF0">
        <w:rPr>
          <w:bCs w:val="0"/>
          <w:lang w:val="en-GB"/>
        </w:rPr>
        <w:t xml:space="preserve"> by RBD</w:t>
      </w:r>
      <w:bookmarkEnd w:id="145"/>
      <w:bookmarkEnd w:id="146"/>
    </w:p>
    <w:p w:rsidR="00FA3CCE" w:rsidRPr="007B1884" w:rsidRDefault="00FA3CCE" w:rsidP="00F345CB">
      <w:pPr>
        <w:pStyle w:val="Heading3"/>
        <w:numPr>
          <w:ilvl w:val="0"/>
          <w:numId w:val="0"/>
        </w:numPr>
        <w:ind w:left="360"/>
        <w:rPr>
          <w:b w:val="0"/>
          <w:sz w:val="20"/>
          <w:lang w:val="en-GB"/>
        </w:rPr>
      </w:pPr>
      <w:bookmarkStart w:id="147" w:name="_Toc197400773"/>
      <w:bookmarkStart w:id="148" w:name="_Toc426964326"/>
      <w:r w:rsidRPr="007B1884">
        <w:rPr>
          <w:b w:val="0"/>
          <w:sz w:val="20"/>
          <w:lang w:val="en-GB"/>
        </w:rPr>
        <w:t xml:space="preserve">This Sub Flow determines Booking </w:t>
      </w:r>
      <w:r w:rsidR="00306C40" w:rsidRPr="007B1884">
        <w:rPr>
          <w:b w:val="0"/>
          <w:sz w:val="20"/>
          <w:lang w:val="en-GB"/>
        </w:rPr>
        <w:t>Seat</w:t>
      </w:r>
      <w:r w:rsidRPr="007B1884">
        <w:rPr>
          <w:b w:val="0"/>
          <w:sz w:val="20"/>
          <w:lang w:val="en-GB"/>
        </w:rPr>
        <w:t xml:space="preserve"> Available (BSA) and Waitlist </w:t>
      </w:r>
      <w:r w:rsidR="00306C40" w:rsidRPr="007B1884">
        <w:rPr>
          <w:b w:val="0"/>
          <w:sz w:val="20"/>
          <w:lang w:val="en-GB"/>
        </w:rPr>
        <w:t>Seat</w:t>
      </w:r>
      <w:r w:rsidRPr="007B1884">
        <w:rPr>
          <w:b w:val="0"/>
          <w:sz w:val="20"/>
          <w:lang w:val="en-GB"/>
        </w:rPr>
        <w:t xml:space="preserve"> Available (WSA) for RBD's on a</w:t>
      </w:r>
      <w:r w:rsidR="00A258BA" w:rsidRPr="007B1884">
        <w:rPr>
          <w:b w:val="0"/>
          <w:sz w:val="20"/>
          <w:lang w:val="en-GB"/>
        </w:rPr>
        <w:t xml:space="preserve"> host</w:t>
      </w:r>
      <w:r w:rsidRPr="007B1884">
        <w:rPr>
          <w:b w:val="0"/>
          <w:sz w:val="20"/>
          <w:lang w:val="en-GB"/>
        </w:rPr>
        <w:t xml:space="preserve"> segment</w:t>
      </w:r>
      <w:bookmarkEnd w:id="148"/>
    </w:p>
    <w:p w:rsidR="00D07507" w:rsidRDefault="00D07507" w:rsidP="00F24164">
      <w:pPr>
        <w:pStyle w:val="BodyText"/>
        <w:pBdr>
          <w:top w:val="single" w:sz="4" w:space="0" w:color="548DD4" w:themeColor="text2" w:themeTint="99"/>
          <w:left w:val="single" w:sz="4" w:space="4" w:color="548DD4" w:themeColor="text2" w:themeTint="99"/>
          <w:bottom w:val="single" w:sz="4" w:space="1" w:color="548DD4" w:themeColor="text2" w:themeTint="99"/>
          <w:right w:val="single" w:sz="4" w:space="4" w:color="548DD4" w:themeColor="text2" w:themeTint="99"/>
        </w:pBdr>
        <w:rPr>
          <w:color w:val="548DD4" w:themeColor="text2" w:themeTint="99"/>
          <w:lang w:val="en-GB"/>
        </w:rPr>
      </w:pPr>
      <w:r w:rsidRPr="00F24164">
        <w:rPr>
          <w:b/>
          <w:color w:val="548DD4" w:themeColor="text2" w:themeTint="99"/>
          <w:lang w:val="en-GB"/>
        </w:rPr>
        <w:t xml:space="preserve">This flow will be triggered whenever there is an ICR </w:t>
      </w:r>
      <w:r w:rsidR="00D6090A" w:rsidRPr="00F24164">
        <w:rPr>
          <w:b/>
          <w:color w:val="548DD4" w:themeColor="text2" w:themeTint="99"/>
          <w:lang w:val="en-GB"/>
        </w:rPr>
        <w:t>update</w:t>
      </w:r>
      <w:r w:rsidRPr="00F24164">
        <w:rPr>
          <w:b/>
          <w:color w:val="548DD4" w:themeColor="text2" w:themeTint="99"/>
          <w:lang w:val="en-GB"/>
        </w:rPr>
        <w:t xml:space="preserve"> or for a new ICR</w:t>
      </w:r>
      <w:r w:rsidRPr="00D07507">
        <w:rPr>
          <w:color w:val="548DD4" w:themeColor="text2" w:themeTint="99"/>
          <w:lang w:val="en-GB"/>
        </w:rPr>
        <w:t>.</w:t>
      </w:r>
      <w:r w:rsidR="00744C83">
        <w:rPr>
          <w:color w:val="548DD4" w:themeColor="text2" w:themeTint="99"/>
          <w:lang w:val="en-GB"/>
        </w:rPr>
        <w:t xml:space="preserve"> It will not be trigged during an availability request</w:t>
      </w:r>
      <w:r w:rsidR="00744C83">
        <w:rPr>
          <w:rStyle w:val="FootnoteReference"/>
          <w:color w:val="548DD4" w:themeColor="text2" w:themeTint="99"/>
          <w:lang w:val="en-GB"/>
        </w:rPr>
        <w:footnoteReference w:id="4"/>
      </w:r>
      <w:r w:rsidR="00ED2BCF">
        <w:rPr>
          <w:color w:val="548DD4" w:themeColor="text2" w:themeTint="99"/>
          <w:lang w:val="en-GB"/>
        </w:rPr>
        <w:t xml:space="preserve"> (except for step.1a)</w:t>
      </w:r>
      <w:r w:rsidR="00744C83">
        <w:rPr>
          <w:color w:val="548DD4" w:themeColor="text2" w:themeTint="99"/>
          <w:lang w:val="en-GB"/>
        </w:rPr>
        <w:t>.</w:t>
      </w:r>
      <w:r w:rsidRPr="00D07507">
        <w:rPr>
          <w:color w:val="548DD4" w:themeColor="text2" w:themeTint="99"/>
          <w:lang w:val="en-GB"/>
        </w:rPr>
        <w:t xml:space="preserve"> As such, the availability f</w:t>
      </w:r>
      <w:r>
        <w:rPr>
          <w:color w:val="548DD4" w:themeColor="text2" w:themeTint="99"/>
          <w:lang w:val="en-GB"/>
        </w:rPr>
        <w:t xml:space="preserve">or every RBD </w:t>
      </w:r>
      <w:r w:rsidR="00C37233">
        <w:rPr>
          <w:color w:val="548DD4" w:themeColor="text2" w:themeTint="99"/>
          <w:lang w:val="en-GB"/>
        </w:rPr>
        <w:t>are</w:t>
      </w:r>
      <w:r>
        <w:rPr>
          <w:color w:val="548DD4" w:themeColor="text2" w:themeTint="99"/>
          <w:lang w:val="en-GB"/>
        </w:rPr>
        <w:t xml:space="preserve"> pre-determined and pushed to flight availability space for every flight instance. The data maintained </w:t>
      </w:r>
      <w:r w:rsidR="00C37233">
        <w:rPr>
          <w:color w:val="548DD4" w:themeColor="text2" w:themeTint="99"/>
          <w:lang w:val="en-GB"/>
        </w:rPr>
        <w:t>are</w:t>
      </w:r>
      <w:r w:rsidR="008B4360">
        <w:rPr>
          <w:color w:val="548DD4" w:themeColor="text2" w:themeTint="99"/>
          <w:lang w:val="en-GB"/>
        </w:rPr>
        <w:t xml:space="preserve"> at a POS </w:t>
      </w:r>
      <w:r w:rsidR="00FF2DD1">
        <w:rPr>
          <w:color w:val="548DD4" w:themeColor="text2" w:themeTint="99"/>
          <w:lang w:val="en-GB"/>
        </w:rPr>
        <w:t xml:space="preserve">group </w:t>
      </w:r>
      <w:r>
        <w:rPr>
          <w:color w:val="548DD4" w:themeColor="text2" w:themeTint="99"/>
          <w:lang w:val="en-GB"/>
        </w:rPr>
        <w:t>level based on the most restricted value between the segment and its legs</w:t>
      </w:r>
      <w:r w:rsidR="00744C83">
        <w:rPr>
          <w:color w:val="548DD4" w:themeColor="text2" w:themeTint="99"/>
          <w:lang w:val="en-GB"/>
        </w:rPr>
        <w:t xml:space="preserve"> (refer to elaborations section </w:t>
      </w:r>
      <w:r w:rsidR="0018287C">
        <w:rPr>
          <w:rFonts w:cs="Arial"/>
          <w:color w:val="548DD4" w:themeColor="text2" w:themeTint="99"/>
          <w:lang w:val="en-GB"/>
        </w:rPr>
        <w:t>§</w:t>
      </w:r>
      <w:r w:rsidR="009D054E">
        <w:fldChar w:fldCharType="begin"/>
      </w:r>
      <w:r w:rsidR="009D054E">
        <w:instrText xml:space="preserve"> REF _Ref424314140 \r \h  \* MERGEFORMAT </w:instrText>
      </w:r>
      <w:r w:rsidR="009D054E">
        <w:fldChar w:fldCharType="separate"/>
      </w:r>
      <w:r w:rsidR="00744C83" w:rsidRPr="0018287C">
        <w:rPr>
          <w:b/>
          <w:color w:val="548DD4" w:themeColor="text2" w:themeTint="99"/>
          <w:lang w:val="en-GB"/>
        </w:rPr>
        <w:t>15.1</w:t>
      </w:r>
      <w:r w:rsidR="009D054E">
        <w:fldChar w:fldCharType="end"/>
      </w:r>
      <w:r w:rsidR="00744C83">
        <w:rPr>
          <w:color w:val="548DD4" w:themeColor="text2" w:themeTint="99"/>
          <w:lang w:val="en-GB"/>
        </w:rPr>
        <w:t xml:space="preserve"> for implementation details)</w:t>
      </w:r>
      <w:r>
        <w:rPr>
          <w:color w:val="548DD4" w:themeColor="text2" w:themeTint="99"/>
          <w:lang w:val="en-GB"/>
        </w:rPr>
        <w:t>.</w:t>
      </w:r>
    </w:p>
    <w:p w:rsidR="00D07507" w:rsidRPr="00D07507" w:rsidRDefault="000C401E" w:rsidP="00F24164">
      <w:pPr>
        <w:pStyle w:val="BodyText"/>
        <w:pBdr>
          <w:top w:val="single" w:sz="4" w:space="0" w:color="548DD4" w:themeColor="text2" w:themeTint="99"/>
          <w:left w:val="single" w:sz="4" w:space="4" w:color="548DD4" w:themeColor="text2" w:themeTint="99"/>
          <w:bottom w:val="single" w:sz="4" w:space="1" w:color="548DD4" w:themeColor="text2" w:themeTint="99"/>
          <w:right w:val="single" w:sz="4" w:space="4" w:color="548DD4" w:themeColor="text2" w:themeTint="99"/>
        </w:pBdr>
        <w:rPr>
          <w:color w:val="548DD4" w:themeColor="text2" w:themeTint="99"/>
          <w:lang w:val="en-GB"/>
        </w:rPr>
      </w:pPr>
      <w:r w:rsidRPr="00FF2DD1">
        <w:rPr>
          <w:color w:val="FF0000"/>
          <w:lang w:val="en-GB"/>
        </w:rPr>
        <w:t>Where there are more than 'n' number of legs for a flight</w:t>
      </w:r>
      <w:r w:rsidR="008B4360">
        <w:rPr>
          <w:color w:val="FF0000"/>
          <w:lang w:val="en-GB"/>
        </w:rPr>
        <w:t xml:space="preserve"> </w:t>
      </w:r>
      <w:r w:rsidRPr="00FF2DD1">
        <w:rPr>
          <w:color w:val="FF0000"/>
          <w:lang w:val="en-GB"/>
        </w:rPr>
        <w:t xml:space="preserve"> then leg</w:t>
      </w:r>
      <w:r w:rsidR="006C367F" w:rsidRPr="00FF2DD1">
        <w:rPr>
          <w:color w:val="FF0000"/>
          <w:lang w:val="en-GB"/>
        </w:rPr>
        <w:t>s</w:t>
      </w:r>
      <w:r w:rsidR="00FF2DD1" w:rsidRPr="00FF2DD1">
        <w:rPr>
          <w:color w:val="FF0000"/>
          <w:lang w:val="en-GB"/>
        </w:rPr>
        <w:t xml:space="preserve">, </w:t>
      </w:r>
      <w:r w:rsidR="00022697" w:rsidRPr="00FF2DD1">
        <w:rPr>
          <w:color w:val="FF0000"/>
          <w:lang w:val="en-GB"/>
        </w:rPr>
        <w:t xml:space="preserve">POS </w:t>
      </w:r>
      <w:r w:rsidR="00FF2DD1" w:rsidRPr="00FF2DD1">
        <w:rPr>
          <w:color w:val="FF0000"/>
          <w:lang w:val="en-GB"/>
        </w:rPr>
        <w:t xml:space="preserve">and constrained segment(s) </w:t>
      </w:r>
      <w:r w:rsidR="00022697" w:rsidRPr="00FF2DD1">
        <w:rPr>
          <w:color w:val="FF0000"/>
          <w:lang w:val="en-GB"/>
        </w:rPr>
        <w:t xml:space="preserve">data </w:t>
      </w:r>
      <w:r w:rsidR="00C37233">
        <w:rPr>
          <w:color w:val="FF0000"/>
          <w:lang w:val="en-GB"/>
        </w:rPr>
        <w:t>is</w:t>
      </w:r>
      <w:r w:rsidR="00022697" w:rsidRPr="00FF2DD1">
        <w:rPr>
          <w:color w:val="FF0000"/>
          <w:lang w:val="en-GB"/>
        </w:rPr>
        <w:t xml:space="preserve"> maintained</w:t>
      </w:r>
      <w:r w:rsidR="0038043E">
        <w:rPr>
          <w:color w:val="FF0000"/>
          <w:lang w:val="en-GB"/>
        </w:rPr>
        <w:t xml:space="preserve"> in flight availability space</w:t>
      </w:r>
      <w:r w:rsidR="00022697">
        <w:rPr>
          <w:color w:val="548DD4" w:themeColor="text2" w:themeTint="99"/>
          <w:lang w:val="en-GB"/>
        </w:rPr>
        <w:t xml:space="preserve">.  Value of 'n' </w:t>
      </w:r>
      <w:r w:rsidR="00C37233">
        <w:rPr>
          <w:color w:val="548DD4" w:themeColor="text2" w:themeTint="99"/>
          <w:lang w:val="en-GB"/>
        </w:rPr>
        <w:t>is</w:t>
      </w:r>
      <w:r w:rsidR="00022697">
        <w:rPr>
          <w:color w:val="548DD4" w:themeColor="text2" w:themeTint="99"/>
          <w:lang w:val="en-GB"/>
        </w:rPr>
        <w:t xml:space="preserve"> defined by Subscriber Parameter 'Leg/</w:t>
      </w:r>
      <w:proofErr w:type="spellStart"/>
      <w:r w:rsidR="00022697">
        <w:rPr>
          <w:color w:val="548DD4" w:themeColor="text2" w:themeTint="99"/>
          <w:lang w:val="en-GB"/>
        </w:rPr>
        <w:t>Segment_Availability</w:t>
      </w:r>
      <w:r w:rsidR="006A582D">
        <w:rPr>
          <w:color w:val="548DD4" w:themeColor="text2" w:themeTint="99"/>
          <w:lang w:val="en-GB"/>
        </w:rPr>
        <w:t>_Threshold</w:t>
      </w:r>
      <w:proofErr w:type="spellEnd"/>
      <w:r w:rsidR="00022697">
        <w:rPr>
          <w:color w:val="548DD4" w:themeColor="text2" w:themeTint="99"/>
          <w:lang w:val="en-GB"/>
        </w:rPr>
        <w:t xml:space="preserve">' with a default value </w:t>
      </w:r>
      <w:r w:rsidR="006C367F">
        <w:rPr>
          <w:color w:val="548DD4" w:themeColor="text2" w:themeTint="99"/>
          <w:lang w:val="en-GB"/>
        </w:rPr>
        <w:t>set to</w:t>
      </w:r>
      <w:r w:rsidR="00022697">
        <w:rPr>
          <w:color w:val="548DD4" w:themeColor="text2" w:themeTint="99"/>
          <w:lang w:val="en-GB"/>
        </w:rPr>
        <w:t xml:space="preserve"> 2.</w:t>
      </w:r>
      <w:r w:rsidR="00D6090A">
        <w:rPr>
          <w:color w:val="548DD4" w:themeColor="text2" w:themeTint="99"/>
          <w:lang w:val="en-GB"/>
        </w:rPr>
        <w:t xml:space="preserve"> Availability for such flights will need to be determined only at the time of receipt of request as per this flow and not </w:t>
      </w:r>
      <w:r w:rsidR="00CE6633">
        <w:rPr>
          <w:color w:val="548DD4" w:themeColor="text2" w:themeTint="99"/>
          <w:lang w:val="en-GB"/>
        </w:rPr>
        <w:t xml:space="preserve">pre-determined </w:t>
      </w:r>
      <w:r w:rsidR="00D6090A">
        <w:rPr>
          <w:color w:val="548DD4" w:themeColor="text2" w:themeTint="99"/>
          <w:lang w:val="en-GB"/>
        </w:rPr>
        <w:t>during ICR change.</w:t>
      </w:r>
    </w:p>
    <w:p w:rsidR="00A40200" w:rsidRPr="001D5F06" w:rsidRDefault="00A40200" w:rsidP="00F345CB">
      <w:pPr>
        <w:pStyle w:val="Heading3"/>
        <w:ind w:left="360"/>
        <w:rPr>
          <w:lang w:val="en-GB"/>
        </w:rPr>
      </w:pPr>
      <w:bookmarkStart w:id="149" w:name="_Toc426964327"/>
      <w:r w:rsidRPr="001D5F06">
        <w:rPr>
          <w:lang w:val="en-GB"/>
        </w:rPr>
        <w:lastRenderedPageBreak/>
        <w:t>Specific Preconditions</w:t>
      </w:r>
      <w:bookmarkEnd w:id="147"/>
      <w:bookmarkEnd w:id="149"/>
    </w:p>
    <w:p w:rsidR="000A52E6" w:rsidRDefault="000A52E6" w:rsidP="00F345CB">
      <w:pPr>
        <w:pStyle w:val="SITAMainBullet"/>
        <w:numPr>
          <w:ilvl w:val="0"/>
          <w:numId w:val="0"/>
        </w:numPr>
        <w:ind w:left="1152"/>
        <w:rPr>
          <w:lang w:val="en-GB"/>
        </w:rPr>
      </w:pPr>
      <w:r w:rsidRPr="001D5F06">
        <w:rPr>
          <w:lang w:val="en-GB"/>
        </w:rPr>
        <w:t>System has performed one of the following steps:</w:t>
      </w:r>
    </w:p>
    <w:p w:rsidR="00F17CA5" w:rsidRDefault="00F17CA5" w:rsidP="00F345CB">
      <w:pPr>
        <w:pStyle w:val="SITAMainBullet"/>
        <w:tabs>
          <w:tab w:val="clear" w:pos="792"/>
          <w:tab w:val="num" w:pos="1152"/>
        </w:tabs>
        <w:ind w:left="1152"/>
        <w:rPr>
          <w:lang w:val="en-GB"/>
        </w:rPr>
      </w:pPr>
      <w:r w:rsidRPr="001D5F06">
        <w:rPr>
          <w:lang w:val="en-GB"/>
        </w:rPr>
        <w:t xml:space="preserve">Step </w:t>
      </w:r>
      <w:r w:rsidR="005E0786">
        <w:rPr>
          <w:lang w:val="en-GB"/>
        </w:rPr>
        <w:fldChar w:fldCharType="begin"/>
      </w:r>
      <w:r w:rsidR="00BB0C1C">
        <w:rPr>
          <w:lang w:val="en-GB"/>
        </w:rPr>
        <w:instrText xml:space="preserve"> REF _Ref330310694 \r \h </w:instrText>
      </w:r>
      <w:r w:rsidR="005E0786">
        <w:rPr>
          <w:lang w:val="en-GB"/>
        </w:rPr>
      </w:r>
      <w:r w:rsidR="005E0786">
        <w:rPr>
          <w:lang w:val="en-GB"/>
        </w:rPr>
        <w:fldChar w:fldCharType="separate"/>
      </w:r>
      <w:r w:rsidR="003764F4">
        <w:rPr>
          <w:lang w:val="en-GB"/>
        </w:rPr>
        <w:t>4</w:t>
      </w:r>
      <w:r w:rsidR="005E0786">
        <w:rPr>
          <w:lang w:val="en-GB"/>
        </w:rPr>
        <w:fldChar w:fldCharType="end"/>
      </w:r>
      <w:r w:rsidRPr="001D5F06">
        <w:rPr>
          <w:lang w:val="en-GB"/>
        </w:rPr>
        <w:t xml:space="preserve"> for</w:t>
      </w:r>
      <w:r w:rsidR="000A52E6">
        <w:rPr>
          <w:lang w:val="en-GB"/>
        </w:rPr>
        <w:t xml:space="preserve"> </w:t>
      </w:r>
      <w:r w:rsidR="005E0786">
        <w:rPr>
          <w:lang w:val="en-GB"/>
        </w:rPr>
        <w:fldChar w:fldCharType="begin"/>
      </w:r>
      <w:r w:rsidR="000A52E6">
        <w:rPr>
          <w:lang w:val="en-GB"/>
        </w:rPr>
        <w:instrText xml:space="preserve"> REF _Ref330297207 \h </w:instrText>
      </w:r>
      <w:r w:rsidR="005E0786">
        <w:rPr>
          <w:lang w:val="en-GB"/>
        </w:rPr>
      </w:r>
      <w:r w:rsidR="005E0786">
        <w:rPr>
          <w:lang w:val="en-GB"/>
        </w:rPr>
        <w:fldChar w:fldCharType="separate"/>
      </w:r>
      <w:r w:rsidR="003764F4" w:rsidRPr="001D5F06">
        <w:rPr>
          <w:bCs/>
          <w:lang w:val="en-GB"/>
        </w:rPr>
        <w:t xml:space="preserve">Basic Flow 1 – </w:t>
      </w:r>
      <w:r w:rsidR="003764F4">
        <w:rPr>
          <w:bCs/>
          <w:lang w:val="en-GB"/>
        </w:rPr>
        <w:t>Determine Allocation Availability for Host Flight Segments</w:t>
      </w:r>
      <w:r w:rsidR="005E0786">
        <w:rPr>
          <w:lang w:val="en-GB"/>
        </w:rPr>
        <w:fldChar w:fldCharType="end"/>
      </w:r>
      <w:r w:rsidRPr="001D5F06">
        <w:rPr>
          <w:lang w:val="en-GB"/>
        </w:rPr>
        <w:t>.</w:t>
      </w:r>
    </w:p>
    <w:p w:rsidR="00A40200" w:rsidRPr="001D5F06" w:rsidRDefault="00A40200" w:rsidP="00F345CB">
      <w:pPr>
        <w:pStyle w:val="Heading3"/>
        <w:ind w:left="360"/>
        <w:rPr>
          <w:lang w:val="en-GB"/>
        </w:rPr>
      </w:pPr>
      <w:bookmarkStart w:id="150" w:name="_Toc408593256"/>
      <w:bookmarkStart w:id="151" w:name="_Toc197400774"/>
      <w:bookmarkStart w:id="152" w:name="_Toc426964328"/>
      <w:bookmarkEnd w:id="150"/>
      <w:r w:rsidRPr="001D5F06">
        <w:rPr>
          <w:lang w:val="en-GB"/>
        </w:rPr>
        <w:t>Steps</w:t>
      </w:r>
      <w:bookmarkEnd w:id="151"/>
      <w:bookmarkEnd w:id="152"/>
      <w:r w:rsidRPr="001D5F06">
        <w:rPr>
          <w:lang w:val="en-GB"/>
        </w:rPr>
        <w:t xml:space="preserve"> </w:t>
      </w:r>
    </w:p>
    <w:p w:rsidR="00F747B5" w:rsidRDefault="00F747B5" w:rsidP="00103493">
      <w:pPr>
        <w:pStyle w:val="SITAMainNumList"/>
        <w:numPr>
          <w:ilvl w:val="0"/>
          <w:numId w:val="26"/>
        </w:numPr>
        <w:ind w:left="1080" w:hanging="357"/>
        <w:rPr>
          <w:lang w:val="en-GB"/>
        </w:rPr>
      </w:pPr>
      <w:bookmarkStart w:id="153" w:name="_Toc197400775"/>
      <w:r>
        <w:rPr>
          <w:lang w:val="en-GB"/>
        </w:rPr>
        <w:t xml:space="preserve">System </w:t>
      </w:r>
      <w:r w:rsidR="009B4E8F">
        <w:rPr>
          <w:lang w:val="en-GB"/>
        </w:rPr>
        <w:t>references the</w:t>
      </w:r>
      <w:r>
        <w:rPr>
          <w:lang w:val="en-GB"/>
        </w:rPr>
        <w:t xml:space="preserve"> ICR record for the host flight instance </w:t>
      </w:r>
    </w:p>
    <w:p w:rsidR="005850C2" w:rsidRDefault="004E07B0" w:rsidP="00AB49F9">
      <w:pPr>
        <w:pStyle w:val="SITAMainNumList"/>
        <w:numPr>
          <w:ilvl w:val="1"/>
          <w:numId w:val="37"/>
        </w:numPr>
        <w:ind w:left="1418" w:hanging="357"/>
        <w:rPr>
          <w:lang w:val="en-GB"/>
        </w:rPr>
      </w:pPr>
      <w:r>
        <w:rPr>
          <w:lang w:val="en-GB"/>
        </w:rPr>
        <w:t>When the ICR</w:t>
      </w:r>
      <w:r w:rsidR="005850C2">
        <w:rPr>
          <w:lang w:val="en-GB"/>
        </w:rPr>
        <w:t xml:space="preserve"> is non-</w:t>
      </w:r>
      <w:r w:rsidR="00E13EFE">
        <w:rPr>
          <w:lang w:val="en-GB"/>
        </w:rPr>
        <w:t>existent</w:t>
      </w:r>
      <w:r w:rsidR="005850C2">
        <w:rPr>
          <w:lang w:val="en-GB"/>
        </w:rPr>
        <w:t xml:space="preserve">, system logs </w:t>
      </w:r>
      <w:r w:rsidR="006D5EC4">
        <w:rPr>
          <w:lang w:val="en-GB"/>
        </w:rPr>
        <w:t xml:space="preserve">and returns </w:t>
      </w:r>
      <w:r w:rsidR="005850C2">
        <w:rPr>
          <w:lang w:val="en-GB"/>
        </w:rPr>
        <w:t xml:space="preserve">error indicating "ICR non-existence" and </w:t>
      </w:r>
      <w:r w:rsidR="00D52DFA">
        <w:rPr>
          <w:lang w:val="en-GB"/>
        </w:rPr>
        <w:t>resumes in</w:t>
      </w:r>
      <w:r w:rsidR="001654BD" w:rsidRPr="00B822A8">
        <w:rPr>
          <w:lang w:val="en-GB"/>
        </w:rPr>
        <w:t xml:space="preserve"> the Flow/Step where it was invoked.</w:t>
      </w:r>
    </w:p>
    <w:p w:rsidR="005850C2" w:rsidRDefault="005850C2" w:rsidP="00AB49F9">
      <w:pPr>
        <w:pStyle w:val="SITAMainNumList"/>
        <w:numPr>
          <w:ilvl w:val="1"/>
          <w:numId w:val="37"/>
        </w:numPr>
        <w:ind w:left="1418" w:hanging="357"/>
        <w:rPr>
          <w:lang w:val="en-GB"/>
        </w:rPr>
      </w:pPr>
      <w:r>
        <w:rPr>
          <w:lang w:val="en-GB"/>
        </w:rPr>
        <w:t>When the ICR Status is Protected</w:t>
      </w:r>
      <w:r w:rsidR="004E07B0">
        <w:rPr>
          <w:lang w:val="en-GB"/>
        </w:rPr>
        <w:t xml:space="preserve"> or Suspended</w:t>
      </w:r>
      <w:r>
        <w:rPr>
          <w:lang w:val="en-GB"/>
        </w:rPr>
        <w:t xml:space="preserve">, system </w:t>
      </w:r>
      <w:r w:rsidR="00B76304">
        <w:rPr>
          <w:lang w:val="en-GB"/>
        </w:rPr>
        <w:t xml:space="preserve">returns </w:t>
      </w:r>
      <w:r>
        <w:rPr>
          <w:lang w:val="en-GB"/>
        </w:rPr>
        <w:t>error indicating "</w:t>
      </w:r>
      <w:r w:rsidR="00B76304">
        <w:rPr>
          <w:lang w:val="en-GB"/>
        </w:rPr>
        <w:t>Flight is locked for schedule change</w:t>
      </w:r>
      <w:r>
        <w:rPr>
          <w:lang w:val="en-GB"/>
        </w:rPr>
        <w:t xml:space="preserve">" and </w:t>
      </w:r>
      <w:r w:rsidR="00D52DFA">
        <w:rPr>
          <w:lang w:val="en-GB"/>
        </w:rPr>
        <w:t>resumes in</w:t>
      </w:r>
      <w:r w:rsidR="00B822A8" w:rsidRPr="00B822A8">
        <w:rPr>
          <w:lang w:val="en-GB"/>
        </w:rPr>
        <w:t xml:space="preserve"> the Flow/Step where it was invoked.</w:t>
      </w:r>
    </w:p>
    <w:p w:rsidR="005850C2" w:rsidRDefault="005850C2" w:rsidP="00AB49F9">
      <w:pPr>
        <w:pStyle w:val="SITAMainNumList"/>
        <w:numPr>
          <w:ilvl w:val="1"/>
          <w:numId w:val="37"/>
        </w:numPr>
        <w:ind w:left="1418" w:hanging="357"/>
        <w:rPr>
          <w:lang w:val="en-GB"/>
        </w:rPr>
      </w:pPr>
      <w:r w:rsidRPr="005850C2">
        <w:rPr>
          <w:lang w:val="en-GB"/>
        </w:rPr>
        <w:t>When the ICR is under Protective Cover</w:t>
      </w:r>
      <w:r w:rsidR="005E5392">
        <w:rPr>
          <w:lang w:val="en-GB"/>
        </w:rPr>
        <w:t xml:space="preserve"> AND the request Search Type is "Determine Availability for Sell" (Refer to </w:t>
      </w:r>
      <w:r w:rsidR="005E5392" w:rsidRPr="005E5392">
        <w:rPr>
          <w:b/>
          <w:lang w:val="en-GB"/>
        </w:rPr>
        <w:t>System BDD for Availability Request – Response (Ref[9])</w:t>
      </w:r>
      <w:r w:rsidR="005E5392">
        <w:rPr>
          <w:lang w:val="en-GB"/>
        </w:rPr>
        <w:t>)</w:t>
      </w:r>
      <w:r w:rsidRPr="005850C2">
        <w:rPr>
          <w:lang w:val="en-GB"/>
        </w:rPr>
        <w:t xml:space="preserve">, system </w:t>
      </w:r>
      <w:r w:rsidR="005E5392">
        <w:rPr>
          <w:lang w:val="en-GB"/>
        </w:rPr>
        <w:t>returns</w:t>
      </w:r>
      <w:r w:rsidR="005E5392" w:rsidRPr="005850C2">
        <w:rPr>
          <w:lang w:val="en-GB"/>
        </w:rPr>
        <w:t xml:space="preserve"> </w:t>
      </w:r>
      <w:r w:rsidRPr="005850C2">
        <w:rPr>
          <w:lang w:val="en-GB"/>
        </w:rPr>
        <w:t xml:space="preserve">error indicating "ICR under Protective Cover " and </w:t>
      </w:r>
      <w:r w:rsidR="005E5392">
        <w:rPr>
          <w:lang w:val="en-GB"/>
        </w:rPr>
        <w:t>resumes in</w:t>
      </w:r>
      <w:r w:rsidR="00B822A8" w:rsidRPr="00B822A8">
        <w:rPr>
          <w:lang w:val="en-GB"/>
        </w:rPr>
        <w:t xml:space="preserve"> the Flow/Step where it was invoked.</w:t>
      </w:r>
    </w:p>
    <w:p w:rsidR="005850C2" w:rsidRDefault="005850C2" w:rsidP="00AB49F9">
      <w:pPr>
        <w:pStyle w:val="SITAMainNumList"/>
        <w:numPr>
          <w:ilvl w:val="1"/>
          <w:numId w:val="37"/>
        </w:numPr>
        <w:ind w:left="1418"/>
        <w:rPr>
          <w:lang w:val="en-GB"/>
        </w:rPr>
      </w:pPr>
      <w:r w:rsidRPr="005850C2">
        <w:rPr>
          <w:lang w:val="en-GB"/>
        </w:rPr>
        <w:t xml:space="preserve">When the ICR is under Emergency Lock, system </w:t>
      </w:r>
      <w:r w:rsidR="002254B0">
        <w:rPr>
          <w:lang w:val="en-GB"/>
        </w:rPr>
        <w:t>returns</w:t>
      </w:r>
      <w:r w:rsidR="002254B0" w:rsidRPr="005850C2">
        <w:rPr>
          <w:lang w:val="en-GB"/>
        </w:rPr>
        <w:t xml:space="preserve"> </w:t>
      </w:r>
      <w:r w:rsidRPr="005850C2">
        <w:rPr>
          <w:lang w:val="en-GB"/>
        </w:rPr>
        <w:t xml:space="preserve">error indicating "ICR under Emergency Lock and </w:t>
      </w:r>
      <w:r w:rsidR="002254B0">
        <w:rPr>
          <w:lang w:val="en-GB"/>
        </w:rPr>
        <w:t>resumes in</w:t>
      </w:r>
      <w:r w:rsidR="00B822A8" w:rsidRPr="00B822A8">
        <w:rPr>
          <w:lang w:val="en-GB"/>
        </w:rPr>
        <w:t xml:space="preserve"> the Flow/Step where it was invoked.</w:t>
      </w:r>
    </w:p>
    <w:p w:rsidR="004D70D3" w:rsidRPr="00A568B7" w:rsidRDefault="004D70D3" w:rsidP="00AB49F9">
      <w:pPr>
        <w:pStyle w:val="SITAMainNumList"/>
        <w:numPr>
          <w:ilvl w:val="1"/>
          <w:numId w:val="37"/>
        </w:numPr>
        <w:ind w:left="1418"/>
        <w:rPr>
          <w:strike/>
          <w:lang w:val="en-GB"/>
        </w:rPr>
      </w:pPr>
      <w:r w:rsidRPr="00A568B7">
        <w:rPr>
          <w:strike/>
          <w:lang w:val="en-GB"/>
        </w:rPr>
        <w:t>When the current local time of the origin station of the segment is after the departure time for the flight segment, the system returns error indicating “Flight departed” and resumes in the Flow/Step where it was invoked.</w:t>
      </w:r>
    </w:p>
    <w:p w:rsidR="004D70D3" w:rsidRDefault="004D70D3" w:rsidP="00AB49F9">
      <w:pPr>
        <w:pStyle w:val="SITAMainNumList"/>
        <w:numPr>
          <w:ilvl w:val="1"/>
          <w:numId w:val="37"/>
        </w:numPr>
        <w:ind w:left="1418"/>
        <w:rPr>
          <w:lang w:val="en-GB"/>
        </w:rPr>
      </w:pPr>
      <w:r>
        <w:rPr>
          <w:lang w:val="en-GB"/>
        </w:rPr>
        <w:t>When the segment has been “Closed Out”</w:t>
      </w:r>
      <w:r w:rsidR="00A821B2">
        <w:rPr>
          <w:lang w:val="en-GB"/>
        </w:rPr>
        <w:t xml:space="preserve"> (departed)</w:t>
      </w:r>
      <w:r>
        <w:rPr>
          <w:lang w:val="en-GB"/>
        </w:rPr>
        <w:t>,</w:t>
      </w:r>
      <w:r w:rsidRPr="004D70D3">
        <w:rPr>
          <w:lang w:val="en-GB"/>
        </w:rPr>
        <w:t xml:space="preserve"> </w:t>
      </w:r>
      <w:r>
        <w:rPr>
          <w:lang w:val="en-GB"/>
        </w:rPr>
        <w:t xml:space="preserve">the system returns error indicating “Flight Closed” </w:t>
      </w:r>
      <w:r w:rsidRPr="005850C2">
        <w:rPr>
          <w:lang w:val="en-GB"/>
        </w:rPr>
        <w:t xml:space="preserve">and </w:t>
      </w:r>
      <w:r>
        <w:rPr>
          <w:lang w:val="en-GB"/>
        </w:rPr>
        <w:t>resumes in</w:t>
      </w:r>
      <w:r w:rsidRPr="00B822A8">
        <w:rPr>
          <w:lang w:val="en-GB"/>
        </w:rPr>
        <w:t xml:space="preserve"> the Flow/Step where it was invoked</w:t>
      </w:r>
      <w:r>
        <w:rPr>
          <w:lang w:val="en-GB"/>
        </w:rPr>
        <w:t xml:space="preserve"> </w:t>
      </w:r>
    </w:p>
    <w:p w:rsidR="008B4360" w:rsidRDefault="008B4360" w:rsidP="00D6090A">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058"/>
        <w:rPr>
          <w:color w:val="548DD4" w:themeColor="text2" w:themeTint="99"/>
        </w:rPr>
      </w:pPr>
      <w:r>
        <w:rPr>
          <w:color w:val="548DD4" w:themeColor="text2" w:themeTint="99"/>
        </w:rPr>
        <w:t>Apart from step.1a above, all other steps is pre-determined and pushed to flight availability space at the end of ICR change / inventory adjustment.</w:t>
      </w:r>
    </w:p>
    <w:p w:rsidR="00D6090A" w:rsidRPr="00156EB2" w:rsidRDefault="00D6090A" w:rsidP="00D6090A">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058"/>
        <w:rPr>
          <w:color w:val="548DD4" w:themeColor="text2" w:themeTint="99"/>
        </w:rPr>
      </w:pPr>
      <w:r>
        <w:rPr>
          <w:color w:val="548DD4" w:themeColor="text2" w:themeTint="99"/>
        </w:rPr>
        <w:t xml:space="preserve">HIAS will use error code and warning messages as per Industry Standards. </w:t>
      </w:r>
      <w:r w:rsidR="001007BC">
        <w:rPr>
          <w:color w:val="548DD4" w:themeColor="text2" w:themeTint="99"/>
        </w:rPr>
        <w:t>Implementation must follow section §</w:t>
      </w:r>
      <w:r w:rsidR="009D054E">
        <w:fldChar w:fldCharType="begin"/>
      </w:r>
      <w:r w:rsidR="009D054E">
        <w:instrText xml:space="preserve"> REF _Ref425508134 \r \h  \* MERGEFORMAT </w:instrText>
      </w:r>
      <w:r w:rsidR="009D054E">
        <w:fldChar w:fldCharType="separate"/>
      </w:r>
      <w:r w:rsidR="00CE6633" w:rsidRPr="00CE6633">
        <w:rPr>
          <w:b/>
          <w:color w:val="548DD4" w:themeColor="text2" w:themeTint="99"/>
        </w:rPr>
        <w:t>15.1.3.6</w:t>
      </w:r>
      <w:r w:rsidR="009D054E">
        <w:fldChar w:fldCharType="end"/>
      </w:r>
      <w:r w:rsidR="001007BC">
        <w:rPr>
          <w:color w:val="548DD4" w:themeColor="text2" w:themeTint="99"/>
        </w:rPr>
        <w:t xml:space="preserve"> for the EDIFACT code and messages to return</w:t>
      </w:r>
      <w:r>
        <w:rPr>
          <w:color w:val="548DD4" w:themeColor="text2" w:themeTint="99"/>
        </w:rPr>
        <w:t xml:space="preserve">. </w:t>
      </w:r>
      <w:r w:rsidR="008B4360">
        <w:rPr>
          <w:color w:val="548DD4" w:themeColor="text2" w:themeTint="99"/>
        </w:rPr>
        <w:t>For a</w:t>
      </w:r>
      <w:r w:rsidR="002228BE">
        <w:rPr>
          <w:color w:val="548DD4" w:themeColor="text2" w:themeTint="99"/>
        </w:rPr>
        <w:t xml:space="preserve">vailability, errors </w:t>
      </w:r>
      <w:r w:rsidR="008B4360">
        <w:rPr>
          <w:color w:val="548DD4" w:themeColor="text2" w:themeTint="99"/>
        </w:rPr>
        <w:t xml:space="preserve">are </w:t>
      </w:r>
      <w:r w:rsidR="008B4360" w:rsidRPr="002228BE">
        <w:rPr>
          <w:b/>
          <w:color w:val="548DD4" w:themeColor="text2" w:themeTint="99"/>
        </w:rPr>
        <w:t>not logged</w:t>
      </w:r>
      <w:r w:rsidR="002228BE">
        <w:rPr>
          <w:color w:val="548DD4" w:themeColor="text2" w:themeTint="99"/>
        </w:rPr>
        <w:t xml:space="preserve"> but only returned to the requestor.</w:t>
      </w:r>
    </w:p>
    <w:p w:rsidR="00234662" w:rsidRPr="005850C2" w:rsidRDefault="00234662" w:rsidP="00D6655D">
      <w:pPr>
        <w:pStyle w:val="SITAMainNumList"/>
        <w:numPr>
          <w:ilvl w:val="0"/>
          <w:numId w:val="0"/>
        </w:numPr>
        <w:ind w:left="1080"/>
        <w:rPr>
          <w:lang w:val="en-GB"/>
        </w:rPr>
      </w:pPr>
      <w:r>
        <w:rPr>
          <w:lang w:val="en-GB"/>
        </w:rPr>
        <w:t>System joins Step 26</w:t>
      </w:r>
    </w:p>
    <w:p w:rsidR="00F747B5" w:rsidRDefault="00CF4778" w:rsidP="00D6655D">
      <w:pPr>
        <w:pStyle w:val="SITAMainNumList"/>
        <w:numPr>
          <w:ilvl w:val="0"/>
          <w:numId w:val="26"/>
        </w:numPr>
        <w:ind w:left="1080"/>
        <w:rPr>
          <w:lang w:val="en-GB"/>
        </w:rPr>
      </w:pPr>
      <w:bookmarkStart w:id="154" w:name="_Ref328040747"/>
      <w:r>
        <w:rPr>
          <w:lang w:val="en-GB"/>
        </w:rPr>
        <w:t xml:space="preserve">System selects the </w:t>
      </w:r>
      <w:r w:rsidR="00147288">
        <w:rPr>
          <w:lang w:val="en-GB"/>
        </w:rPr>
        <w:t xml:space="preserve">first or </w:t>
      </w:r>
      <w:r>
        <w:rPr>
          <w:lang w:val="en-GB"/>
        </w:rPr>
        <w:t xml:space="preserve">next RBD </w:t>
      </w:r>
      <w:r w:rsidR="00FC2761">
        <w:rPr>
          <w:lang w:val="en-GB"/>
        </w:rPr>
        <w:t>on the segment</w:t>
      </w:r>
      <w:r>
        <w:rPr>
          <w:lang w:val="en-GB"/>
        </w:rPr>
        <w:t>.</w:t>
      </w:r>
      <w:bookmarkEnd w:id="154"/>
    </w:p>
    <w:p w:rsidR="00A568B7" w:rsidRDefault="00A568B7" w:rsidP="00A568B7">
      <w:pPr>
        <w:pStyle w:val="SITAMainNumList"/>
        <w:numPr>
          <w:ilvl w:val="0"/>
          <w:numId w:val="26"/>
        </w:numPr>
        <w:ind w:left="1080"/>
        <w:rPr>
          <w:lang w:val="en-GB"/>
        </w:rPr>
      </w:pPr>
      <w:bookmarkStart w:id="155" w:name="_Ref412815069"/>
      <w:r>
        <w:rPr>
          <w:lang w:val="en-GB"/>
        </w:rPr>
        <w:t>When the value of the Stop Sale Indicator (SSI) either for the nested bucket / RBD or cabin or Tree Top is "Y" (Yes) for the segment or any leg of the segment, system assigns the availability status "C" for the RBD and joins Step 25.</w:t>
      </w:r>
    </w:p>
    <w:p w:rsidR="00695AFF" w:rsidRDefault="00695AFF" w:rsidP="00D6655D">
      <w:pPr>
        <w:pStyle w:val="SITAMainNumList"/>
        <w:numPr>
          <w:ilvl w:val="0"/>
          <w:numId w:val="26"/>
        </w:numPr>
        <w:ind w:left="1080"/>
        <w:rPr>
          <w:lang w:val="en-GB"/>
        </w:rPr>
      </w:pPr>
      <w:bookmarkStart w:id="156" w:name="_Ref412815075"/>
      <w:bookmarkEnd w:id="155"/>
      <w:r>
        <w:rPr>
          <w:lang w:val="en-GB"/>
        </w:rPr>
        <w:t xml:space="preserve">When the value of the External Stop Sale Indicator (ESSI) either for the </w:t>
      </w:r>
      <w:r w:rsidR="00D41E39">
        <w:rPr>
          <w:lang w:val="en-GB"/>
        </w:rPr>
        <w:t xml:space="preserve">nested bucket / </w:t>
      </w:r>
      <w:r>
        <w:rPr>
          <w:lang w:val="en-GB"/>
        </w:rPr>
        <w:t xml:space="preserve">RBD or cabin </w:t>
      </w:r>
      <w:r w:rsidR="00154170">
        <w:rPr>
          <w:lang w:val="en-GB"/>
        </w:rPr>
        <w:t xml:space="preserve">or Tree Top bucket </w:t>
      </w:r>
      <w:r>
        <w:rPr>
          <w:lang w:val="en-GB"/>
        </w:rPr>
        <w:t xml:space="preserve">is "Y" (Yes) on the segment or any leg of the segment, AND the request originator is NOT Internal Host, system assigns the availability status "C" for the RBD and joins Step </w:t>
      </w:r>
      <w:bookmarkEnd w:id="156"/>
      <w:r w:rsidR="00234662">
        <w:rPr>
          <w:lang w:val="en-GB"/>
        </w:rPr>
        <w:t>25.</w:t>
      </w:r>
    </w:p>
    <w:p w:rsidR="00C809D7" w:rsidRDefault="00695AFF" w:rsidP="00D6655D">
      <w:pPr>
        <w:pStyle w:val="SITAMainNumList"/>
        <w:numPr>
          <w:ilvl w:val="0"/>
          <w:numId w:val="26"/>
        </w:numPr>
        <w:ind w:left="1080"/>
        <w:rPr>
          <w:lang w:val="en-GB"/>
        </w:rPr>
      </w:pPr>
      <w:bookmarkStart w:id="157" w:name="_Ref412815081"/>
      <w:r w:rsidRPr="00515F42">
        <w:rPr>
          <w:lang w:val="en-GB"/>
        </w:rPr>
        <w:t xml:space="preserve">When the value of the Permanent Request Indicator either for the </w:t>
      </w:r>
      <w:r w:rsidR="00C43C98">
        <w:rPr>
          <w:lang w:val="en-GB"/>
        </w:rPr>
        <w:t xml:space="preserve">nested bucket / </w:t>
      </w:r>
      <w:r w:rsidRPr="00515F42">
        <w:rPr>
          <w:lang w:val="en-GB"/>
        </w:rPr>
        <w:t>RBD or the cabin</w:t>
      </w:r>
      <w:r w:rsidR="00B600F9" w:rsidRPr="00B600F9">
        <w:rPr>
          <w:lang w:val="en-GB"/>
        </w:rPr>
        <w:t xml:space="preserve"> </w:t>
      </w:r>
      <w:r w:rsidR="00C43C98">
        <w:rPr>
          <w:lang w:val="en-GB"/>
        </w:rPr>
        <w:t xml:space="preserve">or  Tree Top bucket </w:t>
      </w:r>
      <w:r w:rsidR="00B600F9" w:rsidRPr="00B600F9">
        <w:rPr>
          <w:lang w:val="en-GB"/>
        </w:rPr>
        <w:t xml:space="preserve">is "Y" (Yes) or "Absolute" </w:t>
      </w:r>
      <w:r w:rsidR="00C62374" w:rsidRPr="00C62374">
        <w:rPr>
          <w:lang w:val="en-GB"/>
        </w:rPr>
        <w:t xml:space="preserve">on the </w:t>
      </w:r>
      <w:r w:rsidR="00154170">
        <w:rPr>
          <w:lang w:val="en-GB"/>
        </w:rPr>
        <w:t xml:space="preserve">flight </w:t>
      </w:r>
      <w:r w:rsidR="00C62374" w:rsidRPr="00C62374">
        <w:rPr>
          <w:lang w:val="en-GB"/>
        </w:rPr>
        <w:t>segment or on any leg of the segment,</w:t>
      </w:r>
      <w:bookmarkEnd w:id="157"/>
      <w:r w:rsidR="00C62374" w:rsidRPr="00C62374">
        <w:rPr>
          <w:lang w:val="en-GB"/>
        </w:rPr>
        <w:t xml:space="preserve"> </w:t>
      </w:r>
    </w:p>
    <w:p w:rsidR="00D41E39" w:rsidRDefault="00D41E39" w:rsidP="00AB49F9">
      <w:pPr>
        <w:pStyle w:val="SITAMainNumList"/>
        <w:numPr>
          <w:ilvl w:val="0"/>
          <w:numId w:val="38"/>
        </w:numPr>
        <w:ind w:left="1418"/>
        <w:rPr>
          <w:lang w:val="en-GB"/>
        </w:rPr>
      </w:pPr>
      <w:r>
        <w:rPr>
          <w:lang w:val="en-GB"/>
        </w:rPr>
        <w:t xml:space="preserve">When the request originator is Internal Host and the Subscriber Parameter </w:t>
      </w:r>
      <w:proofErr w:type="spellStart"/>
      <w:r>
        <w:rPr>
          <w:lang w:val="en-GB"/>
        </w:rPr>
        <w:t>Internal_Response_for_Permanent</w:t>
      </w:r>
      <w:r w:rsidR="00482DDD">
        <w:rPr>
          <w:lang w:val="en-GB"/>
        </w:rPr>
        <w:t>_</w:t>
      </w:r>
      <w:r>
        <w:rPr>
          <w:lang w:val="en-GB"/>
        </w:rPr>
        <w:t>Request</w:t>
      </w:r>
      <w:proofErr w:type="spellEnd"/>
      <w:r w:rsidR="00482DDD">
        <w:rPr>
          <w:lang w:val="en-GB"/>
        </w:rPr>
        <w:t xml:space="preserve"> </w:t>
      </w:r>
      <w:r w:rsidRPr="0023288B">
        <w:rPr>
          <w:lang w:val="en-GB"/>
        </w:rPr>
        <w:t>is set to "</w:t>
      </w:r>
      <w:r>
        <w:rPr>
          <w:lang w:val="en-GB"/>
        </w:rPr>
        <w:t>Seats Available</w:t>
      </w:r>
      <w:r w:rsidRPr="0023288B">
        <w:rPr>
          <w:lang w:val="en-GB"/>
        </w:rPr>
        <w:t xml:space="preserve">" (Refer </w:t>
      </w:r>
      <w:r>
        <w:rPr>
          <w:lang w:val="en-GB"/>
        </w:rPr>
        <w:t>to Special Requirement section</w:t>
      </w:r>
      <w:proofErr w:type="gramStart"/>
      <w:r>
        <w:rPr>
          <w:lang w:val="en-GB"/>
        </w:rPr>
        <w:t xml:space="preserve">)  </w:t>
      </w:r>
      <w:r w:rsidRPr="00515F42">
        <w:rPr>
          <w:lang w:val="en-GB"/>
        </w:rPr>
        <w:t>system</w:t>
      </w:r>
      <w:proofErr w:type="gramEnd"/>
      <w:r w:rsidRPr="00515F42">
        <w:rPr>
          <w:lang w:val="en-GB"/>
        </w:rPr>
        <w:t xml:space="preserve"> </w:t>
      </w:r>
      <w:r>
        <w:rPr>
          <w:lang w:val="en-GB"/>
        </w:rPr>
        <w:t xml:space="preserve">joins Step 6. </w:t>
      </w:r>
    </w:p>
    <w:p w:rsidR="001065CB" w:rsidRDefault="00C809D7" w:rsidP="00AB49F9">
      <w:pPr>
        <w:pStyle w:val="SITAMainNumList"/>
        <w:numPr>
          <w:ilvl w:val="0"/>
          <w:numId w:val="38"/>
        </w:numPr>
        <w:ind w:left="1418"/>
        <w:rPr>
          <w:lang w:val="en-GB"/>
        </w:rPr>
      </w:pPr>
      <w:r>
        <w:rPr>
          <w:lang w:val="en-GB"/>
        </w:rPr>
        <w:t>When the request originator is Internal Host</w:t>
      </w:r>
      <w:r w:rsidR="00D41E39">
        <w:rPr>
          <w:lang w:val="en-GB"/>
        </w:rPr>
        <w:t xml:space="preserve"> and the Subscriber Parameter </w:t>
      </w:r>
      <w:proofErr w:type="spellStart"/>
      <w:r w:rsidR="00D41E39">
        <w:rPr>
          <w:lang w:val="en-GB"/>
        </w:rPr>
        <w:t>Internal_Response_for_Permanent</w:t>
      </w:r>
      <w:r w:rsidR="00BD7222">
        <w:rPr>
          <w:lang w:val="en-GB"/>
        </w:rPr>
        <w:t>_</w:t>
      </w:r>
      <w:r w:rsidR="00D41E39">
        <w:rPr>
          <w:lang w:val="en-GB"/>
        </w:rPr>
        <w:t>Request</w:t>
      </w:r>
      <w:proofErr w:type="spellEnd"/>
      <w:r w:rsidR="00D41E39" w:rsidRPr="0023288B">
        <w:rPr>
          <w:lang w:val="en-GB"/>
        </w:rPr>
        <w:t xml:space="preserve"> is set to "</w:t>
      </w:r>
      <w:r w:rsidR="00D41E39">
        <w:rPr>
          <w:lang w:val="en-GB"/>
        </w:rPr>
        <w:t>Queue Request</w:t>
      </w:r>
      <w:r w:rsidR="00D41E39" w:rsidRPr="0023288B">
        <w:rPr>
          <w:lang w:val="en-GB"/>
        </w:rPr>
        <w:t>" (Refer to Special Requirement section)</w:t>
      </w:r>
      <w:r>
        <w:rPr>
          <w:lang w:val="en-GB"/>
        </w:rPr>
        <w:t xml:space="preserve">, </w:t>
      </w:r>
      <w:r w:rsidR="00695AFF" w:rsidRPr="00515F42">
        <w:rPr>
          <w:lang w:val="en-GB"/>
        </w:rPr>
        <w:t>system assigns the availability status "</w:t>
      </w:r>
      <w:r>
        <w:rPr>
          <w:lang w:val="en-GB"/>
        </w:rPr>
        <w:t>Q</w:t>
      </w:r>
      <w:r w:rsidR="00695AFF" w:rsidRPr="00515F42">
        <w:rPr>
          <w:lang w:val="en-GB"/>
        </w:rPr>
        <w:t>" for the RBD</w:t>
      </w:r>
    </w:p>
    <w:p w:rsidR="001065CB" w:rsidRDefault="00695AFF" w:rsidP="00AB49F9">
      <w:pPr>
        <w:pStyle w:val="SITAMainNumList"/>
        <w:numPr>
          <w:ilvl w:val="0"/>
          <w:numId w:val="38"/>
        </w:numPr>
        <w:ind w:left="1418"/>
        <w:rPr>
          <w:lang w:val="en-GB"/>
        </w:rPr>
      </w:pPr>
      <w:r w:rsidRPr="00515F42">
        <w:rPr>
          <w:lang w:val="en-GB"/>
        </w:rPr>
        <w:lastRenderedPageBreak/>
        <w:t xml:space="preserve"> </w:t>
      </w:r>
      <w:r w:rsidR="00C809D7">
        <w:rPr>
          <w:lang w:val="en-GB"/>
        </w:rPr>
        <w:t xml:space="preserve">When the request originator is NOT Internal Host, </w:t>
      </w:r>
      <w:r w:rsidR="00C809D7" w:rsidRPr="00515F42">
        <w:rPr>
          <w:lang w:val="en-GB"/>
        </w:rPr>
        <w:t>system assigns the availability status "</w:t>
      </w:r>
      <w:r w:rsidR="00C809D7">
        <w:rPr>
          <w:lang w:val="en-GB"/>
        </w:rPr>
        <w:t>R</w:t>
      </w:r>
      <w:r w:rsidR="00C809D7" w:rsidRPr="00515F42">
        <w:rPr>
          <w:lang w:val="en-GB"/>
        </w:rPr>
        <w:t xml:space="preserve">" for the RBD </w:t>
      </w:r>
    </w:p>
    <w:p w:rsidR="001065CB" w:rsidRDefault="00C809D7" w:rsidP="00D6655D">
      <w:pPr>
        <w:pStyle w:val="SITAMainNumList"/>
        <w:numPr>
          <w:ilvl w:val="0"/>
          <w:numId w:val="0"/>
        </w:numPr>
        <w:ind w:left="1080"/>
        <w:rPr>
          <w:lang w:val="en-GB"/>
        </w:rPr>
      </w:pPr>
      <w:r>
        <w:rPr>
          <w:lang w:val="en-GB"/>
        </w:rPr>
        <w:t xml:space="preserve">System </w:t>
      </w:r>
      <w:r w:rsidR="00695AFF" w:rsidRPr="00515F42">
        <w:rPr>
          <w:lang w:val="en-GB"/>
        </w:rPr>
        <w:t>joins Step</w:t>
      </w:r>
      <w:r w:rsidR="00234662">
        <w:rPr>
          <w:lang w:val="en-GB"/>
        </w:rPr>
        <w:t xml:space="preserve"> 25</w:t>
      </w:r>
      <w:r w:rsidR="00695AFF" w:rsidRPr="00515F42">
        <w:rPr>
          <w:lang w:val="en-GB"/>
        </w:rPr>
        <w:t>.</w:t>
      </w:r>
    </w:p>
    <w:p w:rsidR="002A65DF" w:rsidRDefault="003B4D4B" w:rsidP="00D6655D">
      <w:pPr>
        <w:pStyle w:val="SITAMainNumList"/>
        <w:numPr>
          <w:ilvl w:val="0"/>
          <w:numId w:val="26"/>
        </w:numPr>
        <w:ind w:left="1080"/>
        <w:rPr>
          <w:lang w:val="en-GB"/>
        </w:rPr>
      </w:pPr>
      <w:bookmarkStart w:id="158" w:name="_Ref328040611"/>
      <w:r>
        <w:rPr>
          <w:lang w:val="en-GB"/>
        </w:rPr>
        <w:t>T</w:t>
      </w:r>
      <w:r w:rsidR="00E44FE0" w:rsidRPr="006560D4">
        <w:rPr>
          <w:lang w:val="en-GB"/>
        </w:rPr>
        <w:t xml:space="preserve">he </w:t>
      </w:r>
      <w:r w:rsidR="002A65DF">
        <w:rPr>
          <w:lang w:val="en-GB"/>
        </w:rPr>
        <w:t xml:space="preserve">Segment </w:t>
      </w:r>
      <w:r w:rsidR="001B30D0">
        <w:rPr>
          <w:lang w:val="en-GB"/>
        </w:rPr>
        <w:t xml:space="preserve">Booking </w:t>
      </w:r>
      <w:r w:rsidR="000A57B2">
        <w:rPr>
          <w:lang w:val="en-GB"/>
        </w:rPr>
        <w:t>Seat</w:t>
      </w:r>
      <w:r w:rsidR="00E44FE0" w:rsidRPr="006560D4">
        <w:rPr>
          <w:lang w:val="en-GB"/>
        </w:rPr>
        <w:t xml:space="preserve"> Available </w:t>
      </w:r>
      <w:proofErr w:type="gramStart"/>
      <w:r w:rsidR="00E44FE0">
        <w:rPr>
          <w:lang w:val="en-GB"/>
        </w:rPr>
        <w:t>(</w:t>
      </w:r>
      <w:r w:rsidR="002A65DF">
        <w:rPr>
          <w:lang w:val="en-GB"/>
        </w:rPr>
        <w:t xml:space="preserve"> </w:t>
      </w:r>
      <w:proofErr w:type="spellStart"/>
      <w:r w:rsidR="002A65DF">
        <w:rPr>
          <w:lang w:val="en-GB"/>
        </w:rPr>
        <w:t>Seg</w:t>
      </w:r>
      <w:proofErr w:type="spellEnd"/>
      <w:proofErr w:type="gramEnd"/>
      <w:r w:rsidR="002A65DF">
        <w:rPr>
          <w:lang w:val="en-GB"/>
        </w:rPr>
        <w:t xml:space="preserve"> </w:t>
      </w:r>
      <w:r w:rsidR="001B30D0">
        <w:rPr>
          <w:lang w:val="en-GB"/>
        </w:rPr>
        <w:t>B</w:t>
      </w:r>
      <w:r w:rsidR="00E44FE0">
        <w:rPr>
          <w:lang w:val="en-GB"/>
        </w:rPr>
        <w:t>SA</w:t>
      </w:r>
      <w:r w:rsidR="005C5014">
        <w:rPr>
          <w:lang w:val="en-GB"/>
        </w:rPr>
        <w:t xml:space="preserve"> </w:t>
      </w:r>
      <w:r w:rsidR="00E44FE0">
        <w:rPr>
          <w:lang w:val="en-GB"/>
        </w:rPr>
        <w:t>)</w:t>
      </w:r>
      <w:r w:rsidR="001B30D0">
        <w:rPr>
          <w:lang w:val="en-GB"/>
        </w:rPr>
        <w:t xml:space="preserve"> and </w:t>
      </w:r>
      <w:r w:rsidR="004D70D3">
        <w:rPr>
          <w:lang w:val="en-GB"/>
        </w:rPr>
        <w:t xml:space="preserve">Segment </w:t>
      </w:r>
      <w:r w:rsidR="001B30D0">
        <w:rPr>
          <w:lang w:val="en-GB"/>
        </w:rPr>
        <w:t xml:space="preserve">Waitlist </w:t>
      </w:r>
      <w:r w:rsidR="000A57B2">
        <w:rPr>
          <w:lang w:val="en-GB"/>
        </w:rPr>
        <w:t>Seat</w:t>
      </w:r>
      <w:r w:rsidR="001B30D0">
        <w:rPr>
          <w:lang w:val="en-GB"/>
        </w:rPr>
        <w:t xml:space="preserve"> Available</w:t>
      </w:r>
      <w:r w:rsidR="002A65DF">
        <w:rPr>
          <w:lang w:val="en-GB"/>
        </w:rPr>
        <w:t xml:space="preserve"> </w:t>
      </w:r>
      <w:r w:rsidR="006D1689">
        <w:rPr>
          <w:lang w:val="en-GB"/>
        </w:rPr>
        <w:t xml:space="preserve">( </w:t>
      </w:r>
      <w:proofErr w:type="spellStart"/>
      <w:r w:rsidR="006D1689">
        <w:rPr>
          <w:lang w:val="en-GB"/>
        </w:rPr>
        <w:t>Seg</w:t>
      </w:r>
      <w:proofErr w:type="spellEnd"/>
      <w:r w:rsidR="006D1689">
        <w:rPr>
          <w:lang w:val="en-GB"/>
        </w:rPr>
        <w:t xml:space="preserve"> WSA ) is assigned the</w:t>
      </w:r>
      <w:r w:rsidR="005C5014">
        <w:rPr>
          <w:lang w:val="en-GB"/>
        </w:rPr>
        <w:t xml:space="preserve"> value of the</w:t>
      </w:r>
      <w:r w:rsidR="004D70D3">
        <w:rPr>
          <w:lang w:val="en-GB"/>
        </w:rPr>
        <w:t xml:space="preserve"> segment</w:t>
      </w:r>
      <w:r w:rsidR="005C5014">
        <w:rPr>
          <w:lang w:val="en-GB"/>
        </w:rPr>
        <w:t xml:space="preserve"> </w:t>
      </w:r>
      <w:r w:rsidR="002A65DF">
        <w:rPr>
          <w:lang w:val="en-GB"/>
        </w:rPr>
        <w:t>nested bucket</w:t>
      </w:r>
      <w:r w:rsidR="006D1689">
        <w:rPr>
          <w:lang w:val="en-GB"/>
        </w:rPr>
        <w:t xml:space="preserve"> of the RBD.</w:t>
      </w:r>
    </w:p>
    <w:p w:rsidR="007359E5" w:rsidRDefault="006560D4" w:rsidP="00D6655D">
      <w:pPr>
        <w:pStyle w:val="SITAMainNumList"/>
        <w:numPr>
          <w:ilvl w:val="0"/>
          <w:numId w:val="26"/>
        </w:numPr>
        <w:ind w:left="1080"/>
        <w:rPr>
          <w:lang w:val="en-GB"/>
        </w:rPr>
      </w:pPr>
      <w:bookmarkStart w:id="159" w:name="OLE_LINK1"/>
      <w:bookmarkStart w:id="160" w:name="OLE_LINK2"/>
      <w:bookmarkEnd w:id="158"/>
      <w:r>
        <w:rPr>
          <w:lang w:val="en-GB"/>
        </w:rPr>
        <w:t xml:space="preserve">System </w:t>
      </w:r>
      <w:r w:rsidR="002E1A46">
        <w:rPr>
          <w:lang w:val="en-GB"/>
        </w:rPr>
        <w:t>determines</w:t>
      </w:r>
      <w:r w:rsidR="00CD4989">
        <w:rPr>
          <w:lang w:val="en-GB"/>
        </w:rPr>
        <w:t xml:space="preserve"> Segment Booking Limit</w:t>
      </w:r>
      <w:r w:rsidR="007359E5">
        <w:rPr>
          <w:lang w:val="en-GB"/>
        </w:rPr>
        <w:t xml:space="preserve"> Booking</w:t>
      </w:r>
      <w:r w:rsidR="00CD4989">
        <w:rPr>
          <w:lang w:val="en-GB"/>
        </w:rPr>
        <w:t xml:space="preserve"> Seats Available ( </w:t>
      </w:r>
      <w:proofErr w:type="spellStart"/>
      <w:r w:rsidR="00CD4989">
        <w:rPr>
          <w:lang w:val="en-GB"/>
        </w:rPr>
        <w:t>Seg</w:t>
      </w:r>
      <w:proofErr w:type="spellEnd"/>
      <w:r w:rsidR="00CD4989">
        <w:rPr>
          <w:lang w:val="en-GB"/>
        </w:rPr>
        <w:t xml:space="preserve"> BL </w:t>
      </w:r>
      <w:r w:rsidR="007359E5">
        <w:rPr>
          <w:lang w:val="en-GB"/>
        </w:rPr>
        <w:t>B</w:t>
      </w:r>
      <w:r w:rsidR="00CD4989">
        <w:rPr>
          <w:lang w:val="en-GB"/>
        </w:rPr>
        <w:t>SA )</w:t>
      </w:r>
      <w:r w:rsidR="007359E5">
        <w:rPr>
          <w:lang w:val="en-GB"/>
        </w:rPr>
        <w:t xml:space="preserve"> and Segment Booking Limit Waitlist Seats Available ( </w:t>
      </w:r>
      <w:proofErr w:type="spellStart"/>
      <w:r w:rsidR="007359E5">
        <w:rPr>
          <w:lang w:val="en-GB"/>
        </w:rPr>
        <w:t>Seg</w:t>
      </w:r>
      <w:proofErr w:type="spellEnd"/>
      <w:r w:rsidR="007359E5">
        <w:rPr>
          <w:lang w:val="en-GB"/>
        </w:rPr>
        <w:t xml:space="preserve"> BL WSA ) </w:t>
      </w:r>
      <w:r w:rsidR="00CD4989">
        <w:rPr>
          <w:lang w:val="en-GB"/>
        </w:rPr>
        <w:t xml:space="preserve">from </w:t>
      </w:r>
      <w:r w:rsidR="006810F9">
        <w:rPr>
          <w:lang w:val="en-GB"/>
        </w:rPr>
        <w:t xml:space="preserve">all </w:t>
      </w:r>
      <w:r w:rsidR="00CD4989">
        <w:rPr>
          <w:lang w:val="en-GB"/>
        </w:rPr>
        <w:t xml:space="preserve">the </w:t>
      </w:r>
      <w:r w:rsidR="00E318F7">
        <w:rPr>
          <w:lang w:val="en-GB"/>
        </w:rPr>
        <w:t xml:space="preserve">Segment </w:t>
      </w:r>
      <w:r>
        <w:rPr>
          <w:lang w:val="en-GB"/>
        </w:rPr>
        <w:t>Booking Limit</w:t>
      </w:r>
      <w:r w:rsidRPr="006560D4">
        <w:rPr>
          <w:lang w:val="en-GB"/>
        </w:rPr>
        <w:t xml:space="preserve"> bucket</w:t>
      </w:r>
      <w:r w:rsidR="00903192">
        <w:rPr>
          <w:lang w:val="en-GB"/>
        </w:rPr>
        <w:t>s</w:t>
      </w:r>
      <w:r w:rsidR="00CD4989">
        <w:rPr>
          <w:lang w:val="en-GB"/>
        </w:rPr>
        <w:t xml:space="preserve"> in the cabin that the request is based on </w:t>
      </w:r>
      <w:r w:rsidR="009F605C" w:rsidRPr="006560D4">
        <w:rPr>
          <w:lang w:val="en-GB"/>
        </w:rPr>
        <w:t>given</w:t>
      </w:r>
      <w:r w:rsidR="007359E5">
        <w:rPr>
          <w:lang w:val="en-GB"/>
        </w:rPr>
        <w:t>:</w:t>
      </w:r>
    </w:p>
    <w:p w:rsidR="00E52BFD" w:rsidRDefault="005924D6" w:rsidP="00D6655D">
      <w:pPr>
        <w:pStyle w:val="SITASub-listBullet"/>
        <w:tabs>
          <w:tab w:val="clear" w:pos="1152"/>
          <w:tab w:val="num" w:pos="2232"/>
        </w:tabs>
        <w:ind w:left="1872"/>
        <w:rPr>
          <w:lang w:val="en-GB"/>
        </w:rPr>
      </w:pPr>
      <w:r>
        <w:rPr>
          <w:lang w:val="en-GB"/>
        </w:rPr>
        <w:t>C</w:t>
      </w:r>
      <w:r w:rsidR="00E52BFD" w:rsidRPr="006560D4">
        <w:rPr>
          <w:lang w:val="en-GB"/>
        </w:rPr>
        <w:t>abin code</w:t>
      </w:r>
    </w:p>
    <w:p w:rsidR="00E52BFD" w:rsidRDefault="009F605C" w:rsidP="00D6655D">
      <w:pPr>
        <w:pStyle w:val="SITASub-listBullet"/>
        <w:tabs>
          <w:tab w:val="clear" w:pos="1152"/>
          <w:tab w:val="num" w:pos="1512"/>
        </w:tabs>
        <w:ind w:left="1872"/>
        <w:rPr>
          <w:lang w:val="en-GB"/>
        </w:rPr>
      </w:pPr>
      <w:r w:rsidRPr="006560D4">
        <w:rPr>
          <w:lang w:val="en-GB"/>
        </w:rPr>
        <w:t>RBD</w:t>
      </w:r>
    </w:p>
    <w:p w:rsidR="005924D6" w:rsidRDefault="009F605C" w:rsidP="00D6655D">
      <w:pPr>
        <w:pStyle w:val="SITASub-listBullet"/>
        <w:tabs>
          <w:tab w:val="clear" w:pos="1152"/>
          <w:tab w:val="num" w:pos="1512"/>
        </w:tabs>
        <w:ind w:left="1872"/>
        <w:rPr>
          <w:lang w:val="en-GB"/>
        </w:rPr>
      </w:pPr>
      <w:r w:rsidRPr="006560D4">
        <w:rPr>
          <w:lang w:val="en-GB"/>
        </w:rPr>
        <w:t>POS</w:t>
      </w:r>
      <w:r w:rsidR="00D22B78" w:rsidRPr="006560D4">
        <w:rPr>
          <w:lang w:val="en-GB"/>
        </w:rPr>
        <w:t xml:space="preserve"> values of th</w:t>
      </w:r>
      <w:r w:rsidR="007F71DD">
        <w:rPr>
          <w:lang w:val="en-GB"/>
        </w:rPr>
        <w:t>e request originator,</w:t>
      </w:r>
    </w:p>
    <w:p w:rsidR="00E52BFD" w:rsidRDefault="005924D6" w:rsidP="00D6655D">
      <w:pPr>
        <w:pStyle w:val="SITASub-listBullet"/>
        <w:tabs>
          <w:tab w:val="clear" w:pos="1152"/>
          <w:tab w:val="num" w:pos="1512"/>
        </w:tabs>
        <w:ind w:left="1872"/>
        <w:rPr>
          <w:lang w:val="en-GB"/>
        </w:rPr>
      </w:pPr>
      <w:r>
        <w:rPr>
          <w:lang w:val="en-GB"/>
        </w:rPr>
        <w:t>Code Share Free Sell partner agreement</w:t>
      </w:r>
    </w:p>
    <w:p w:rsidR="00E52BFD" w:rsidRDefault="007F71DD" w:rsidP="00D6655D">
      <w:pPr>
        <w:pStyle w:val="SITASub-listBullet"/>
        <w:tabs>
          <w:tab w:val="clear" w:pos="1152"/>
          <w:tab w:val="num" w:pos="1512"/>
        </w:tabs>
        <w:ind w:left="1872"/>
        <w:rPr>
          <w:lang w:val="en-GB"/>
        </w:rPr>
      </w:pPr>
      <w:r>
        <w:rPr>
          <w:lang w:val="en-GB"/>
        </w:rPr>
        <w:t xml:space="preserve">POO of the </w:t>
      </w:r>
      <w:r w:rsidRPr="007359E5">
        <w:rPr>
          <w:lang w:val="en-GB"/>
        </w:rPr>
        <w:t>Online routing</w:t>
      </w:r>
      <w:r w:rsidR="007359E5" w:rsidRPr="007359E5">
        <w:rPr>
          <w:lang w:val="en-GB"/>
        </w:rPr>
        <w:t xml:space="preserve"> if</w:t>
      </w:r>
      <w:r w:rsidR="007359E5">
        <w:rPr>
          <w:lang w:val="en-GB"/>
        </w:rPr>
        <w:t xml:space="preserve"> the Subscriber Parameter </w:t>
      </w:r>
      <w:proofErr w:type="spellStart"/>
      <w:r w:rsidR="007359E5">
        <w:rPr>
          <w:lang w:val="en-GB"/>
        </w:rPr>
        <w:t>POO_routing</w:t>
      </w:r>
      <w:proofErr w:type="spellEnd"/>
      <w:r w:rsidR="007359E5">
        <w:rPr>
          <w:lang w:val="en-GB"/>
        </w:rPr>
        <w:t xml:space="preserve"> is set to “Online”</w:t>
      </w:r>
      <w:r w:rsidR="008A205D">
        <w:rPr>
          <w:lang w:val="en-GB"/>
        </w:rPr>
        <w:t xml:space="preserve"> </w:t>
      </w:r>
      <w:r w:rsidR="008A205D" w:rsidRPr="0023288B">
        <w:rPr>
          <w:lang w:val="en-GB"/>
        </w:rPr>
        <w:t xml:space="preserve">(Refer </w:t>
      </w:r>
      <w:r w:rsidR="008A205D">
        <w:rPr>
          <w:lang w:val="en-GB"/>
        </w:rPr>
        <w:t>to Special Requirement section)</w:t>
      </w:r>
      <w:r w:rsidR="007359E5">
        <w:rPr>
          <w:lang w:val="en-GB"/>
        </w:rPr>
        <w:t xml:space="preserve"> </w:t>
      </w:r>
    </w:p>
    <w:p w:rsidR="00E52BFD" w:rsidRDefault="007359E5" w:rsidP="00D6655D">
      <w:pPr>
        <w:pStyle w:val="SITASub-listBullet"/>
        <w:tabs>
          <w:tab w:val="clear" w:pos="1152"/>
          <w:tab w:val="num" w:pos="1512"/>
        </w:tabs>
        <w:ind w:left="1872"/>
        <w:rPr>
          <w:lang w:val="en-GB"/>
        </w:rPr>
      </w:pPr>
      <w:r>
        <w:rPr>
          <w:lang w:val="en-GB"/>
        </w:rPr>
        <w:t xml:space="preserve">POO of the Trip </w:t>
      </w:r>
      <w:r w:rsidRPr="007359E5">
        <w:rPr>
          <w:lang w:val="en-GB"/>
        </w:rPr>
        <w:t>routing if the</w:t>
      </w:r>
      <w:r>
        <w:rPr>
          <w:lang w:val="en-GB"/>
        </w:rPr>
        <w:t xml:space="preserve"> Subscriber Parameter </w:t>
      </w:r>
      <w:proofErr w:type="spellStart"/>
      <w:r>
        <w:rPr>
          <w:lang w:val="en-GB"/>
        </w:rPr>
        <w:t>POO_routing</w:t>
      </w:r>
      <w:proofErr w:type="spellEnd"/>
      <w:r>
        <w:rPr>
          <w:lang w:val="en-GB"/>
        </w:rPr>
        <w:t xml:space="preserve"> is set to “Trip</w:t>
      </w:r>
      <w:r w:rsidR="008A205D">
        <w:rPr>
          <w:lang w:val="en-GB"/>
        </w:rPr>
        <w:t xml:space="preserve"> </w:t>
      </w:r>
      <w:r w:rsidR="008A205D" w:rsidRPr="0023288B">
        <w:rPr>
          <w:lang w:val="en-GB"/>
        </w:rPr>
        <w:t xml:space="preserve">(Refer </w:t>
      </w:r>
      <w:r w:rsidR="008A205D">
        <w:rPr>
          <w:lang w:val="en-GB"/>
        </w:rPr>
        <w:t>to Special Requirement section)</w:t>
      </w:r>
      <w:r w:rsidR="0003351C">
        <w:rPr>
          <w:lang w:val="en-GB"/>
        </w:rPr>
        <w:t xml:space="preserve"> </w:t>
      </w:r>
    </w:p>
    <w:p w:rsidR="00E52BFD" w:rsidRDefault="00E52BFD" w:rsidP="00D6655D">
      <w:pPr>
        <w:pStyle w:val="SITASub-listBullet"/>
        <w:tabs>
          <w:tab w:val="clear" w:pos="1152"/>
          <w:tab w:val="num" w:pos="1512"/>
        </w:tabs>
        <w:ind w:left="1872"/>
        <w:rPr>
          <w:lang w:val="en-GB"/>
        </w:rPr>
      </w:pPr>
      <w:r>
        <w:rPr>
          <w:lang w:val="en-GB"/>
        </w:rPr>
        <w:t>Stations up line in the routing</w:t>
      </w:r>
      <w:r w:rsidRPr="00E52BFD">
        <w:rPr>
          <w:lang w:val="en-GB"/>
        </w:rPr>
        <w:t xml:space="preserve"> </w:t>
      </w:r>
      <w:r w:rsidRPr="007359E5">
        <w:rPr>
          <w:lang w:val="en-GB"/>
        </w:rPr>
        <w:t>if the</w:t>
      </w:r>
      <w:r>
        <w:rPr>
          <w:lang w:val="en-GB"/>
        </w:rPr>
        <w:t xml:space="preserve"> Subscriber Parameter </w:t>
      </w:r>
      <w:proofErr w:type="spellStart"/>
      <w:r>
        <w:rPr>
          <w:lang w:val="en-GB"/>
        </w:rPr>
        <w:t>UpLine_Downline_Station</w:t>
      </w:r>
      <w:proofErr w:type="spellEnd"/>
      <w:r>
        <w:rPr>
          <w:lang w:val="en-GB"/>
        </w:rPr>
        <w:t xml:space="preserve"> is “Routing”</w:t>
      </w:r>
      <w:r w:rsidR="008A205D">
        <w:rPr>
          <w:lang w:val="en-GB"/>
        </w:rPr>
        <w:t xml:space="preserve"> </w:t>
      </w:r>
      <w:r w:rsidR="008A205D" w:rsidRPr="0023288B">
        <w:rPr>
          <w:lang w:val="en-GB"/>
        </w:rPr>
        <w:t xml:space="preserve">(Refer </w:t>
      </w:r>
      <w:r w:rsidR="008A205D">
        <w:rPr>
          <w:lang w:val="en-GB"/>
        </w:rPr>
        <w:t>to Special Requirement section)</w:t>
      </w:r>
    </w:p>
    <w:p w:rsidR="00472B6D" w:rsidRPr="00E52BFD" w:rsidRDefault="00E52BFD" w:rsidP="00D6655D">
      <w:pPr>
        <w:pStyle w:val="SITASub-listBullet"/>
        <w:tabs>
          <w:tab w:val="clear" w:pos="1152"/>
          <w:tab w:val="num" w:pos="1512"/>
        </w:tabs>
        <w:ind w:left="1872"/>
        <w:rPr>
          <w:lang w:val="en-GB"/>
        </w:rPr>
      </w:pPr>
      <w:r w:rsidRPr="00E52BFD">
        <w:rPr>
          <w:lang w:val="en-GB"/>
        </w:rPr>
        <w:t xml:space="preserve">Stations up line in the </w:t>
      </w:r>
      <w:r>
        <w:rPr>
          <w:lang w:val="en-GB"/>
        </w:rPr>
        <w:t xml:space="preserve">flight </w:t>
      </w:r>
      <w:r w:rsidRPr="00E52BFD">
        <w:rPr>
          <w:lang w:val="en-GB"/>
        </w:rPr>
        <w:t xml:space="preserve">if the Subscriber Parameter </w:t>
      </w:r>
      <w:proofErr w:type="spellStart"/>
      <w:r w:rsidRPr="00E52BFD">
        <w:rPr>
          <w:lang w:val="en-GB"/>
        </w:rPr>
        <w:t>UpLine_Downline_Station</w:t>
      </w:r>
      <w:proofErr w:type="spellEnd"/>
      <w:r w:rsidRPr="00E52BFD">
        <w:rPr>
          <w:lang w:val="en-GB"/>
        </w:rPr>
        <w:t xml:space="preserve"> is “</w:t>
      </w:r>
      <w:r>
        <w:rPr>
          <w:lang w:val="en-GB"/>
        </w:rPr>
        <w:t>Flight</w:t>
      </w:r>
      <w:r w:rsidRPr="00E52BFD">
        <w:rPr>
          <w:lang w:val="en-GB"/>
        </w:rPr>
        <w:t>”</w:t>
      </w:r>
      <w:r w:rsidR="008A205D">
        <w:rPr>
          <w:lang w:val="en-GB"/>
        </w:rPr>
        <w:t xml:space="preserve"> </w:t>
      </w:r>
      <w:r w:rsidR="008A205D" w:rsidRPr="0023288B">
        <w:rPr>
          <w:lang w:val="en-GB"/>
        </w:rPr>
        <w:t xml:space="preserve">(Refer </w:t>
      </w:r>
      <w:r w:rsidR="008A205D">
        <w:rPr>
          <w:lang w:val="en-GB"/>
        </w:rPr>
        <w:t>to Special Requirement section)</w:t>
      </w:r>
      <w:bookmarkEnd w:id="159"/>
      <w:bookmarkEnd w:id="160"/>
    </w:p>
    <w:p w:rsidR="001B30D0" w:rsidRDefault="002E1A46" w:rsidP="00D6655D">
      <w:pPr>
        <w:pStyle w:val="SITAMainNumList"/>
        <w:numPr>
          <w:ilvl w:val="0"/>
          <w:numId w:val="0"/>
        </w:numPr>
        <w:ind w:left="1080"/>
        <w:rPr>
          <w:lang w:val="en-GB"/>
        </w:rPr>
      </w:pPr>
      <w:r>
        <w:rPr>
          <w:lang w:val="en-GB"/>
        </w:rPr>
        <w:t xml:space="preserve">When </w:t>
      </w:r>
      <w:r w:rsidR="0023288B">
        <w:rPr>
          <w:lang w:val="en-GB"/>
        </w:rPr>
        <w:t xml:space="preserve">at </w:t>
      </w:r>
      <w:r w:rsidR="00200E28">
        <w:rPr>
          <w:lang w:val="en-GB"/>
        </w:rPr>
        <w:t>more than one</w:t>
      </w:r>
      <w:r w:rsidRPr="00094394">
        <w:rPr>
          <w:lang w:val="en-GB"/>
        </w:rPr>
        <w:t xml:space="preserve"> </w:t>
      </w:r>
      <w:r>
        <w:rPr>
          <w:lang w:val="en-GB"/>
        </w:rPr>
        <w:t>Booking Limit</w:t>
      </w:r>
      <w:r w:rsidRPr="00094394">
        <w:rPr>
          <w:lang w:val="en-GB"/>
        </w:rPr>
        <w:t xml:space="preserve"> bucket </w:t>
      </w:r>
      <w:r w:rsidR="007D1A67">
        <w:rPr>
          <w:lang w:val="en-GB"/>
        </w:rPr>
        <w:t>is located</w:t>
      </w:r>
      <w:r w:rsidRPr="00094394">
        <w:rPr>
          <w:lang w:val="en-GB"/>
        </w:rPr>
        <w:t xml:space="preserve"> for the RBD</w:t>
      </w:r>
      <w:r>
        <w:rPr>
          <w:lang w:val="en-GB"/>
        </w:rPr>
        <w:t xml:space="preserve">, </w:t>
      </w:r>
      <w:r w:rsidR="007D1A67">
        <w:rPr>
          <w:lang w:val="en-GB"/>
        </w:rPr>
        <w:t xml:space="preserve">AND </w:t>
      </w:r>
    </w:p>
    <w:p w:rsidR="00A7193B" w:rsidRDefault="00200E28" w:rsidP="00AB49F9">
      <w:pPr>
        <w:pStyle w:val="SITAMainNumList"/>
        <w:numPr>
          <w:ilvl w:val="1"/>
          <w:numId w:val="39"/>
        </w:numPr>
        <w:ind w:left="1418"/>
        <w:rPr>
          <w:lang w:val="en-GB"/>
        </w:rPr>
      </w:pPr>
      <w:r w:rsidRPr="00375F9F">
        <w:rPr>
          <w:lang w:val="en-GB"/>
        </w:rPr>
        <w:t>T</w:t>
      </w:r>
      <w:r w:rsidR="0023288B" w:rsidRPr="00375F9F">
        <w:rPr>
          <w:lang w:val="en-GB"/>
        </w:rPr>
        <w:t xml:space="preserve">he Subscriber Parameter </w:t>
      </w:r>
      <w:proofErr w:type="spellStart"/>
      <w:r w:rsidR="00755C0E">
        <w:rPr>
          <w:lang w:val="en-GB"/>
        </w:rPr>
        <w:t>Booking_Limit_Booking_Seat_Available_Selection</w:t>
      </w:r>
      <w:proofErr w:type="spellEnd"/>
      <w:r w:rsidR="0023288B" w:rsidRPr="00375F9F">
        <w:rPr>
          <w:lang w:val="en-GB"/>
        </w:rPr>
        <w:t xml:space="preserve"> is set to "Most Restrictive" (Refer to Special Requirement section)</w:t>
      </w:r>
      <w:r w:rsidR="00375F9F">
        <w:rPr>
          <w:lang w:val="en-GB"/>
        </w:rPr>
        <w:t xml:space="preserve"> , </w:t>
      </w:r>
      <w:r w:rsidR="002E1A46" w:rsidRPr="00375F9F">
        <w:rPr>
          <w:lang w:val="en-GB"/>
        </w:rPr>
        <w:t xml:space="preserve">the </w:t>
      </w:r>
      <w:r w:rsidR="007F71DD" w:rsidRPr="00375F9F">
        <w:rPr>
          <w:lang w:val="en-GB"/>
        </w:rPr>
        <w:t xml:space="preserve">lowest </w:t>
      </w:r>
      <w:r w:rsidR="00B46280" w:rsidRPr="00375F9F">
        <w:rPr>
          <w:lang w:val="en-GB"/>
        </w:rPr>
        <w:t xml:space="preserve">Segment Booking Limit Booking Seats available ( </w:t>
      </w:r>
      <w:proofErr w:type="spellStart"/>
      <w:r w:rsidR="00B46280" w:rsidRPr="00375F9F">
        <w:rPr>
          <w:lang w:val="en-GB"/>
        </w:rPr>
        <w:t>Seg</w:t>
      </w:r>
      <w:proofErr w:type="spellEnd"/>
      <w:r w:rsidR="00B46280" w:rsidRPr="00375F9F">
        <w:rPr>
          <w:lang w:val="en-GB"/>
        </w:rPr>
        <w:t xml:space="preserve"> BL </w:t>
      </w:r>
      <w:r w:rsidR="00A7193B" w:rsidRPr="00375F9F">
        <w:rPr>
          <w:lang w:val="en-GB"/>
        </w:rPr>
        <w:t>B</w:t>
      </w:r>
      <w:r w:rsidR="002E1A46" w:rsidRPr="00375F9F">
        <w:rPr>
          <w:lang w:val="en-GB"/>
        </w:rPr>
        <w:t xml:space="preserve">SA </w:t>
      </w:r>
      <w:r w:rsidR="00B46280" w:rsidRPr="00375F9F">
        <w:rPr>
          <w:lang w:val="en-GB"/>
        </w:rPr>
        <w:t xml:space="preserve">) and Segment Booking Limit Waitlist Seats Available ( </w:t>
      </w:r>
      <w:proofErr w:type="spellStart"/>
      <w:r w:rsidR="00B46280" w:rsidRPr="00375F9F">
        <w:rPr>
          <w:lang w:val="en-GB"/>
        </w:rPr>
        <w:t>Seg</w:t>
      </w:r>
      <w:proofErr w:type="spellEnd"/>
      <w:r w:rsidR="00B46280" w:rsidRPr="00375F9F">
        <w:rPr>
          <w:lang w:val="en-GB"/>
        </w:rPr>
        <w:t xml:space="preserve"> BL WSA ) is assigned</w:t>
      </w:r>
    </w:p>
    <w:p w:rsidR="0023288B" w:rsidRPr="00375F9F" w:rsidRDefault="00200E28" w:rsidP="00AB49F9">
      <w:pPr>
        <w:pStyle w:val="SITAMainNumList"/>
        <w:numPr>
          <w:ilvl w:val="1"/>
          <w:numId w:val="39"/>
        </w:numPr>
        <w:ind w:left="1418"/>
        <w:rPr>
          <w:lang w:val="en-GB"/>
        </w:rPr>
      </w:pPr>
      <w:r>
        <w:rPr>
          <w:lang w:val="en-GB"/>
        </w:rPr>
        <w:t>T</w:t>
      </w:r>
      <w:r w:rsidR="0023288B">
        <w:rPr>
          <w:lang w:val="en-GB"/>
        </w:rPr>
        <w:t xml:space="preserve">he Subscriber Parameter </w:t>
      </w:r>
      <w:proofErr w:type="spellStart"/>
      <w:r w:rsidR="00755C0E">
        <w:rPr>
          <w:lang w:val="en-GB"/>
        </w:rPr>
        <w:t>Booking_Limit_Booking_Seat_Available_Selection</w:t>
      </w:r>
      <w:proofErr w:type="spellEnd"/>
      <w:r w:rsidR="0023288B" w:rsidRPr="0023288B">
        <w:rPr>
          <w:lang w:val="en-GB"/>
        </w:rPr>
        <w:t xml:space="preserve"> is set to "</w:t>
      </w:r>
      <w:r w:rsidR="0023288B">
        <w:rPr>
          <w:lang w:val="en-GB"/>
        </w:rPr>
        <w:t>Least</w:t>
      </w:r>
      <w:r w:rsidR="0023288B" w:rsidRPr="0023288B">
        <w:rPr>
          <w:lang w:val="en-GB"/>
        </w:rPr>
        <w:t xml:space="preserve"> Restrictive" (Refer to Special Requirement section)</w:t>
      </w:r>
      <w:proofErr w:type="gramStart"/>
      <w:r w:rsidR="0023288B" w:rsidRPr="0023288B">
        <w:rPr>
          <w:lang w:val="en-GB"/>
        </w:rPr>
        <w:t>:</w:t>
      </w:r>
      <w:r w:rsidR="00375F9F">
        <w:rPr>
          <w:lang w:val="en-GB"/>
        </w:rPr>
        <w:t>,</w:t>
      </w:r>
      <w:proofErr w:type="gramEnd"/>
      <w:r w:rsidR="00375F9F">
        <w:rPr>
          <w:lang w:val="en-GB"/>
        </w:rPr>
        <w:t xml:space="preserve"> the </w:t>
      </w:r>
      <w:r w:rsidR="00B46280" w:rsidRPr="00375F9F">
        <w:rPr>
          <w:lang w:val="en-GB"/>
        </w:rPr>
        <w:t xml:space="preserve">highest Segment Booking Limit Booking Seats available ( </w:t>
      </w:r>
      <w:proofErr w:type="spellStart"/>
      <w:r w:rsidR="00B46280" w:rsidRPr="00375F9F">
        <w:rPr>
          <w:lang w:val="en-GB"/>
        </w:rPr>
        <w:t>Seg</w:t>
      </w:r>
      <w:proofErr w:type="spellEnd"/>
      <w:r w:rsidR="00B46280" w:rsidRPr="00375F9F">
        <w:rPr>
          <w:lang w:val="en-GB"/>
        </w:rPr>
        <w:t xml:space="preserve"> BL BSA ) and Segment Booking Limit Waitlist Seats Available ( </w:t>
      </w:r>
      <w:proofErr w:type="spellStart"/>
      <w:r w:rsidR="00B46280" w:rsidRPr="00375F9F">
        <w:rPr>
          <w:lang w:val="en-GB"/>
        </w:rPr>
        <w:t>Seg</w:t>
      </w:r>
      <w:proofErr w:type="spellEnd"/>
      <w:r w:rsidR="00B46280" w:rsidRPr="00375F9F">
        <w:rPr>
          <w:lang w:val="en-GB"/>
        </w:rPr>
        <w:t xml:space="preserve"> BL WSA ) is assigned</w:t>
      </w:r>
      <w:r w:rsidR="0023288B" w:rsidRPr="00375F9F">
        <w:rPr>
          <w:lang w:val="en-GB"/>
        </w:rPr>
        <w:t>.</w:t>
      </w:r>
    </w:p>
    <w:p w:rsidR="00C74A9B" w:rsidRPr="00752AF5" w:rsidRDefault="00C74A9B" w:rsidP="00D6655D">
      <w:pPr>
        <w:pStyle w:val="SITAMainNumList"/>
        <w:numPr>
          <w:ilvl w:val="0"/>
          <w:numId w:val="26"/>
        </w:numPr>
        <w:ind w:left="1080"/>
        <w:rPr>
          <w:lang w:val="en-GB"/>
        </w:rPr>
      </w:pPr>
      <w:r w:rsidRPr="00752AF5">
        <w:rPr>
          <w:lang w:val="en-GB"/>
        </w:rPr>
        <w:t xml:space="preserve">System determines Segment Booking Limit </w:t>
      </w:r>
      <w:r w:rsidR="00752AF5" w:rsidRPr="00752AF5">
        <w:rPr>
          <w:lang w:val="en-GB"/>
        </w:rPr>
        <w:t xml:space="preserve">Minimum Available </w:t>
      </w:r>
      <w:r w:rsidRPr="00752AF5">
        <w:rPr>
          <w:lang w:val="en-GB"/>
        </w:rPr>
        <w:t xml:space="preserve">Seats ( </w:t>
      </w:r>
      <w:proofErr w:type="spellStart"/>
      <w:r w:rsidRPr="00752AF5">
        <w:rPr>
          <w:lang w:val="en-GB"/>
        </w:rPr>
        <w:t>Seg</w:t>
      </w:r>
      <w:proofErr w:type="spellEnd"/>
      <w:r w:rsidRPr="00752AF5">
        <w:rPr>
          <w:lang w:val="en-GB"/>
        </w:rPr>
        <w:t xml:space="preserve"> BL </w:t>
      </w:r>
      <w:r w:rsidR="00752AF5" w:rsidRPr="00752AF5">
        <w:rPr>
          <w:lang w:val="en-GB"/>
        </w:rPr>
        <w:t>Min</w:t>
      </w:r>
      <w:r w:rsidRPr="00752AF5">
        <w:rPr>
          <w:lang w:val="en-GB"/>
        </w:rPr>
        <w:t xml:space="preserve"> ) from all the </w:t>
      </w:r>
      <w:r w:rsidR="00E318F7">
        <w:rPr>
          <w:lang w:val="en-GB"/>
        </w:rPr>
        <w:t xml:space="preserve">Segment </w:t>
      </w:r>
      <w:r w:rsidRPr="00752AF5">
        <w:rPr>
          <w:lang w:val="en-GB"/>
        </w:rPr>
        <w:t>Booking Limit buckets in the cabin</w:t>
      </w:r>
      <w:r w:rsidR="00752AF5" w:rsidRPr="00752AF5">
        <w:rPr>
          <w:lang w:val="en-GB"/>
        </w:rPr>
        <w:t xml:space="preserve"> if the segment is not Host Marketed / OA operated </w:t>
      </w:r>
      <w:r w:rsidR="004D70D3">
        <w:rPr>
          <w:lang w:val="en-GB"/>
        </w:rPr>
        <w:t xml:space="preserve">free sell agreement </w:t>
      </w:r>
      <w:r w:rsidRPr="00752AF5">
        <w:rPr>
          <w:lang w:val="en-GB"/>
        </w:rPr>
        <w:t>based on given:</w:t>
      </w:r>
    </w:p>
    <w:p w:rsidR="00752AF5" w:rsidRDefault="00752AF5" w:rsidP="00D6655D">
      <w:pPr>
        <w:pStyle w:val="SITASub-listBullet"/>
        <w:tabs>
          <w:tab w:val="clear" w:pos="1152"/>
          <w:tab w:val="num" w:pos="1512"/>
        </w:tabs>
        <w:ind w:left="1872"/>
        <w:rPr>
          <w:lang w:val="en-GB"/>
        </w:rPr>
      </w:pPr>
      <w:r>
        <w:rPr>
          <w:lang w:val="en-GB"/>
        </w:rPr>
        <w:t>Cabin Code</w:t>
      </w:r>
    </w:p>
    <w:p w:rsidR="00C74A9B" w:rsidRDefault="00752AF5" w:rsidP="00D6655D">
      <w:pPr>
        <w:pStyle w:val="SITASub-listBullet"/>
        <w:tabs>
          <w:tab w:val="clear" w:pos="1152"/>
          <w:tab w:val="num" w:pos="1512"/>
        </w:tabs>
        <w:ind w:left="1872"/>
        <w:rPr>
          <w:lang w:val="en-GB"/>
        </w:rPr>
      </w:pPr>
      <w:r>
        <w:rPr>
          <w:lang w:val="en-GB"/>
        </w:rPr>
        <w:t>RBD</w:t>
      </w:r>
      <w:r w:rsidR="00C74A9B" w:rsidRPr="006560D4">
        <w:rPr>
          <w:lang w:val="en-GB"/>
        </w:rPr>
        <w:t xml:space="preserve"> </w:t>
      </w:r>
    </w:p>
    <w:p w:rsidR="00C74A9B" w:rsidRDefault="00C74A9B" w:rsidP="00D6655D">
      <w:pPr>
        <w:pStyle w:val="SITASub-listBullet"/>
        <w:tabs>
          <w:tab w:val="clear" w:pos="1152"/>
          <w:tab w:val="num" w:pos="1512"/>
        </w:tabs>
        <w:ind w:left="1872"/>
        <w:rPr>
          <w:lang w:val="en-GB"/>
        </w:rPr>
      </w:pPr>
      <w:r w:rsidRPr="006560D4">
        <w:rPr>
          <w:lang w:val="en-GB"/>
        </w:rPr>
        <w:t>POS values of th</w:t>
      </w:r>
      <w:r>
        <w:rPr>
          <w:lang w:val="en-GB"/>
        </w:rPr>
        <w:t>e request originator,</w:t>
      </w:r>
    </w:p>
    <w:p w:rsidR="00C74A9B" w:rsidRDefault="00C74A9B" w:rsidP="00D6655D">
      <w:pPr>
        <w:pStyle w:val="SITASub-listBullet"/>
        <w:tabs>
          <w:tab w:val="clear" w:pos="1152"/>
          <w:tab w:val="num" w:pos="1512"/>
        </w:tabs>
        <w:ind w:left="1872"/>
        <w:rPr>
          <w:lang w:val="en-GB"/>
        </w:rPr>
      </w:pPr>
      <w:r>
        <w:rPr>
          <w:lang w:val="en-GB"/>
        </w:rPr>
        <w:t>Code Share Free Sell partner agreement</w:t>
      </w:r>
    </w:p>
    <w:p w:rsidR="00C74A9B" w:rsidRDefault="00C74A9B" w:rsidP="00D6655D">
      <w:pPr>
        <w:pStyle w:val="SITASub-listBullet"/>
        <w:tabs>
          <w:tab w:val="clear" w:pos="1152"/>
          <w:tab w:val="num" w:pos="1512"/>
        </w:tabs>
        <w:ind w:left="1872"/>
        <w:rPr>
          <w:lang w:val="en-GB"/>
        </w:rPr>
      </w:pPr>
      <w:r>
        <w:rPr>
          <w:lang w:val="en-GB"/>
        </w:rPr>
        <w:t xml:space="preserve">POO of the </w:t>
      </w:r>
      <w:r w:rsidRPr="007359E5">
        <w:rPr>
          <w:lang w:val="en-GB"/>
        </w:rPr>
        <w:t>Online routing if</w:t>
      </w:r>
      <w:r>
        <w:rPr>
          <w:lang w:val="en-GB"/>
        </w:rPr>
        <w:t xml:space="preserve"> the Subscriber Parameter </w:t>
      </w:r>
      <w:proofErr w:type="spellStart"/>
      <w:r>
        <w:rPr>
          <w:lang w:val="en-GB"/>
        </w:rPr>
        <w:t>POO_routing</w:t>
      </w:r>
      <w:proofErr w:type="spellEnd"/>
      <w:r>
        <w:rPr>
          <w:lang w:val="en-GB"/>
        </w:rPr>
        <w:t xml:space="preserve"> is set to “Online” </w:t>
      </w:r>
      <w:r w:rsidRPr="0023288B">
        <w:rPr>
          <w:lang w:val="en-GB"/>
        </w:rPr>
        <w:t xml:space="preserve">(Refer </w:t>
      </w:r>
      <w:r>
        <w:rPr>
          <w:lang w:val="en-GB"/>
        </w:rPr>
        <w:t xml:space="preserve">to Special Requirement section) </w:t>
      </w:r>
    </w:p>
    <w:p w:rsidR="00C74A9B" w:rsidRDefault="00C74A9B" w:rsidP="00D6655D">
      <w:pPr>
        <w:pStyle w:val="SITASub-listBullet"/>
        <w:tabs>
          <w:tab w:val="clear" w:pos="1152"/>
          <w:tab w:val="num" w:pos="1512"/>
        </w:tabs>
        <w:ind w:left="1872"/>
        <w:rPr>
          <w:lang w:val="en-GB"/>
        </w:rPr>
      </w:pPr>
      <w:r>
        <w:rPr>
          <w:lang w:val="en-GB"/>
        </w:rPr>
        <w:t xml:space="preserve">POO of the Trip </w:t>
      </w:r>
      <w:r w:rsidRPr="007359E5">
        <w:rPr>
          <w:lang w:val="en-GB"/>
        </w:rPr>
        <w:t>routing if the</w:t>
      </w:r>
      <w:r>
        <w:rPr>
          <w:lang w:val="en-GB"/>
        </w:rPr>
        <w:t xml:space="preserve"> Subscriber Parameter </w:t>
      </w:r>
      <w:proofErr w:type="spellStart"/>
      <w:r>
        <w:rPr>
          <w:lang w:val="en-GB"/>
        </w:rPr>
        <w:t>POO_routing</w:t>
      </w:r>
      <w:proofErr w:type="spellEnd"/>
      <w:r>
        <w:rPr>
          <w:lang w:val="en-GB"/>
        </w:rPr>
        <w:t xml:space="preserve"> is set to “Trip </w:t>
      </w:r>
      <w:r w:rsidRPr="0023288B">
        <w:rPr>
          <w:lang w:val="en-GB"/>
        </w:rPr>
        <w:t xml:space="preserve">(Refer </w:t>
      </w:r>
      <w:r>
        <w:rPr>
          <w:lang w:val="en-GB"/>
        </w:rPr>
        <w:t xml:space="preserve">to Special Requirement section) </w:t>
      </w:r>
    </w:p>
    <w:p w:rsidR="00C74A9B" w:rsidRDefault="00C74A9B" w:rsidP="00D6655D">
      <w:pPr>
        <w:pStyle w:val="SITASub-listBullet"/>
        <w:tabs>
          <w:tab w:val="clear" w:pos="1152"/>
          <w:tab w:val="num" w:pos="1512"/>
        </w:tabs>
        <w:ind w:left="1872"/>
        <w:rPr>
          <w:lang w:val="en-GB"/>
        </w:rPr>
      </w:pPr>
      <w:r>
        <w:rPr>
          <w:lang w:val="en-GB"/>
        </w:rPr>
        <w:t>Stations up line in the routing</w:t>
      </w:r>
      <w:r w:rsidRPr="00E52BFD">
        <w:rPr>
          <w:lang w:val="en-GB"/>
        </w:rPr>
        <w:t xml:space="preserve"> </w:t>
      </w:r>
      <w:r w:rsidRPr="007359E5">
        <w:rPr>
          <w:lang w:val="en-GB"/>
        </w:rPr>
        <w:t>if the</w:t>
      </w:r>
      <w:r>
        <w:rPr>
          <w:lang w:val="en-GB"/>
        </w:rPr>
        <w:t xml:space="preserve"> Subscriber Parameter </w:t>
      </w:r>
      <w:proofErr w:type="spellStart"/>
      <w:r>
        <w:rPr>
          <w:lang w:val="en-GB"/>
        </w:rPr>
        <w:t>UpLine_Downline_Station</w:t>
      </w:r>
      <w:proofErr w:type="spellEnd"/>
      <w:r>
        <w:rPr>
          <w:lang w:val="en-GB"/>
        </w:rPr>
        <w:t xml:space="preserve"> is “Routing” </w:t>
      </w:r>
      <w:r w:rsidRPr="0023288B">
        <w:rPr>
          <w:lang w:val="en-GB"/>
        </w:rPr>
        <w:t xml:space="preserve">(Refer </w:t>
      </w:r>
      <w:r>
        <w:rPr>
          <w:lang w:val="en-GB"/>
        </w:rPr>
        <w:t>to Special Requirement section)</w:t>
      </w:r>
    </w:p>
    <w:p w:rsidR="00C74A9B" w:rsidRPr="00E52BFD" w:rsidRDefault="00C74A9B" w:rsidP="00D6655D">
      <w:pPr>
        <w:pStyle w:val="SITASub-listBullet"/>
        <w:tabs>
          <w:tab w:val="clear" w:pos="1152"/>
          <w:tab w:val="num" w:pos="1512"/>
        </w:tabs>
        <w:ind w:left="1872"/>
        <w:rPr>
          <w:lang w:val="en-GB"/>
        </w:rPr>
      </w:pPr>
      <w:r w:rsidRPr="00E52BFD">
        <w:rPr>
          <w:lang w:val="en-GB"/>
        </w:rPr>
        <w:lastRenderedPageBreak/>
        <w:t xml:space="preserve">Stations up line in the </w:t>
      </w:r>
      <w:r>
        <w:rPr>
          <w:lang w:val="en-GB"/>
        </w:rPr>
        <w:t xml:space="preserve">flight </w:t>
      </w:r>
      <w:r w:rsidRPr="00E52BFD">
        <w:rPr>
          <w:lang w:val="en-GB"/>
        </w:rPr>
        <w:t xml:space="preserve">if the Subscriber Parameter </w:t>
      </w:r>
      <w:proofErr w:type="spellStart"/>
      <w:r w:rsidRPr="00E52BFD">
        <w:rPr>
          <w:lang w:val="en-GB"/>
        </w:rPr>
        <w:t>UpLine_Downline_Station</w:t>
      </w:r>
      <w:proofErr w:type="spellEnd"/>
      <w:r w:rsidRPr="00E52BFD">
        <w:rPr>
          <w:lang w:val="en-GB"/>
        </w:rPr>
        <w:t xml:space="preserve"> is “</w:t>
      </w:r>
      <w:r>
        <w:rPr>
          <w:lang w:val="en-GB"/>
        </w:rPr>
        <w:t>Flight</w:t>
      </w:r>
      <w:r w:rsidRPr="00E52BFD">
        <w:rPr>
          <w:lang w:val="en-GB"/>
        </w:rPr>
        <w:t>”</w:t>
      </w:r>
      <w:r>
        <w:rPr>
          <w:lang w:val="en-GB"/>
        </w:rPr>
        <w:t xml:space="preserve"> </w:t>
      </w:r>
      <w:r w:rsidRPr="0023288B">
        <w:rPr>
          <w:lang w:val="en-GB"/>
        </w:rPr>
        <w:t xml:space="preserve">(Refer </w:t>
      </w:r>
      <w:r>
        <w:rPr>
          <w:lang w:val="en-GB"/>
        </w:rPr>
        <w:t>to Special Requirement section)</w:t>
      </w:r>
    </w:p>
    <w:p w:rsidR="00C74A9B" w:rsidRDefault="00C74A9B" w:rsidP="00D6655D">
      <w:pPr>
        <w:pStyle w:val="SITAMainNumList"/>
        <w:numPr>
          <w:ilvl w:val="0"/>
          <w:numId w:val="0"/>
        </w:numPr>
        <w:ind w:left="1080"/>
        <w:rPr>
          <w:lang w:val="en-GB"/>
        </w:rPr>
      </w:pPr>
      <w:r>
        <w:rPr>
          <w:lang w:val="en-GB"/>
        </w:rPr>
        <w:t xml:space="preserve">When </w:t>
      </w:r>
      <w:r w:rsidR="001212A0">
        <w:rPr>
          <w:lang w:val="en-GB"/>
        </w:rPr>
        <w:t xml:space="preserve">more than one </w:t>
      </w:r>
      <w:r>
        <w:rPr>
          <w:lang w:val="en-GB"/>
        </w:rPr>
        <w:t>Booking Limit</w:t>
      </w:r>
      <w:r w:rsidRPr="00094394">
        <w:rPr>
          <w:lang w:val="en-GB"/>
        </w:rPr>
        <w:t xml:space="preserve"> bucket </w:t>
      </w:r>
      <w:r>
        <w:rPr>
          <w:lang w:val="en-GB"/>
        </w:rPr>
        <w:t>is located</w:t>
      </w:r>
      <w:r w:rsidRPr="00094394">
        <w:rPr>
          <w:lang w:val="en-GB"/>
        </w:rPr>
        <w:t xml:space="preserve"> for the RBD</w:t>
      </w:r>
      <w:r>
        <w:rPr>
          <w:lang w:val="en-GB"/>
        </w:rPr>
        <w:t xml:space="preserve">, </w:t>
      </w:r>
      <w:r w:rsidRPr="00B46280">
        <w:rPr>
          <w:lang w:val="en-GB"/>
        </w:rPr>
        <w:t xml:space="preserve">the </w:t>
      </w:r>
      <w:r w:rsidR="001212A0">
        <w:rPr>
          <w:lang w:val="en-GB"/>
        </w:rPr>
        <w:t xml:space="preserve">largest </w:t>
      </w:r>
      <w:r w:rsidRPr="00B46280">
        <w:rPr>
          <w:lang w:val="en-GB"/>
        </w:rPr>
        <w:t xml:space="preserve">Segment Booking Limit </w:t>
      </w:r>
      <w:r w:rsidR="00752AF5">
        <w:rPr>
          <w:lang w:val="en-GB"/>
        </w:rPr>
        <w:t xml:space="preserve">Minimum </w:t>
      </w:r>
      <w:r w:rsidR="001212A0">
        <w:rPr>
          <w:lang w:val="en-GB"/>
        </w:rPr>
        <w:t xml:space="preserve">Availability </w:t>
      </w:r>
      <w:proofErr w:type="gramStart"/>
      <w:r w:rsidRPr="00B46280">
        <w:rPr>
          <w:lang w:val="en-GB"/>
        </w:rPr>
        <w:t xml:space="preserve">( </w:t>
      </w:r>
      <w:proofErr w:type="spellStart"/>
      <w:r w:rsidRPr="00B46280">
        <w:rPr>
          <w:lang w:val="en-GB"/>
        </w:rPr>
        <w:t>Seg</w:t>
      </w:r>
      <w:proofErr w:type="spellEnd"/>
      <w:proofErr w:type="gramEnd"/>
      <w:r w:rsidRPr="00B46280">
        <w:rPr>
          <w:lang w:val="en-GB"/>
        </w:rPr>
        <w:t xml:space="preserve"> BL </w:t>
      </w:r>
      <w:r w:rsidR="00752AF5">
        <w:rPr>
          <w:lang w:val="en-GB"/>
        </w:rPr>
        <w:t>MIN</w:t>
      </w:r>
      <w:r w:rsidRPr="00B46280">
        <w:rPr>
          <w:lang w:val="en-GB"/>
        </w:rPr>
        <w:t xml:space="preserve"> </w:t>
      </w:r>
      <w:r w:rsidR="00752AF5">
        <w:rPr>
          <w:lang w:val="en-GB"/>
        </w:rPr>
        <w:t>)</w:t>
      </w:r>
      <w:r w:rsidR="001212A0">
        <w:rPr>
          <w:lang w:val="en-GB"/>
        </w:rPr>
        <w:t xml:space="preserve"> </w:t>
      </w:r>
      <w:r>
        <w:rPr>
          <w:lang w:val="en-GB"/>
        </w:rPr>
        <w:t xml:space="preserve">is </w:t>
      </w:r>
      <w:r w:rsidRPr="00B46280">
        <w:rPr>
          <w:lang w:val="en-GB"/>
        </w:rPr>
        <w:t>assigned</w:t>
      </w:r>
    </w:p>
    <w:p w:rsidR="00752AF5" w:rsidRDefault="00752AF5" w:rsidP="00D6655D">
      <w:pPr>
        <w:pStyle w:val="SITAMainNumList"/>
        <w:numPr>
          <w:ilvl w:val="0"/>
          <w:numId w:val="26"/>
        </w:numPr>
        <w:ind w:left="1080"/>
        <w:rPr>
          <w:lang w:val="en-GB"/>
        </w:rPr>
      </w:pPr>
      <w:r>
        <w:rPr>
          <w:lang w:val="en-GB"/>
        </w:rPr>
        <w:t xml:space="preserve">The lowest of the Segment Booking Seats Available ( </w:t>
      </w:r>
      <w:proofErr w:type="spellStart"/>
      <w:r>
        <w:rPr>
          <w:lang w:val="en-GB"/>
        </w:rPr>
        <w:t>Seg</w:t>
      </w:r>
      <w:proofErr w:type="spellEnd"/>
      <w:r>
        <w:rPr>
          <w:lang w:val="en-GB"/>
        </w:rPr>
        <w:t xml:space="preserve"> BSA ) and the Segment Booking Limits Booking Seats Available ( </w:t>
      </w:r>
      <w:proofErr w:type="spellStart"/>
      <w:r>
        <w:rPr>
          <w:lang w:val="en-GB"/>
        </w:rPr>
        <w:t>Seg</w:t>
      </w:r>
      <w:proofErr w:type="spellEnd"/>
      <w:r>
        <w:rPr>
          <w:lang w:val="en-GB"/>
        </w:rPr>
        <w:t xml:space="preserve"> BL BSA ) is assigned Segment Booking Seats Available ( </w:t>
      </w:r>
      <w:proofErr w:type="spellStart"/>
      <w:r>
        <w:rPr>
          <w:lang w:val="en-GB"/>
        </w:rPr>
        <w:t>Seg</w:t>
      </w:r>
      <w:proofErr w:type="spellEnd"/>
      <w:r>
        <w:rPr>
          <w:lang w:val="en-GB"/>
        </w:rPr>
        <w:t xml:space="preserve"> BSA )</w:t>
      </w:r>
    </w:p>
    <w:p w:rsidR="00C82551" w:rsidRDefault="00C82551" w:rsidP="00D6655D">
      <w:pPr>
        <w:pStyle w:val="SITAMainNumList"/>
        <w:numPr>
          <w:ilvl w:val="0"/>
          <w:numId w:val="26"/>
        </w:numPr>
        <w:ind w:left="1080"/>
        <w:rPr>
          <w:lang w:val="en-GB"/>
        </w:rPr>
      </w:pPr>
      <w:r>
        <w:rPr>
          <w:lang w:val="en-GB"/>
        </w:rPr>
        <w:t xml:space="preserve">The highest of the Segment Booking Seats Available ( </w:t>
      </w:r>
      <w:proofErr w:type="spellStart"/>
      <w:r>
        <w:rPr>
          <w:lang w:val="en-GB"/>
        </w:rPr>
        <w:t>Seg</w:t>
      </w:r>
      <w:proofErr w:type="spellEnd"/>
      <w:r>
        <w:rPr>
          <w:lang w:val="en-GB"/>
        </w:rPr>
        <w:t xml:space="preserve"> BSA ) and the Segment Booking Limits Minimum Available Seats ( </w:t>
      </w:r>
      <w:proofErr w:type="spellStart"/>
      <w:r>
        <w:rPr>
          <w:lang w:val="en-GB"/>
        </w:rPr>
        <w:t>Seg</w:t>
      </w:r>
      <w:proofErr w:type="spellEnd"/>
      <w:r>
        <w:rPr>
          <w:lang w:val="en-GB"/>
        </w:rPr>
        <w:t xml:space="preserve"> BL MIN ) is assigned Segment Booking Seats Available ( </w:t>
      </w:r>
      <w:proofErr w:type="spellStart"/>
      <w:r>
        <w:rPr>
          <w:lang w:val="en-GB"/>
        </w:rPr>
        <w:t>Seg</w:t>
      </w:r>
      <w:proofErr w:type="spellEnd"/>
      <w:r>
        <w:rPr>
          <w:lang w:val="en-GB"/>
        </w:rPr>
        <w:t xml:space="preserve"> BSA )</w:t>
      </w:r>
    </w:p>
    <w:p w:rsidR="00752AF5" w:rsidRDefault="00752AF5" w:rsidP="00D6655D">
      <w:pPr>
        <w:pStyle w:val="SITAMainNumList"/>
        <w:numPr>
          <w:ilvl w:val="0"/>
          <w:numId w:val="26"/>
        </w:numPr>
        <w:ind w:left="1080"/>
        <w:rPr>
          <w:lang w:val="en-GB"/>
        </w:rPr>
      </w:pPr>
      <w:r>
        <w:rPr>
          <w:lang w:val="en-GB"/>
        </w:rPr>
        <w:t xml:space="preserve">The lowest of the Segment Waitlist Seats Available ( </w:t>
      </w:r>
      <w:proofErr w:type="spellStart"/>
      <w:r>
        <w:rPr>
          <w:lang w:val="en-GB"/>
        </w:rPr>
        <w:t>Seg</w:t>
      </w:r>
      <w:proofErr w:type="spellEnd"/>
      <w:r>
        <w:rPr>
          <w:lang w:val="en-GB"/>
        </w:rPr>
        <w:t xml:space="preserve"> WSA ) and the Segment Booking Limits Waitlist Seats Available ( </w:t>
      </w:r>
      <w:proofErr w:type="spellStart"/>
      <w:r>
        <w:rPr>
          <w:lang w:val="en-GB"/>
        </w:rPr>
        <w:t>Seg</w:t>
      </w:r>
      <w:proofErr w:type="spellEnd"/>
      <w:r>
        <w:rPr>
          <w:lang w:val="en-GB"/>
        </w:rPr>
        <w:t xml:space="preserve"> BL WSA ) is assigned to Segment Waitlist Seats Available ( </w:t>
      </w:r>
      <w:proofErr w:type="spellStart"/>
      <w:r>
        <w:rPr>
          <w:lang w:val="en-GB"/>
        </w:rPr>
        <w:t>Seg</w:t>
      </w:r>
      <w:proofErr w:type="spellEnd"/>
      <w:r>
        <w:rPr>
          <w:lang w:val="en-GB"/>
        </w:rPr>
        <w:t xml:space="preserve"> WSA )</w:t>
      </w:r>
    </w:p>
    <w:p w:rsidR="00424E10" w:rsidRDefault="00424E10" w:rsidP="00D6655D">
      <w:pPr>
        <w:pStyle w:val="SITAMainNumList"/>
        <w:numPr>
          <w:ilvl w:val="0"/>
          <w:numId w:val="26"/>
        </w:numPr>
        <w:ind w:left="1080"/>
        <w:rPr>
          <w:lang w:val="en-GB"/>
        </w:rPr>
      </w:pPr>
      <w:r>
        <w:rPr>
          <w:lang w:val="en-GB"/>
        </w:rPr>
        <w:t>System selects the first or next leg in the segment.</w:t>
      </w:r>
    </w:p>
    <w:p w:rsidR="00CB3A22" w:rsidRDefault="00CB3A22" w:rsidP="00D6655D">
      <w:pPr>
        <w:pStyle w:val="SITAMainNumList"/>
        <w:numPr>
          <w:ilvl w:val="0"/>
          <w:numId w:val="26"/>
        </w:numPr>
        <w:ind w:left="1080"/>
        <w:rPr>
          <w:lang w:val="en-GB"/>
        </w:rPr>
      </w:pPr>
      <w:r>
        <w:rPr>
          <w:lang w:val="en-GB"/>
        </w:rPr>
        <w:t>System s</w:t>
      </w:r>
      <w:r w:rsidRPr="006560D4">
        <w:rPr>
          <w:lang w:val="en-GB"/>
        </w:rPr>
        <w:t>et</w:t>
      </w:r>
      <w:r>
        <w:rPr>
          <w:lang w:val="en-GB"/>
        </w:rPr>
        <w:t>s</w:t>
      </w:r>
      <w:r w:rsidRPr="006560D4">
        <w:rPr>
          <w:lang w:val="en-GB"/>
        </w:rPr>
        <w:t xml:space="preserve"> the </w:t>
      </w:r>
      <w:r w:rsidR="00424E10">
        <w:rPr>
          <w:lang w:val="en-GB"/>
        </w:rPr>
        <w:t>Leg</w:t>
      </w:r>
      <w:r>
        <w:rPr>
          <w:lang w:val="en-GB"/>
        </w:rPr>
        <w:t xml:space="preserve"> Booking Seat</w:t>
      </w:r>
      <w:r w:rsidRPr="006560D4">
        <w:rPr>
          <w:lang w:val="en-GB"/>
        </w:rPr>
        <w:t xml:space="preserve"> Available </w:t>
      </w:r>
      <w:r>
        <w:rPr>
          <w:lang w:val="en-GB"/>
        </w:rPr>
        <w:t xml:space="preserve">( </w:t>
      </w:r>
      <w:r w:rsidR="00BE5879">
        <w:rPr>
          <w:lang w:val="en-GB"/>
        </w:rPr>
        <w:t>Leg</w:t>
      </w:r>
      <w:r>
        <w:rPr>
          <w:lang w:val="en-GB"/>
        </w:rPr>
        <w:t xml:space="preserve"> BSA</w:t>
      </w:r>
      <w:r w:rsidR="005C5014">
        <w:rPr>
          <w:lang w:val="en-GB"/>
        </w:rPr>
        <w:t xml:space="preserve"> </w:t>
      </w:r>
      <w:r>
        <w:rPr>
          <w:lang w:val="en-GB"/>
        </w:rPr>
        <w:t xml:space="preserve">) and </w:t>
      </w:r>
      <w:r w:rsidR="00BE5879">
        <w:rPr>
          <w:lang w:val="en-GB"/>
        </w:rPr>
        <w:t xml:space="preserve">Leg </w:t>
      </w:r>
      <w:r>
        <w:rPr>
          <w:lang w:val="en-GB"/>
        </w:rPr>
        <w:t xml:space="preserve">Waitlist Seat Available ( </w:t>
      </w:r>
      <w:r w:rsidR="00BE5879">
        <w:rPr>
          <w:lang w:val="en-GB"/>
        </w:rPr>
        <w:t>Leg</w:t>
      </w:r>
      <w:r>
        <w:rPr>
          <w:lang w:val="en-GB"/>
        </w:rPr>
        <w:t xml:space="preserve"> WSA )</w:t>
      </w:r>
      <w:r w:rsidR="005C5014">
        <w:rPr>
          <w:lang w:val="en-GB"/>
        </w:rPr>
        <w:t xml:space="preserve"> with the value from  the</w:t>
      </w:r>
      <w:r w:rsidR="00E318F7">
        <w:rPr>
          <w:lang w:val="en-GB"/>
        </w:rPr>
        <w:t xml:space="preserve"> leg</w:t>
      </w:r>
      <w:r w:rsidR="005C5014">
        <w:rPr>
          <w:lang w:val="en-GB"/>
        </w:rPr>
        <w:t xml:space="preserve"> nested bucket of the RBD</w:t>
      </w:r>
    </w:p>
    <w:p w:rsidR="00CB3A22" w:rsidRDefault="00CB3A22" w:rsidP="00D6655D">
      <w:pPr>
        <w:pStyle w:val="SITAMainNumList"/>
        <w:numPr>
          <w:ilvl w:val="0"/>
          <w:numId w:val="26"/>
        </w:numPr>
        <w:ind w:left="1080"/>
        <w:rPr>
          <w:lang w:val="en-GB"/>
        </w:rPr>
      </w:pPr>
      <w:r>
        <w:rPr>
          <w:lang w:val="en-GB"/>
        </w:rPr>
        <w:t xml:space="preserve">System determines </w:t>
      </w:r>
      <w:r w:rsidR="00424E10">
        <w:rPr>
          <w:lang w:val="en-GB"/>
        </w:rPr>
        <w:t>Leg</w:t>
      </w:r>
      <w:r>
        <w:rPr>
          <w:lang w:val="en-GB"/>
        </w:rPr>
        <w:t xml:space="preserve"> Booking Limit Booking Seats Available ( </w:t>
      </w:r>
      <w:r w:rsidR="00BE5879">
        <w:rPr>
          <w:lang w:val="en-GB"/>
        </w:rPr>
        <w:t>Leg</w:t>
      </w:r>
      <w:r>
        <w:rPr>
          <w:lang w:val="en-GB"/>
        </w:rPr>
        <w:t xml:space="preserve"> BL BSA ) and </w:t>
      </w:r>
      <w:r w:rsidR="00424E10">
        <w:rPr>
          <w:lang w:val="en-GB"/>
        </w:rPr>
        <w:t>Leg</w:t>
      </w:r>
      <w:r>
        <w:rPr>
          <w:lang w:val="en-GB"/>
        </w:rPr>
        <w:t xml:space="preserve"> Booking Limit Waitlist Seats Available ( </w:t>
      </w:r>
      <w:r w:rsidR="00BE5879">
        <w:rPr>
          <w:lang w:val="en-GB"/>
        </w:rPr>
        <w:t>Leg</w:t>
      </w:r>
      <w:r>
        <w:rPr>
          <w:lang w:val="en-GB"/>
        </w:rPr>
        <w:t xml:space="preserve"> BL WSA ) from all the </w:t>
      </w:r>
      <w:r w:rsidR="00E318F7">
        <w:rPr>
          <w:lang w:val="en-GB"/>
        </w:rPr>
        <w:t xml:space="preserve">Leg </w:t>
      </w:r>
      <w:r>
        <w:rPr>
          <w:lang w:val="en-GB"/>
        </w:rPr>
        <w:t>Booking Limit</w:t>
      </w:r>
      <w:r w:rsidRPr="006560D4">
        <w:rPr>
          <w:lang w:val="en-GB"/>
        </w:rPr>
        <w:t xml:space="preserve"> bucket</w:t>
      </w:r>
      <w:r>
        <w:rPr>
          <w:lang w:val="en-GB"/>
        </w:rPr>
        <w:t xml:space="preserve">s in the cabin that the request is based on </w:t>
      </w:r>
      <w:r w:rsidRPr="006560D4">
        <w:rPr>
          <w:lang w:val="en-GB"/>
        </w:rPr>
        <w:t>given</w:t>
      </w:r>
      <w:r>
        <w:rPr>
          <w:lang w:val="en-GB"/>
        </w:rPr>
        <w:t>:</w:t>
      </w:r>
    </w:p>
    <w:p w:rsidR="00CB3A22" w:rsidRDefault="00CB3A22" w:rsidP="00D6655D">
      <w:pPr>
        <w:pStyle w:val="SITASub-listBullet"/>
        <w:tabs>
          <w:tab w:val="clear" w:pos="1152"/>
          <w:tab w:val="num" w:pos="1512"/>
        </w:tabs>
        <w:ind w:left="1872"/>
        <w:rPr>
          <w:lang w:val="en-GB"/>
        </w:rPr>
      </w:pPr>
      <w:r>
        <w:rPr>
          <w:lang w:val="en-GB"/>
        </w:rPr>
        <w:t>C</w:t>
      </w:r>
      <w:r w:rsidRPr="006560D4">
        <w:rPr>
          <w:lang w:val="en-GB"/>
        </w:rPr>
        <w:t>abin code</w:t>
      </w:r>
    </w:p>
    <w:p w:rsidR="00CB3A22" w:rsidRPr="00BE5879" w:rsidRDefault="00BE5879" w:rsidP="00D6655D">
      <w:pPr>
        <w:pStyle w:val="SITASub-listBullet"/>
        <w:tabs>
          <w:tab w:val="clear" w:pos="1152"/>
          <w:tab w:val="num" w:pos="1512"/>
        </w:tabs>
        <w:ind w:left="1872"/>
        <w:rPr>
          <w:lang w:val="en-GB"/>
        </w:rPr>
      </w:pPr>
      <w:r w:rsidRPr="00BE5879">
        <w:rPr>
          <w:lang w:val="en-GB"/>
        </w:rPr>
        <w:t>RBD</w:t>
      </w:r>
      <w:r w:rsidR="00CB3A22" w:rsidRPr="00BE5879">
        <w:rPr>
          <w:lang w:val="en-GB"/>
        </w:rPr>
        <w:t xml:space="preserve"> </w:t>
      </w:r>
    </w:p>
    <w:p w:rsidR="00CB3A22" w:rsidRDefault="00CB3A22" w:rsidP="00D6655D">
      <w:pPr>
        <w:pStyle w:val="SITASub-listBullet"/>
        <w:tabs>
          <w:tab w:val="clear" w:pos="1152"/>
          <w:tab w:val="num" w:pos="1512"/>
        </w:tabs>
        <w:ind w:left="1872"/>
        <w:rPr>
          <w:lang w:val="en-GB"/>
        </w:rPr>
      </w:pPr>
      <w:r w:rsidRPr="006560D4">
        <w:rPr>
          <w:lang w:val="en-GB"/>
        </w:rPr>
        <w:t>POS values of th</w:t>
      </w:r>
      <w:r>
        <w:rPr>
          <w:lang w:val="en-GB"/>
        </w:rPr>
        <w:t>e request originator,</w:t>
      </w:r>
    </w:p>
    <w:p w:rsidR="00CB3A22" w:rsidRDefault="00CB3A22" w:rsidP="00D6655D">
      <w:pPr>
        <w:pStyle w:val="SITASub-listBullet"/>
        <w:tabs>
          <w:tab w:val="clear" w:pos="1152"/>
          <w:tab w:val="num" w:pos="1512"/>
        </w:tabs>
        <w:ind w:left="1872"/>
        <w:rPr>
          <w:lang w:val="en-GB"/>
        </w:rPr>
      </w:pPr>
      <w:r>
        <w:rPr>
          <w:lang w:val="en-GB"/>
        </w:rPr>
        <w:t>Code Share Free Sell partner agreement</w:t>
      </w:r>
    </w:p>
    <w:p w:rsidR="00CB3A22" w:rsidRDefault="00CB3A22" w:rsidP="00D6655D">
      <w:pPr>
        <w:pStyle w:val="SITASub-listBullet"/>
        <w:tabs>
          <w:tab w:val="clear" w:pos="1152"/>
          <w:tab w:val="num" w:pos="1512"/>
        </w:tabs>
        <w:ind w:left="1872"/>
        <w:rPr>
          <w:lang w:val="en-GB"/>
        </w:rPr>
      </w:pPr>
      <w:r>
        <w:rPr>
          <w:lang w:val="en-GB"/>
        </w:rPr>
        <w:t xml:space="preserve">POO of the </w:t>
      </w:r>
      <w:r w:rsidRPr="007359E5">
        <w:rPr>
          <w:lang w:val="en-GB"/>
        </w:rPr>
        <w:t>Online routing if</w:t>
      </w:r>
      <w:r>
        <w:rPr>
          <w:lang w:val="en-GB"/>
        </w:rPr>
        <w:t xml:space="preserve"> the Subscriber Parameter </w:t>
      </w:r>
      <w:proofErr w:type="spellStart"/>
      <w:r>
        <w:rPr>
          <w:lang w:val="en-GB"/>
        </w:rPr>
        <w:t>POO_routing</w:t>
      </w:r>
      <w:proofErr w:type="spellEnd"/>
      <w:r>
        <w:rPr>
          <w:lang w:val="en-GB"/>
        </w:rPr>
        <w:t xml:space="preserve"> is set to “Online” </w:t>
      </w:r>
      <w:r w:rsidRPr="0023288B">
        <w:rPr>
          <w:lang w:val="en-GB"/>
        </w:rPr>
        <w:t xml:space="preserve">(Refer </w:t>
      </w:r>
      <w:r>
        <w:rPr>
          <w:lang w:val="en-GB"/>
        </w:rPr>
        <w:t xml:space="preserve">to Special Requirement section) </w:t>
      </w:r>
    </w:p>
    <w:p w:rsidR="00CB3A22" w:rsidRDefault="00CB3A22" w:rsidP="00D6655D">
      <w:pPr>
        <w:pStyle w:val="SITASub-listBullet"/>
        <w:tabs>
          <w:tab w:val="clear" w:pos="1152"/>
          <w:tab w:val="num" w:pos="1512"/>
        </w:tabs>
        <w:ind w:left="1872"/>
        <w:rPr>
          <w:lang w:val="en-GB"/>
        </w:rPr>
      </w:pPr>
      <w:r>
        <w:rPr>
          <w:lang w:val="en-GB"/>
        </w:rPr>
        <w:t xml:space="preserve">POO of the Trip </w:t>
      </w:r>
      <w:r w:rsidRPr="007359E5">
        <w:rPr>
          <w:lang w:val="en-GB"/>
        </w:rPr>
        <w:t>routing if the</w:t>
      </w:r>
      <w:r>
        <w:rPr>
          <w:lang w:val="en-GB"/>
        </w:rPr>
        <w:t xml:space="preserve"> Subscriber Parameter </w:t>
      </w:r>
      <w:proofErr w:type="spellStart"/>
      <w:r>
        <w:rPr>
          <w:lang w:val="en-GB"/>
        </w:rPr>
        <w:t>POO_routing</w:t>
      </w:r>
      <w:proofErr w:type="spellEnd"/>
      <w:r>
        <w:rPr>
          <w:lang w:val="en-GB"/>
        </w:rPr>
        <w:t xml:space="preserve"> is set to “Trip </w:t>
      </w:r>
      <w:r w:rsidRPr="0023288B">
        <w:rPr>
          <w:lang w:val="en-GB"/>
        </w:rPr>
        <w:t xml:space="preserve">(Refer </w:t>
      </w:r>
      <w:r>
        <w:rPr>
          <w:lang w:val="en-GB"/>
        </w:rPr>
        <w:t xml:space="preserve">to Special Requirement section) </w:t>
      </w:r>
    </w:p>
    <w:p w:rsidR="00CB3A22" w:rsidRDefault="00CB3A22" w:rsidP="00D6655D">
      <w:pPr>
        <w:pStyle w:val="SITASub-listBullet"/>
        <w:tabs>
          <w:tab w:val="clear" w:pos="1152"/>
          <w:tab w:val="num" w:pos="1512"/>
        </w:tabs>
        <w:ind w:left="1872"/>
        <w:rPr>
          <w:lang w:val="en-GB"/>
        </w:rPr>
      </w:pPr>
      <w:r>
        <w:rPr>
          <w:lang w:val="en-GB"/>
        </w:rPr>
        <w:t>Stations up line in the routing</w:t>
      </w:r>
      <w:r w:rsidRPr="00E52BFD">
        <w:rPr>
          <w:lang w:val="en-GB"/>
        </w:rPr>
        <w:t xml:space="preserve"> </w:t>
      </w:r>
      <w:r w:rsidRPr="007359E5">
        <w:rPr>
          <w:lang w:val="en-GB"/>
        </w:rPr>
        <w:t>if the</w:t>
      </w:r>
      <w:r>
        <w:rPr>
          <w:lang w:val="en-GB"/>
        </w:rPr>
        <w:t xml:space="preserve"> Subscriber Parameter </w:t>
      </w:r>
      <w:proofErr w:type="spellStart"/>
      <w:r>
        <w:rPr>
          <w:lang w:val="en-GB"/>
        </w:rPr>
        <w:t>UpLine_Downline_Station</w:t>
      </w:r>
      <w:proofErr w:type="spellEnd"/>
      <w:r>
        <w:rPr>
          <w:lang w:val="en-GB"/>
        </w:rPr>
        <w:t xml:space="preserve"> is “Routing” </w:t>
      </w:r>
      <w:r w:rsidRPr="0023288B">
        <w:rPr>
          <w:lang w:val="en-GB"/>
        </w:rPr>
        <w:t xml:space="preserve">(Refer </w:t>
      </w:r>
      <w:r>
        <w:rPr>
          <w:lang w:val="en-GB"/>
        </w:rPr>
        <w:t>to Special Requirement section)</w:t>
      </w:r>
    </w:p>
    <w:p w:rsidR="00CB3A22" w:rsidRPr="00E52BFD" w:rsidRDefault="00CB3A22" w:rsidP="00D6655D">
      <w:pPr>
        <w:pStyle w:val="SITASub-listBullet"/>
        <w:tabs>
          <w:tab w:val="clear" w:pos="1152"/>
          <w:tab w:val="num" w:pos="1512"/>
        </w:tabs>
        <w:ind w:left="1872"/>
        <w:rPr>
          <w:lang w:val="en-GB"/>
        </w:rPr>
      </w:pPr>
      <w:r w:rsidRPr="00E52BFD">
        <w:rPr>
          <w:lang w:val="en-GB"/>
        </w:rPr>
        <w:t xml:space="preserve">Stations up line in the </w:t>
      </w:r>
      <w:r>
        <w:rPr>
          <w:lang w:val="en-GB"/>
        </w:rPr>
        <w:t xml:space="preserve">flight </w:t>
      </w:r>
      <w:r w:rsidRPr="00E52BFD">
        <w:rPr>
          <w:lang w:val="en-GB"/>
        </w:rPr>
        <w:t xml:space="preserve">if the Subscriber Parameter </w:t>
      </w:r>
      <w:proofErr w:type="spellStart"/>
      <w:r w:rsidRPr="00E52BFD">
        <w:rPr>
          <w:lang w:val="en-GB"/>
        </w:rPr>
        <w:t>UpLine_Downline_Station</w:t>
      </w:r>
      <w:proofErr w:type="spellEnd"/>
      <w:r w:rsidRPr="00E52BFD">
        <w:rPr>
          <w:lang w:val="en-GB"/>
        </w:rPr>
        <w:t xml:space="preserve"> is “</w:t>
      </w:r>
      <w:r>
        <w:rPr>
          <w:lang w:val="en-GB"/>
        </w:rPr>
        <w:t>Flight</w:t>
      </w:r>
      <w:r w:rsidRPr="00E52BFD">
        <w:rPr>
          <w:lang w:val="en-GB"/>
        </w:rPr>
        <w:t>”</w:t>
      </w:r>
      <w:r>
        <w:rPr>
          <w:lang w:val="en-GB"/>
        </w:rPr>
        <w:t xml:space="preserve"> </w:t>
      </w:r>
      <w:r w:rsidRPr="0023288B">
        <w:rPr>
          <w:lang w:val="en-GB"/>
        </w:rPr>
        <w:t xml:space="preserve">(Refer </w:t>
      </w:r>
      <w:r>
        <w:rPr>
          <w:lang w:val="en-GB"/>
        </w:rPr>
        <w:t>to Special Requirement section)</w:t>
      </w:r>
    </w:p>
    <w:p w:rsidR="00CB3A22" w:rsidRDefault="00CB3A22" w:rsidP="00D6655D">
      <w:pPr>
        <w:pStyle w:val="SITAMainNumList"/>
        <w:numPr>
          <w:ilvl w:val="0"/>
          <w:numId w:val="0"/>
        </w:numPr>
        <w:ind w:left="1080"/>
        <w:rPr>
          <w:lang w:val="en-GB"/>
        </w:rPr>
      </w:pPr>
      <w:r>
        <w:rPr>
          <w:lang w:val="en-GB"/>
        </w:rPr>
        <w:t xml:space="preserve">When </w:t>
      </w:r>
      <w:r w:rsidR="001212A0">
        <w:rPr>
          <w:lang w:val="en-GB"/>
        </w:rPr>
        <w:t xml:space="preserve">more than one </w:t>
      </w:r>
      <w:r>
        <w:rPr>
          <w:lang w:val="en-GB"/>
        </w:rPr>
        <w:t>Booking Limit</w:t>
      </w:r>
      <w:r w:rsidRPr="00094394">
        <w:rPr>
          <w:lang w:val="en-GB"/>
        </w:rPr>
        <w:t xml:space="preserve"> bucket </w:t>
      </w:r>
      <w:r>
        <w:rPr>
          <w:lang w:val="en-GB"/>
        </w:rPr>
        <w:t>is located</w:t>
      </w:r>
      <w:r w:rsidRPr="00094394">
        <w:rPr>
          <w:lang w:val="en-GB"/>
        </w:rPr>
        <w:t xml:space="preserve"> for the RBD</w:t>
      </w:r>
      <w:r>
        <w:rPr>
          <w:lang w:val="en-GB"/>
        </w:rPr>
        <w:t xml:space="preserve">, AND </w:t>
      </w:r>
    </w:p>
    <w:p w:rsidR="00CB3A22" w:rsidRPr="001212A0" w:rsidRDefault="001212A0" w:rsidP="00AB49F9">
      <w:pPr>
        <w:pStyle w:val="SITAMainNumList"/>
        <w:numPr>
          <w:ilvl w:val="0"/>
          <w:numId w:val="40"/>
        </w:numPr>
        <w:ind w:left="1418"/>
        <w:rPr>
          <w:lang w:val="en-GB"/>
        </w:rPr>
      </w:pPr>
      <w:r w:rsidRPr="001212A0">
        <w:rPr>
          <w:lang w:val="en-GB"/>
        </w:rPr>
        <w:t>T</w:t>
      </w:r>
      <w:r w:rsidR="00CB3A22" w:rsidRPr="001212A0">
        <w:rPr>
          <w:lang w:val="en-GB"/>
        </w:rPr>
        <w:t xml:space="preserve">he Subscriber Parameter </w:t>
      </w:r>
      <w:proofErr w:type="spellStart"/>
      <w:r w:rsidR="00755C0E">
        <w:rPr>
          <w:lang w:val="en-GB"/>
        </w:rPr>
        <w:t>Booking_Limit_Booking_Seat_Available_Selection</w:t>
      </w:r>
      <w:proofErr w:type="spellEnd"/>
      <w:r w:rsidR="00CB3A22" w:rsidRPr="001212A0">
        <w:rPr>
          <w:lang w:val="en-GB"/>
        </w:rPr>
        <w:t xml:space="preserve"> is set to "Most Restrictive" (Refer to Special Requirement section)</w:t>
      </w:r>
      <w:r w:rsidRPr="001212A0">
        <w:rPr>
          <w:lang w:val="en-GB"/>
        </w:rPr>
        <w:t xml:space="preserve"> </w:t>
      </w:r>
      <w:r w:rsidR="00CB3A22" w:rsidRPr="001212A0">
        <w:rPr>
          <w:lang w:val="en-GB"/>
        </w:rPr>
        <w:t xml:space="preserve">the lowest </w:t>
      </w:r>
      <w:r w:rsidR="00BE5879" w:rsidRPr="001212A0">
        <w:rPr>
          <w:lang w:val="en-GB"/>
        </w:rPr>
        <w:t xml:space="preserve">Leg </w:t>
      </w:r>
      <w:r w:rsidR="00CB3A22" w:rsidRPr="001212A0">
        <w:rPr>
          <w:lang w:val="en-GB"/>
        </w:rPr>
        <w:t xml:space="preserve">Booking Limit Booking Seats available ( </w:t>
      </w:r>
      <w:r w:rsidR="00BE5879" w:rsidRPr="001212A0">
        <w:rPr>
          <w:lang w:val="en-GB"/>
        </w:rPr>
        <w:t>Leg</w:t>
      </w:r>
      <w:r w:rsidR="00CB3A22" w:rsidRPr="001212A0">
        <w:rPr>
          <w:lang w:val="en-GB"/>
        </w:rPr>
        <w:t xml:space="preserve"> BL BSA ) and </w:t>
      </w:r>
      <w:r w:rsidR="003B4D4B">
        <w:rPr>
          <w:lang w:val="en-GB"/>
        </w:rPr>
        <w:t>Leg</w:t>
      </w:r>
      <w:r w:rsidR="00CB3A22" w:rsidRPr="001212A0">
        <w:rPr>
          <w:lang w:val="en-GB"/>
        </w:rPr>
        <w:t xml:space="preserve"> Booking Limit Waitlist Seats Available ( </w:t>
      </w:r>
      <w:r w:rsidR="00BE5879" w:rsidRPr="001212A0">
        <w:rPr>
          <w:lang w:val="en-GB"/>
        </w:rPr>
        <w:t xml:space="preserve">Leg </w:t>
      </w:r>
      <w:r w:rsidR="00CB3A22" w:rsidRPr="001212A0">
        <w:rPr>
          <w:lang w:val="en-GB"/>
        </w:rPr>
        <w:t>BL WSA ) is assigned</w:t>
      </w:r>
    </w:p>
    <w:p w:rsidR="00CB3A22" w:rsidRPr="001212A0" w:rsidRDefault="001212A0" w:rsidP="00AB49F9">
      <w:pPr>
        <w:pStyle w:val="SITAMainNumList"/>
        <w:numPr>
          <w:ilvl w:val="0"/>
          <w:numId w:val="40"/>
        </w:numPr>
        <w:ind w:left="1418"/>
        <w:rPr>
          <w:lang w:val="en-GB"/>
        </w:rPr>
      </w:pPr>
      <w:r w:rsidRPr="001212A0">
        <w:rPr>
          <w:lang w:val="en-GB"/>
        </w:rPr>
        <w:t>T</w:t>
      </w:r>
      <w:r w:rsidR="00CB3A22" w:rsidRPr="001212A0">
        <w:rPr>
          <w:lang w:val="en-GB"/>
        </w:rPr>
        <w:t xml:space="preserve">he Subscriber Parameter </w:t>
      </w:r>
      <w:proofErr w:type="spellStart"/>
      <w:r w:rsidR="00755C0E">
        <w:rPr>
          <w:lang w:val="en-GB"/>
        </w:rPr>
        <w:t>Booking_Limit_Booking_Seat_Available_Selection</w:t>
      </w:r>
      <w:proofErr w:type="spellEnd"/>
      <w:r w:rsidR="00CB3A22" w:rsidRPr="001212A0">
        <w:rPr>
          <w:lang w:val="en-GB"/>
        </w:rPr>
        <w:t xml:space="preserve"> is set to "Least Restrictive" (Refer </w:t>
      </w:r>
      <w:r>
        <w:rPr>
          <w:lang w:val="en-GB"/>
        </w:rPr>
        <w:t xml:space="preserve">to Special Requirement section) </w:t>
      </w:r>
      <w:r w:rsidR="00CB3A22" w:rsidRPr="001212A0">
        <w:rPr>
          <w:lang w:val="en-GB"/>
        </w:rPr>
        <w:t xml:space="preserve">the highest </w:t>
      </w:r>
      <w:r w:rsidR="003B4D4B">
        <w:rPr>
          <w:lang w:val="en-GB"/>
        </w:rPr>
        <w:t>Leg</w:t>
      </w:r>
      <w:r w:rsidR="00CB3A22" w:rsidRPr="001212A0">
        <w:rPr>
          <w:lang w:val="en-GB"/>
        </w:rPr>
        <w:t xml:space="preserve"> Booking Limit Booking Seats available ( </w:t>
      </w:r>
      <w:r w:rsidR="00BE5879" w:rsidRPr="001212A0">
        <w:rPr>
          <w:lang w:val="en-GB"/>
        </w:rPr>
        <w:t xml:space="preserve">Leg </w:t>
      </w:r>
      <w:r w:rsidR="00CB3A22" w:rsidRPr="001212A0">
        <w:rPr>
          <w:lang w:val="en-GB"/>
        </w:rPr>
        <w:t xml:space="preserve">BL BSA ) and </w:t>
      </w:r>
      <w:r w:rsidR="003B4D4B">
        <w:rPr>
          <w:lang w:val="en-GB"/>
        </w:rPr>
        <w:t>Leg</w:t>
      </w:r>
      <w:r w:rsidR="00CB3A22" w:rsidRPr="001212A0">
        <w:rPr>
          <w:lang w:val="en-GB"/>
        </w:rPr>
        <w:t xml:space="preserve"> Booking Limit Waitlist Seats Available ( </w:t>
      </w:r>
      <w:r w:rsidR="00BE5879" w:rsidRPr="001212A0">
        <w:rPr>
          <w:lang w:val="en-GB"/>
        </w:rPr>
        <w:t xml:space="preserve">Leg </w:t>
      </w:r>
      <w:r w:rsidR="00CB3A22" w:rsidRPr="001212A0">
        <w:rPr>
          <w:lang w:val="en-GB"/>
        </w:rPr>
        <w:t>BL WSA ) is assigned.</w:t>
      </w:r>
    </w:p>
    <w:p w:rsidR="00CB3A22" w:rsidRPr="00752AF5" w:rsidRDefault="00C82551" w:rsidP="00D6655D">
      <w:pPr>
        <w:pStyle w:val="SITAMainNumList"/>
        <w:numPr>
          <w:ilvl w:val="0"/>
          <w:numId w:val="26"/>
        </w:numPr>
        <w:ind w:left="1080"/>
        <w:rPr>
          <w:lang w:val="en-GB"/>
        </w:rPr>
      </w:pPr>
      <w:r>
        <w:rPr>
          <w:lang w:val="en-GB"/>
        </w:rPr>
        <w:t>System determines Leg</w:t>
      </w:r>
      <w:r w:rsidR="00CB3A22" w:rsidRPr="00752AF5">
        <w:rPr>
          <w:lang w:val="en-GB"/>
        </w:rPr>
        <w:t xml:space="preserve"> Booking Limit Minimum Available Seats ( </w:t>
      </w:r>
      <w:r w:rsidR="00BE5879">
        <w:rPr>
          <w:lang w:val="en-GB"/>
        </w:rPr>
        <w:t xml:space="preserve">Leg </w:t>
      </w:r>
      <w:r w:rsidR="00CB3A22" w:rsidRPr="00752AF5">
        <w:rPr>
          <w:lang w:val="en-GB"/>
        </w:rPr>
        <w:t xml:space="preserve">BL Min ) from all the </w:t>
      </w:r>
      <w:r w:rsidR="00E318F7">
        <w:rPr>
          <w:lang w:val="en-GB"/>
        </w:rPr>
        <w:t xml:space="preserve">Leg </w:t>
      </w:r>
      <w:r w:rsidR="00CB3A22" w:rsidRPr="00752AF5">
        <w:rPr>
          <w:lang w:val="en-GB"/>
        </w:rPr>
        <w:t xml:space="preserve">Booking Limit buckets in the cabin if the </w:t>
      </w:r>
      <w:r>
        <w:rPr>
          <w:lang w:val="en-GB"/>
        </w:rPr>
        <w:t xml:space="preserve">leg </w:t>
      </w:r>
      <w:r w:rsidR="00CB3A22" w:rsidRPr="00752AF5">
        <w:rPr>
          <w:lang w:val="en-GB"/>
        </w:rPr>
        <w:t xml:space="preserve">is not Host Marketed / OA operated </w:t>
      </w:r>
      <w:r w:rsidR="00E318F7">
        <w:rPr>
          <w:lang w:val="en-GB"/>
        </w:rPr>
        <w:t xml:space="preserve">free sell agreement </w:t>
      </w:r>
      <w:r w:rsidR="00CB3A22" w:rsidRPr="00752AF5">
        <w:rPr>
          <w:lang w:val="en-GB"/>
        </w:rPr>
        <w:t>based on given:</w:t>
      </w:r>
    </w:p>
    <w:p w:rsidR="00CB3A22" w:rsidRDefault="00CB3A22" w:rsidP="00D6655D">
      <w:pPr>
        <w:pStyle w:val="SITASub-listBullet"/>
        <w:tabs>
          <w:tab w:val="clear" w:pos="1152"/>
          <w:tab w:val="num" w:pos="1512"/>
        </w:tabs>
        <w:ind w:left="1872"/>
        <w:rPr>
          <w:lang w:val="en-GB"/>
        </w:rPr>
      </w:pPr>
      <w:r>
        <w:rPr>
          <w:lang w:val="en-GB"/>
        </w:rPr>
        <w:t>Cabin Code</w:t>
      </w:r>
    </w:p>
    <w:p w:rsidR="00CB3A22" w:rsidRDefault="00CB3A22" w:rsidP="00D6655D">
      <w:pPr>
        <w:pStyle w:val="SITASub-listBullet"/>
        <w:tabs>
          <w:tab w:val="clear" w:pos="1152"/>
          <w:tab w:val="num" w:pos="1512"/>
        </w:tabs>
        <w:ind w:left="1872"/>
        <w:rPr>
          <w:lang w:val="en-GB"/>
        </w:rPr>
      </w:pPr>
      <w:r>
        <w:rPr>
          <w:lang w:val="en-GB"/>
        </w:rPr>
        <w:lastRenderedPageBreak/>
        <w:t>RBD</w:t>
      </w:r>
      <w:r w:rsidRPr="006560D4">
        <w:rPr>
          <w:lang w:val="en-GB"/>
        </w:rPr>
        <w:t xml:space="preserve"> </w:t>
      </w:r>
    </w:p>
    <w:p w:rsidR="00CB3A22" w:rsidRDefault="00CB3A22" w:rsidP="00D6655D">
      <w:pPr>
        <w:pStyle w:val="SITASub-listBullet"/>
        <w:tabs>
          <w:tab w:val="clear" w:pos="1152"/>
          <w:tab w:val="num" w:pos="1512"/>
        </w:tabs>
        <w:ind w:left="1872"/>
        <w:rPr>
          <w:lang w:val="en-GB"/>
        </w:rPr>
      </w:pPr>
      <w:r w:rsidRPr="006560D4">
        <w:rPr>
          <w:lang w:val="en-GB"/>
        </w:rPr>
        <w:t>POS values of th</w:t>
      </w:r>
      <w:r>
        <w:rPr>
          <w:lang w:val="en-GB"/>
        </w:rPr>
        <w:t>e request originator,</w:t>
      </w:r>
    </w:p>
    <w:p w:rsidR="00CB3A22" w:rsidRDefault="00CB3A22" w:rsidP="00D6655D">
      <w:pPr>
        <w:pStyle w:val="SITASub-listBullet"/>
        <w:tabs>
          <w:tab w:val="clear" w:pos="1152"/>
          <w:tab w:val="num" w:pos="1512"/>
        </w:tabs>
        <w:ind w:left="1872"/>
        <w:rPr>
          <w:lang w:val="en-GB"/>
        </w:rPr>
      </w:pPr>
      <w:r>
        <w:rPr>
          <w:lang w:val="en-GB"/>
        </w:rPr>
        <w:t>Code Share Free Sell partner agreement</w:t>
      </w:r>
    </w:p>
    <w:p w:rsidR="00CB3A22" w:rsidRDefault="00CB3A22" w:rsidP="00D6655D">
      <w:pPr>
        <w:pStyle w:val="SITASub-listBullet"/>
        <w:tabs>
          <w:tab w:val="clear" w:pos="1152"/>
          <w:tab w:val="num" w:pos="1512"/>
        </w:tabs>
        <w:ind w:left="1872"/>
        <w:rPr>
          <w:lang w:val="en-GB"/>
        </w:rPr>
      </w:pPr>
      <w:r>
        <w:rPr>
          <w:lang w:val="en-GB"/>
        </w:rPr>
        <w:t xml:space="preserve">POO of the </w:t>
      </w:r>
      <w:r w:rsidRPr="007359E5">
        <w:rPr>
          <w:lang w:val="en-GB"/>
        </w:rPr>
        <w:t>Online routing if</w:t>
      </w:r>
      <w:r>
        <w:rPr>
          <w:lang w:val="en-GB"/>
        </w:rPr>
        <w:t xml:space="preserve"> the Subscriber Parameter </w:t>
      </w:r>
      <w:proofErr w:type="spellStart"/>
      <w:r>
        <w:rPr>
          <w:lang w:val="en-GB"/>
        </w:rPr>
        <w:t>POO_routing</w:t>
      </w:r>
      <w:proofErr w:type="spellEnd"/>
      <w:r>
        <w:rPr>
          <w:lang w:val="en-GB"/>
        </w:rPr>
        <w:t xml:space="preserve"> is set to “Online” </w:t>
      </w:r>
      <w:r w:rsidRPr="0023288B">
        <w:rPr>
          <w:lang w:val="en-GB"/>
        </w:rPr>
        <w:t xml:space="preserve">(Refer </w:t>
      </w:r>
      <w:r>
        <w:rPr>
          <w:lang w:val="en-GB"/>
        </w:rPr>
        <w:t xml:space="preserve">to Special Requirement section) </w:t>
      </w:r>
    </w:p>
    <w:p w:rsidR="00CB3A22" w:rsidRDefault="00CB3A22" w:rsidP="00D6655D">
      <w:pPr>
        <w:pStyle w:val="SITASub-listBullet"/>
        <w:tabs>
          <w:tab w:val="clear" w:pos="1152"/>
          <w:tab w:val="num" w:pos="1512"/>
        </w:tabs>
        <w:ind w:left="1872"/>
        <w:rPr>
          <w:lang w:val="en-GB"/>
        </w:rPr>
      </w:pPr>
      <w:r>
        <w:rPr>
          <w:lang w:val="en-GB"/>
        </w:rPr>
        <w:t xml:space="preserve">POO of the Trip </w:t>
      </w:r>
      <w:r w:rsidRPr="007359E5">
        <w:rPr>
          <w:lang w:val="en-GB"/>
        </w:rPr>
        <w:t>routing if the</w:t>
      </w:r>
      <w:r>
        <w:rPr>
          <w:lang w:val="en-GB"/>
        </w:rPr>
        <w:t xml:space="preserve"> Subscriber Parameter </w:t>
      </w:r>
      <w:proofErr w:type="spellStart"/>
      <w:r>
        <w:rPr>
          <w:lang w:val="en-GB"/>
        </w:rPr>
        <w:t>POO_routing</w:t>
      </w:r>
      <w:proofErr w:type="spellEnd"/>
      <w:r>
        <w:rPr>
          <w:lang w:val="en-GB"/>
        </w:rPr>
        <w:t xml:space="preserve"> is set to “Trip </w:t>
      </w:r>
      <w:r w:rsidRPr="0023288B">
        <w:rPr>
          <w:lang w:val="en-GB"/>
        </w:rPr>
        <w:t xml:space="preserve">(Refer </w:t>
      </w:r>
      <w:r>
        <w:rPr>
          <w:lang w:val="en-GB"/>
        </w:rPr>
        <w:t xml:space="preserve">to Special Requirement section) </w:t>
      </w:r>
    </w:p>
    <w:p w:rsidR="00CB3A22" w:rsidRDefault="00CB3A22" w:rsidP="00D6655D">
      <w:pPr>
        <w:pStyle w:val="SITASub-listBullet"/>
        <w:tabs>
          <w:tab w:val="clear" w:pos="1152"/>
          <w:tab w:val="num" w:pos="1512"/>
        </w:tabs>
        <w:ind w:left="1872"/>
        <w:rPr>
          <w:lang w:val="en-GB"/>
        </w:rPr>
      </w:pPr>
      <w:r>
        <w:rPr>
          <w:lang w:val="en-GB"/>
        </w:rPr>
        <w:t>Stations up line in the routing</w:t>
      </w:r>
      <w:r w:rsidRPr="00E52BFD">
        <w:rPr>
          <w:lang w:val="en-GB"/>
        </w:rPr>
        <w:t xml:space="preserve"> </w:t>
      </w:r>
      <w:r w:rsidRPr="007359E5">
        <w:rPr>
          <w:lang w:val="en-GB"/>
        </w:rPr>
        <w:t>if the</w:t>
      </w:r>
      <w:r>
        <w:rPr>
          <w:lang w:val="en-GB"/>
        </w:rPr>
        <w:t xml:space="preserve"> Subscriber Parameter </w:t>
      </w:r>
      <w:proofErr w:type="spellStart"/>
      <w:r>
        <w:rPr>
          <w:lang w:val="en-GB"/>
        </w:rPr>
        <w:t>UpLine_Downline_Station</w:t>
      </w:r>
      <w:proofErr w:type="spellEnd"/>
      <w:r>
        <w:rPr>
          <w:lang w:val="en-GB"/>
        </w:rPr>
        <w:t xml:space="preserve"> is “Routing” </w:t>
      </w:r>
      <w:r w:rsidRPr="0023288B">
        <w:rPr>
          <w:lang w:val="en-GB"/>
        </w:rPr>
        <w:t xml:space="preserve">(Refer </w:t>
      </w:r>
      <w:r>
        <w:rPr>
          <w:lang w:val="en-GB"/>
        </w:rPr>
        <w:t>to Special Requirement section)</w:t>
      </w:r>
    </w:p>
    <w:p w:rsidR="00CB3A22" w:rsidRPr="00E52BFD" w:rsidRDefault="00CB3A22" w:rsidP="00D6655D">
      <w:pPr>
        <w:pStyle w:val="SITASub-listBullet"/>
        <w:tabs>
          <w:tab w:val="clear" w:pos="1152"/>
          <w:tab w:val="num" w:pos="1512"/>
        </w:tabs>
        <w:ind w:left="1872"/>
        <w:rPr>
          <w:lang w:val="en-GB"/>
        </w:rPr>
      </w:pPr>
      <w:r w:rsidRPr="00E52BFD">
        <w:rPr>
          <w:lang w:val="en-GB"/>
        </w:rPr>
        <w:t xml:space="preserve">Stations up line in the </w:t>
      </w:r>
      <w:r>
        <w:rPr>
          <w:lang w:val="en-GB"/>
        </w:rPr>
        <w:t xml:space="preserve">flight </w:t>
      </w:r>
      <w:r w:rsidRPr="00E52BFD">
        <w:rPr>
          <w:lang w:val="en-GB"/>
        </w:rPr>
        <w:t xml:space="preserve">if the Subscriber Parameter </w:t>
      </w:r>
      <w:proofErr w:type="spellStart"/>
      <w:r w:rsidRPr="00E52BFD">
        <w:rPr>
          <w:lang w:val="en-GB"/>
        </w:rPr>
        <w:t>UpLine_Downline_Station</w:t>
      </w:r>
      <w:proofErr w:type="spellEnd"/>
      <w:r w:rsidRPr="00E52BFD">
        <w:rPr>
          <w:lang w:val="en-GB"/>
        </w:rPr>
        <w:t xml:space="preserve"> is “</w:t>
      </w:r>
      <w:r>
        <w:rPr>
          <w:lang w:val="en-GB"/>
        </w:rPr>
        <w:t>Flight</w:t>
      </w:r>
      <w:r w:rsidRPr="00E52BFD">
        <w:rPr>
          <w:lang w:val="en-GB"/>
        </w:rPr>
        <w:t>”</w:t>
      </w:r>
      <w:r>
        <w:rPr>
          <w:lang w:val="en-GB"/>
        </w:rPr>
        <w:t xml:space="preserve"> </w:t>
      </w:r>
      <w:r w:rsidRPr="0023288B">
        <w:rPr>
          <w:lang w:val="en-GB"/>
        </w:rPr>
        <w:t xml:space="preserve">(Refer </w:t>
      </w:r>
      <w:r>
        <w:rPr>
          <w:lang w:val="en-GB"/>
        </w:rPr>
        <w:t>to Special Requirement section)</w:t>
      </w:r>
    </w:p>
    <w:p w:rsidR="00CB3A22" w:rsidRDefault="00CB3A22" w:rsidP="00D6655D">
      <w:pPr>
        <w:pStyle w:val="SITAMainNumList"/>
        <w:numPr>
          <w:ilvl w:val="0"/>
          <w:numId w:val="0"/>
        </w:numPr>
        <w:ind w:left="1080"/>
        <w:rPr>
          <w:lang w:val="en-GB"/>
        </w:rPr>
      </w:pPr>
      <w:r>
        <w:rPr>
          <w:lang w:val="en-GB"/>
        </w:rPr>
        <w:t xml:space="preserve">When </w:t>
      </w:r>
      <w:r w:rsidR="00C82551">
        <w:rPr>
          <w:lang w:val="en-GB"/>
        </w:rPr>
        <w:t xml:space="preserve">more than one </w:t>
      </w:r>
      <w:r>
        <w:rPr>
          <w:lang w:val="en-GB"/>
        </w:rPr>
        <w:t>Booking Limit</w:t>
      </w:r>
      <w:r w:rsidRPr="00094394">
        <w:rPr>
          <w:lang w:val="en-GB"/>
        </w:rPr>
        <w:t xml:space="preserve"> bucket </w:t>
      </w:r>
      <w:r>
        <w:rPr>
          <w:lang w:val="en-GB"/>
        </w:rPr>
        <w:t>is located</w:t>
      </w:r>
      <w:r w:rsidRPr="00094394">
        <w:rPr>
          <w:lang w:val="en-GB"/>
        </w:rPr>
        <w:t xml:space="preserve"> for the RBD</w:t>
      </w:r>
      <w:r>
        <w:rPr>
          <w:lang w:val="en-GB"/>
        </w:rPr>
        <w:t xml:space="preserve">, </w:t>
      </w:r>
      <w:r w:rsidRPr="00B46280">
        <w:rPr>
          <w:lang w:val="en-GB"/>
        </w:rPr>
        <w:t xml:space="preserve">the </w:t>
      </w:r>
      <w:r w:rsidR="00C82551">
        <w:rPr>
          <w:lang w:val="en-GB"/>
        </w:rPr>
        <w:t xml:space="preserve">largest Leg </w:t>
      </w:r>
      <w:r w:rsidRPr="00B46280">
        <w:rPr>
          <w:lang w:val="en-GB"/>
        </w:rPr>
        <w:t xml:space="preserve">Booking Limit </w:t>
      </w:r>
      <w:r>
        <w:rPr>
          <w:lang w:val="en-GB"/>
        </w:rPr>
        <w:t xml:space="preserve">Minimum </w:t>
      </w:r>
      <w:r w:rsidR="00C82551">
        <w:rPr>
          <w:lang w:val="en-GB"/>
        </w:rPr>
        <w:t xml:space="preserve">Available </w:t>
      </w:r>
      <w:proofErr w:type="gramStart"/>
      <w:r w:rsidR="00C82551">
        <w:rPr>
          <w:lang w:val="en-GB"/>
        </w:rPr>
        <w:t xml:space="preserve">Seats </w:t>
      </w:r>
      <w:r w:rsidRPr="00B46280">
        <w:rPr>
          <w:lang w:val="en-GB"/>
        </w:rPr>
        <w:t xml:space="preserve"> (</w:t>
      </w:r>
      <w:proofErr w:type="gramEnd"/>
      <w:r w:rsidRPr="00B46280">
        <w:rPr>
          <w:lang w:val="en-GB"/>
        </w:rPr>
        <w:t xml:space="preserve"> </w:t>
      </w:r>
      <w:r w:rsidR="00BE5879">
        <w:rPr>
          <w:lang w:val="en-GB"/>
        </w:rPr>
        <w:t xml:space="preserve">Leg </w:t>
      </w:r>
      <w:r w:rsidRPr="00B46280">
        <w:rPr>
          <w:lang w:val="en-GB"/>
        </w:rPr>
        <w:t xml:space="preserve">BL </w:t>
      </w:r>
      <w:r>
        <w:rPr>
          <w:lang w:val="en-GB"/>
        </w:rPr>
        <w:t>MIN</w:t>
      </w:r>
      <w:r w:rsidRPr="00B46280">
        <w:rPr>
          <w:lang w:val="en-GB"/>
        </w:rPr>
        <w:t xml:space="preserve"> </w:t>
      </w:r>
      <w:r>
        <w:rPr>
          <w:lang w:val="en-GB"/>
        </w:rPr>
        <w:t>)</w:t>
      </w:r>
      <w:r w:rsidR="00C82551">
        <w:rPr>
          <w:lang w:val="en-GB"/>
        </w:rPr>
        <w:t xml:space="preserve"> </w:t>
      </w:r>
      <w:r>
        <w:rPr>
          <w:lang w:val="en-GB"/>
        </w:rPr>
        <w:t xml:space="preserve">is </w:t>
      </w:r>
      <w:r w:rsidRPr="00B46280">
        <w:rPr>
          <w:lang w:val="en-GB"/>
        </w:rPr>
        <w:t>assigned</w:t>
      </w:r>
    </w:p>
    <w:p w:rsidR="00C82551" w:rsidRDefault="00C82551" w:rsidP="00D6655D">
      <w:pPr>
        <w:pStyle w:val="SITAMainNumList"/>
        <w:numPr>
          <w:ilvl w:val="0"/>
          <w:numId w:val="26"/>
        </w:numPr>
        <w:ind w:left="1080"/>
        <w:rPr>
          <w:lang w:val="en-GB"/>
        </w:rPr>
      </w:pPr>
      <w:r>
        <w:rPr>
          <w:lang w:val="en-GB"/>
        </w:rPr>
        <w:t>The lowest of the Leg Booking Seats Available ( Leg BSA ) and the Leg Booking Limits Booking Seats Available ( Leg BL BSA ) is assigned Leg Booking Seats Available ( Leg BSA)</w:t>
      </w:r>
    </w:p>
    <w:p w:rsidR="00C82551" w:rsidRDefault="00C82551" w:rsidP="00D6655D">
      <w:pPr>
        <w:pStyle w:val="SITAMainNumList"/>
        <w:numPr>
          <w:ilvl w:val="0"/>
          <w:numId w:val="26"/>
        </w:numPr>
        <w:ind w:left="1080"/>
        <w:rPr>
          <w:lang w:val="en-GB"/>
        </w:rPr>
      </w:pPr>
      <w:r>
        <w:rPr>
          <w:lang w:val="en-GB"/>
        </w:rPr>
        <w:t>The highest of the Leg Booking Seats Available ( Leg BSA ) and the Leg Booking Limits Minimum Available Seats ( Leg BL MIN ) is assigned Leg Bo</w:t>
      </w:r>
      <w:r w:rsidR="0011658A">
        <w:rPr>
          <w:lang w:val="en-GB"/>
        </w:rPr>
        <w:t>oking Seats Available (Leg BSA</w:t>
      </w:r>
      <w:r>
        <w:rPr>
          <w:lang w:val="en-GB"/>
        </w:rPr>
        <w:t>)</w:t>
      </w:r>
    </w:p>
    <w:p w:rsidR="00C82551" w:rsidRDefault="00C82551" w:rsidP="00D6655D">
      <w:pPr>
        <w:pStyle w:val="SITAMainNumList"/>
        <w:numPr>
          <w:ilvl w:val="0"/>
          <w:numId w:val="26"/>
        </w:numPr>
        <w:ind w:left="1080"/>
        <w:rPr>
          <w:lang w:val="en-GB"/>
        </w:rPr>
      </w:pPr>
      <w:r>
        <w:rPr>
          <w:lang w:val="en-GB"/>
        </w:rPr>
        <w:t>The lowest of the Leg Waitlist Seats Available ( Leg WSA ) and the Leg Booking Limits Waitlist Seats Available ( Leg BL WSA ) is assigned to Leg Waitlist Seats Available ( Leg WSA )</w:t>
      </w:r>
    </w:p>
    <w:p w:rsidR="00C82551" w:rsidRDefault="00C82551" w:rsidP="00D6655D">
      <w:pPr>
        <w:pStyle w:val="SITAMainNumList"/>
        <w:numPr>
          <w:ilvl w:val="0"/>
          <w:numId w:val="26"/>
        </w:numPr>
        <w:ind w:left="1080"/>
        <w:rPr>
          <w:lang w:val="en-GB"/>
        </w:rPr>
      </w:pPr>
      <w:r>
        <w:rPr>
          <w:lang w:val="en-GB"/>
        </w:rPr>
        <w:t xml:space="preserve">The lowest of the Segment Booking Seats Available ( </w:t>
      </w:r>
      <w:proofErr w:type="spellStart"/>
      <w:r>
        <w:rPr>
          <w:lang w:val="en-GB"/>
        </w:rPr>
        <w:t>Seg</w:t>
      </w:r>
      <w:proofErr w:type="spellEnd"/>
      <w:r>
        <w:rPr>
          <w:lang w:val="en-GB"/>
        </w:rPr>
        <w:t xml:space="preserve"> BSA ) and the </w:t>
      </w:r>
      <w:r w:rsidR="00D14E1E">
        <w:rPr>
          <w:lang w:val="en-GB"/>
        </w:rPr>
        <w:t>Leg</w:t>
      </w:r>
      <w:r>
        <w:rPr>
          <w:lang w:val="en-GB"/>
        </w:rPr>
        <w:t xml:space="preserve"> </w:t>
      </w:r>
      <w:r w:rsidR="00D14E1E">
        <w:rPr>
          <w:lang w:val="en-GB"/>
        </w:rPr>
        <w:t>Booking Seat</w:t>
      </w:r>
      <w:r>
        <w:rPr>
          <w:lang w:val="en-GB"/>
        </w:rPr>
        <w:t xml:space="preserve"> Available (</w:t>
      </w:r>
      <w:r w:rsidR="00D14E1E">
        <w:rPr>
          <w:lang w:val="en-GB"/>
        </w:rPr>
        <w:t xml:space="preserve"> Leg SA </w:t>
      </w:r>
      <w:r>
        <w:rPr>
          <w:lang w:val="en-GB"/>
        </w:rPr>
        <w:t xml:space="preserve">) is assigned Segment Booking Seats Available ( </w:t>
      </w:r>
      <w:proofErr w:type="spellStart"/>
      <w:r>
        <w:rPr>
          <w:lang w:val="en-GB"/>
        </w:rPr>
        <w:t>Seg</w:t>
      </w:r>
      <w:proofErr w:type="spellEnd"/>
      <w:r>
        <w:rPr>
          <w:lang w:val="en-GB"/>
        </w:rPr>
        <w:t xml:space="preserve"> BSA )</w:t>
      </w:r>
    </w:p>
    <w:p w:rsidR="00C82551" w:rsidRDefault="00C82551" w:rsidP="00D6655D">
      <w:pPr>
        <w:pStyle w:val="SITAMainNumList"/>
        <w:numPr>
          <w:ilvl w:val="0"/>
          <w:numId w:val="26"/>
        </w:numPr>
        <w:ind w:left="1080"/>
        <w:rPr>
          <w:lang w:val="en-GB"/>
        </w:rPr>
      </w:pPr>
      <w:r>
        <w:rPr>
          <w:lang w:val="en-GB"/>
        </w:rPr>
        <w:t xml:space="preserve">The lowest of the Segment Waitlist Seats Available ( </w:t>
      </w:r>
      <w:proofErr w:type="spellStart"/>
      <w:r>
        <w:rPr>
          <w:lang w:val="en-GB"/>
        </w:rPr>
        <w:t>Seg</w:t>
      </w:r>
      <w:proofErr w:type="spellEnd"/>
      <w:r>
        <w:rPr>
          <w:lang w:val="en-GB"/>
        </w:rPr>
        <w:t xml:space="preserve"> WSA ) and the </w:t>
      </w:r>
      <w:r w:rsidR="00D14E1E">
        <w:rPr>
          <w:lang w:val="en-GB"/>
        </w:rPr>
        <w:t>Leg</w:t>
      </w:r>
      <w:r>
        <w:rPr>
          <w:lang w:val="en-GB"/>
        </w:rPr>
        <w:t xml:space="preserve"> Waitlist Seats Available ( </w:t>
      </w:r>
      <w:r w:rsidR="00A56F45">
        <w:rPr>
          <w:lang w:val="en-GB"/>
        </w:rPr>
        <w:t>L</w:t>
      </w:r>
      <w:r>
        <w:rPr>
          <w:lang w:val="en-GB"/>
        </w:rPr>
        <w:t xml:space="preserve">eg WSA ) is assigned to Segment Waitlist Seats Available ( </w:t>
      </w:r>
      <w:proofErr w:type="spellStart"/>
      <w:r>
        <w:rPr>
          <w:lang w:val="en-GB"/>
        </w:rPr>
        <w:t>Seg</w:t>
      </w:r>
      <w:proofErr w:type="spellEnd"/>
      <w:r>
        <w:rPr>
          <w:lang w:val="en-GB"/>
        </w:rPr>
        <w:t xml:space="preserve"> WSA )</w:t>
      </w:r>
    </w:p>
    <w:p w:rsidR="00C82551" w:rsidRDefault="00D14E1E" w:rsidP="00D6655D">
      <w:pPr>
        <w:pStyle w:val="SITAMainNumList"/>
        <w:numPr>
          <w:ilvl w:val="0"/>
          <w:numId w:val="26"/>
        </w:numPr>
        <w:ind w:left="1080"/>
        <w:rPr>
          <w:lang w:val="en-GB"/>
        </w:rPr>
      </w:pPr>
      <w:r>
        <w:rPr>
          <w:lang w:val="en-GB"/>
        </w:rPr>
        <w:t xml:space="preserve">If this is not the last leg of the segment the system joins the flow at Step 12 </w:t>
      </w:r>
    </w:p>
    <w:p w:rsidR="00234662" w:rsidRDefault="00E2798A" w:rsidP="00D6655D">
      <w:pPr>
        <w:pStyle w:val="SITAMainNumList"/>
        <w:numPr>
          <w:ilvl w:val="0"/>
          <w:numId w:val="26"/>
        </w:numPr>
        <w:ind w:left="1080"/>
        <w:rPr>
          <w:lang w:val="en-GB"/>
        </w:rPr>
      </w:pPr>
      <w:bookmarkStart w:id="161" w:name="_Ref412734449"/>
      <w:r w:rsidRPr="00C809D7">
        <w:rPr>
          <w:lang w:val="en-GB"/>
        </w:rPr>
        <w:t xml:space="preserve">When the </w:t>
      </w:r>
      <w:r w:rsidR="00234662">
        <w:rPr>
          <w:lang w:val="en-GB"/>
        </w:rPr>
        <w:t xml:space="preserve">Segment Booking Seats Available ( </w:t>
      </w:r>
      <w:proofErr w:type="spellStart"/>
      <w:r w:rsidR="00234662">
        <w:rPr>
          <w:lang w:val="en-GB"/>
        </w:rPr>
        <w:t>Seg</w:t>
      </w:r>
      <w:proofErr w:type="spellEnd"/>
      <w:r w:rsidR="00234662">
        <w:rPr>
          <w:lang w:val="en-GB"/>
        </w:rPr>
        <w:t xml:space="preserve"> BSA ) </w:t>
      </w:r>
      <w:r w:rsidRPr="00C809D7">
        <w:rPr>
          <w:lang w:val="en-GB"/>
        </w:rPr>
        <w:t>is</w:t>
      </w:r>
      <w:r>
        <w:rPr>
          <w:lang w:val="en-GB"/>
        </w:rPr>
        <w:t xml:space="preserve"> less than or equal to</w:t>
      </w:r>
      <w:r w:rsidRPr="00C809D7">
        <w:rPr>
          <w:lang w:val="en-GB"/>
        </w:rPr>
        <w:t xml:space="preserve"> </w:t>
      </w:r>
      <w:r>
        <w:rPr>
          <w:lang w:val="en-GB"/>
        </w:rPr>
        <w:t xml:space="preserve">zero (0) </w:t>
      </w:r>
      <w:r w:rsidR="00B7321B">
        <w:rPr>
          <w:lang w:val="en-GB"/>
        </w:rPr>
        <w:t>AND</w:t>
      </w:r>
      <w:r>
        <w:rPr>
          <w:lang w:val="en-GB"/>
        </w:rPr>
        <w:t xml:space="preserve"> </w:t>
      </w:r>
      <w:r w:rsidR="00B7321B">
        <w:rPr>
          <w:lang w:val="en-GB"/>
        </w:rPr>
        <w:t xml:space="preserve">the </w:t>
      </w:r>
      <w:r w:rsidR="00234662">
        <w:rPr>
          <w:lang w:val="en-GB"/>
        </w:rPr>
        <w:t xml:space="preserve">Segment Waitlist Seats Available ( </w:t>
      </w:r>
      <w:proofErr w:type="spellStart"/>
      <w:r w:rsidR="00234662">
        <w:rPr>
          <w:lang w:val="en-GB"/>
        </w:rPr>
        <w:t>Seg</w:t>
      </w:r>
      <w:proofErr w:type="spellEnd"/>
      <w:r w:rsidR="00234662">
        <w:rPr>
          <w:lang w:val="en-GB"/>
        </w:rPr>
        <w:t xml:space="preserve"> WSA ) </w:t>
      </w:r>
      <w:r>
        <w:rPr>
          <w:lang w:val="en-GB"/>
        </w:rPr>
        <w:t>is greater than zero (0)</w:t>
      </w:r>
      <w:r w:rsidRPr="00C809D7">
        <w:rPr>
          <w:lang w:val="en-GB"/>
        </w:rPr>
        <w:t>, system assigns the availability status "</w:t>
      </w:r>
      <w:r>
        <w:rPr>
          <w:lang w:val="en-GB"/>
        </w:rPr>
        <w:t>L</w:t>
      </w:r>
      <w:r w:rsidRPr="00C809D7">
        <w:rPr>
          <w:lang w:val="en-GB"/>
        </w:rPr>
        <w:t xml:space="preserve">" for the RBD and joins Step </w:t>
      </w:r>
      <w:r w:rsidR="00234662">
        <w:rPr>
          <w:lang w:val="en-GB"/>
        </w:rPr>
        <w:t>25.</w:t>
      </w:r>
    </w:p>
    <w:p w:rsidR="00E2798A" w:rsidRDefault="00E2798A" w:rsidP="00D6655D">
      <w:pPr>
        <w:pStyle w:val="SITAMainNumList"/>
        <w:numPr>
          <w:ilvl w:val="0"/>
          <w:numId w:val="26"/>
        </w:numPr>
        <w:ind w:left="1080"/>
        <w:rPr>
          <w:lang w:val="en-GB"/>
        </w:rPr>
      </w:pPr>
      <w:r w:rsidRPr="00C809D7">
        <w:rPr>
          <w:lang w:val="en-GB"/>
        </w:rPr>
        <w:t>When</w:t>
      </w:r>
      <w:r>
        <w:rPr>
          <w:lang w:val="en-GB"/>
        </w:rPr>
        <w:t xml:space="preserve"> both</w:t>
      </w:r>
      <w:r w:rsidRPr="00C809D7">
        <w:rPr>
          <w:lang w:val="en-GB"/>
        </w:rPr>
        <w:t xml:space="preserve"> the </w:t>
      </w:r>
      <w:proofErr w:type="spellStart"/>
      <w:r w:rsidR="007C49E9">
        <w:rPr>
          <w:lang w:val="en-GB"/>
        </w:rPr>
        <w:t>Seg</w:t>
      </w:r>
      <w:proofErr w:type="spellEnd"/>
      <w:r>
        <w:rPr>
          <w:lang w:val="en-GB"/>
        </w:rPr>
        <w:t xml:space="preserve"> BSA</w:t>
      </w:r>
      <w:r w:rsidRPr="00C809D7">
        <w:rPr>
          <w:lang w:val="en-GB"/>
        </w:rPr>
        <w:t xml:space="preserve"> </w:t>
      </w:r>
      <w:r>
        <w:rPr>
          <w:lang w:val="en-GB"/>
        </w:rPr>
        <w:t xml:space="preserve">and </w:t>
      </w:r>
      <w:proofErr w:type="spellStart"/>
      <w:r w:rsidR="007C49E9">
        <w:rPr>
          <w:lang w:val="en-GB"/>
        </w:rPr>
        <w:t>Seg</w:t>
      </w:r>
      <w:proofErr w:type="spellEnd"/>
      <w:r>
        <w:rPr>
          <w:lang w:val="en-GB"/>
        </w:rPr>
        <w:t xml:space="preserve"> WSA are less than or equal to</w:t>
      </w:r>
      <w:r w:rsidRPr="00C809D7">
        <w:rPr>
          <w:lang w:val="en-GB"/>
        </w:rPr>
        <w:t xml:space="preserve"> </w:t>
      </w:r>
      <w:r>
        <w:rPr>
          <w:lang w:val="en-GB"/>
        </w:rPr>
        <w:t>zero (0)</w:t>
      </w:r>
      <w:r w:rsidRPr="00C809D7">
        <w:rPr>
          <w:lang w:val="en-GB"/>
        </w:rPr>
        <w:t>, system assigns the availability status "</w:t>
      </w:r>
      <w:r>
        <w:rPr>
          <w:lang w:val="en-GB"/>
        </w:rPr>
        <w:t>C</w:t>
      </w:r>
      <w:r w:rsidRPr="00C809D7">
        <w:rPr>
          <w:lang w:val="en-GB"/>
        </w:rPr>
        <w:t>" for the RBD and joins Step</w:t>
      </w:r>
      <w:r w:rsidR="003C1C2F">
        <w:rPr>
          <w:lang w:val="en-GB"/>
        </w:rPr>
        <w:t xml:space="preserve"> </w:t>
      </w:r>
      <w:r w:rsidR="00234662">
        <w:rPr>
          <w:lang w:val="en-GB"/>
        </w:rPr>
        <w:t>25</w:t>
      </w:r>
      <w:r w:rsidRPr="00C809D7">
        <w:rPr>
          <w:lang w:val="en-GB"/>
        </w:rPr>
        <w:t>.</w:t>
      </w:r>
      <w:bookmarkEnd w:id="161"/>
    </w:p>
    <w:p w:rsidR="00B7321B" w:rsidRPr="00E318F7" w:rsidRDefault="00B7321B" w:rsidP="00D6655D">
      <w:pPr>
        <w:pStyle w:val="SITAMainNumList"/>
        <w:numPr>
          <w:ilvl w:val="0"/>
          <w:numId w:val="26"/>
        </w:numPr>
        <w:ind w:left="1080"/>
        <w:rPr>
          <w:lang w:val="en-GB"/>
        </w:rPr>
      </w:pPr>
      <w:r w:rsidRPr="00E318F7">
        <w:rPr>
          <w:lang w:val="en-GB"/>
        </w:rPr>
        <w:t xml:space="preserve">When Search Type is </w:t>
      </w:r>
      <w:r w:rsidR="001007BC">
        <w:rPr>
          <w:lang w:val="en-GB"/>
        </w:rPr>
        <w:t>'</w:t>
      </w:r>
      <w:r w:rsidRPr="00E318F7">
        <w:rPr>
          <w:lang w:val="en-GB"/>
        </w:rPr>
        <w:t>Determine First Availability for Type-B Sell Failure</w:t>
      </w:r>
      <w:r w:rsidR="001007BC">
        <w:rPr>
          <w:lang w:val="en-GB"/>
        </w:rPr>
        <w:t>'</w:t>
      </w:r>
      <w:r w:rsidRPr="00E318F7">
        <w:rPr>
          <w:lang w:val="en-GB"/>
        </w:rPr>
        <w:t>, system determines the current most restrictive leg and segment RBD AVS status that applies for the Request Originator system by referencing the AVS buckets for the RBD on the flight leg and segment.</w:t>
      </w:r>
    </w:p>
    <w:p w:rsidR="001065CB" w:rsidRPr="00E318F7" w:rsidRDefault="00D74018" w:rsidP="00D6655D">
      <w:pPr>
        <w:pStyle w:val="SITAMainNumList"/>
        <w:numPr>
          <w:ilvl w:val="5"/>
          <w:numId w:val="26"/>
        </w:numPr>
        <w:ind w:left="1800"/>
        <w:rPr>
          <w:lang w:val="en-GB"/>
        </w:rPr>
      </w:pPr>
      <w:r w:rsidRPr="00E318F7">
        <w:rPr>
          <w:lang w:val="en-GB"/>
        </w:rPr>
        <w:t xml:space="preserve">When the </w:t>
      </w:r>
      <w:r w:rsidR="003D16CA" w:rsidRPr="00E318F7">
        <w:rPr>
          <w:lang w:val="en-GB"/>
        </w:rPr>
        <w:t xml:space="preserve">most restrictive AVS status for the RBD is a closure status, system returns that AVS status and joins Step </w:t>
      </w:r>
      <w:r w:rsidR="009D054E">
        <w:fldChar w:fldCharType="begin"/>
      </w:r>
      <w:r w:rsidR="009D054E">
        <w:instrText xml:space="preserve"> REF _Ref412814723 \r \h  \* MERGEFORMAT </w:instrText>
      </w:r>
      <w:r w:rsidR="009D054E">
        <w:fldChar w:fldCharType="separate"/>
      </w:r>
      <w:r w:rsidR="003764F4" w:rsidRPr="003764F4">
        <w:rPr>
          <w:lang w:val="en-GB"/>
        </w:rPr>
        <w:t>25</w:t>
      </w:r>
      <w:r w:rsidR="009D054E">
        <w:fldChar w:fldCharType="end"/>
      </w:r>
      <w:r w:rsidR="003D16CA" w:rsidRPr="00E318F7">
        <w:rPr>
          <w:lang w:val="en-GB"/>
        </w:rPr>
        <w:t>.</w:t>
      </w:r>
    </w:p>
    <w:p w:rsidR="001065CB" w:rsidRPr="00E318F7" w:rsidRDefault="001065CB" w:rsidP="00D6655D">
      <w:pPr>
        <w:pStyle w:val="SITAMainNumList"/>
        <w:numPr>
          <w:ilvl w:val="0"/>
          <w:numId w:val="0"/>
        </w:numPr>
        <w:ind w:left="1512" w:hanging="360"/>
        <w:rPr>
          <w:i/>
          <w:lang w:val="en-GB"/>
        </w:rPr>
      </w:pPr>
      <w:r w:rsidRPr="00E318F7">
        <w:rPr>
          <w:i/>
          <w:lang w:val="en-GB"/>
        </w:rPr>
        <w:t>Note: in this step, the RBD BSA is greater than zero (0)</w:t>
      </w:r>
      <w:r w:rsidR="00FC653C" w:rsidRPr="00E318F7">
        <w:rPr>
          <w:i/>
          <w:lang w:val="en-GB"/>
        </w:rPr>
        <w:t xml:space="preserve"> however an AVS closure status has been sent out as per the AVS trigger level controls</w:t>
      </w:r>
      <w:r w:rsidRPr="00E318F7">
        <w:rPr>
          <w:i/>
          <w:lang w:val="en-GB"/>
        </w:rPr>
        <w:t>.</w:t>
      </w:r>
      <w:r w:rsidR="00FC653C" w:rsidRPr="00E318F7">
        <w:rPr>
          <w:i/>
          <w:lang w:val="en-GB"/>
        </w:rPr>
        <w:t xml:space="preserve"> If the RBD BSA is 0 or less (handled in Step </w:t>
      </w:r>
      <w:r w:rsidR="009D054E">
        <w:fldChar w:fldCharType="begin"/>
      </w:r>
      <w:r w:rsidR="009D054E">
        <w:instrText xml:space="preserve"> REF _Ref412734449 \r \h  \* MERGEFORMAT </w:instrText>
      </w:r>
      <w:r w:rsidR="009D054E">
        <w:fldChar w:fldCharType="separate"/>
      </w:r>
      <w:r w:rsidR="003764F4" w:rsidRPr="003764F4">
        <w:rPr>
          <w:i/>
          <w:lang w:val="en-GB"/>
        </w:rPr>
        <w:t>22</w:t>
      </w:r>
      <w:r w:rsidR="009D054E">
        <w:fldChar w:fldCharType="end"/>
      </w:r>
      <w:r w:rsidR="00FC653C" w:rsidRPr="00E318F7">
        <w:rPr>
          <w:i/>
          <w:lang w:val="en-GB"/>
        </w:rPr>
        <w:t>) then the RBD gets a closure status L or C for all Search Types.</w:t>
      </w:r>
    </w:p>
    <w:p w:rsidR="001065CB" w:rsidRDefault="001065CB" w:rsidP="00D6655D">
      <w:pPr>
        <w:pStyle w:val="SITAMainNumList"/>
        <w:numPr>
          <w:ilvl w:val="0"/>
          <w:numId w:val="0"/>
        </w:numPr>
        <w:ind w:left="1512" w:hanging="360"/>
        <w:rPr>
          <w:i/>
          <w:lang w:val="en-GB"/>
        </w:rPr>
      </w:pPr>
      <w:r w:rsidRPr="00E318F7">
        <w:rPr>
          <w:i/>
          <w:lang w:val="en-GB"/>
        </w:rPr>
        <w:t>Note: At time of writing, it is assumed that AVS statuses for RBD's are stored in the AVS Buckets. The process to determine AVS status for an RBD will be detailed in the UC for Determine AVS Status.</w:t>
      </w:r>
    </w:p>
    <w:p w:rsidR="00A821B2" w:rsidRPr="00CE6633" w:rsidRDefault="00A821B2" w:rsidP="00A821B2">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1152"/>
        <w:rPr>
          <w:color w:val="548DD4" w:themeColor="text2" w:themeTint="99"/>
        </w:rPr>
      </w:pPr>
      <w:r w:rsidRPr="00CE6633">
        <w:rPr>
          <w:color w:val="548DD4" w:themeColor="text2" w:themeTint="99"/>
        </w:rPr>
        <w:t xml:space="preserve">Processing availability by 'Determine First Availability for Type-B Sell Failure' to be addressed as part of Availability Orchestration and a future task. </w:t>
      </w:r>
    </w:p>
    <w:p w:rsidR="00FD5A44" w:rsidRPr="00234662" w:rsidRDefault="00234662" w:rsidP="00D6655D">
      <w:pPr>
        <w:pStyle w:val="SITAMainNumList"/>
        <w:numPr>
          <w:ilvl w:val="0"/>
          <w:numId w:val="26"/>
        </w:numPr>
        <w:ind w:left="1080"/>
        <w:rPr>
          <w:i/>
          <w:lang w:val="en-GB"/>
        </w:rPr>
      </w:pPr>
      <w:bookmarkStart w:id="162" w:name="_Ref412814723"/>
      <w:r w:rsidDel="00234662">
        <w:rPr>
          <w:lang w:val="en-GB"/>
        </w:rPr>
        <w:t xml:space="preserve"> </w:t>
      </w:r>
      <w:bookmarkStart w:id="163" w:name="_Ref408500337"/>
      <w:bookmarkEnd w:id="162"/>
      <w:r w:rsidR="00CF4778" w:rsidRPr="00234662">
        <w:rPr>
          <w:i/>
          <w:lang w:val="en-GB"/>
        </w:rPr>
        <w:t>When there is more RBD</w:t>
      </w:r>
      <w:r w:rsidR="002556FC" w:rsidRPr="00234662">
        <w:rPr>
          <w:i/>
          <w:lang w:val="en-GB"/>
        </w:rPr>
        <w:t xml:space="preserve"> </w:t>
      </w:r>
      <w:r w:rsidR="00FC2761" w:rsidRPr="00234662">
        <w:rPr>
          <w:i/>
          <w:lang w:val="en-GB"/>
        </w:rPr>
        <w:t>on the segment</w:t>
      </w:r>
      <w:r w:rsidR="00CF4778" w:rsidRPr="00234662">
        <w:rPr>
          <w:i/>
          <w:lang w:val="en-GB"/>
        </w:rPr>
        <w:t xml:space="preserve">, system </w:t>
      </w:r>
      <w:proofErr w:type="spellStart"/>
      <w:r w:rsidR="00CF4778" w:rsidRPr="00234662">
        <w:rPr>
          <w:i/>
          <w:lang w:val="en-GB"/>
        </w:rPr>
        <w:t>rejoins</w:t>
      </w:r>
      <w:proofErr w:type="spellEnd"/>
      <w:r w:rsidR="00CF4778" w:rsidRPr="00234662">
        <w:rPr>
          <w:i/>
          <w:lang w:val="en-GB"/>
        </w:rPr>
        <w:t xml:space="preserve"> Step</w:t>
      </w:r>
      <w:r w:rsidR="002556FC" w:rsidRPr="00234662">
        <w:rPr>
          <w:i/>
          <w:lang w:val="en-GB"/>
        </w:rPr>
        <w:t xml:space="preserve"> </w:t>
      </w:r>
      <w:r w:rsidR="005E0786" w:rsidRPr="00234662">
        <w:rPr>
          <w:i/>
          <w:lang w:val="en-GB"/>
        </w:rPr>
        <w:fldChar w:fldCharType="begin"/>
      </w:r>
      <w:r w:rsidR="002556FC" w:rsidRPr="00234662">
        <w:rPr>
          <w:i/>
          <w:lang w:val="en-GB"/>
        </w:rPr>
        <w:instrText xml:space="preserve"> REF _Ref328040747 \r \h </w:instrText>
      </w:r>
      <w:r w:rsidR="005E0786" w:rsidRPr="00234662">
        <w:rPr>
          <w:i/>
          <w:lang w:val="en-GB"/>
        </w:rPr>
      </w:r>
      <w:r w:rsidR="005E0786" w:rsidRPr="00234662">
        <w:rPr>
          <w:i/>
          <w:lang w:val="en-GB"/>
        </w:rPr>
        <w:fldChar w:fldCharType="separate"/>
      </w:r>
      <w:r w:rsidR="003764F4">
        <w:rPr>
          <w:i/>
          <w:lang w:val="en-GB"/>
        </w:rPr>
        <w:t>2</w:t>
      </w:r>
      <w:r w:rsidR="005E0786" w:rsidRPr="00234662">
        <w:rPr>
          <w:i/>
          <w:lang w:val="en-GB"/>
        </w:rPr>
        <w:fldChar w:fldCharType="end"/>
      </w:r>
      <w:r w:rsidR="00CF4778" w:rsidRPr="00234662">
        <w:rPr>
          <w:i/>
          <w:lang w:val="en-GB"/>
        </w:rPr>
        <w:t>.</w:t>
      </w:r>
      <w:bookmarkEnd w:id="163"/>
    </w:p>
    <w:p w:rsidR="00B822A8" w:rsidRPr="00234662" w:rsidRDefault="00B822A8" w:rsidP="00D6655D">
      <w:pPr>
        <w:pStyle w:val="SITAMainNumList"/>
        <w:numPr>
          <w:ilvl w:val="0"/>
          <w:numId w:val="26"/>
        </w:numPr>
        <w:ind w:left="1080"/>
        <w:rPr>
          <w:i/>
          <w:lang w:val="en-GB"/>
        </w:rPr>
      </w:pPr>
      <w:r w:rsidRPr="00234662">
        <w:rPr>
          <w:i/>
          <w:lang w:val="en-GB"/>
        </w:rPr>
        <w:lastRenderedPageBreak/>
        <w:t>System returns to the Flow/Step whe</w:t>
      </w:r>
      <w:r>
        <w:rPr>
          <w:lang w:val="en-GB"/>
        </w:rPr>
        <w:t>r</w:t>
      </w:r>
      <w:r w:rsidRPr="00234662">
        <w:rPr>
          <w:i/>
          <w:lang w:val="en-GB"/>
        </w:rPr>
        <w:t>e it was invoked.</w:t>
      </w:r>
    </w:p>
    <w:p w:rsidR="00A40200" w:rsidRPr="00234662" w:rsidRDefault="00A40200" w:rsidP="002A27B0">
      <w:pPr>
        <w:pStyle w:val="Heading3"/>
        <w:rPr>
          <w:i/>
          <w:lang w:val="en-GB"/>
        </w:rPr>
      </w:pPr>
      <w:bookmarkStart w:id="164" w:name="_Toc426964329"/>
      <w:r w:rsidRPr="00234662">
        <w:rPr>
          <w:i/>
          <w:lang w:val="en-GB"/>
        </w:rPr>
        <w:t>Specific Post C</w:t>
      </w:r>
      <w:r w:rsidRPr="001D5F06">
        <w:rPr>
          <w:lang w:val="en-GB"/>
        </w:rPr>
        <w:t>o</w:t>
      </w:r>
      <w:r w:rsidRPr="00234662">
        <w:rPr>
          <w:i/>
          <w:lang w:val="en-GB"/>
        </w:rPr>
        <w:t>nditions</w:t>
      </w:r>
      <w:bookmarkEnd w:id="153"/>
      <w:bookmarkEnd w:id="164"/>
    </w:p>
    <w:p w:rsidR="00320224" w:rsidRDefault="002E1A46" w:rsidP="00D6655D">
      <w:pPr>
        <w:pStyle w:val="SITAMainNumList"/>
        <w:numPr>
          <w:ilvl w:val="0"/>
          <w:numId w:val="23"/>
        </w:numPr>
        <w:rPr>
          <w:lang w:val="en-GB"/>
        </w:rPr>
      </w:pPr>
      <w:bookmarkStart w:id="165" w:name="_Toc197256788"/>
      <w:bookmarkStart w:id="166" w:name="_Toc197400777"/>
      <w:bookmarkEnd w:id="124"/>
      <w:bookmarkEnd w:id="125"/>
      <w:bookmarkEnd w:id="126"/>
      <w:r w:rsidRPr="00234662">
        <w:rPr>
          <w:i/>
          <w:lang w:val="en-GB"/>
        </w:rPr>
        <w:t xml:space="preserve">System </w:t>
      </w:r>
      <w:r w:rsidR="00320224" w:rsidRPr="00234662">
        <w:rPr>
          <w:i/>
          <w:lang w:val="en-GB"/>
        </w:rPr>
        <w:t xml:space="preserve">has </w:t>
      </w:r>
      <w:r w:rsidRPr="00234662">
        <w:rPr>
          <w:i/>
          <w:lang w:val="en-GB"/>
        </w:rPr>
        <w:t>determined</w:t>
      </w:r>
      <w:r w:rsidR="00AD7664" w:rsidRPr="00234662">
        <w:rPr>
          <w:i/>
          <w:lang w:val="en-GB"/>
        </w:rPr>
        <w:t xml:space="preserve"> </w:t>
      </w:r>
      <w:r w:rsidR="002D219A">
        <w:rPr>
          <w:i/>
          <w:lang w:val="en-GB"/>
        </w:rPr>
        <w:t xml:space="preserve">RBD </w:t>
      </w:r>
      <w:r w:rsidR="00AD7664" w:rsidRPr="00234662">
        <w:rPr>
          <w:i/>
          <w:lang w:val="en-GB"/>
        </w:rPr>
        <w:t>av</w:t>
      </w:r>
      <w:r w:rsidR="00AD7664">
        <w:rPr>
          <w:lang w:val="en-GB"/>
        </w:rPr>
        <w:t>a</w:t>
      </w:r>
      <w:r w:rsidR="00AD7664" w:rsidRPr="00234662">
        <w:rPr>
          <w:i/>
          <w:lang w:val="en-GB"/>
        </w:rPr>
        <w:t>ilabi</w:t>
      </w:r>
      <w:r w:rsidR="00AD7664" w:rsidRPr="00234662">
        <w:rPr>
          <w:lang w:val="en-GB"/>
        </w:rPr>
        <w:t xml:space="preserve">lity status </w:t>
      </w:r>
      <w:r w:rsidR="00285670">
        <w:rPr>
          <w:lang w:val="en-GB"/>
        </w:rPr>
        <w:t>and</w:t>
      </w:r>
      <w:r w:rsidR="00285670" w:rsidRPr="00234662">
        <w:rPr>
          <w:lang w:val="en-GB"/>
        </w:rPr>
        <w:t xml:space="preserve"> </w:t>
      </w:r>
      <w:r w:rsidR="002D219A">
        <w:rPr>
          <w:lang w:val="en-GB"/>
        </w:rPr>
        <w:t xml:space="preserve">Segment </w:t>
      </w:r>
      <w:r w:rsidR="00320224" w:rsidRPr="00234662">
        <w:rPr>
          <w:lang w:val="en-GB"/>
        </w:rPr>
        <w:t xml:space="preserve">Booking </w:t>
      </w:r>
      <w:r w:rsidR="000A57B2" w:rsidRPr="00234662">
        <w:rPr>
          <w:lang w:val="en-GB"/>
        </w:rPr>
        <w:t>Seat</w:t>
      </w:r>
      <w:r w:rsidRPr="00234662">
        <w:rPr>
          <w:lang w:val="en-GB"/>
        </w:rPr>
        <w:t xml:space="preserve"> Available (</w:t>
      </w:r>
      <w:r w:rsidR="002D219A">
        <w:rPr>
          <w:lang w:val="en-GB"/>
        </w:rPr>
        <w:t xml:space="preserve"> </w:t>
      </w:r>
      <w:proofErr w:type="spellStart"/>
      <w:r w:rsidR="002D219A">
        <w:rPr>
          <w:lang w:val="en-GB"/>
        </w:rPr>
        <w:t>Seg</w:t>
      </w:r>
      <w:proofErr w:type="spellEnd"/>
      <w:r w:rsidR="002D219A">
        <w:rPr>
          <w:lang w:val="en-GB"/>
        </w:rPr>
        <w:t xml:space="preserve"> </w:t>
      </w:r>
      <w:r w:rsidR="006652E5" w:rsidRPr="00234662">
        <w:rPr>
          <w:lang w:val="en-GB"/>
        </w:rPr>
        <w:t>B</w:t>
      </w:r>
      <w:r w:rsidRPr="00234662">
        <w:rPr>
          <w:lang w:val="en-GB"/>
        </w:rPr>
        <w:t>SA</w:t>
      </w:r>
      <w:r w:rsidR="00D95812">
        <w:rPr>
          <w:lang w:val="en-GB"/>
        </w:rPr>
        <w:t xml:space="preserve"> </w:t>
      </w:r>
      <w:r w:rsidR="003D16CA" w:rsidRPr="00234662">
        <w:rPr>
          <w:lang w:val="en-GB"/>
        </w:rPr>
        <w:t>)</w:t>
      </w:r>
      <w:r w:rsidR="006652E5" w:rsidRPr="00234662">
        <w:rPr>
          <w:lang w:val="en-GB"/>
        </w:rPr>
        <w:t xml:space="preserve"> and </w:t>
      </w:r>
      <w:r w:rsidR="002D219A">
        <w:rPr>
          <w:lang w:val="en-GB"/>
        </w:rPr>
        <w:t xml:space="preserve">Segment Waitlist Seats Available ( </w:t>
      </w:r>
      <w:proofErr w:type="spellStart"/>
      <w:r w:rsidR="002D219A">
        <w:rPr>
          <w:lang w:val="en-GB"/>
        </w:rPr>
        <w:t>Seg</w:t>
      </w:r>
      <w:proofErr w:type="spellEnd"/>
      <w:r w:rsidR="002D219A">
        <w:rPr>
          <w:lang w:val="en-GB"/>
        </w:rPr>
        <w:t xml:space="preserve"> </w:t>
      </w:r>
      <w:r w:rsidR="006652E5" w:rsidRPr="00234662">
        <w:rPr>
          <w:lang w:val="en-GB"/>
        </w:rPr>
        <w:t>WSA</w:t>
      </w:r>
      <w:r w:rsidR="002D219A">
        <w:rPr>
          <w:lang w:val="en-GB"/>
        </w:rPr>
        <w:t xml:space="preserve"> </w:t>
      </w:r>
      <w:r w:rsidRPr="00234662">
        <w:rPr>
          <w:lang w:val="en-GB"/>
        </w:rPr>
        <w:t xml:space="preserve">) for every RBD in the </w:t>
      </w:r>
      <w:r w:rsidR="00823E36" w:rsidRPr="00234662">
        <w:rPr>
          <w:lang w:val="en-GB"/>
        </w:rPr>
        <w:t>segm</w:t>
      </w:r>
      <w:r w:rsidR="00823E36" w:rsidRPr="00AD7664">
        <w:rPr>
          <w:lang w:val="en-GB"/>
        </w:rPr>
        <w:t>e</w:t>
      </w:r>
      <w:r w:rsidR="00823E36" w:rsidRPr="00234662">
        <w:rPr>
          <w:lang w:val="en-GB"/>
        </w:rPr>
        <w:t>nt</w:t>
      </w:r>
    </w:p>
    <w:p w:rsidR="002228BE" w:rsidRDefault="002228BE" w:rsidP="00D6655D">
      <w:pPr>
        <w:pStyle w:val="SITAMainNumList"/>
        <w:numPr>
          <w:ilvl w:val="0"/>
          <w:numId w:val="23"/>
        </w:numPr>
        <w:rPr>
          <w:lang w:val="en-GB"/>
        </w:rPr>
      </w:pPr>
      <w:ins w:id="167" w:author="Pawan" w:date="2015-08-10T09:44:00Z">
        <w:r>
          <w:rPr>
            <w:lang w:val="en-GB"/>
          </w:rPr>
          <w:t>System has pushed availability constraints to flight availability space.</w:t>
        </w:r>
      </w:ins>
    </w:p>
    <w:p w:rsidR="00E641B5" w:rsidRPr="002228BE" w:rsidRDefault="00E641B5" w:rsidP="00D6655D">
      <w:pPr>
        <w:pStyle w:val="SITAMainNumList"/>
        <w:numPr>
          <w:ilvl w:val="0"/>
          <w:numId w:val="23"/>
        </w:numPr>
        <w:rPr>
          <w:strike/>
          <w:lang w:val="en-GB"/>
        </w:rPr>
      </w:pPr>
      <w:r w:rsidRPr="002228BE">
        <w:rPr>
          <w:strike/>
          <w:lang w:val="en-GB"/>
        </w:rPr>
        <w:t xml:space="preserve">Or </w:t>
      </w:r>
      <w:r w:rsidR="00823E36" w:rsidRPr="002228BE">
        <w:rPr>
          <w:strike/>
          <w:lang w:val="en-GB"/>
        </w:rPr>
        <w:t xml:space="preserve">an </w:t>
      </w:r>
      <w:r w:rsidRPr="002228BE">
        <w:rPr>
          <w:strike/>
          <w:lang w:val="en-GB"/>
        </w:rPr>
        <w:t>error has been logged</w:t>
      </w:r>
      <w:r w:rsidR="00823E36" w:rsidRPr="002228BE">
        <w:rPr>
          <w:strike/>
          <w:lang w:val="en-GB"/>
        </w:rPr>
        <w:t>.</w:t>
      </w:r>
    </w:p>
    <w:p w:rsidR="003A46D0" w:rsidRDefault="003A46D0" w:rsidP="003A46D0">
      <w:pPr>
        <w:pStyle w:val="Heading2"/>
        <w:numPr>
          <w:ilvl w:val="1"/>
          <w:numId w:val="1"/>
        </w:numPr>
        <w:rPr>
          <w:bCs w:val="0"/>
          <w:lang w:val="en-GB"/>
        </w:rPr>
      </w:pPr>
      <w:bookmarkStart w:id="168" w:name="_Ref328060270"/>
      <w:bookmarkStart w:id="169" w:name="_Toc426964330"/>
      <w:r w:rsidRPr="001D5F06">
        <w:rPr>
          <w:bCs w:val="0"/>
          <w:lang w:val="en-GB"/>
        </w:rPr>
        <w:t xml:space="preserve">Sub Flow </w:t>
      </w:r>
      <w:r w:rsidR="00E44FE0">
        <w:rPr>
          <w:bCs w:val="0"/>
          <w:lang w:val="en-GB"/>
        </w:rPr>
        <w:t>2</w:t>
      </w:r>
      <w:r w:rsidRPr="001D5F06">
        <w:rPr>
          <w:bCs w:val="0"/>
          <w:lang w:val="en-GB"/>
        </w:rPr>
        <w:t xml:space="preserve"> – </w:t>
      </w:r>
      <w:r>
        <w:rPr>
          <w:bCs w:val="0"/>
          <w:lang w:val="en-GB"/>
        </w:rPr>
        <w:t xml:space="preserve">Determine Group </w:t>
      </w:r>
      <w:r w:rsidR="000A57B2">
        <w:rPr>
          <w:bCs w:val="0"/>
          <w:lang w:val="en-GB"/>
        </w:rPr>
        <w:t>Seat</w:t>
      </w:r>
      <w:r>
        <w:rPr>
          <w:bCs w:val="0"/>
          <w:lang w:val="en-GB"/>
        </w:rPr>
        <w:t xml:space="preserve"> Available</w:t>
      </w:r>
      <w:r w:rsidR="00E44FE0">
        <w:rPr>
          <w:bCs w:val="0"/>
          <w:lang w:val="en-GB"/>
        </w:rPr>
        <w:t xml:space="preserve"> (GSA)</w:t>
      </w:r>
      <w:bookmarkEnd w:id="168"/>
      <w:bookmarkEnd w:id="169"/>
    </w:p>
    <w:p w:rsidR="00F95B7B" w:rsidRPr="005F057F" w:rsidRDefault="00F95B7B" w:rsidP="005F057F">
      <w:pPr>
        <w:pStyle w:val="BodyText"/>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color w:val="548DD4" w:themeColor="text2" w:themeTint="99"/>
          <w:lang w:val="en-GB"/>
        </w:rPr>
      </w:pPr>
      <w:r w:rsidRPr="005F057F">
        <w:rPr>
          <w:color w:val="548DD4" w:themeColor="text2" w:themeTint="99"/>
          <w:lang w:val="en-GB"/>
        </w:rPr>
        <w:t xml:space="preserve">This flow </w:t>
      </w:r>
      <w:r w:rsidR="00C37233">
        <w:rPr>
          <w:color w:val="548DD4" w:themeColor="text2" w:themeTint="99"/>
          <w:lang w:val="en-GB"/>
        </w:rPr>
        <w:t>is</w:t>
      </w:r>
      <w:r w:rsidRPr="005F057F">
        <w:rPr>
          <w:color w:val="548DD4" w:themeColor="text2" w:themeTint="99"/>
          <w:lang w:val="en-GB"/>
        </w:rPr>
        <w:t xml:space="preserve"> triggered </w:t>
      </w:r>
      <w:r w:rsidR="005F057F" w:rsidRPr="005F057F">
        <w:rPr>
          <w:color w:val="548DD4" w:themeColor="text2" w:themeTint="99"/>
          <w:lang w:val="en-GB"/>
        </w:rPr>
        <w:t xml:space="preserve">by </w:t>
      </w:r>
      <w:r w:rsidR="00FF2DD1">
        <w:rPr>
          <w:color w:val="548DD4" w:themeColor="text2" w:themeTint="99"/>
          <w:lang w:val="en-GB"/>
        </w:rPr>
        <w:t xml:space="preserve">an incoming </w:t>
      </w:r>
      <w:r w:rsidR="005F057F" w:rsidRPr="005F057F">
        <w:rPr>
          <w:color w:val="548DD4" w:themeColor="text2" w:themeTint="99"/>
          <w:lang w:val="en-GB"/>
        </w:rPr>
        <w:t xml:space="preserve">availability request </w:t>
      </w:r>
      <w:r w:rsidR="0038043E">
        <w:rPr>
          <w:color w:val="548DD4" w:themeColor="text2" w:themeTint="99"/>
          <w:lang w:val="en-GB"/>
        </w:rPr>
        <w:t xml:space="preserve">and not after ICR update </w:t>
      </w:r>
      <w:r w:rsidR="005F057F" w:rsidRPr="005F057F">
        <w:rPr>
          <w:color w:val="548DD4" w:themeColor="text2" w:themeTint="99"/>
          <w:lang w:val="en-GB"/>
        </w:rPr>
        <w:t>(unlike Sub Flow 1)</w:t>
      </w:r>
    </w:p>
    <w:p w:rsidR="003A46D0" w:rsidRPr="001D5F06" w:rsidRDefault="003A46D0" w:rsidP="003A46D0">
      <w:pPr>
        <w:pStyle w:val="Heading3"/>
        <w:rPr>
          <w:lang w:val="en-GB"/>
        </w:rPr>
      </w:pPr>
      <w:bookmarkStart w:id="170" w:name="_Toc426964331"/>
      <w:r w:rsidRPr="001D5F06">
        <w:rPr>
          <w:lang w:val="en-GB"/>
        </w:rPr>
        <w:t>Specific Preconditions</w:t>
      </w:r>
      <w:bookmarkEnd w:id="170"/>
    </w:p>
    <w:p w:rsidR="006B787D" w:rsidRDefault="006B787D" w:rsidP="006B787D">
      <w:pPr>
        <w:pStyle w:val="SITAMainBullet"/>
        <w:numPr>
          <w:ilvl w:val="0"/>
          <w:numId w:val="0"/>
        </w:numPr>
        <w:ind w:left="792"/>
        <w:rPr>
          <w:lang w:val="en-GB"/>
        </w:rPr>
      </w:pPr>
      <w:r w:rsidRPr="001D5F06">
        <w:rPr>
          <w:lang w:val="en-GB"/>
        </w:rPr>
        <w:t>System has performed one of the following steps:</w:t>
      </w:r>
    </w:p>
    <w:p w:rsidR="006B787D" w:rsidRDefault="006B787D" w:rsidP="006B787D">
      <w:pPr>
        <w:pStyle w:val="SITAMainBullet"/>
        <w:rPr>
          <w:lang w:val="en-GB"/>
        </w:rPr>
      </w:pPr>
      <w:r w:rsidRPr="001D5F06">
        <w:rPr>
          <w:lang w:val="en-GB"/>
        </w:rPr>
        <w:t xml:space="preserve">Step </w:t>
      </w:r>
      <w:r w:rsidR="005E0786">
        <w:rPr>
          <w:lang w:val="en-GB"/>
        </w:rPr>
        <w:fldChar w:fldCharType="begin"/>
      </w:r>
      <w:r>
        <w:rPr>
          <w:lang w:val="en-GB"/>
        </w:rPr>
        <w:instrText xml:space="preserve"> REF _Ref330309427 \r \h </w:instrText>
      </w:r>
      <w:r w:rsidR="005E0786">
        <w:rPr>
          <w:lang w:val="en-GB"/>
        </w:rPr>
      </w:r>
      <w:r w:rsidR="005E0786">
        <w:rPr>
          <w:lang w:val="en-GB"/>
        </w:rPr>
        <w:fldChar w:fldCharType="separate"/>
      </w:r>
      <w:r w:rsidR="003764F4">
        <w:rPr>
          <w:lang w:val="en-GB"/>
        </w:rPr>
        <w:t>8</w:t>
      </w:r>
      <w:r w:rsidR="005E0786">
        <w:rPr>
          <w:lang w:val="en-GB"/>
        </w:rPr>
        <w:fldChar w:fldCharType="end"/>
      </w:r>
      <w:r w:rsidRPr="001D5F06">
        <w:rPr>
          <w:lang w:val="en-GB"/>
        </w:rPr>
        <w:t xml:space="preserve"> for</w:t>
      </w:r>
      <w:r>
        <w:rPr>
          <w:lang w:val="en-GB"/>
        </w:rPr>
        <w:t xml:space="preserve"> </w:t>
      </w:r>
      <w:r w:rsidR="005E0786">
        <w:rPr>
          <w:lang w:val="en-GB"/>
        </w:rPr>
        <w:fldChar w:fldCharType="begin"/>
      </w:r>
      <w:r>
        <w:rPr>
          <w:lang w:val="en-GB"/>
        </w:rPr>
        <w:instrText xml:space="preserve"> REF _Ref330297207 \h </w:instrText>
      </w:r>
      <w:r w:rsidR="005E0786">
        <w:rPr>
          <w:lang w:val="en-GB"/>
        </w:rPr>
      </w:r>
      <w:r w:rsidR="005E0786">
        <w:rPr>
          <w:lang w:val="en-GB"/>
        </w:rPr>
        <w:fldChar w:fldCharType="separate"/>
      </w:r>
      <w:r w:rsidR="003764F4" w:rsidRPr="001D5F06">
        <w:rPr>
          <w:bCs/>
          <w:lang w:val="en-GB"/>
        </w:rPr>
        <w:t xml:space="preserve">Basic Flow 1 – </w:t>
      </w:r>
      <w:r w:rsidR="003764F4">
        <w:rPr>
          <w:bCs/>
          <w:lang w:val="en-GB"/>
        </w:rPr>
        <w:t>Determine Allocation Availability for Host Flight Segments</w:t>
      </w:r>
      <w:r w:rsidR="005E0786">
        <w:rPr>
          <w:lang w:val="en-GB"/>
        </w:rPr>
        <w:fldChar w:fldCharType="end"/>
      </w:r>
      <w:r w:rsidRPr="001D5F06">
        <w:rPr>
          <w:lang w:val="en-GB"/>
        </w:rPr>
        <w:t>.</w:t>
      </w:r>
    </w:p>
    <w:p w:rsidR="003A46D0" w:rsidRPr="001D5F06" w:rsidRDefault="003A46D0" w:rsidP="003A46D0">
      <w:pPr>
        <w:pStyle w:val="Heading3"/>
        <w:rPr>
          <w:lang w:val="en-GB"/>
        </w:rPr>
      </w:pPr>
      <w:bookmarkStart w:id="171" w:name="_Toc408593261"/>
      <w:bookmarkStart w:id="172" w:name="_Toc426964332"/>
      <w:bookmarkEnd w:id="171"/>
      <w:r w:rsidRPr="001D5F06">
        <w:rPr>
          <w:lang w:val="en-GB"/>
        </w:rPr>
        <w:t>Steps</w:t>
      </w:r>
      <w:bookmarkEnd w:id="172"/>
      <w:r w:rsidRPr="001D5F06">
        <w:rPr>
          <w:lang w:val="en-GB"/>
        </w:rPr>
        <w:t xml:space="preserve"> </w:t>
      </w:r>
    </w:p>
    <w:p w:rsidR="001065CB" w:rsidRDefault="003A46D0" w:rsidP="00D6655D">
      <w:pPr>
        <w:pStyle w:val="SITAMainNumList"/>
        <w:numPr>
          <w:ilvl w:val="0"/>
          <w:numId w:val="27"/>
        </w:numPr>
        <w:ind w:left="720"/>
        <w:rPr>
          <w:lang w:val="en-GB"/>
        </w:rPr>
      </w:pPr>
      <w:r>
        <w:rPr>
          <w:lang w:val="en-GB"/>
        </w:rPr>
        <w:t xml:space="preserve">System </w:t>
      </w:r>
      <w:r w:rsidR="00705C24">
        <w:rPr>
          <w:lang w:val="en-GB"/>
        </w:rPr>
        <w:t xml:space="preserve">references the </w:t>
      </w:r>
      <w:r>
        <w:rPr>
          <w:lang w:val="en-GB"/>
        </w:rPr>
        <w:t xml:space="preserve">ICR record for the host flight instance </w:t>
      </w:r>
    </w:p>
    <w:p w:rsidR="001065CB" w:rsidRDefault="003A46D0" w:rsidP="00D6655D">
      <w:pPr>
        <w:pStyle w:val="SITAMainNumList"/>
        <w:numPr>
          <w:ilvl w:val="0"/>
          <w:numId w:val="27"/>
        </w:numPr>
        <w:ind w:left="720"/>
        <w:rPr>
          <w:lang w:val="en-GB"/>
        </w:rPr>
      </w:pPr>
      <w:bookmarkStart w:id="173" w:name="_Ref328053549"/>
      <w:r>
        <w:rPr>
          <w:lang w:val="en-GB"/>
        </w:rPr>
        <w:t xml:space="preserve">System selects the </w:t>
      </w:r>
      <w:r w:rsidR="00737AA8">
        <w:rPr>
          <w:lang w:val="en-GB"/>
        </w:rPr>
        <w:t xml:space="preserve">first or </w:t>
      </w:r>
      <w:r>
        <w:rPr>
          <w:lang w:val="en-GB"/>
        </w:rPr>
        <w:t xml:space="preserve">next RBD </w:t>
      </w:r>
      <w:r w:rsidR="00737AA8">
        <w:rPr>
          <w:lang w:val="en-GB"/>
        </w:rPr>
        <w:t>on the segment</w:t>
      </w:r>
      <w:r>
        <w:rPr>
          <w:lang w:val="en-GB"/>
        </w:rPr>
        <w:t>.</w:t>
      </w:r>
      <w:bookmarkEnd w:id="173"/>
    </w:p>
    <w:p w:rsidR="003B4D4B" w:rsidRDefault="003B4D4B" w:rsidP="00D6655D">
      <w:pPr>
        <w:pStyle w:val="SITAMainNumList"/>
        <w:numPr>
          <w:ilvl w:val="0"/>
          <w:numId w:val="27"/>
        </w:numPr>
        <w:ind w:left="720"/>
        <w:rPr>
          <w:lang w:val="en-GB"/>
        </w:rPr>
      </w:pPr>
      <w:r>
        <w:rPr>
          <w:lang w:val="en-GB"/>
        </w:rPr>
        <w:t>T</w:t>
      </w:r>
      <w:r w:rsidRPr="006560D4">
        <w:rPr>
          <w:lang w:val="en-GB"/>
        </w:rPr>
        <w:t xml:space="preserve">he </w:t>
      </w:r>
      <w:r>
        <w:rPr>
          <w:lang w:val="en-GB"/>
        </w:rPr>
        <w:t>Segment Group Seat</w:t>
      </w:r>
      <w:r w:rsidRPr="006560D4">
        <w:rPr>
          <w:lang w:val="en-GB"/>
        </w:rPr>
        <w:t xml:space="preserve"> Available </w:t>
      </w:r>
      <w:r>
        <w:rPr>
          <w:lang w:val="en-GB"/>
        </w:rPr>
        <w:t xml:space="preserve">( </w:t>
      </w:r>
      <w:proofErr w:type="spellStart"/>
      <w:r>
        <w:rPr>
          <w:lang w:val="en-GB"/>
        </w:rPr>
        <w:t>Seg</w:t>
      </w:r>
      <w:proofErr w:type="spellEnd"/>
      <w:r>
        <w:rPr>
          <w:lang w:val="en-GB"/>
        </w:rPr>
        <w:t xml:space="preserve"> </w:t>
      </w:r>
      <w:r w:rsidR="00D95812">
        <w:rPr>
          <w:lang w:val="en-GB"/>
        </w:rPr>
        <w:t>G</w:t>
      </w:r>
      <w:r>
        <w:rPr>
          <w:lang w:val="en-GB"/>
        </w:rPr>
        <w:t>SA ) is assigned the</w:t>
      </w:r>
      <w:r w:rsidR="00755C0E">
        <w:rPr>
          <w:lang w:val="en-GB"/>
        </w:rPr>
        <w:t xml:space="preserve"> </w:t>
      </w:r>
      <w:r>
        <w:rPr>
          <w:lang w:val="en-GB"/>
        </w:rPr>
        <w:t>value of the</w:t>
      </w:r>
      <w:r w:rsidR="001C60A3">
        <w:rPr>
          <w:lang w:val="en-GB"/>
        </w:rPr>
        <w:t xml:space="preserve"> segment</w:t>
      </w:r>
      <w:r>
        <w:rPr>
          <w:lang w:val="en-GB"/>
        </w:rPr>
        <w:t xml:space="preserve"> nested bucket of the RBD</w:t>
      </w:r>
      <w:r w:rsidR="00951CED">
        <w:rPr>
          <w:lang w:val="en-GB"/>
        </w:rPr>
        <w:t xml:space="preserve"> </w:t>
      </w:r>
    </w:p>
    <w:p w:rsidR="003B4D4B" w:rsidRDefault="003B4D4B" w:rsidP="00D6655D">
      <w:pPr>
        <w:pStyle w:val="SITAMainNumList"/>
        <w:numPr>
          <w:ilvl w:val="0"/>
          <w:numId w:val="27"/>
        </w:numPr>
        <w:ind w:left="720"/>
        <w:rPr>
          <w:lang w:val="en-GB"/>
        </w:rPr>
      </w:pPr>
      <w:r>
        <w:rPr>
          <w:lang w:val="en-GB"/>
        </w:rPr>
        <w:t xml:space="preserve">System determines Segment Booking Limit Group Seats Available ( </w:t>
      </w:r>
      <w:proofErr w:type="spellStart"/>
      <w:r>
        <w:rPr>
          <w:lang w:val="en-GB"/>
        </w:rPr>
        <w:t>Seg</w:t>
      </w:r>
      <w:proofErr w:type="spellEnd"/>
      <w:r>
        <w:rPr>
          <w:lang w:val="en-GB"/>
        </w:rPr>
        <w:t xml:space="preserve"> BL GSA </w:t>
      </w:r>
      <w:r w:rsidR="00D95812">
        <w:rPr>
          <w:lang w:val="en-GB"/>
        </w:rPr>
        <w:t xml:space="preserve">) </w:t>
      </w:r>
      <w:r>
        <w:rPr>
          <w:lang w:val="en-GB"/>
        </w:rPr>
        <w:t xml:space="preserve">from all the </w:t>
      </w:r>
      <w:r w:rsidR="00D95812">
        <w:rPr>
          <w:lang w:val="en-GB"/>
        </w:rPr>
        <w:t xml:space="preserve">Segment </w:t>
      </w:r>
      <w:r>
        <w:rPr>
          <w:lang w:val="en-GB"/>
        </w:rPr>
        <w:t>Booking Limit</w:t>
      </w:r>
      <w:r w:rsidRPr="006560D4">
        <w:rPr>
          <w:lang w:val="en-GB"/>
        </w:rPr>
        <w:t xml:space="preserve"> bucket</w:t>
      </w:r>
      <w:r>
        <w:rPr>
          <w:lang w:val="en-GB"/>
        </w:rPr>
        <w:t xml:space="preserve">s in the cabin that the request is based on the </w:t>
      </w:r>
      <w:r w:rsidRPr="006560D4">
        <w:rPr>
          <w:lang w:val="en-GB"/>
        </w:rPr>
        <w:t>given</w:t>
      </w:r>
      <w:r>
        <w:rPr>
          <w:lang w:val="en-GB"/>
        </w:rPr>
        <w:t>:</w:t>
      </w:r>
    </w:p>
    <w:p w:rsidR="003B4D4B" w:rsidRDefault="003B4D4B" w:rsidP="00D6655D">
      <w:pPr>
        <w:pStyle w:val="SITASub-listBullet"/>
        <w:tabs>
          <w:tab w:val="clear" w:pos="1152"/>
          <w:tab w:val="num" w:pos="1512"/>
        </w:tabs>
        <w:ind w:left="1512"/>
        <w:rPr>
          <w:lang w:val="en-GB"/>
        </w:rPr>
      </w:pPr>
      <w:r>
        <w:rPr>
          <w:lang w:val="en-GB"/>
        </w:rPr>
        <w:t>C</w:t>
      </w:r>
      <w:r w:rsidRPr="006560D4">
        <w:rPr>
          <w:lang w:val="en-GB"/>
        </w:rPr>
        <w:t>abin code</w:t>
      </w:r>
    </w:p>
    <w:p w:rsidR="003B4D4B" w:rsidRDefault="003B4D4B" w:rsidP="00D6655D">
      <w:pPr>
        <w:pStyle w:val="SITASub-listBullet"/>
        <w:ind w:left="1512"/>
        <w:rPr>
          <w:lang w:val="en-GB"/>
        </w:rPr>
      </w:pPr>
      <w:r w:rsidRPr="006560D4">
        <w:rPr>
          <w:lang w:val="en-GB"/>
        </w:rPr>
        <w:t>RBD</w:t>
      </w:r>
    </w:p>
    <w:p w:rsidR="003B4D4B" w:rsidRDefault="003B4D4B" w:rsidP="00D6655D">
      <w:pPr>
        <w:pStyle w:val="SITASub-listBullet"/>
        <w:ind w:left="1512"/>
        <w:rPr>
          <w:lang w:val="en-GB"/>
        </w:rPr>
      </w:pPr>
      <w:r w:rsidRPr="006560D4">
        <w:rPr>
          <w:lang w:val="en-GB"/>
        </w:rPr>
        <w:t>POS values of th</w:t>
      </w:r>
      <w:r>
        <w:rPr>
          <w:lang w:val="en-GB"/>
        </w:rPr>
        <w:t>e request originator,</w:t>
      </w:r>
    </w:p>
    <w:p w:rsidR="003B4D4B" w:rsidRDefault="003B4D4B" w:rsidP="00D6655D">
      <w:pPr>
        <w:pStyle w:val="SITASub-listBullet"/>
        <w:ind w:left="1512"/>
        <w:rPr>
          <w:lang w:val="en-GB"/>
        </w:rPr>
      </w:pPr>
      <w:r>
        <w:rPr>
          <w:lang w:val="en-GB"/>
        </w:rPr>
        <w:t>Code Share Free Sell partner agreement</w:t>
      </w:r>
    </w:p>
    <w:p w:rsidR="003B4D4B" w:rsidRDefault="003B4D4B" w:rsidP="00D6655D">
      <w:pPr>
        <w:pStyle w:val="SITASub-listBullet"/>
        <w:ind w:left="1512"/>
        <w:rPr>
          <w:lang w:val="en-GB"/>
        </w:rPr>
      </w:pPr>
      <w:r>
        <w:rPr>
          <w:lang w:val="en-GB"/>
        </w:rPr>
        <w:t xml:space="preserve">POO of the </w:t>
      </w:r>
      <w:r w:rsidRPr="007359E5">
        <w:rPr>
          <w:lang w:val="en-GB"/>
        </w:rPr>
        <w:t>Online routing if</w:t>
      </w:r>
      <w:r>
        <w:rPr>
          <w:lang w:val="en-GB"/>
        </w:rPr>
        <w:t xml:space="preserve"> the Subscriber Parameter </w:t>
      </w:r>
      <w:proofErr w:type="spellStart"/>
      <w:r>
        <w:rPr>
          <w:lang w:val="en-GB"/>
        </w:rPr>
        <w:t>POO_routing</w:t>
      </w:r>
      <w:proofErr w:type="spellEnd"/>
      <w:r>
        <w:rPr>
          <w:lang w:val="en-GB"/>
        </w:rPr>
        <w:t xml:space="preserve"> is set to “Online” </w:t>
      </w:r>
      <w:r w:rsidRPr="0023288B">
        <w:rPr>
          <w:lang w:val="en-GB"/>
        </w:rPr>
        <w:t xml:space="preserve">(Refer </w:t>
      </w:r>
      <w:r>
        <w:rPr>
          <w:lang w:val="en-GB"/>
        </w:rPr>
        <w:t xml:space="preserve">to Special Requirement section) </w:t>
      </w:r>
    </w:p>
    <w:p w:rsidR="003B4D4B" w:rsidRDefault="003B4D4B" w:rsidP="00D6655D">
      <w:pPr>
        <w:pStyle w:val="SITASub-listBullet"/>
        <w:ind w:left="1512"/>
        <w:rPr>
          <w:lang w:val="en-GB"/>
        </w:rPr>
      </w:pPr>
      <w:r>
        <w:rPr>
          <w:lang w:val="en-GB"/>
        </w:rPr>
        <w:t xml:space="preserve">POO of the Trip </w:t>
      </w:r>
      <w:r w:rsidRPr="007359E5">
        <w:rPr>
          <w:lang w:val="en-GB"/>
        </w:rPr>
        <w:t>routing if the</w:t>
      </w:r>
      <w:r>
        <w:rPr>
          <w:lang w:val="en-GB"/>
        </w:rPr>
        <w:t xml:space="preserve"> Subscriber Parameter </w:t>
      </w:r>
      <w:proofErr w:type="spellStart"/>
      <w:r>
        <w:rPr>
          <w:lang w:val="en-GB"/>
        </w:rPr>
        <w:t>POO_routing</w:t>
      </w:r>
      <w:proofErr w:type="spellEnd"/>
      <w:r>
        <w:rPr>
          <w:lang w:val="en-GB"/>
        </w:rPr>
        <w:t xml:space="preserve"> is set to “Trip </w:t>
      </w:r>
      <w:r w:rsidRPr="0023288B">
        <w:rPr>
          <w:lang w:val="en-GB"/>
        </w:rPr>
        <w:t xml:space="preserve">(Refer </w:t>
      </w:r>
      <w:r>
        <w:rPr>
          <w:lang w:val="en-GB"/>
        </w:rPr>
        <w:t xml:space="preserve">to Special Requirement section) </w:t>
      </w:r>
    </w:p>
    <w:p w:rsidR="003B4D4B" w:rsidRDefault="003B4D4B" w:rsidP="00D6655D">
      <w:pPr>
        <w:pStyle w:val="SITASub-listBullet"/>
        <w:ind w:left="1512"/>
        <w:rPr>
          <w:lang w:val="en-GB"/>
        </w:rPr>
      </w:pPr>
      <w:r>
        <w:rPr>
          <w:lang w:val="en-GB"/>
        </w:rPr>
        <w:t>Stations up line in the routing</w:t>
      </w:r>
      <w:r w:rsidRPr="00E52BFD">
        <w:rPr>
          <w:lang w:val="en-GB"/>
        </w:rPr>
        <w:t xml:space="preserve"> </w:t>
      </w:r>
      <w:r w:rsidRPr="007359E5">
        <w:rPr>
          <w:lang w:val="en-GB"/>
        </w:rPr>
        <w:t>if the</w:t>
      </w:r>
      <w:r>
        <w:rPr>
          <w:lang w:val="en-GB"/>
        </w:rPr>
        <w:t xml:space="preserve"> Subscriber Parameter </w:t>
      </w:r>
      <w:proofErr w:type="spellStart"/>
      <w:r>
        <w:rPr>
          <w:lang w:val="en-GB"/>
        </w:rPr>
        <w:t>UpLine_Downline_Station</w:t>
      </w:r>
      <w:proofErr w:type="spellEnd"/>
      <w:r>
        <w:rPr>
          <w:lang w:val="en-GB"/>
        </w:rPr>
        <w:t xml:space="preserve"> is “Routing” </w:t>
      </w:r>
      <w:r w:rsidRPr="0023288B">
        <w:rPr>
          <w:lang w:val="en-GB"/>
        </w:rPr>
        <w:t xml:space="preserve">(Refer </w:t>
      </w:r>
      <w:r>
        <w:rPr>
          <w:lang w:val="en-GB"/>
        </w:rPr>
        <w:t>to Special Requirement section)</w:t>
      </w:r>
    </w:p>
    <w:p w:rsidR="003B4D4B" w:rsidRPr="00E52BFD" w:rsidRDefault="003B4D4B" w:rsidP="00D6655D">
      <w:pPr>
        <w:pStyle w:val="SITASub-listBullet"/>
        <w:ind w:left="1512"/>
        <w:rPr>
          <w:lang w:val="en-GB"/>
        </w:rPr>
      </w:pPr>
      <w:r w:rsidRPr="00E52BFD">
        <w:rPr>
          <w:lang w:val="en-GB"/>
        </w:rPr>
        <w:t xml:space="preserve">Stations up line in the </w:t>
      </w:r>
      <w:r>
        <w:rPr>
          <w:lang w:val="en-GB"/>
        </w:rPr>
        <w:t xml:space="preserve">flight </w:t>
      </w:r>
      <w:r w:rsidRPr="00E52BFD">
        <w:rPr>
          <w:lang w:val="en-GB"/>
        </w:rPr>
        <w:t xml:space="preserve">if the Subscriber Parameter </w:t>
      </w:r>
      <w:proofErr w:type="spellStart"/>
      <w:r w:rsidRPr="00E52BFD">
        <w:rPr>
          <w:lang w:val="en-GB"/>
        </w:rPr>
        <w:t>UpLine_Downline_Station</w:t>
      </w:r>
      <w:proofErr w:type="spellEnd"/>
      <w:r w:rsidRPr="00E52BFD">
        <w:rPr>
          <w:lang w:val="en-GB"/>
        </w:rPr>
        <w:t xml:space="preserve"> is “</w:t>
      </w:r>
      <w:r>
        <w:rPr>
          <w:lang w:val="en-GB"/>
        </w:rPr>
        <w:t>Flight</w:t>
      </w:r>
      <w:r w:rsidRPr="00E52BFD">
        <w:rPr>
          <w:lang w:val="en-GB"/>
        </w:rPr>
        <w:t>”</w:t>
      </w:r>
      <w:r>
        <w:rPr>
          <w:lang w:val="en-GB"/>
        </w:rPr>
        <w:t xml:space="preserve"> </w:t>
      </w:r>
      <w:r w:rsidRPr="0023288B">
        <w:rPr>
          <w:lang w:val="en-GB"/>
        </w:rPr>
        <w:t xml:space="preserve">(Refer </w:t>
      </w:r>
      <w:r>
        <w:rPr>
          <w:lang w:val="en-GB"/>
        </w:rPr>
        <w:t>to Special Requirement section)</w:t>
      </w:r>
    </w:p>
    <w:p w:rsidR="003B4D4B" w:rsidRDefault="003B4D4B" w:rsidP="00D6655D">
      <w:pPr>
        <w:pStyle w:val="SITAMainNumList"/>
        <w:numPr>
          <w:ilvl w:val="0"/>
          <w:numId w:val="0"/>
        </w:numPr>
        <w:ind w:left="720"/>
        <w:rPr>
          <w:lang w:val="en-GB"/>
        </w:rPr>
      </w:pPr>
      <w:r>
        <w:rPr>
          <w:lang w:val="en-GB"/>
        </w:rPr>
        <w:t>When at more than one</w:t>
      </w:r>
      <w:r w:rsidRPr="00094394">
        <w:rPr>
          <w:lang w:val="en-GB"/>
        </w:rPr>
        <w:t xml:space="preserve"> </w:t>
      </w:r>
      <w:r>
        <w:rPr>
          <w:lang w:val="en-GB"/>
        </w:rPr>
        <w:t>Booking Limit</w:t>
      </w:r>
      <w:r w:rsidRPr="00094394">
        <w:rPr>
          <w:lang w:val="en-GB"/>
        </w:rPr>
        <w:t xml:space="preserve"> bucket </w:t>
      </w:r>
      <w:r>
        <w:rPr>
          <w:lang w:val="en-GB"/>
        </w:rPr>
        <w:t>is located</w:t>
      </w:r>
      <w:r w:rsidRPr="00094394">
        <w:rPr>
          <w:lang w:val="en-GB"/>
        </w:rPr>
        <w:t xml:space="preserve"> for the RBD</w:t>
      </w:r>
      <w:r>
        <w:rPr>
          <w:lang w:val="en-GB"/>
        </w:rPr>
        <w:t xml:space="preserve">, AND </w:t>
      </w:r>
    </w:p>
    <w:p w:rsidR="003B4D4B" w:rsidRDefault="003B4D4B" w:rsidP="00AB49F9">
      <w:pPr>
        <w:pStyle w:val="SITAMainNumList"/>
        <w:numPr>
          <w:ilvl w:val="1"/>
          <w:numId w:val="41"/>
        </w:numPr>
        <w:ind w:left="1134"/>
        <w:rPr>
          <w:lang w:val="en-GB"/>
        </w:rPr>
      </w:pPr>
      <w:r w:rsidRPr="00375F9F">
        <w:rPr>
          <w:lang w:val="en-GB"/>
        </w:rPr>
        <w:t xml:space="preserve">The Subscriber Parameter </w:t>
      </w:r>
      <w:proofErr w:type="spellStart"/>
      <w:r w:rsidR="00755C0E">
        <w:rPr>
          <w:lang w:val="en-GB"/>
        </w:rPr>
        <w:t>Booking_Limit_Booking_Seat_Available_Selection</w:t>
      </w:r>
      <w:proofErr w:type="spellEnd"/>
      <w:r w:rsidRPr="00375F9F">
        <w:rPr>
          <w:lang w:val="en-GB"/>
        </w:rPr>
        <w:t xml:space="preserve"> is set to "Most Restrictive" (Refer to Special Requirement section)</w:t>
      </w:r>
      <w:r>
        <w:rPr>
          <w:lang w:val="en-GB"/>
        </w:rPr>
        <w:t xml:space="preserve"> , </w:t>
      </w:r>
      <w:r w:rsidRPr="00375F9F">
        <w:rPr>
          <w:lang w:val="en-GB"/>
        </w:rPr>
        <w:t xml:space="preserve">the lowest Segment Booking Limit </w:t>
      </w:r>
      <w:r>
        <w:rPr>
          <w:lang w:val="en-GB"/>
        </w:rPr>
        <w:t>Group</w:t>
      </w:r>
      <w:r w:rsidRPr="00375F9F">
        <w:rPr>
          <w:lang w:val="en-GB"/>
        </w:rPr>
        <w:t xml:space="preserve"> Seats available ( </w:t>
      </w:r>
      <w:proofErr w:type="spellStart"/>
      <w:r w:rsidRPr="00375F9F">
        <w:rPr>
          <w:lang w:val="en-GB"/>
        </w:rPr>
        <w:t>Seg</w:t>
      </w:r>
      <w:proofErr w:type="spellEnd"/>
      <w:r w:rsidRPr="00375F9F">
        <w:rPr>
          <w:lang w:val="en-GB"/>
        </w:rPr>
        <w:t xml:space="preserve"> BL </w:t>
      </w:r>
      <w:r>
        <w:rPr>
          <w:lang w:val="en-GB"/>
        </w:rPr>
        <w:t>G</w:t>
      </w:r>
      <w:r w:rsidRPr="00375F9F">
        <w:rPr>
          <w:lang w:val="en-GB"/>
        </w:rPr>
        <w:t>SA ) is assigned</w:t>
      </w:r>
    </w:p>
    <w:p w:rsidR="003B4D4B" w:rsidRPr="00375F9F" w:rsidRDefault="003B4D4B" w:rsidP="00AB49F9">
      <w:pPr>
        <w:pStyle w:val="SITAMainNumList"/>
        <w:numPr>
          <w:ilvl w:val="1"/>
          <w:numId w:val="41"/>
        </w:numPr>
        <w:ind w:left="1134"/>
        <w:rPr>
          <w:lang w:val="en-GB"/>
        </w:rPr>
      </w:pPr>
      <w:r>
        <w:rPr>
          <w:lang w:val="en-GB"/>
        </w:rPr>
        <w:t xml:space="preserve">The Subscriber Parameter </w:t>
      </w:r>
      <w:proofErr w:type="spellStart"/>
      <w:r w:rsidR="00755C0E">
        <w:rPr>
          <w:lang w:val="en-GB"/>
        </w:rPr>
        <w:t>Booking_Limit_Booking_Seat_Available_Selection</w:t>
      </w:r>
      <w:proofErr w:type="spellEnd"/>
      <w:r w:rsidRPr="0023288B">
        <w:rPr>
          <w:lang w:val="en-GB"/>
        </w:rPr>
        <w:t xml:space="preserve"> is set to "</w:t>
      </w:r>
      <w:r>
        <w:rPr>
          <w:lang w:val="en-GB"/>
        </w:rPr>
        <w:t>Least</w:t>
      </w:r>
      <w:r w:rsidRPr="0023288B">
        <w:rPr>
          <w:lang w:val="en-GB"/>
        </w:rPr>
        <w:t xml:space="preserve"> Restrictive" (Refer to Special Requirement section)</w:t>
      </w:r>
      <w:proofErr w:type="gramStart"/>
      <w:r w:rsidRPr="0023288B">
        <w:rPr>
          <w:lang w:val="en-GB"/>
        </w:rPr>
        <w:t>:</w:t>
      </w:r>
      <w:r>
        <w:rPr>
          <w:lang w:val="en-GB"/>
        </w:rPr>
        <w:t>,</w:t>
      </w:r>
      <w:proofErr w:type="gramEnd"/>
      <w:r>
        <w:rPr>
          <w:lang w:val="en-GB"/>
        </w:rPr>
        <w:t xml:space="preserve"> the </w:t>
      </w:r>
      <w:r w:rsidRPr="00375F9F">
        <w:rPr>
          <w:lang w:val="en-GB"/>
        </w:rPr>
        <w:t xml:space="preserve">highest Segment Booking Limit </w:t>
      </w:r>
      <w:r>
        <w:rPr>
          <w:lang w:val="en-GB"/>
        </w:rPr>
        <w:t>Group</w:t>
      </w:r>
      <w:r w:rsidRPr="00375F9F">
        <w:rPr>
          <w:lang w:val="en-GB"/>
        </w:rPr>
        <w:t xml:space="preserve"> Seats </w:t>
      </w:r>
      <w:r>
        <w:rPr>
          <w:lang w:val="en-GB"/>
        </w:rPr>
        <w:t>A</w:t>
      </w:r>
      <w:r w:rsidRPr="00375F9F">
        <w:rPr>
          <w:lang w:val="en-GB"/>
        </w:rPr>
        <w:t xml:space="preserve">vailable ( </w:t>
      </w:r>
      <w:proofErr w:type="spellStart"/>
      <w:r w:rsidRPr="00375F9F">
        <w:rPr>
          <w:lang w:val="en-GB"/>
        </w:rPr>
        <w:t>Seg</w:t>
      </w:r>
      <w:proofErr w:type="spellEnd"/>
      <w:r w:rsidRPr="00375F9F">
        <w:rPr>
          <w:lang w:val="en-GB"/>
        </w:rPr>
        <w:t xml:space="preserve"> BL </w:t>
      </w:r>
      <w:r>
        <w:rPr>
          <w:lang w:val="en-GB"/>
        </w:rPr>
        <w:t>G</w:t>
      </w:r>
      <w:r w:rsidRPr="00375F9F">
        <w:rPr>
          <w:lang w:val="en-GB"/>
        </w:rPr>
        <w:t>SA ) is assigned.</w:t>
      </w:r>
    </w:p>
    <w:p w:rsidR="00D10C17" w:rsidRPr="00D10C17" w:rsidRDefault="003B4D4B" w:rsidP="00D6655D">
      <w:pPr>
        <w:pStyle w:val="SITAMainNumList"/>
        <w:numPr>
          <w:ilvl w:val="0"/>
          <w:numId w:val="27"/>
        </w:numPr>
        <w:ind w:left="720"/>
        <w:rPr>
          <w:lang w:val="en-GB"/>
        </w:rPr>
      </w:pPr>
      <w:r w:rsidRPr="00D10C17">
        <w:rPr>
          <w:lang w:val="en-GB"/>
        </w:rPr>
        <w:lastRenderedPageBreak/>
        <w:t xml:space="preserve">The lowest of the Segment Group Seats Available ( </w:t>
      </w:r>
      <w:proofErr w:type="spellStart"/>
      <w:r w:rsidRPr="00D10C17">
        <w:rPr>
          <w:lang w:val="en-GB"/>
        </w:rPr>
        <w:t>Seg</w:t>
      </w:r>
      <w:proofErr w:type="spellEnd"/>
      <w:r w:rsidRPr="00D10C17">
        <w:rPr>
          <w:lang w:val="en-GB"/>
        </w:rPr>
        <w:t xml:space="preserve"> GSA ) and the Segment Booking Limits Group Seats Available ( </w:t>
      </w:r>
      <w:proofErr w:type="spellStart"/>
      <w:r w:rsidRPr="00D10C17">
        <w:rPr>
          <w:lang w:val="en-GB"/>
        </w:rPr>
        <w:t>Seg</w:t>
      </w:r>
      <w:proofErr w:type="spellEnd"/>
      <w:r w:rsidRPr="00D10C17">
        <w:rPr>
          <w:lang w:val="en-GB"/>
        </w:rPr>
        <w:t xml:space="preserve"> BL GSA ) </w:t>
      </w:r>
      <w:r w:rsidR="00D10C17">
        <w:rPr>
          <w:lang w:val="en-GB"/>
        </w:rPr>
        <w:t xml:space="preserve">and the Segment Seats Available ( </w:t>
      </w:r>
      <w:proofErr w:type="spellStart"/>
      <w:r w:rsidR="00D10C17">
        <w:rPr>
          <w:lang w:val="en-GB"/>
        </w:rPr>
        <w:t>Seg</w:t>
      </w:r>
      <w:proofErr w:type="spellEnd"/>
      <w:r w:rsidR="00D10C17">
        <w:rPr>
          <w:lang w:val="en-GB"/>
        </w:rPr>
        <w:t xml:space="preserve"> BSA defined in step 9 in</w:t>
      </w:r>
      <w:r w:rsidR="00D10C17" w:rsidRPr="00D10C17">
        <w:rPr>
          <w:bCs/>
          <w:lang w:val="en-GB"/>
        </w:rPr>
        <w:t xml:space="preserve"> </w:t>
      </w:r>
      <w:r w:rsidR="00D10C17" w:rsidRPr="001D5F06">
        <w:rPr>
          <w:bCs/>
          <w:lang w:val="en-GB"/>
        </w:rPr>
        <w:t>Sub Flow 1</w:t>
      </w:r>
      <w:r w:rsidR="00D10C17">
        <w:rPr>
          <w:lang w:val="en-GB"/>
        </w:rPr>
        <w:t xml:space="preserve"> ) </w:t>
      </w:r>
      <w:r w:rsidRPr="00D10C17">
        <w:rPr>
          <w:lang w:val="en-GB"/>
        </w:rPr>
        <w:t xml:space="preserve">is assigned Segment Group Seats Available ( </w:t>
      </w:r>
      <w:proofErr w:type="spellStart"/>
      <w:r w:rsidRPr="00D10C17">
        <w:rPr>
          <w:lang w:val="en-GB"/>
        </w:rPr>
        <w:t>Seg</w:t>
      </w:r>
      <w:proofErr w:type="spellEnd"/>
      <w:r w:rsidRPr="00D10C17">
        <w:rPr>
          <w:lang w:val="en-GB"/>
        </w:rPr>
        <w:t xml:space="preserve"> GSA )</w:t>
      </w:r>
    </w:p>
    <w:p w:rsidR="003B4D4B" w:rsidRDefault="003B4D4B" w:rsidP="00D6655D">
      <w:pPr>
        <w:pStyle w:val="SITAMainNumList"/>
        <w:numPr>
          <w:ilvl w:val="0"/>
          <w:numId w:val="27"/>
        </w:numPr>
        <w:ind w:left="720"/>
        <w:rPr>
          <w:lang w:val="en-GB"/>
        </w:rPr>
      </w:pPr>
      <w:r>
        <w:rPr>
          <w:lang w:val="en-GB"/>
        </w:rPr>
        <w:t>System selects the first or next leg in the segment.</w:t>
      </w:r>
    </w:p>
    <w:p w:rsidR="003B4D4B" w:rsidRDefault="003B4D4B" w:rsidP="00D6655D">
      <w:pPr>
        <w:pStyle w:val="SITAMainNumList"/>
        <w:numPr>
          <w:ilvl w:val="0"/>
          <w:numId w:val="27"/>
        </w:numPr>
        <w:ind w:left="720"/>
        <w:rPr>
          <w:lang w:val="en-GB"/>
        </w:rPr>
      </w:pPr>
      <w:r>
        <w:rPr>
          <w:lang w:val="en-GB"/>
        </w:rPr>
        <w:t>System s</w:t>
      </w:r>
      <w:r w:rsidRPr="006560D4">
        <w:rPr>
          <w:lang w:val="en-GB"/>
        </w:rPr>
        <w:t>et</w:t>
      </w:r>
      <w:r>
        <w:rPr>
          <w:lang w:val="en-GB"/>
        </w:rPr>
        <w:t>s</w:t>
      </w:r>
      <w:r w:rsidRPr="006560D4">
        <w:rPr>
          <w:lang w:val="en-GB"/>
        </w:rPr>
        <w:t xml:space="preserve"> the </w:t>
      </w:r>
      <w:r>
        <w:rPr>
          <w:lang w:val="en-GB"/>
        </w:rPr>
        <w:t>Leg Group Seat</w:t>
      </w:r>
      <w:r w:rsidRPr="006560D4">
        <w:rPr>
          <w:lang w:val="en-GB"/>
        </w:rPr>
        <w:t xml:space="preserve"> Available </w:t>
      </w:r>
      <w:r>
        <w:rPr>
          <w:lang w:val="en-GB"/>
        </w:rPr>
        <w:t xml:space="preserve">( Leg GSA ) with the value from the </w:t>
      </w:r>
      <w:r w:rsidR="001C60A3">
        <w:rPr>
          <w:lang w:val="en-GB"/>
        </w:rPr>
        <w:t xml:space="preserve">leg </w:t>
      </w:r>
      <w:r>
        <w:rPr>
          <w:lang w:val="en-GB"/>
        </w:rPr>
        <w:t>nested bucket of the RBD</w:t>
      </w:r>
    </w:p>
    <w:p w:rsidR="003B4D4B" w:rsidRDefault="003B4D4B" w:rsidP="00D6655D">
      <w:pPr>
        <w:pStyle w:val="SITAMainNumList"/>
        <w:numPr>
          <w:ilvl w:val="0"/>
          <w:numId w:val="27"/>
        </w:numPr>
        <w:ind w:left="720"/>
        <w:rPr>
          <w:lang w:val="en-GB"/>
        </w:rPr>
      </w:pPr>
      <w:r>
        <w:rPr>
          <w:lang w:val="en-GB"/>
        </w:rPr>
        <w:t xml:space="preserve">System determines Leg Booking Limit Group Seats Available ( Leg BL GSA </w:t>
      </w:r>
      <w:r w:rsidR="001C60A3">
        <w:rPr>
          <w:lang w:val="en-GB"/>
        </w:rPr>
        <w:t xml:space="preserve">) </w:t>
      </w:r>
      <w:r>
        <w:rPr>
          <w:lang w:val="en-GB"/>
        </w:rPr>
        <w:t>from all the</w:t>
      </w:r>
      <w:r w:rsidR="001C60A3">
        <w:rPr>
          <w:lang w:val="en-GB"/>
        </w:rPr>
        <w:t xml:space="preserve"> Leg</w:t>
      </w:r>
      <w:r>
        <w:rPr>
          <w:lang w:val="en-GB"/>
        </w:rPr>
        <w:t xml:space="preserve"> Booking Limit</w:t>
      </w:r>
      <w:r w:rsidRPr="006560D4">
        <w:rPr>
          <w:lang w:val="en-GB"/>
        </w:rPr>
        <w:t xml:space="preserve"> bucket</w:t>
      </w:r>
      <w:r>
        <w:rPr>
          <w:lang w:val="en-GB"/>
        </w:rPr>
        <w:t xml:space="preserve">s in the cabin that the request is based on the </w:t>
      </w:r>
      <w:r w:rsidRPr="006560D4">
        <w:rPr>
          <w:lang w:val="en-GB"/>
        </w:rPr>
        <w:t>given</w:t>
      </w:r>
      <w:r>
        <w:rPr>
          <w:lang w:val="en-GB"/>
        </w:rPr>
        <w:t>:</w:t>
      </w:r>
    </w:p>
    <w:p w:rsidR="003B4D4B" w:rsidRDefault="003B4D4B" w:rsidP="00D6655D">
      <w:pPr>
        <w:pStyle w:val="SITASub-listBullet"/>
        <w:ind w:left="1512"/>
        <w:rPr>
          <w:lang w:val="en-GB"/>
        </w:rPr>
      </w:pPr>
      <w:r>
        <w:rPr>
          <w:lang w:val="en-GB"/>
        </w:rPr>
        <w:t>C</w:t>
      </w:r>
      <w:r w:rsidRPr="006560D4">
        <w:rPr>
          <w:lang w:val="en-GB"/>
        </w:rPr>
        <w:t>abin code</w:t>
      </w:r>
    </w:p>
    <w:p w:rsidR="003B4D4B" w:rsidRPr="00BE5879" w:rsidRDefault="003B4D4B" w:rsidP="00D6655D">
      <w:pPr>
        <w:pStyle w:val="SITASub-listBullet"/>
        <w:ind w:left="1512"/>
        <w:rPr>
          <w:lang w:val="en-GB"/>
        </w:rPr>
      </w:pPr>
      <w:r w:rsidRPr="00BE5879">
        <w:rPr>
          <w:lang w:val="en-GB"/>
        </w:rPr>
        <w:t xml:space="preserve">RBD </w:t>
      </w:r>
    </w:p>
    <w:p w:rsidR="003B4D4B" w:rsidRDefault="003B4D4B" w:rsidP="00D6655D">
      <w:pPr>
        <w:pStyle w:val="SITASub-listBullet"/>
        <w:ind w:left="1512"/>
        <w:rPr>
          <w:lang w:val="en-GB"/>
        </w:rPr>
      </w:pPr>
      <w:r w:rsidRPr="006560D4">
        <w:rPr>
          <w:lang w:val="en-GB"/>
        </w:rPr>
        <w:t>POS values of th</w:t>
      </w:r>
      <w:r>
        <w:rPr>
          <w:lang w:val="en-GB"/>
        </w:rPr>
        <w:t>e request originator,</w:t>
      </w:r>
    </w:p>
    <w:p w:rsidR="003B4D4B" w:rsidRDefault="003B4D4B" w:rsidP="00D6655D">
      <w:pPr>
        <w:pStyle w:val="SITASub-listBullet"/>
        <w:ind w:left="1512"/>
        <w:rPr>
          <w:lang w:val="en-GB"/>
        </w:rPr>
      </w:pPr>
      <w:r>
        <w:rPr>
          <w:lang w:val="en-GB"/>
        </w:rPr>
        <w:t>Code Share Free Sell partner agreement</w:t>
      </w:r>
    </w:p>
    <w:p w:rsidR="003B4D4B" w:rsidRDefault="003B4D4B" w:rsidP="00D6655D">
      <w:pPr>
        <w:pStyle w:val="SITASub-listBullet"/>
        <w:ind w:left="1512"/>
        <w:rPr>
          <w:lang w:val="en-GB"/>
        </w:rPr>
      </w:pPr>
      <w:r>
        <w:rPr>
          <w:lang w:val="en-GB"/>
        </w:rPr>
        <w:t xml:space="preserve">POO of the </w:t>
      </w:r>
      <w:r w:rsidRPr="007359E5">
        <w:rPr>
          <w:lang w:val="en-GB"/>
        </w:rPr>
        <w:t>Online routing if</w:t>
      </w:r>
      <w:r>
        <w:rPr>
          <w:lang w:val="en-GB"/>
        </w:rPr>
        <w:t xml:space="preserve"> the Subscriber Parameter </w:t>
      </w:r>
      <w:proofErr w:type="spellStart"/>
      <w:r>
        <w:rPr>
          <w:lang w:val="en-GB"/>
        </w:rPr>
        <w:t>POO_routing</w:t>
      </w:r>
      <w:proofErr w:type="spellEnd"/>
      <w:r>
        <w:rPr>
          <w:lang w:val="en-GB"/>
        </w:rPr>
        <w:t xml:space="preserve"> is set to “Online” </w:t>
      </w:r>
      <w:r w:rsidRPr="0023288B">
        <w:rPr>
          <w:lang w:val="en-GB"/>
        </w:rPr>
        <w:t xml:space="preserve">(Refer </w:t>
      </w:r>
      <w:r>
        <w:rPr>
          <w:lang w:val="en-GB"/>
        </w:rPr>
        <w:t xml:space="preserve">to Special Requirement section) </w:t>
      </w:r>
    </w:p>
    <w:p w:rsidR="003B4D4B" w:rsidRDefault="003B4D4B" w:rsidP="00D6655D">
      <w:pPr>
        <w:pStyle w:val="SITASub-listBullet"/>
        <w:ind w:left="1512"/>
        <w:rPr>
          <w:lang w:val="en-GB"/>
        </w:rPr>
      </w:pPr>
      <w:r>
        <w:rPr>
          <w:lang w:val="en-GB"/>
        </w:rPr>
        <w:t xml:space="preserve">POO of the Trip </w:t>
      </w:r>
      <w:r w:rsidRPr="007359E5">
        <w:rPr>
          <w:lang w:val="en-GB"/>
        </w:rPr>
        <w:t>routing if the</w:t>
      </w:r>
      <w:r>
        <w:rPr>
          <w:lang w:val="en-GB"/>
        </w:rPr>
        <w:t xml:space="preserve"> Subscriber Parameter </w:t>
      </w:r>
      <w:proofErr w:type="spellStart"/>
      <w:r>
        <w:rPr>
          <w:lang w:val="en-GB"/>
        </w:rPr>
        <w:t>POO_routing</w:t>
      </w:r>
      <w:proofErr w:type="spellEnd"/>
      <w:r>
        <w:rPr>
          <w:lang w:val="en-GB"/>
        </w:rPr>
        <w:t xml:space="preserve"> is set to “Trip </w:t>
      </w:r>
      <w:r w:rsidRPr="0023288B">
        <w:rPr>
          <w:lang w:val="en-GB"/>
        </w:rPr>
        <w:t xml:space="preserve">(Refer </w:t>
      </w:r>
      <w:r>
        <w:rPr>
          <w:lang w:val="en-GB"/>
        </w:rPr>
        <w:t xml:space="preserve">to Special Requirement section) </w:t>
      </w:r>
    </w:p>
    <w:p w:rsidR="003B4D4B" w:rsidRDefault="003B4D4B" w:rsidP="00D6655D">
      <w:pPr>
        <w:pStyle w:val="SITASub-listBullet"/>
        <w:ind w:left="1512"/>
        <w:rPr>
          <w:lang w:val="en-GB"/>
        </w:rPr>
      </w:pPr>
      <w:r>
        <w:rPr>
          <w:lang w:val="en-GB"/>
        </w:rPr>
        <w:t>Stations up line in the routing</w:t>
      </w:r>
      <w:r w:rsidRPr="00E52BFD">
        <w:rPr>
          <w:lang w:val="en-GB"/>
        </w:rPr>
        <w:t xml:space="preserve"> </w:t>
      </w:r>
      <w:r w:rsidRPr="007359E5">
        <w:rPr>
          <w:lang w:val="en-GB"/>
        </w:rPr>
        <w:t>if the</w:t>
      </w:r>
      <w:r>
        <w:rPr>
          <w:lang w:val="en-GB"/>
        </w:rPr>
        <w:t xml:space="preserve"> Subscriber Parameter </w:t>
      </w:r>
      <w:proofErr w:type="spellStart"/>
      <w:r>
        <w:rPr>
          <w:lang w:val="en-GB"/>
        </w:rPr>
        <w:t>UpLine_Downline_Station</w:t>
      </w:r>
      <w:proofErr w:type="spellEnd"/>
      <w:r>
        <w:rPr>
          <w:lang w:val="en-GB"/>
        </w:rPr>
        <w:t xml:space="preserve"> is “Routing” </w:t>
      </w:r>
      <w:r w:rsidRPr="0023288B">
        <w:rPr>
          <w:lang w:val="en-GB"/>
        </w:rPr>
        <w:t xml:space="preserve">(Refer </w:t>
      </w:r>
      <w:r>
        <w:rPr>
          <w:lang w:val="en-GB"/>
        </w:rPr>
        <w:t>to Special Requirement section)</w:t>
      </w:r>
    </w:p>
    <w:p w:rsidR="003B4D4B" w:rsidRPr="00E52BFD" w:rsidRDefault="003B4D4B" w:rsidP="00D6655D">
      <w:pPr>
        <w:pStyle w:val="SITASub-listBullet"/>
        <w:ind w:left="1512"/>
        <w:rPr>
          <w:lang w:val="en-GB"/>
        </w:rPr>
      </w:pPr>
      <w:r w:rsidRPr="00E52BFD">
        <w:rPr>
          <w:lang w:val="en-GB"/>
        </w:rPr>
        <w:t xml:space="preserve">Stations up line in the </w:t>
      </w:r>
      <w:r>
        <w:rPr>
          <w:lang w:val="en-GB"/>
        </w:rPr>
        <w:t xml:space="preserve">flight </w:t>
      </w:r>
      <w:r w:rsidRPr="00E52BFD">
        <w:rPr>
          <w:lang w:val="en-GB"/>
        </w:rPr>
        <w:t xml:space="preserve">if the Subscriber Parameter </w:t>
      </w:r>
      <w:proofErr w:type="spellStart"/>
      <w:r w:rsidRPr="00E52BFD">
        <w:rPr>
          <w:lang w:val="en-GB"/>
        </w:rPr>
        <w:t>UpLine_Downline_Station</w:t>
      </w:r>
      <w:proofErr w:type="spellEnd"/>
      <w:r w:rsidRPr="00E52BFD">
        <w:rPr>
          <w:lang w:val="en-GB"/>
        </w:rPr>
        <w:t xml:space="preserve"> is “</w:t>
      </w:r>
      <w:r>
        <w:rPr>
          <w:lang w:val="en-GB"/>
        </w:rPr>
        <w:t>Flight</w:t>
      </w:r>
      <w:r w:rsidRPr="00E52BFD">
        <w:rPr>
          <w:lang w:val="en-GB"/>
        </w:rPr>
        <w:t>”</w:t>
      </w:r>
      <w:r>
        <w:rPr>
          <w:lang w:val="en-GB"/>
        </w:rPr>
        <w:t xml:space="preserve"> </w:t>
      </w:r>
      <w:r w:rsidRPr="0023288B">
        <w:rPr>
          <w:lang w:val="en-GB"/>
        </w:rPr>
        <w:t xml:space="preserve">(Refer </w:t>
      </w:r>
      <w:r>
        <w:rPr>
          <w:lang w:val="en-GB"/>
        </w:rPr>
        <w:t>to Special Requirement section)</w:t>
      </w:r>
    </w:p>
    <w:p w:rsidR="003B4D4B" w:rsidRDefault="003B4D4B" w:rsidP="00D6655D">
      <w:pPr>
        <w:pStyle w:val="SITAMainNumList"/>
        <w:numPr>
          <w:ilvl w:val="0"/>
          <w:numId w:val="0"/>
        </w:numPr>
        <w:ind w:left="720"/>
        <w:rPr>
          <w:lang w:val="en-GB"/>
        </w:rPr>
      </w:pPr>
      <w:r>
        <w:rPr>
          <w:lang w:val="en-GB"/>
        </w:rPr>
        <w:t>When more than one Booking Limit</w:t>
      </w:r>
      <w:r w:rsidRPr="00094394">
        <w:rPr>
          <w:lang w:val="en-GB"/>
        </w:rPr>
        <w:t xml:space="preserve"> bucket </w:t>
      </w:r>
      <w:r>
        <w:rPr>
          <w:lang w:val="en-GB"/>
        </w:rPr>
        <w:t>is located</w:t>
      </w:r>
      <w:r w:rsidRPr="00094394">
        <w:rPr>
          <w:lang w:val="en-GB"/>
        </w:rPr>
        <w:t xml:space="preserve"> for the RBD</w:t>
      </w:r>
      <w:r>
        <w:rPr>
          <w:lang w:val="en-GB"/>
        </w:rPr>
        <w:t xml:space="preserve">, AND </w:t>
      </w:r>
    </w:p>
    <w:p w:rsidR="003B4D4B" w:rsidRPr="001212A0" w:rsidRDefault="003B4D4B" w:rsidP="00A46824">
      <w:pPr>
        <w:pStyle w:val="SITAMainNumList"/>
        <w:numPr>
          <w:ilvl w:val="0"/>
          <w:numId w:val="32"/>
        </w:numPr>
        <w:ind w:left="1080"/>
        <w:rPr>
          <w:lang w:val="en-GB"/>
        </w:rPr>
      </w:pPr>
      <w:r w:rsidRPr="001212A0">
        <w:rPr>
          <w:lang w:val="en-GB"/>
        </w:rPr>
        <w:t xml:space="preserve">The Subscriber Parameter </w:t>
      </w:r>
      <w:proofErr w:type="spellStart"/>
      <w:r w:rsidR="00755C0E">
        <w:rPr>
          <w:lang w:val="en-GB"/>
        </w:rPr>
        <w:t>Booking_Limit_Group_Seat_Available_Selection</w:t>
      </w:r>
      <w:proofErr w:type="spellEnd"/>
      <w:r w:rsidRPr="001212A0">
        <w:rPr>
          <w:lang w:val="en-GB"/>
        </w:rPr>
        <w:t xml:space="preserve"> is set to "Most Restrictive" (Refer to Special Requirement section) the lowest Leg Booking Limit </w:t>
      </w:r>
      <w:r>
        <w:rPr>
          <w:lang w:val="en-GB"/>
        </w:rPr>
        <w:t>Group</w:t>
      </w:r>
      <w:r w:rsidRPr="001212A0">
        <w:rPr>
          <w:lang w:val="en-GB"/>
        </w:rPr>
        <w:t xml:space="preserve"> Seats available ( Leg BL </w:t>
      </w:r>
      <w:r>
        <w:rPr>
          <w:lang w:val="en-GB"/>
        </w:rPr>
        <w:t>G</w:t>
      </w:r>
      <w:r w:rsidRPr="001212A0">
        <w:rPr>
          <w:lang w:val="en-GB"/>
        </w:rPr>
        <w:t>SA ) is assigned</w:t>
      </w:r>
    </w:p>
    <w:p w:rsidR="003B4D4B" w:rsidRPr="001212A0" w:rsidRDefault="003B4D4B" w:rsidP="00A46824">
      <w:pPr>
        <w:pStyle w:val="SITAMainNumList"/>
        <w:numPr>
          <w:ilvl w:val="0"/>
          <w:numId w:val="32"/>
        </w:numPr>
        <w:ind w:left="1080"/>
        <w:rPr>
          <w:lang w:val="en-GB"/>
        </w:rPr>
      </w:pPr>
      <w:r w:rsidRPr="001212A0">
        <w:rPr>
          <w:lang w:val="en-GB"/>
        </w:rPr>
        <w:t xml:space="preserve">The Subscriber Parameter </w:t>
      </w:r>
      <w:proofErr w:type="spellStart"/>
      <w:r w:rsidR="00755C0E">
        <w:rPr>
          <w:lang w:val="en-GB"/>
        </w:rPr>
        <w:t>Booking_Limit_Group_Seat_Available_Selection</w:t>
      </w:r>
      <w:proofErr w:type="spellEnd"/>
      <w:r w:rsidRPr="001212A0">
        <w:rPr>
          <w:lang w:val="en-GB"/>
        </w:rPr>
        <w:t xml:space="preserve"> is set to "Least Restrictive" (Refer </w:t>
      </w:r>
      <w:r>
        <w:rPr>
          <w:lang w:val="en-GB"/>
        </w:rPr>
        <w:t xml:space="preserve">to Special Requirement section) </w:t>
      </w:r>
      <w:r w:rsidRPr="001212A0">
        <w:rPr>
          <w:lang w:val="en-GB"/>
        </w:rPr>
        <w:t xml:space="preserve">the highest </w:t>
      </w:r>
      <w:r w:rsidR="007D22FF">
        <w:rPr>
          <w:lang w:val="en-GB"/>
        </w:rPr>
        <w:t>Leg</w:t>
      </w:r>
      <w:r w:rsidRPr="001212A0">
        <w:rPr>
          <w:lang w:val="en-GB"/>
        </w:rPr>
        <w:t xml:space="preserve"> Booking Limit </w:t>
      </w:r>
      <w:r>
        <w:rPr>
          <w:lang w:val="en-GB"/>
        </w:rPr>
        <w:t>Group</w:t>
      </w:r>
      <w:r w:rsidRPr="001212A0">
        <w:rPr>
          <w:lang w:val="en-GB"/>
        </w:rPr>
        <w:t xml:space="preserve"> Seats available </w:t>
      </w:r>
      <w:proofErr w:type="gramStart"/>
      <w:r w:rsidRPr="001212A0">
        <w:rPr>
          <w:lang w:val="en-GB"/>
        </w:rPr>
        <w:t>( Leg</w:t>
      </w:r>
      <w:proofErr w:type="gramEnd"/>
      <w:r w:rsidRPr="001212A0">
        <w:rPr>
          <w:lang w:val="en-GB"/>
        </w:rPr>
        <w:t xml:space="preserve"> BL </w:t>
      </w:r>
      <w:r>
        <w:rPr>
          <w:lang w:val="en-GB"/>
        </w:rPr>
        <w:t>G</w:t>
      </w:r>
      <w:r w:rsidRPr="001212A0">
        <w:rPr>
          <w:lang w:val="en-GB"/>
        </w:rPr>
        <w:t>SA ) is assigned.</w:t>
      </w:r>
    </w:p>
    <w:p w:rsidR="003B4D4B" w:rsidRDefault="003B4D4B" w:rsidP="00D6655D">
      <w:pPr>
        <w:pStyle w:val="SITAMainNumList"/>
        <w:numPr>
          <w:ilvl w:val="0"/>
          <w:numId w:val="27"/>
        </w:numPr>
        <w:ind w:left="720"/>
        <w:rPr>
          <w:lang w:val="en-GB"/>
        </w:rPr>
      </w:pPr>
      <w:r>
        <w:rPr>
          <w:lang w:val="en-GB"/>
        </w:rPr>
        <w:t xml:space="preserve">The lowest of the Leg </w:t>
      </w:r>
      <w:r w:rsidR="007D22FF">
        <w:rPr>
          <w:lang w:val="en-GB"/>
        </w:rPr>
        <w:t>Group</w:t>
      </w:r>
      <w:r>
        <w:rPr>
          <w:lang w:val="en-GB"/>
        </w:rPr>
        <w:t xml:space="preserve"> Seats Available ( Leg </w:t>
      </w:r>
      <w:r w:rsidR="007D22FF">
        <w:rPr>
          <w:lang w:val="en-GB"/>
        </w:rPr>
        <w:t>G</w:t>
      </w:r>
      <w:r>
        <w:rPr>
          <w:lang w:val="en-GB"/>
        </w:rPr>
        <w:t xml:space="preserve">SA ) and the Leg Booking Limits </w:t>
      </w:r>
      <w:r w:rsidR="007D22FF">
        <w:rPr>
          <w:lang w:val="en-GB"/>
        </w:rPr>
        <w:t>Group</w:t>
      </w:r>
      <w:r>
        <w:rPr>
          <w:lang w:val="en-GB"/>
        </w:rPr>
        <w:t xml:space="preserve"> Seats Available ( Leg BL </w:t>
      </w:r>
      <w:r w:rsidR="007D22FF">
        <w:rPr>
          <w:lang w:val="en-GB"/>
        </w:rPr>
        <w:t>G</w:t>
      </w:r>
      <w:r>
        <w:rPr>
          <w:lang w:val="en-GB"/>
        </w:rPr>
        <w:t xml:space="preserve">SA ) </w:t>
      </w:r>
      <w:r w:rsidR="00D10C17">
        <w:rPr>
          <w:lang w:val="en-GB"/>
        </w:rPr>
        <w:t>and</w:t>
      </w:r>
      <w:r w:rsidR="00D10C17" w:rsidRPr="00D10C17">
        <w:rPr>
          <w:lang w:val="en-GB"/>
        </w:rPr>
        <w:t xml:space="preserve"> </w:t>
      </w:r>
      <w:r w:rsidR="00D10C17">
        <w:rPr>
          <w:lang w:val="en-GB"/>
        </w:rPr>
        <w:t xml:space="preserve">the Leg Booking Seats Available ( </w:t>
      </w:r>
      <w:r w:rsidR="00951CED">
        <w:rPr>
          <w:lang w:val="en-GB"/>
        </w:rPr>
        <w:t>Leg</w:t>
      </w:r>
      <w:r w:rsidR="00D10C17">
        <w:rPr>
          <w:lang w:val="en-GB"/>
        </w:rPr>
        <w:t xml:space="preserve"> BSA defined in step 17 in</w:t>
      </w:r>
      <w:r w:rsidR="00D10C17" w:rsidRPr="00D10C17">
        <w:rPr>
          <w:bCs/>
          <w:lang w:val="en-GB"/>
        </w:rPr>
        <w:t xml:space="preserve"> </w:t>
      </w:r>
      <w:r w:rsidR="00D10C17" w:rsidRPr="001D5F06">
        <w:rPr>
          <w:bCs/>
          <w:lang w:val="en-GB"/>
        </w:rPr>
        <w:t>Sub Flow 1</w:t>
      </w:r>
      <w:r w:rsidR="00D10C17">
        <w:rPr>
          <w:bCs/>
          <w:lang w:val="en-GB"/>
        </w:rPr>
        <w:t xml:space="preserve"> for the same leg</w:t>
      </w:r>
      <w:r w:rsidR="00D10C17">
        <w:rPr>
          <w:lang w:val="en-GB"/>
        </w:rPr>
        <w:t xml:space="preserve"> ) </w:t>
      </w:r>
      <w:r>
        <w:rPr>
          <w:lang w:val="en-GB"/>
        </w:rPr>
        <w:t xml:space="preserve">is assigned </w:t>
      </w:r>
      <w:r w:rsidR="007D22FF">
        <w:rPr>
          <w:lang w:val="en-GB"/>
        </w:rPr>
        <w:t xml:space="preserve">to </w:t>
      </w:r>
      <w:r>
        <w:rPr>
          <w:lang w:val="en-GB"/>
        </w:rPr>
        <w:t xml:space="preserve">Leg </w:t>
      </w:r>
      <w:r w:rsidR="007D22FF">
        <w:rPr>
          <w:lang w:val="en-GB"/>
        </w:rPr>
        <w:t>Group</w:t>
      </w:r>
      <w:r>
        <w:rPr>
          <w:lang w:val="en-GB"/>
        </w:rPr>
        <w:t xml:space="preserve"> Seats Available ( Leg </w:t>
      </w:r>
      <w:r w:rsidR="007D22FF">
        <w:rPr>
          <w:lang w:val="en-GB"/>
        </w:rPr>
        <w:t>G</w:t>
      </w:r>
      <w:r>
        <w:rPr>
          <w:lang w:val="en-GB"/>
        </w:rPr>
        <w:t>SA )</w:t>
      </w:r>
    </w:p>
    <w:p w:rsidR="003B4D4B" w:rsidRDefault="003B4D4B" w:rsidP="00D6655D">
      <w:pPr>
        <w:pStyle w:val="SITAMainNumList"/>
        <w:numPr>
          <w:ilvl w:val="0"/>
          <w:numId w:val="27"/>
        </w:numPr>
        <w:ind w:left="720"/>
        <w:rPr>
          <w:lang w:val="en-GB"/>
        </w:rPr>
      </w:pPr>
      <w:r>
        <w:rPr>
          <w:lang w:val="en-GB"/>
        </w:rPr>
        <w:t xml:space="preserve">The lowest of the Segment </w:t>
      </w:r>
      <w:r w:rsidR="007D22FF">
        <w:rPr>
          <w:lang w:val="en-GB"/>
        </w:rPr>
        <w:t>Group</w:t>
      </w:r>
      <w:r>
        <w:rPr>
          <w:lang w:val="en-GB"/>
        </w:rPr>
        <w:t xml:space="preserve"> Seats Available ( </w:t>
      </w:r>
      <w:proofErr w:type="spellStart"/>
      <w:r>
        <w:rPr>
          <w:lang w:val="en-GB"/>
        </w:rPr>
        <w:t>Seg</w:t>
      </w:r>
      <w:proofErr w:type="spellEnd"/>
      <w:r>
        <w:rPr>
          <w:lang w:val="en-GB"/>
        </w:rPr>
        <w:t xml:space="preserve"> </w:t>
      </w:r>
      <w:r w:rsidR="007D22FF">
        <w:rPr>
          <w:lang w:val="en-GB"/>
        </w:rPr>
        <w:t>G</w:t>
      </w:r>
      <w:r>
        <w:rPr>
          <w:lang w:val="en-GB"/>
        </w:rPr>
        <w:t xml:space="preserve">SA ) and the Leg </w:t>
      </w:r>
      <w:r w:rsidR="007D22FF">
        <w:rPr>
          <w:lang w:val="en-GB"/>
        </w:rPr>
        <w:t>Group</w:t>
      </w:r>
      <w:r>
        <w:rPr>
          <w:lang w:val="en-GB"/>
        </w:rPr>
        <w:t xml:space="preserve"> Seat Available ( Leg </w:t>
      </w:r>
      <w:r w:rsidR="007D22FF">
        <w:rPr>
          <w:lang w:val="en-GB"/>
        </w:rPr>
        <w:t>G</w:t>
      </w:r>
      <w:r>
        <w:rPr>
          <w:lang w:val="en-GB"/>
        </w:rPr>
        <w:t xml:space="preserve">SA ) is assigned </w:t>
      </w:r>
      <w:r w:rsidR="007D22FF">
        <w:rPr>
          <w:lang w:val="en-GB"/>
        </w:rPr>
        <w:t xml:space="preserve">to </w:t>
      </w:r>
      <w:r>
        <w:rPr>
          <w:lang w:val="en-GB"/>
        </w:rPr>
        <w:t xml:space="preserve">Segment </w:t>
      </w:r>
      <w:r w:rsidR="007D22FF">
        <w:rPr>
          <w:lang w:val="en-GB"/>
        </w:rPr>
        <w:t>Group</w:t>
      </w:r>
      <w:r>
        <w:rPr>
          <w:lang w:val="en-GB"/>
        </w:rPr>
        <w:t xml:space="preserve"> Seats Available ( </w:t>
      </w:r>
      <w:proofErr w:type="spellStart"/>
      <w:r>
        <w:rPr>
          <w:lang w:val="en-GB"/>
        </w:rPr>
        <w:t>Seg</w:t>
      </w:r>
      <w:proofErr w:type="spellEnd"/>
      <w:r>
        <w:rPr>
          <w:lang w:val="en-GB"/>
        </w:rPr>
        <w:t xml:space="preserve"> </w:t>
      </w:r>
      <w:r w:rsidR="007D22FF">
        <w:rPr>
          <w:lang w:val="en-GB"/>
        </w:rPr>
        <w:t>G</w:t>
      </w:r>
      <w:r>
        <w:rPr>
          <w:lang w:val="en-GB"/>
        </w:rPr>
        <w:t>SA )</w:t>
      </w:r>
    </w:p>
    <w:p w:rsidR="007D22FF" w:rsidRDefault="007D22FF" w:rsidP="00D6655D">
      <w:pPr>
        <w:pStyle w:val="SITAMainNumList"/>
        <w:numPr>
          <w:ilvl w:val="0"/>
          <w:numId w:val="27"/>
        </w:numPr>
        <w:ind w:left="720"/>
        <w:rPr>
          <w:lang w:val="en-GB"/>
        </w:rPr>
      </w:pPr>
      <w:r>
        <w:rPr>
          <w:lang w:val="en-GB"/>
        </w:rPr>
        <w:t>If this is not the last leg of the segment the syste</w:t>
      </w:r>
      <w:r w:rsidRPr="004D70D3">
        <w:rPr>
          <w:i/>
          <w:lang w:val="en-GB"/>
        </w:rPr>
        <w:t>m</w:t>
      </w:r>
      <w:r>
        <w:rPr>
          <w:lang w:val="en-GB"/>
        </w:rPr>
        <w:t xml:space="preserve"> joins the flow at Step 7. </w:t>
      </w:r>
    </w:p>
    <w:p w:rsidR="003B4D4B" w:rsidRDefault="003B4D4B" w:rsidP="00D6655D">
      <w:pPr>
        <w:pStyle w:val="SITAMainNumList"/>
        <w:numPr>
          <w:ilvl w:val="0"/>
          <w:numId w:val="27"/>
        </w:numPr>
        <w:ind w:left="720"/>
        <w:rPr>
          <w:lang w:val="en-GB"/>
        </w:rPr>
      </w:pPr>
      <w:r>
        <w:rPr>
          <w:lang w:val="en-GB"/>
        </w:rPr>
        <w:t xml:space="preserve">The lowest of the Segment </w:t>
      </w:r>
      <w:r w:rsidR="007D22FF">
        <w:rPr>
          <w:lang w:val="en-GB"/>
        </w:rPr>
        <w:t>Booking</w:t>
      </w:r>
      <w:r>
        <w:rPr>
          <w:lang w:val="en-GB"/>
        </w:rPr>
        <w:t xml:space="preserve"> Seats Available ( </w:t>
      </w:r>
      <w:proofErr w:type="spellStart"/>
      <w:r>
        <w:rPr>
          <w:lang w:val="en-GB"/>
        </w:rPr>
        <w:t>Seg</w:t>
      </w:r>
      <w:proofErr w:type="spellEnd"/>
      <w:r>
        <w:rPr>
          <w:lang w:val="en-GB"/>
        </w:rPr>
        <w:t xml:space="preserve"> </w:t>
      </w:r>
      <w:r w:rsidR="007D22FF">
        <w:rPr>
          <w:lang w:val="en-GB"/>
        </w:rPr>
        <w:t>B</w:t>
      </w:r>
      <w:r>
        <w:rPr>
          <w:lang w:val="en-GB"/>
        </w:rPr>
        <w:t xml:space="preserve">SA </w:t>
      </w:r>
      <w:r w:rsidR="00E73848">
        <w:rPr>
          <w:lang w:val="en-GB"/>
        </w:rPr>
        <w:t>)</w:t>
      </w:r>
      <w:r w:rsidR="007D22FF">
        <w:rPr>
          <w:lang w:val="en-GB"/>
        </w:rPr>
        <w:t xml:space="preserve"> as </w:t>
      </w:r>
      <w:r w:rsidR="00951CED">
        <w:rPr>
          <w:lang w:val="en-GB"/>
        </w:rPr>
        <w:t xml:space="preserve">returned </w:t>
      </w:r>
      <w:r w:rsidR="007D22FF">
        <w:rPr>
          <w:lang w:val="en-GB"/>
        </w:rPr>
        <w:t>in Sub Flow 1</w:t>
      </w:r>
      <w:r w:rsidR="00951CED">
        <w:rPr>
          <w:lang w:val="en-GB"/>
        </w:rPr>
        <w:t xml:space="preserve"> </w:t>
      </w:r>
      <w:r>
        <w:rPr>
          <w:lang w:val="en-GB"/>
        </w:rPr>
        <w:t xml:space="preserve">and the </w:t>
      </w:r>
      <w:r w:rsidR="007D22FF">
        <w:rPr>
          <w:lang w:val="en-GB"/>
        </w:rPr>
        <w:t>Segment</w:t>
      </w:r>
      <w:r>
        <w:rPr>
          <w:lang w:val="en-GB"/>
        </w:rPr>
        <w:t xml:space="preserve"> </w:t>
      </w:r>
      <w:r w:rsidR="007D22FF">
        <w:rPr>
          <w:lang w:val="en-GB"/>
        </w:rPr>
        <w:t xml:space="preserve">Group </w:t>
      </w:r>
      <w:r>
        <w:rPr>
          <w:lang w:val="en-GB"/>
        </w:rPr>
        <w:t xml:space="preserve">Seats Available ( </w:t>
      </w:r>
      <w:proofErr w:type="spellStart"/>
      <w:r>
        <w:rPr>
          <w:lang w:val="en-GB"/>
        </w:rPr>
        <w:t>Seg</w:t>
      </w:r>
      <w:proofErr w:type="spellEnd"/>
      <w:r>
        <w:rPr>
          <w:lang w:val="en-GB"/>
        </w:rPr>
        <w:t xml:space="preserve"> </w:t>
      </w:r>
      <w:r w:rsidR="007D22FF">
        <w:rPr>
          <w:lang w:val="en-GB"/>
        </w:rPr>
        <w:t>G</w:t>
      </w:r>
      <w:r>
        <w:rPr>
          <w:lang w:val="en-GB"/>
        </w:rPr>
        <w:t xml:space="preserve">SA ) is assigned to </w:t>
      </w:r>
      <w:r w:rsidR="007D22FF">
        <w:rPr>
          <w:lang w:val="en-GB"/>
        </w:rPr>
        <w:t>Segment</w:t>
      </w:r>
      <w:r>
        <w:rPr>
          <w:lang w:val="en-GB"/>
        </w:rPr>
        <w:t xml:space="preserve"> </w:t>
      </w:r>
      <w:r w:rsidR="007D22FF">
        <w:rPr>
          <w:lang w:val="en-GB"/>
        </w:rPr>
        <w:t>Group</w:t>
      </w:r>
      <w:r>
        <w:rPr>
          <w:lang w:val="en-GB"/>
        </w:rPr>
        <w:t xml:space="preserve"> Seats Available ( </w:t>
      </w:r>
      <w:proofErr w:type="spellStart"/>
      <w:r w:rsidR="007D22FF">
        <w:rPr>
          <w:lang w:val="en-GB"/>
        </w:rPr>
        <w:t>Seg</w:t>
      </w:r>
      <w:proofErr w:type="spellEnd"/>
      <w:r>
        <w:rPr>
          <w:lang w:val="en-GB"/>
        </w:rPr>
        <w:t xml:space="preserve"> </w:t>
      </w:r>
      <w:r w:rsidR="007D22FF">
        <w:rPr>
          <w:lang w:val="en-GB"/>
        </w:rPr>
        <w:t>G</w:t>
      </w:r>
      <w:r>
        <w:rPr>
          <w:lang w:val="en-GB"/>
        </w:rPr>
        <w:t>SA )</w:t>
      </w:r>
    </w:p>
    <w:p w:rsidR="005D51D0" w:rsidRDefault="0019653D" w:rsidP="00D6655D">
      <w:pPr>
        <w:pStyle w:val="SITAMainNumList"/>
        <w:numPr>
          <w:ilvl w:val="0"/>
          <w:numId w:val="27"/>
        </w:numPr>
        <w:ind w:left="720"/>
        <w:rPr>
          <w:lang w:val="en-GB"/>
        </w:rPr>
      </w:pPr>
      <w:r>
        <w:rPr>
          <w:lang w:val="en-GB"/>
        </w:rPr>
        <w:t xml:space="preserve">When the </w:t>
      </w:r>
      <w:proofErr w:type="spellStart"/>
      <w:r w:rsidR="007D22FF">
        <w:rPr>
          <w:lang w:val="en-GB"/>
        </w:rPr>
        <w:t>Seg</w:t>
      </w:r>
      <w:proofErr w:type="spellEnd"/>
      <w:r w:rsidR="007D22FF">
        <w:rPr>
          <w:lang w:val="en-GB"/>
        </w:rPr>
        <w:t xml:space="preserve"> </w:t>
      </w:r>
      <w:r>
        <w:rPr>
          <w:lang w:val="en-GB"/>
        </w:rPr>
        <w:t xml:space="preserve">GSA for the RBD is less than or equal to zero (0), system returns the availability status "R" and joins Step </w:t>
      </w:r>
      <w:r w:rsidR="005E0786">
        <w:rPr>
          <w:lang w:val="en-GB"/>
        </w:rPr>
        <w:fldChar w:fldCharType="begin"/>
      </w:r>
      <w:r>
        <w:rPr>
          <w:lang w:val="en-GB"/>
        </w:rPr>
        <w:instrText xml:space="preserve"> REF _Ref408497937 \r \h </w:instrText>
      </w:r>
      <w:r w:rsidR="005E0786">
        <w:rPr>
          <w:lang w:val="en-GB"/>
        </w:rPr>
      </w:r>
      <w:r w:rsidR="005E0786">
        <w:rPr>
          <w:lang w:val="en-GB"/>
        </w:rPr>
        <w:fldChar w:fldCharType="separate"/>
      </w:r>
      <w:r w:rsidR="003764F4">
        <w:rPr>
          <w:lang w:val="en-GB"/>
        </w:rPr>
        <w:t>14</w:t>
      </w:r>
      <w:r w:rsidR="005E0786">
        <w:rPr>
          <w:lang w:val="en-GB"/>
        </w:rPr>
        <w:fldChar w:fldCharType="end"/>
      </w:r>
      <w:r>
        <w:rPr>
          <w:lang w:val="en-GB"/>
        </w:rPr>
        <w:t>.</w:t>
      </w:r>
    </w:p>
    <w:p w:rsidR="0019653D" w:rsidRPr="0019653D" w:rsidRDefault="0019653D" w:rsidP="00D6655D">
      <w:pPr>
        <w:pStyle w:val="SITAMainNumList"/>
        <w:numPr>
          <w:ilvl w:val="0"/>
          <w:numId w:val="0"/>
        </w:numPr>
        <w:tabs>
          <w:tab w:val="left" w:pos="360"/>
        </w:tabs>
        <w:ind w:left="1260" w:hanging="540"/>
        <w:rPr>
          <w:i/>
          <w:lang w:val="en-GB"/>
        </w:rPr>
      </w:pPr>
      <w:r w:rsidRPr="0019653D">
        <w:rPr>
          <w:i/>
          <w:lang w:val="en-GB"/>
        </w:rPr>
        <w:t>Note: When Group Seat Available is less than or equal to 0 and Booking Seat Available is greater than 0, group bookings must be requested, regardless of Waitlist Seat Available count for the RBD.</w:t>
      </w:r>
    </w:p>
    <w:p w:rsidR="00AA5F6E" w:rsidRDefault="00FB7207" w:rsidP="00D6655D">
      <w:pPr>
        <w:pStyle w:val="SITAMainNumList"/>
        <w:numPr>
          <w:ilvl w:val="0"/>
          <w:numId w:val="27"/>
        </w:numPr>
        <w:ind w:left="720"/>
        <w:rPr>
          <w:lang w:val="en-GB"/>
        </w:rPr>
      </w:pPr>
      <w:bookmarkStart w:id="174" w:name="_Ref408497937"/>
      <w:r>
        <w:rPr>
          <w:lang w:val="en-GB"/>
        </w:rPr>
        <w:t xml:space="preserve">When there is more RBD </w:t>
      </w:r>
      <w:r w:rsidR="00737AA8">
        <w:rPr>
          <w:lang w:val="en-GB"/>
        </w:rPr>
        <w:t>on the segment</w:t>
      </w:r>
      <w:r>
        <w:rPr>
          <w:lang w:val="en-GB"/>
        </w:rPr>
        <w:t xml:space="preserve">, system </w:t>
      </w:r>
      <w:proofErr w:type="spellStart"/>
      <w:r>
        <w:rPr>
          <w:lang w:val="en-GB"/>
        </w:rPr>
        <w:t>rejoins</w:t>
      </w:r>
      <w:proofErr w:type="spellEnd"/>
      <w:r>
        <w:rPr>
          <w:lang w:val="en-GB"/>
        </w:rPr>
        <w:t xml:space="preserve"> Step </w:t>
      </w:r>
      <w:r w:rsidR="005E0786">
        <w:rPr>
          <w:lang w:val="en-GB"/>
        </w:rPr>
        <w:fldChar w:fldCharType="begin"/>
      </w:r>
      <w:r>
        <w:rPr>
          <w:lang w:val="en-GB"/>
        </w:rPr>
        <w:instrText xml:space="preserve"> REF _Ref328053549 \r \h </w:instrText>
      </w:r>
      <w:r w:rsidR="005E0786">
        <w:rPr>
          <w:lang w:val="en-GB"/>
        </w:rPr>
      </w:r>
      <w:r w:rsidR="005E0786">
        <w:rPr>
          <w:lang w:val="en-GB"/>
        </w:rPr>
        <w:fldChar w:fldCharType="separate"/>
      </w:r>
      <w:r w:rsidR="003764F4">
        <w:rPr>
          <w:lang w:val="en-GB"/>
        </w:rPr>
        <w:t>2</w:t>
      </w:r>
      <w:r w:rsidR="005E0786">
        <w:rPr>
          <w:lang w:val="en-GB"/>
        </w:rPr>
        <w:fldChar w:fldCharType="end"/>
      </w:r>
      <w:r>
        <w:rPr>
          <w:lang w:val="en-GB"/>
        </w:rPr>
        <w:t>.</w:t>
      </w:r>
      <w:bookmarkEnd w:id="174"/>
    </w:p>
    <w:p w:rsidR="00AA5F6E" w:rsidRDefault="00FB7207" w:rsidP="00D6655D">
      <w:pPr>
        <w:pStyle w:val="SITAMainNumList"/>
        <w:numPr>
          <w:ilvl w:val="0"/>
          <w:numId w:val="27"/>
        </w:numPr>
        <w:ind w:left="720"/>
        <w:rPr>
          <w:lang w:val="en-GB"/>
        </w:rPr>
      </w:pPr>
      <w:r>
        <w:rPr>
          <w:lang w:val="en-GB"/>
        </w:rPr>
        <w:t>System returns to the Flow/Step where it was invoked.</w:t>
      </w:r>
    </w:p>
    <w:p w:rsidR="003A46D0" w:rsidRPr="001D5F06" w:rsidRDefault="003A46D0" w:rsidP="003A46D0">
      <w:pPr>
        <w:pStyle w:val="Heading3"/>
        <w:rPr>
          <w:lang w:val="en-GB"/>
        </w:rPr>
      </w:pPr>
      <w:bookmarkStart w:id="175" w:name="_Toc426964333"/>
      <w:r w:rsidRPr="001D5F06">
        <w:rPr>
          <w:lang w:val="en-GB"/>
        </w:rPr>
        <w:lastRenderedPageBreak/>
        <w:t>Specific Post Conditions</w:t>
      </w:r>
      <w:bookmarkEnd w:id="175"/>
    </w:p>
    <w:p w:rsidR="003A46D0" w:rsidRDefault="002E1A46" w:rsidP="001A4737">
      <w:pPr>
        <w:pStyle w:val="SITAMainNumList"/>
        <w:numPr>
          <w:ilvl w:val="0"/>
          <w:numId w:val="23"/>
        </w:numPr>
        <w:rPr>
          <w:lang w:val="en-GB"/>
        </w:rPr>
      </w:pPr>
      <w:r>
        <w:rPr>
          <w:lang w:val="en-GB"/>
        </w:rPr>
        <w:t>System ha</w:t>
      </w:r>
      <w:r w:rsidR="002414E7">
        <w:rPr>
          <w:lang w:val="en-GB"/>
        </w:rPr>
        <w:t>s</w:t>
      </w:r>
      <w:r>
        <w:rPr>
          <w:lang w:val="en-GB"/>
        </w:rPr>
        <w:t xml:space="preserve"> determined</w:t>
      </w:r>
      <w:r w:rsidR="005641F2">
        <w:rPr>
          <w:lang w:val="en-GB"/>
        </w:rPr>
        <w:t xml:space="preserve"> availability status and </w:t>
      </w:r>
      <w:r>
        <w:rPr>
          <w:lang w:val="en-GB"/>
        </w:rPr>
        <w:t xml:space="preserve">Group </w:t>
      </w:r>
      <w:r w:rsidR="000A57B2">
        <w:rPr>
          <w:lang w:val="en-GB"/>
        </w:rPr>
        <w:t>Seat</w:t>
      </w:r>
      <w:r>
        <w:rPr>
          <w:lang w:val="en-GB"/>
        </w:rPr>
        <w:t xml:space="preserve"> Available (GSA) count for every RBD </w:t>
      </w:r>
      <w:r w:rsidR="00737AA8">
        <w:rPr>
          <w:lang w:val="en-GB"/>
        </w:rPr>
        <w:t>on the segment</w:t>
      </w:r>
      <w:r>
        <w:rPr>
          <w:lang w:val="en-GB"/>
        </w:rPr>
        <w:t>.</w:t>
      </w:r>
    </w:p>
    <w:p w:rsidR="001F2607" w:rsidRPr="001D5F06" w:rsidRDefault="001F2607" w:rsidP="001F2607">
      <w:pPr>
        <w:pStyle w:val="Heading1"/>
        <w:rPr>
          <w:lang w:val="en-GB"/>
        </w:rPr>
      </w:pPr>
      <w:bookmarkStart w:id="176" w:name="_Toc426964334"/>
      <w:r w:rsidRPr="001D5F06">
        <w:rPr>
          <w:lang w:val="en-GB"/>
        </w:rPr>
        <w:t>General Post Conditions</w:t>
      </w:r>
      <w:bookmarkEnd w:id="176"/>
    </w:p>
    <w:p w:rsidR="001F2607" w:rsidRPr="001D5F06" w:rsidRDefault="00A4172C" w:rsidP="00A4172C">
      <w:pPr>
        <w:pStyle w:val="BodyText"/>
        <w:ind w:left="792"/>
        <w:rPr>
          <w:lang w:val="en-GB"/>
        </w:rPr>
      </w:pPr>
      <w:r>
        <w:rPr>
          <w:lang w:val="en-GB"/>
        </w:rPr>
        <w:t>None</w:t>
      </w:r>
    </w:p>
    <w:p w:rsidR="00A40200" w:rsidRPr="001D5F06" w:rsidRDefault="00A40200" w:rsidP="008A6F16">
      <w:pPr>
        <w:pStyle w:val="Heading1"/>
        <w:rPr>
          <w:lang w:val="en-GB"/>
        </w:rPr>
      </w:pPr>
      <w:bookmarkStart w:id="177" w:name="_Toc426964335"/>
      <w:r w:rsidRPr="001D5F06">
        <w:rPr>
          <w:lang w:val="en-GB"/>
        </w:rPr>
        <w:t>Extension Points</w:t>
      </w:r>
      <w:bookmarkEnd w:id="165"/>
      <w:bookmarkEnd w:id="166"/>
      <w:bookmarkEnd w:id="177"/>
    </w:p>
    <w:p w:rsidR="00A40200" w:rsidRPr="001D5F06" w:rsidRDefault="00A4172C" w:rsidP="004A214A">
      <w:pPr>
        <w:pStyle w:val="BodyText"/>
        <w:rPr>
          <w:lang w:val="en-GB"/>
        </w:rPr>
      </w:pPr>
      <w:bookmarkStart w:id="178" w:name="_Toc178570459"/>
      <w:bookmarkStart w:id="179" w:name="_Toc35985166"/>
      <w:bookmarkStart w:id="180" w:name="_Toc197256789"/>
      <w:r>
        <w:rPr>
          <w:lang w:val="en-GB"/>
        </w:rPr>
        <w:t xml:space="preserve">This UC is </w:t>
      </w:r>
      <w:proofErr w:type="gramStart"/>
      <w:r>
        <w:rPr>
          <w:lang w:val="en-GB"/>
        </w:rPr>
        <w:t>an include</w:t>
      </w:r>
      <w:proofErr w:type="gramEnd"/>
      <w:r>
        <w:rPr>
          <w:lang w:val="en-GB"/>
        </w:rPr>
        <w:t xml:space="preserve"> of the UC for Get Availability.</w:t>
      </w:r>
    </w:p>
    <w:p w:rsidR="00A40200" w:rsidRPr="001D5F06" w:rsidRDefault="00A40200" w:rsidP="00273AF0">
      <w:pPr>
        <w:pStyle w:val="Heading1"/>
        <w:rPr>
          <w:lang w:val="en-GB"/>
        </w:rPr>
      </w:pPr>
      <w:bookmarkStart w:id="181" w:name="_Toc197400778"/>
      <w:bookmarkStart w:id="182" w:name="_Toc426964336"/>
      <w:r w:rsidRPr="001D5F06">
        <w:rPr>
          <w:lang w:val="en-GB"/>
        </w:rPr>
        <w:t>Special Requirements</w:t>
      </w:r>
      <w:bookmarkEnd w:id="178"/>
      <w:bookmarkEnd w:id="179"/>
      <w:bookmarkEnd w:id="180"/>
      <w:bookmarkEnd w:id="181"/>
      <w:bookmarkEnd w:id="182"/>
    </w:p>
    <w:p w:rsidR="00A40200" w:rsidRPr="001D5F06" w:rsidRDefault="00A40200" w:rsidP="00392828">
      <w:pPr>
        <w:pStyle w:val="BodyText"/>
        <w:rPr>
          <w:lang w:val="en-GB"/>
        </w:rPr>
      </w:pPr>
      <w:bookmarkStart w:id="183" w:name="_Toc178570461"/>
      <w:bookmarkStart w:id="184" w:name="_Toc18988784"/>
      <w:bookmarkStart w:id="185" w:name="_Toc35985168"/>
    </w:p>
    <w:p w:rsidR="00853963" w:rsidRPr="001D5F06" w:rsidRDefault="00853963" w:rsidP="00853963">
      <w:pPr>
        <w:pStyle w:val="Heading2"/>
        <w:numPr>
          <w:ilvl w:val="1"/>
          <w:numId w:val="1"/>
        </w:numPr>
        <w:rPr>
          <w:bCs w:val="0"/>
          <w:lang w:val="en-GB"/>
        </w:rPr>
      </w:pPr>
      <w:bookmarkStart w:id="186" w:name="_Toc197256790"/>
      <w:bookmarkStart w:id="187" w:name="_Toc197400779"/>
      <w:bookmarkStart w:id="188" w:name="_Toc426964337"/>
      <w:r w:rsidRPr="001D5F06">
        <w:rPr>
          <w:bCs w:val="0"/>
          <w:lang w:val="en-GB"/>
        </w:rPr>
        <w:t>Navigation Requirements</w:t>
      </w:r>
      <w:bookmarkEnd w:id="188"/>
    </w:p>
    <w:p w:rsidR="00853963" w:rsidRPr="001D5F06" w:rsidRDefault="00392828" w:rsidP="004A214A">
      <w:pPr>
        <w:pStyle w:val="BodyText"/>
        <w:rPr>
          <w:lang w:val="en-GB"/>
        </w:rPr>
      </w:pPr>
      <w:r>
        <w:rPr>
          <w:lang w:val="en-GB"/>
        </w:rPr>
        <w:t>None</w:t>
      </w:r>
    </w:p>
    <w:p w:rsidR="00853963" w:rsidRPr="001D5F06" w:rsidRDefault="00853963" w:rsidP="00853963">
      <w:pPr>
        <w:pStyle w:val="Heading2"/>
        <w:numPr>
          <w:ilvl w:val="1"/>
          <w:numId w:val="1"/>
        </w:numPr>
        <w:rPr>
          <w:bCs w:val="0"/>
          <w:lang w:val="en-GB"/>
        </w:rPr>
      </w:pPr>
      <w:bookmarkStart w:id="189" w:name="_Toc426964338"/>
      <w:r w:rsidRPr="001D5F06">
        <w:rPr>
          <w:bCs w:val="0"/>
          <w:lang w:val="en-GB"/>
        </w:rPr>
        <w:t>Usability Requirements</w:t>
      </w:r>
      <w:bookmarkEnd w:id="189"/>
    </w:p>
    <w:p w:rsidR="00BF4CB2" w:rsidRDefault="00392828" w:rsidP="004A214A">
      <w:pPr>
        <w:pStyle w:val="BodyText"/>
        <w:rPr>
          <w:lang w:val="en-GB"/>
        </w:rPr>
      </w:pPr>
      <w:r>
        <w:rPr>
          <w:lang w:val="en-GB"/>
        </w:rPr>
        <w:t>None</w:t>
      </w:r>
    </w:p>
    <w:p w:rsidR="004B2283" w:rsidRDefault="004B2283" w:rsidP="004B2283">
      <w:pPr>
        <w:pStyle w:val="Heading2"/>
        <w:numPr>
          <w:ilvl w:val="1"/>
          <w:numId w:val="1"/>
        </w:numPr>
        <w:rPr>
          <w:bCs w:val="0"/>
          <w:lang w:val="en-GB"/>
        </w:rPr>
      </w:pPr>
      <w:bookmarkStart w:id="190" w:name="_Toc426964339"/>
      <w:r>
        <w:rPr>
          <w:bCs w:val="0"/>
          <w:lang w:val="en-GB"/>
        </w:rPr>
        <w:t>New Subscriber Parameter(s)</w:t>
      </w:r>
      <w:bookmarkEnd w:id="190"/>
    </w:p>
    <w:p w:rsidR="004B2283" w:rsidRDefault="004B2283" w:rsidP="004B2283">
      <w:pPr>
        <w:pStyle w:val="BodyText"/>
        <w:rPr>
          <w:lang w:val="en-GB"/>
        </w:rPr>
      </w:pPr>
      <w:r>
        <w:rPr>
          <w:lang w:val="en-GB"/>
        </w:rPr>
        <w:t>A new Subscriber Parameter shall be introduced as below.</w:t>
      </w:r>
    </w:p>
    <w:tbl>
      <w:tblPr>
        <w:tblW w:w="10182" w:type="dxa"/>
        <w:tblInd w:w="96" w:type="dxa"/>
        <w:tblLayout w:type="fixed"/>
        <w:tblLook w:val="04A0" w:firstRow="1" w:lastRow="0" w:firstColumn="1" w:lastColumn="0" w:noHBand="0" w:noVBand="1"/>
      </w:tblPr>
      <w:tblGrid>
        <w:gridCol w:w="1713"/>
        <w:gridCol w:w="2268"/>
        <w:gridCol w:w="891"/>
        <w:gridCol w:w="1236"/>
        <w:gridCol w:w="1275"/>
        <w:gridCol w:w="1134"/>
        <w:gridCol w:w="1665"/>
      </w:tblGrid>
      <w:tr w:rsidR="00687825" w:rsidRPr="004B2283" w:rsidTr="0038043E">
        <w:trPr>
          <w:cantSplit/>
          <w:trHeight w:val="692"/>
          <w:tblHeader/>
        </w:trPr>
        <w:tc>
          <w:tcPr>
            <w:tcW w:w="1713"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687825" w:rsidRPr="004B2283" w:rsidRDefault="00687825" w:rsidP="00C36DF3">
            <w:pPr>
              <w:spacing w:before="0" w:after="0"/>
              <w:jc w:val="center"/>
              <w:rPr>
                <w:rFonts w:ascii="Verdana" w:hAnsi="Verdana" w:cs="Calibri"/>
                <w:b/>
                <w:bCs/>
                <w:color w:val="000000"/>
                <w:sz w:val="18"/>
                <w:szCs w:val="18"/>
              </w:rPr>
            </w:pPr>
            <w:r w:rsidRPr="004B2283">
              <w:rPr>
                <w:rFonts w:ascii="Verdana" w:hAnsi="Verdana" w:cs="Calibri"/>
                <w:b/>
                <w:bCs/>
                <w:color w:val="000000"/>
                <w:sz w:val="18"/>
                <w:szCs w:val="18"/>
              </w:rPr>
              <w:t>Parameter Name</w:t>
            </w:r>
          </w:p>
        </w:tc>
        <w:tc>
          <w:tcPr>
            <w:tcW w:w="2268" w:type="dxa"/>
            <w:tcBorders>
              <w:top w:val="single" w:sz="4" w:space="0" w:color="auto"/>
              <w:left w:val="nil"/>
              <w:bottom w:val="single" w:sz="4" w:space="0" w:color="auto"/>
              <w:right w:val="single" w:sz="4" w:space="0" w:color="auto"/>
            </w:tcBorders>
            <w:shd w:val="clear" w:color="000000" w:fill="EEECE1"/>
            <w:vAlign w:val="center"/>
            <w:hideMark/>
          </w:tcPr>
          <w:p w:rsidR="00687825" w:rsidRPr="004B2283" w:rsidRDefault="00687825" w:rsidP="00C36DF3">
            <w:pPr>
              <w:spacing w:before="0" w:after="0"/>
              <w:jc w:val="center"/>
              <w:rPr>
                <w:rFonts w:ascii="Verdana" w:hAnsi="Verdana" w:cs="Calibri"/>
                <w:b/>
                <w:bCs/>
                <w:color w:val="000000"/>
                <w:sz w:val="18"/>
                <w:szCs w:val="18"/>
              </w:rPr>
            </w:pPr>
            <w:r w:rsidRPr="004B2283">
              <w:rPr>
                <w:rFonts w:ascii="Verdana" w:hAnsi="Verdana" w:cs="Calibri"/>
                <w:b/>
                <w:bCs/>
                <w:color w:val="000000"/>
                <w:sz w:val="18"/>
                <w:szCs w:val="18"/>
              </w:rPr>
              <w:t>Voyager Description</w:t>
            </w:r>
          </w:p>
        </w:tc>
        <w:tc>
          <w:tcPr>
            <w:tcW w:w="891" w:type="dxa"/>
            <w:tcBorders>
              <w:top w:val="single" w:sz="4" w:space="0" w:color="auto"/>
              <w:left w:val="nil"/>
              <w:bottom w:val="single" w:sz="4" w:space="0" w:color="auto"/>
              <w:right w:val="single" w:sz="4" w:space="0" w:color="auto"/>
            </w:tcBorders>
            <w:shd w:val="clear" w:color="000000" w:fill="EEECE1"/>
            <w:vAlign w:val="center"/>
            <w:hideMark/>
          </w:tcPr>
          <w:p w:rsidR="00687825" w:rsidRPr="0038043E" w:rsidRDefault="00687825" w:rsidP="00D22D3C">
            <w:pPr>
              <w:spacing w:before="0" w:after="0"/>
              <w:jc w:val="center"/>
              <w:rPr>
                <w:rFonts w:ascii="Verdana" w:hAnsi="Verdana" w:cs="Calibri"/>
                <w:b/>
                <w:bCs/>
                <w:color w:val="000000"/>
                <w:sz w:val="16"/>
                <w:szCs w:val="16"/>
              </w:rPr>
            </w:pPr>
            <w:r w:rsidRPr="0038043E">
              <w:rPr>
                <w:rFonts w:ascii="Verdana" w:hAnsi="Verdana" w:cs="Calibri"/>
                <w:b/>
                <w:bCs/>
                <w:color w:val="000000"/>
                <w:sz w:val="16"/>
                <w:szCs w:val="16"/>
              </w:rPr>
              <w:t>Format</w:t>
            </w:r>
          </w:p>
        </w:tc>
        <w:tc>
          <w:tcPr>
            <w:tcW w:w="1236" w:type="dxa"/>
            <w:tcBorders>
              <w:top w:val="single" w:sz="4" w:space="0" w:color="auto"/>
              <w:left w:val="nil"/>
              <w:bottom w:val="single" w:sz="4" w:space="0" w:color="auto"/>
              <w:right w:val="single" w:sz="4" w:space="0" w:color="auto"/>
            </w:tcBorders>
            <w:shd w:val="clear" w:color="000000" w:fill="EEECE1"/>
            <w:vAlign w:val="center"/>
            <w:hideMark/>
          </w:tcPr>
          <w:p w:rsidR="00687825" w:rsidRPr="004B2283" w:rsidRDefault="00687825" w:rsidP="004B2283">
            <w:pPr>
              <w:spacing w:before="0" w:after="0"/>
              <w:jc w:val="center"/>
              <w:rPr>
                <w:rFonts w:ascii="Verdana" w:hAnsi="Verdana" w:cs="Calibri"/>
                <w:b/>
                <w:bCs/>
                <w:color w:val="000000"/>
                <w:sz w:val="18"/>
                <w:szCs w:val="18"/>
              </w:rPr>
            </w:pPr>
            <w:r w:rsidRPr="00C21331">
              <w:rPr>
                <w:rFonts w:ascii="Verdana" w:hAnsi="Verdana" w:cs="Calibri"/>
                <w:b/>
                <w:bCs/>
                <w:color w:val="000000"/>
                <w:sz w:val="16"/>
                <w:szCs w:val="18"/>
              </w:rPr>
              <w:t>Voyager</w:t>
            </w:r>
            <w:r w:rsidRPr="00C21331">
              <w:rPr>
                <w:rFonts w:ascii="Verdana" w:hAnsi="Verdana" w:cs="Calibri"/>
                <w:b/>
                <w:bCs/>
                <w:color w:val="000000"/>
                <w:sz w:val="16"/>
                <w:szCs w:val="18"/>
              </w:rPr>
              <w:br/>
              <w:t xml:space="preserve">Parameter </w:t>
            </w:r>
            <w:r w:rsidRPr="00C21331">
              <w:rPr>
                <w:rFonts w:ascii="Verdana" w:hAnsi="Verdana" w:cs="Calibri"/>
                <w:b/>
                <w:bCs/>
                <w:color w:val="000000"/>
                <w:sz w:val="16"/>
                <w:szCs w:val="18"/>
              </w:rPr>
              <w:br/>
              <w:t>Range</w:t>
            </w:r>
          </w:p>
        </w:tc>
        <w:tc>
          <w:tcPr>
            <w:tcW w:w="1275" w:type="dxa"/>
            <w:tcBorders>
              <w:top w:val="single" w:sz="4" w:space="0" w:color="auto"/>
              <w:left w:val="nil"/>
              <w:bottom w:val="single" w:sz="4" w:space="0" w:color="auto"/>
              <w:right w:val="single" w:sz="4" w:space="0" w:color="auto"/>
            </w:tcBorders>
            <w:shd w:val="clear" w:color="000000" w:fill="EEECE1"/>
            <w:vAlign w:val="center"/>
            <w:hideMark/>
          </w:tcPr>
          <w:p w:rsidR="00687825" w:rsidRPr="004B2283" w:rsidRDefault="00687825" w:rsidP="004B2283">
            <w:pPr>
              <w:spacing w:before="0" w:after="0"/>
              <w:jc w:val="center"/>
              <w:rPr>
                <w:rFonts w:ascii="Verdana" w:hAnsi="Verdana" w:cs="Calibri"/>
                <w:b/>
                <w:bCs/>
                <w:color w:val="000000"/>
                <w:sz w:val="18"/>
                <w:szCs w:val="18"/>
              </w:rPr>
            </w:pPr>
            <w:r w:rsidRPr="004B2283">
              <w:rPr>
                <w:rFonts w:ascii="Verdana" w:hAnsi="Verdana" w:cs="Calibri"/>
                <w:b/>
                <w:bCs/>
                <w:color w:val="000000"/>
                <w:sz w:val="18"/>
                <w:szCs w:val="18"/>
              </w:rPr>
              <w:t>Voyager</w:t>
            </w:r>
            <w:r w:rsidRPr="004B2283">
              <w:rPr>
                <w:rFonts w:ascii="Verdana" w:hAnsi="Verdana" w:cs="Calibri"/>
                <w:b/>
                <w:bCs/>
                <w:color w:val="000000"/>
                <w:sz w:val="18"/>
                <w:szCs w:val="18"/>
              </w:rPr>
              <w:br/>
              <w:t>Default</w:t>
            </w:r>
          </w:p>
        </w:tc>
        <w:tc>
          <w:tcPr>
            <w:tcW w:w="1134" w:type="dxa"/>
            <w:tcBorders>
              <w:top w:val="single" w:sz="4" w:space="0" w:color="auto"/>
              <w:left w:val="nil"/>
              <w:bottom w:val="single" w:sz="4" w:space="0" w:color="auto"/>
              <w:right w:val="single" w:sz="4" w:space="0" w:color="auto"/>
            </w:tcBorders>
            <w:shd w:val="clear" w:color="000000" w:fill="EEECE1"/>
            <w:vAlign w:val="center"/>
          </w:tcPr>
          <w:p w:rsidR="00687825" w:rsidRPr="004B2283" w:rsidRDefault="00687825" w:rsidP="004B2283">
            <w:pPr>
              <w:spacing w:before="0" w:after="0"/>
              <w:jc w:val="center"/>
              <w:rPr>
                <w:rFonts w:ascii="Verdana" w:hAnsi="Verdana" w:cs="Calibri"/>
                <w:b/>
                <w:bCs/>
                <w:color w:val="000000"/>
                <w:sz w:val="18"/>
                <w:szCs w:val="18"/>
              </w:rPr>
            </w:pPr>
            <w:r w:rsidRPr="004B2283">
              <w:rPr>
                <w:rFonts w:ascii="Verdana" w:hAnsi="Verdana" w:cs="Calibri"/>
                <w:b/>
                <w:bCs/>
                <w:color w:val="000000"/>
                <w:sz w:val="18"/>
                <w:szCs w:val="18"/>
              </w:rPr>
              <w:t>Category</w:t>
            </w:r>
          </w:p>
        </w:tc>
        <w:tc>
          <w:tcPr>
            <w:tcW w:w="1665"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687825" w:rsidRPr="004B2283" w:rsidRDefault="00687825" w:rsidP="004B2283">
            <w:pPr>
              <w:spacing w:before="0" w:after="0"/>
              <w:jc w:val="center"/>
              <w:rPr>
                <w:rFonts w:ascii="Verdana" w:hAnsi="Verdana" w:cs="Calibri"/>
                <w:b/>
                <w:bCs/>
                <w:color w:val="000000"/>
                <w:sz w:val="18"/>
                <w:szCs w:val="18"/>
              </w:rPr>
            </w:pPr>
            <w:r>
              <w:rPr>
                <w:rFonts w:ascii="Verdana" w:hAnsi="Verdana" w:cs="Calibri"/>
                <w:b/>
                <w:bCs/>
                <w:color w:val="000000"/>
                <w:sz w:val="18"/>
                <w:szCs w:val="18"/>
              </w:rPr>
              <w:t>Note</w:t>
            </w:r>
          </w:p>
        </w:tc>
      </w:tr>
      <w:tr w:rsidR="00755C0E" w:rsidRPr="004B2283" w:rsidTr="0038043E">
        <w:trPr>
          <w:cantSplit/>
          <w:trHeight w:val="1253"/>
        </w:trPr>
        <w:tc>
          <w:tcPr>
            <w:tcW w:w="1713" w:type="dxa"/>
            <w:tcBorders>
              <w:top w:val="single" w:sz="8" w:space="0" w:color="auto"/>
              <w:left w:val="single" w:sz="8" w:space="0" w:color="auto"/>
              <w:bottom w:val="single" w:sz="4" w:space="0" w:color="auto"/>
              <w:right w:val="single" w:sz="4" w:space="0" w:color="auto"/>
            </w:tcBorders>
            <w:shd w:val="clear" w:color="auto" w:fill="auto"/>
            <w:hideMark/>
          </w:tcPr>
          <w:p w:rsidR="00755C0E" w:rsidRPr="00C21331" w:rsidRDefault="00755C0E" w:rsidP="00DC7B95">
            <w:pPr>
              <w:spacing w:before="0" w:after="0"/>
              <w:rPr>
                <w:rFonts w:cs="Arial"/>
                <w:color w:val="000000"/>
                <w:szCs w:val="20"/>
              </w:rPr>
            </w:pPr>
            <w:proofErr w:type="spellStart"/>
            <w:r w:rsidRPr="00C21331">
              <w:rPr>
                <w:rFonts w:cs="Arial"/>
                <w:color w:val="000000"/>
                <w:szCs w:val="20"/>
              </w:rPr>
              <w:t>Booking_Limit_Booking_Seat_Available_Selection</w:t>
            </w:r>
            <w:proofErr w:type="spellEnd"/>
          </w:p>
        </w:tc>
        <w:tc>
          <w:tcPr>
            <w:tcW w:w="2268" w:type="dxa"/>
            <w:tcBorders>
              <w:top w:val="nil"/>
              <w:left w:val="nil"/>
              <w:bottom w:val="single" w:sz="4" w:space="0" w:color="auto"/>
              <w:right w:val="single" w:sz="4" w:space="0" w:color="auto"/>
            </w:tcBorders>
            <w:shd w:val="clear" w:color="auto" w:fill="auto"/>
            <w:hideMark/>
          </w:tcPr>
          <w:p w:rsidR="00755C0E" w:rsidRPr="00C21331" w:rsidRDefault="00755C0E" w:rsidP="00DC7B95">
            <w:pPr>
              <w:spacing w:before="0" w:after="0"/>
              <w:rPr>
                <w:rFonts w:cs="Arial"/>
                <w:color w:val="000000"/>
                <w:szCs w:val="20"/>
              </w:rPr>
            </w:pPr>
            <w:r w:rsidRPr="00C21331">
              <w:rPr>
                <w:rFonts w:cs="Arial"/>
                <w:color w:val="000000"/>
                <w:szCs w:val="20"/>
              </w:rPr>
              <w:t xml:space="preserve">Parameter that controls which </w:t>
            </w:r>
            <w:r w:rsidR="00C36DF3" w:rsidRPr="00C21331">
              <w:rPr>
                <w:rFonts w:cs="Arial"/>
                <w:color w:val="000000"/>
                <w:szCs w:val="20"/>
              </w:rPr>
              <w:t xml:space="preserve">Booking </w:t>
            </w:r>
            <w:r w:rsidRPr="00C21331">
              <w:rPr>
                <w:rFonts w:cs="Arial"/>
                <w:color w:val="000000"/>
                <w:szCs w:val="20"/>
              </w:rPr>
              <w:t xml:space="preserve">Seats Available value among multiple booking limits that meet the conditions of </w:t>
            </w:r>
            <w:proofErr w:type="gramStart"/>
            <w:r w:rsidRPr="00C21331">
              <w:rPr>
                <w:rFonts w:cs="Arial"/>
                <w:color w:val="000000"/>
                <w:szCs w:val="20"/>
              </w:rPr>
              <w:t>a</w:t>
            </w:r>
            <w:proofErr w:type="gramEnd"/>
            <w:r w:rsidRPr="00C21331">
              <w:rPr>
                <w:rFonts w:cs="Arial"/>
                <w:color w:val="000000"/>
                <w:szCs w:val="20"/>
              </w:rPr>
              <w:t xml:space="preserve"> availability or sell request.</w:t>
            </w:r>
          </w:p>
          <w:p w:rsidR="00755C0E" w:rsidRPr="00C21331" w:rsidRDefault="00755C0E" w:rsidP="00DC7B95">
            <w:pPr>
              <w:spacing w:before="0" w:after="0"/>
              <w:rPr>
                <w:rFonts w:cs="Arial"/>
                <w:color w:val="000000"/>
                <w:szCs w:val="20"/>
              </w:rPr>
            </w:pPr>
            <w:r w:rsidRPr="00C21331">
              <w:rPr>
                <w:rFonts w:cs="Arial"/>
                <w:color w:val="000000"/>
                <w:szCs w:val="20"/>
              </w:rPr>
              <w:t>When the setting is "Most Restrictive", system uses the lowest Seats Available value in determine allocation availability. When the setting is "Least Restrictive", system uses the highest Seats Available value</w:t>
            </w:r>
          </w:p>
        </w:tc>
        <w:tc>
          <w:tcPr>
            <w:tcW w:w="891" w:type="dxa"/>
            <w:tcBorders>
              <w:top w:val="nil"/>
              <w:left w:val="nil"/>
              <w:bottom w:val="single" w:sz="4" w:space="0" w:color="auto"/>
              <w:right w:val="single" w:sz="4" w:space="0" w:color="auto"/>
            </w:tcBorders>
            <w:shd w:val="clear" w:color="auto" w:fill="auto"/>
            <w:hideMark/>
          </w:tcPr>
          <w:p w:rsidR="00755C0E" w:rsidRPr="00C21331" w:rsidRDefault="00755C0E" w:rsidP="00DC7B95">
            <w:pPr>
              <w:spacing w:before="0" w:after="0"/>
              <w:jc w:val="center"/>
              <w:rPr>
                <w:rFonts w:cs="Arial"/>
                <w:color w:val="000000"/>
                <w:szCs w:val="20"/>
              </w:rPr>
            </w:pPr>
            <w:r w:rsidRPr="00C21331">
              <w:rPr>
                <w:rFonts w:cs="Arial"/>
                <w:color w:val="000000"/>
                <w:szCs w:val="20"/>
              </w:rPr>
              <w:t>List</w:t>
            </w:r>
          </w:p>
        </w:tc>
        <w:tc>
          <w:tcPr>
            <w:tcW w:w="1236" w:type="dxa"/>
            <w:tcBorders>
              <w:top w:val="single" w:sz="8" w:space="0" w:color="auto"/>
              <w:left w:val="nil"/>
              <w:bottom w:val="single" w:sz="4" w:space="0" w:color="auto"/>
              <w:right w:val="single" w:sz="4" w:space="0" w:color="auto"/>
            </w:tcBorders>
            <w:shd w:val="clear" w:color="auto" w:fill="auto"/>
            <w:hideMark/>
          </w:tcPr>
          <w:p w:rsidR="00755C0E" w:rsidRPr="00C21331" w:rsidRDefault="00755C0E" w:rsidP="00DC7B95">
            <w:pPr>
              <w:spacing w:before="0" w:after="0"/>
              <w:rPr>
                <w:rFonts w:cs="Arial"/>
                <w:color w:val="000000"/>
                <w:szCs w:val="20"/>
              </w:rPr>
            </w:pPr>
            <w:r w:rsidRPr="00C21331">
              <w:rPr>
                <w:rFonts w:cs="Arial"/>
                <w:color w:val="000000"/>
                <w:szCs w:val="20"/>
              </w:rPr>
              <w:t>Most Restrictive,</w:t>
            </w:r>
          </w:p>
          <w:p w:rsidR="00755C0E" w:rsidRPr="00C21331" w:rsidRDefault="00755C0E" w:rsidP="00DC7B95">
            <w:pPr>
              <w:spacing w:before="0" w:after="0"/>
              <w:rPr>
                <w:rFonts w:cs="Arial"/>
                <w:color w:val="000000"/>
                <w:szCs w:val="20"/>
              </w:rPr>
            </w:pPr>
            <w:r w:rsidRPr="00C21331">
              <w:rPr>
                <w:rFonts w:cs="Arial"/>
                <w:color w:val="000000"/>
                <w:szCs w:val="20"/>
              </w:rPr>
              <w:t>Least Restrictive</w:t>
            </w:r>
          </w:p>
        </w:tc>
        <w:tc>
          <w:tcPr>
            <w:tcW w:w="1275" w:type="dxa"/>
            <w:tcBorders>
              <w:top w:val="nil"/>
              <w:left w:val="nil"/>
              <w:bottom w:val="single" w:sz="4" w:space="0" w:color="auto"/>
              <w:right w:val="single" w:sz="4" w:space="0" w:color="auto"/>
            </w:tcBorders>
            <w:shd w:val="clear" w:color="auto" w:fill="auto"/>
            <w:hideMark/>
          </w:tcPr>
          <w:p w:rsidR="00755C0E" w:rsidRPr="00C21331" w:rsidRDefault="00755C0E" w:rsidP="00DC7B95">
            <w:pPr>
              <w:spacing w:before="0" w:after="0"/>
              <w:rPr>
                <w:rFonts w:cs="Arial"/>
                <w:color w:val="000000"/>
                <w:szCs w:val="20"/>
              </w:rPr>
            </w:pPr>
            <w:r w:rsidRPr="00C21331">
              <w:rPr>
                <w:rFonts w:cs="Arial"/>
                <w:color w:val="000000"/>
                <w:szCs w:val="20"/>
              </w:rPr>
              <w:t>Most Restrictive</w:t>
            </w:r>
          </w:p>
        </w:tc>
        <w:tc>
          <w:tcPr>
            <w:tcW w:w="1134" w:type="dxa"/>
            <w:tcBorders>
              <w:top w:val="single" w:sz="4" w:space="0" w:color="auto"/>
              <w:left w:val="nil"/>
              <w:bottom w:val="single" w:sz="4" w:space="0" w:color="auto"/>
              <w:right w:val="single" w:sz="4" w:space="0" w:color="auto"/>
            </w:tcBorders>
          </w:tcPr>
          <w:p w:rsidR="00755C0E" w:rsidRPr="00C21331" w:rsidRDefault="00755C0E" w:rsidP="00DC7B95">
            <w:pPr>
              <w:rPr>
                <w:rFonts w:cs="Arial"/>
                <w:color w:val="000000"/>
                <w:szCs w:val="20"/>
              </w:rPr>
            </w:pPr>
            <w:r w:rsidRPr="00C21331">
              <w:rPr>
                <w:rFonts w:cs="Arial"/>
                <w:color w:val="000000"/>
                <w:szCs w:val="20"/>
              </w:rPr>
              <w:t>Inventory and Schedules</w:t>
            </w:r>
          </w:p>
          <w:p w:rsidR="00755C0E" w:rsidRPr="00C21331" w:rsidRDefault="00755C0E" w:rsidP="00DC7B95">
            <w:pPr>
              <w:rPr>
                <w:rFonts w:cs="Arial"/>
                <w:color w:val="000000"/>
                <w:szCs w:val="20"/>
              </w:rPr>
            </w:pPr>
          </w:p>
        </w:tc>
        <w:tc>
          <w:tcPr>
            <w:tcW w:w="1665" w:type="dxa"/>
            <w:tcBorders>
              <w:top w:val="nil"/>
              <w:left w:val="single" w:sz="4" w:space="0" w:color="auto"/>
              <w:bottom w:val="single" w:sz="4" w:space="0" w:color="auto"/>
              <w:right w:val="single" w:sz="4" w:space="0" w:color="auto"/>
            </w:tcBorders>
            <w:shd w:val="clear" w:color="auto" w:fill="auto"/>
            <w:hideMark/>
          </w:tcPr>
          <w:p w:rsidR="00755C0E" w:rsidRPr="00C21331" w:rsidRDefault="00755C0E" w:rsidP="00DC7B95">
            <w:pPr>
              <w:rPr>
                <w:rFonts w:cs="Arial"/>
                <w:color w:val="000000"/>
                <w:szCs w:val="20"/>
              </w:rPr>
            </w:pPr>
            <w:r w:rsidRPr="00C21331">
              <w:rPr>
                <w:rFonts w:cs="Arial"/>
                <w:color w:val="000000"/>
                <w:szCs w:val="20"/>
              </w:rPr>
              <w:t>This parameter provides a nesting hierarchy for booking limits within a cabin.</w:t>
            </w:r>
          </w:p>
          <w:p w:rsidR="00755C0E" w:rsidRPr="00C21331" w:rsidRDefault="00755C0E" w:rsidP="00DC7B95">
            <w:pPr>
              <w:spacing w:before="0" w:after="0"/>
              <w:rPr>
                <w:rFonts w:cs="Arial"/>
                <w:color w:val="000000"/>
                <w:szCs w:val="20"/>
              </w:rPr>
            </w:pPr>
          </w:p>
        </w:tc>
      </w:tr>
      <w:tr w:rsidR="00687825" w:rsidRPr="004B2283" w:rsidTr="0038043E">
        <w:trPr>
          <w:cantSplit/>
          <w:trHeight w:val="1253"/>
        </w:trPr>
        <w:tc>
          <w:tcPr>
            <w:tcW w:w="1713" w:type="dxa"/>
            <w:tcBorders>
              <w:top w:val="single" w:sz="8" w:space="0" w:color="auto"/>
              <w:left w:val="single" w:sz="8" w:space="0" w:color="auto"/>
              <w:bottom w:val="single" w:sz="4" w:space="0" w:color="auto"/>
              <w:right w:val="single" w:sz="4" w:space="0" w:color="auto"/>
            </w:tcBorders>
            <w:shd w:val="clear" w:color="auto" w:fill="auto"/>
            <w:hideMark/>
          </w:tcPr>
          <w:p w:rsidR="00687825" w:rsidRPr="00C21331" w:rsidRDefault="00687825" w:rsidP="007A562E">
            <w:pPr>
              <w:spacing w:before="0" w:after="0"/>
              <w:rPr>
                <w:rFonts w:cs="Arial"/>
                <w:color w:val="000000"/>
                <w:szCs w:val="20"/>
              </w:rPr>
            </w:pPr>
            <w:proofErr w:type="spellStart"/>
            <w:r w:rsidRPr="00C21331">
              <w:rPr>
                <w:rFonts w:cs="Arial"/>
                <w:color w:val="000000"/>
                <w:szCs w:val="20"/>
              </w:rPr>
              <w:lastRenderedPageBreak/>
              <w:t>Booking_Limit_</w:t>
            </w:r>
            <w:r w:rsidR="00755C0E" w:rsidRPr="00C21331">
              <w:rPr>
                <w:rFonts w:cs="Arial"/>
                <w:color w:val="000000"/>
                <w:szCs w:val="20"/>
              </w:rPr>
              <w:t>Group_</w:t>
            </w:r>
            <w:r w:rsidRPr="00C21331">
              <w:rPr>
                <w:rFonts w:cs="Arial"/>
                <w:color w:val="000000"/>
                <w:szCs w:val="20"/>
              </w:rPr>
              <w:t>Seat_Available_Selection</w:t>
            </w:r>
            <w:bookmarkStart w:id="191" w:name="_GoBack"/>
            <w:bookmarkEnd w:id="191"/>
            <w:proofErr w:type="spellEnd"/>
          </w:p>
        </w:tc>
        <w:tc>
          <w:tcPr>
            <w:tcW w:w="2268" w:type="dxa"/>
            <w:tcBorders>
              <w:top w:val="nil"/>
              <w:left w:val="nil"/>
              <w:bottom w:val="single" w:sz="4" w:space="0" w:color="auto"/>
              <w:right w:val="single" w:sz="4" w:space="0" w:color="auto"/>
            </w:tcBorders>
            <w:shd w:val="clear" w:color="auto" w:fill="auto"/>
            <w:hideMark/>
          </w:tcPr>
          <w:p w:rsidR="00687825" w:rsidRPr="00C21331" w:rsidRDefault="00687825" w:rsidP="007A562E">
            <w:pPr>
              <w:spacing w:before="0" w:after="0"/>
              <w:rPr>
                <w:rFonts w:cs="Arial"/>
                <w:color w:val="000000"/>
                <w:szCs w:val="20"/>
              </w:rPr>
            </w:pPr>
            <w:r w:rsidRPr="00C21331">
              <w:rPr>
                <w:rFonts w:cs="Arial"/>
                <w:color w:val="000000"/>
                <w:szCs w:val="20"/>
              </w:rPr>
              <w:t xml:space="preserve">Parameter that controls which </w:t>
            </w:r>
            <w:r w:rsidR="00C36DF3" w:rsidRPr="00C21331">
              <w:rPr>
                <w:rFonts w:cs="Arial"/>
                <w:color w:val="000000"/>
                <w:szCs w:val="20"/>
              </w:rPr>
              <w:t xml:space="preserve">Group </w:t>
            </w:r>
            <w:r w:rsidRPr="00C21331">
              <w:rPr>
                <w:rFonts w:cs="Arial"/>
                <w:color w:val="000000"/>
                <w:szCs w:val="20"/>
              </w:rPr>
              <w:t xml:space="preserve">Seats Available value among multiple booking limits that meet the conditions of </w:t>
            </w:r>
            <w:proofErr w:type="gramStart"/>
            <w:r w:rsidRPr="00C21331">
              <w:rPr>
                <w:rFonts w:cs="Arial"/>
                <w:color w:val="000000"/>
                <w:szCs w:val="20"/>
              </w:rPr>
              <w:t>a</w:t>
            </w:r>
            <w:proofErr w:type="gramEnd"/>
            <w:r w:rsidRPr="00C21331">
              <w:rPr>
                <w:rFonts w:cs="Arial"/>
                <w:color w:val="000000"/>
                <w:szCs w:val="20"/>
              </w:rPr>
              <w:t xml:space="preserve"> availability or sell request.</w:t>
            </w:r>
          </w:p>
          <w:p w:rsidR="00687825" w:rsidRPr="00C21331" w:rsidRDefault="00687825" w:rsidP="00687825">
            <w:pPr>
              <w:spacing w:before="0" w:after="0"/>
              <w:rPr>
                <w:rFonts w:cs="Arial"/>
                <w:color w:val="000000"/>
                <w:szCs w:val="20"/>
              </w:rPr>
            </w:pPr>
            <w:r w:rsidRPr="00C21331">
              <w:rPr>
                <w:rFonts w:cs="Arial"/>
                <w:color w:val="000000"/>
                <w:szCs w:val="20"/>
              </w:rPr>
              <w:t>When the setting is "Most Restrictive", system uses the lowest Seats Available value in determine allocation availability. When the setting is "Least Restrictive", system uses the highest Seats Available value</w:t>
            </w:r>
          </w:p>
        </w:tc>
        <w:tc>
          <w:tcPr>
            <w:tcW w:w="891" w:type="dxa"/>
            <w:tcBorders>
              <w:top w:val="nil"/>
              <w:left w:val="nil"/>
              <w:bottom w:val="single" w:sz="4" w:space="0" w:color="auto"/>
              <w:right w:val="single" w:sz="4" w:space="0" w:color="auto"/>
            </w:tcBorders>
            <w:shd w:val="clear" w:color="auto" w:fill="auto"/>
            <w:hideMark/>
          </w:tcPr>
          <w:p w:rsidR="00687825" w:rsidRPr="00C21331" w:rsidRDefault="00687825" w:rsidP="004B2283">
            <w:pPr>
              <w:spacing w:before="0" w:after="0"/>
              <w:jc w:val="center"/>
              <w:rPr>
                <w:rFonts w:cs="Arial"/>
                <w:color w:val="000000"/>
                <w:szCs w:val="20"/>
              </w:rPr>
            </w:pPr>
            <w:r w:rsidRPr="00C21331">
              <w:rPr>
                <w:rFonts w:cs="Arial"/>
                <w:color w:val="000000"/>
                <w:szCs w:val="20"/>
              </w:rPr>
              <w:t>List</w:t>
            </w:r>
          </w:p>
        </w:tc>
        <w:tc>
          <w:tcPr>
            <w:tcW w:w="1236" w:type="dxa"/>
            <w:tcBorders>
              <w:top w:val="single" w:sz="8" w:space="0" w:color="auto"/>
              <w:left w:val="nil"/>
              <w:bottom w:val="single" w:sz="4" w:space="0" w:color="auto"/>
              <w:right w:val="single" w:sz="4" w:space="0" w:color="auto"/>
            </w:tcBorders>
            <w:shd w:val="clear" w:color="auto" w:fill="auto"/>
            <w:hideMark/>
          </w:tcPr>
          <w:p w:rsidR="00687825" w:rsidRPr="00C21331" w:rsidRDefault="00687825" w:rsidP="004B2283">
            <w:pPr>
              <w:spacing w:before="0" w:after="0"/>
              <w:rPr>
                <w:rFonts w:cs="Arial"/>
                <w:color w:val="000000"/>
                <w:szCs w:val="20"/>
              </w:rPr>
            </w:pPr>
            <w:r w:rsidRPr="00C21331">
              <w:rPr>
                <w:rFonts w:cs="Arial"/>
                <w:color w:val="000000"/>
                <w:szCs w:val="20"/>
              </w:rPr>
              <w:t>Most Restrictive,</w:t>
            </w:r>
          </w:p>
          <w:p w:rsidR="00687825" w:rsidRPr="00C21331" w:rsidRDefault="00687825" w:rsidP="004B2283">
            <w:pPr>
              <w:spacing w:before="0" w:after="0"/>
              <w:rPr>
                <w:rFonts w:cs="Arial"/>
                <w:color w:val="000000"/>
                <w:szCs w:val="20"/>
              </w:rPr>
            </w:pPr>
            <w:r w:rsidRPr="00C21331">
              <w:rPr>
                <w:rFonts w:cs="Arial"/>
                <w:color w:val="000000"/>
                <w:szCs w:val="20"/>
              </w:rPr>
              <w:t>Least Restrictive</w:t>
            </w:r>
          </w:p>
        </w:tc>
        <w:tc>
          <w:tcPr>
            <w:tcW w:w="1275" w:type="dxa"/>
            <w:tcBorders>
              <w:top w:val="nil"/>
              <w:left w:val="nil"/>
              <w:bottom w:val="single" w:sz="4" w:space="0" w:color="auto"/>
              <w:right w:val="single" w:sz="4" w:space="0" w:color="auto"/>
            </w:tcBorders>
            <w:shd w:val="clear" w:color="auto" w:fill="auto"/>
            <w:hideMark/>
          </w:tcPr>
          <w:p w:rsidR="00687825" w:rsidRPr="00C21331" w:rsidRDefault="00687825" w:rsidP="00687825">
            <w:pPr>
              <w:spacing w:before="0" w:after="0"/>
              <w:rPr>
                <w:rFonts w:cs="Arial"/>
                <w:color w:val="000000"/>
                <w:szCs w:val="20"/>
              </w:rPr>
            </w:pPr>
            <w:r w:rsidRPr="00C21331">
              <w:rPr>
                <w:rFonts w:cs="Arial"/>
                <w:color w:val="000000"/>
                <w:szCs w:val="20"/>
              </w:rPr>
              <w:t>Most Restrictive</w:t>
            </w:r>
          </w:p>
        </w:tc>
        <w:tc>
          <w:tcPr>
            <w:tcW w:w="1134" w:type="dxa"/>
            <w:tcBorders>
              <w:top w:val="single" w:sz="4" w:space="0" w:color="auto"/>
              <w:left w:val="nil"/>
              <w:bottom w:val="single" w:sz="4" w:space="0" w:color="auto"/>
              <w:right w:val="single" w:sz="4" w:space="0" w:color="auto"/>
            </w:tcBorders>
          </w:tcPr>
          <w:p w:rsidR="00687825" w:rsidRPr="00C21331" w:rsidRDefault="00687825" w:rsidP="006810F9">
            <w:pPr>
              <w:rPr>
                <w:rFonts w:cs="Arial"/>
                <w:color w:val="000000"/>
                <w:szCs w:val="20"/>
              </w:rPr>
            </w:pPr>
            <w:r w:rsidRPr="00C21331">
              <w:rPr>
                <w:rFonts w:cs="Arial"/>
                <w:color w:val="000000"/>
                <w:szCs w:val="20"/>
              </w:rPr>
              <w:t>Inventory and Schedules</w:t>
            </w:r>
          </w:p>
          <w:p w:rsidR="00687825" w:rsidRPr="00C21331" w:rsidRDefault="00687825" w:rsidP="007A562E">
            <w:pPr>
              <w:rPr>
                <w:rFonts w:cs="Arial"/>
                <w:color w:val="000000"/>
                <w:szCs w:val="20"/>
              </w:rPr>
            </w:pPr>
          </w:p>
        </w:tc>
        <w:tc>
          <w:tcPr>
            <w:tcW w:w="1665" w:type="dxa"/>
            <w:tcBorders>
              <w:top w:val="nil"/>
              <w:left w:val="single" w:sz="4" w:space="0" w:color="auto"/>
              <w:bottom w:val="single" w:sz="4" w:space="0" w:color="auto"/>
              <w:right w:val="single" w:sz="4" w:space="0" w:color="auto"/>
            </w:tcBorders>
            <w:shd w:val="clear" w:color="auto" w:fill="auto"/>
            <w:hideMark/>
          </w:tcPr>
          <w:p w:rsidR="00687825" w:rsidRPr="00C21331" w:rsidRDefault="00687825" w:rsidP="007A562E">
            <w:pPr>
              <w:rPr>
                <w:rFonts w:cs="Arial"/>
                <w:color w:val="000000"/>
                <w:szCs w:val="20"/>
              </w:rPr>
            </w:pPr>
            <w:r w:rsidRPr="00C21331">
              <w:rPr>
                <w:rFonts w:cs="Arial"/>
                <w:color w:val="000000"/>
                <w:szCs w:val="20"/>
              </w:rPr>
              <w:t>This parameter provides a nesting hierarchy for booking limits within a cabin.</w:t>
            </w:r>
          </w:p>
          <w:p w:rsidR="00687825" w:rsidRPr="00C21331" w:rsidRDefault="00687825" w:rsidP="004B2283">
            <w:pPr>
              <w:spacing w:before="0" w:after="0"/>
              <w:rPr>
                <w:rFonts w:cs="Arial"/>
                <w:color w:val="000000"/>
                <w:szCs w:val="20"/>
              </w:rPr>
            </w:pPr>
          </w:p>
        </w:tc>
      </w:tr>
      <w:tr w:rsidR="00191406" w:rsidRPr="00C21331" w:rsidTr="0038043E">
        <w:trPr>
          <w:cantSplit/>
          <w:trHeight w:val="1253"/>
        </w:trPr>
        <w:tc>
          <w:tcPr>
            <w:tcW w:w="1713" w:type="dxa"/>
            <w:tcBorders>
              <w:top w:val="single" w:sz="4" w:space="0" w:color="auto"/>
              <w:left w:val="single" w:sz="4" w:space="0" w:color="auto"/>
              <w:bottom w:val="single" w:sz="4" w:space="0" w:color="auto"/>
              <w:right w:val="single" w:sz="4" w:space="0" w:color="auto"/>
            </w:tcBorders>
            <w:shd w:val="clear" w:color="auto" w:fill="auto"/>
          </w:tcPr>
          <w:p w:rsidR="00191406" w:rsidRPr="00C21331" w:rsidRDefault="00191406" w:rsidP="007A562E">
            <w:pPr>
              <w:spacing w:before="0" w:after="0"/>
              <w:rPr>
                <w:rFonts w:cs="Arial"/>
                <w:color w:val="000000"/>
                <w:szCs w:val="20"/>
              </w:rPr>
            </w:pPr>
            <w:proofErr w:type="spellStart"/>
            <w:r w:rsidRPr="00C21331">
              <w:rPr>
                <w:rFonts w:eastAsia="Times" w:cs="Arial"/>
                <w:color w:val="000000"/>
                <w:szCs w:val="20"/>
              </w:rPr>
              <w:t>Internal_Response_for_Permanent_Request</w:t>
            </w:r>
            <w:proofErr w:type="spellEnd"/>
          </w:p>
        </w:tc>
        <w:tc>
          <w:tcPr>
            <w:tcW w:w="2268" w:type="dxa"/>
            <w:tcBorders>
              <w:top w:val="single" w:sz="4" w:space="0" w:color="auto"/>
              <w:left w:val="nil"/>
              <w:bottom w:val="single" w:sz="4" w:space="0" w:color="auto"/>
              <w:right w:val="single" w:sz="4" w:space="0" w:color="auto"/>
            </w:tcBorders>
            <w:shd w:val="clear" w:color="auto" w:fill="auto"/>
          </w:tcPr>
          <w:p w:rsidR="00191406" w:rsidRPr="00C21331" w:rsidRDefault="00191406" w:rsidP="00191406">
            <w:pPr>
              <w:spacing w:before="0" w:after="0"/>
              <w:rPr>
                <w:rFonts w:cs="Arial"/>
                <w:color w:val="000000"/>
                <w:szCs w:val="20"/>
              </w:rPr>
            </w:pPr>
            <w:r w:rsidRPr="00C21331">
              <w:rPr>
                <w:rFonts w:eastAsia="Times" w:cs="Arial"/>
                <w:color w:val="000000"/>
                <w:szCs w:val="20"/>
              </w:rPr>
              <w:t>The response to internal booking sources when flight is on permanent request return.</w:t>
            </w:r>
          </w:p>
        </w:tc>
        <w:tc>
          <w:tcPr>
            <w:tcW w:w="891" w:type="dxa"/>
            <w:tcBorders>
              <w:top w:val="single" w:sz="4" w:space="0" w:color="auto"/>
              <w:left w:val="nil"/>
              <w:bottom w:val="single" w:sz="4" w:space="0" w:color="auto"/>
              <w:right w:val="single" w:sz="4" w:space="0" w:color="auto"/>
            </w:tcBorders>
            <w:shd w:val="clear" w:color="auto" w:fill="auto"/>
          </w:tcPr>
          <w:p w:rsidR="00191406" w:rsidRPr="00C21331" w:rsidRDefault="00191406" w:rsidP="004B2283">
            <w:pPr>
              <w:spacing w:before="0" w:after="0"/>
              <w:jc w:val="center"/>
              <w:rPr>
                <w:rFonts w:cs="Arial"/>
                <w:color w:val="000000"/>
                <w:szCs w:val="20"/>
              </w:rPr>
            </w:pPr>
            <w:r w:rsidRPr="00C21331">
              <w:rPr>
                <w:rFonts w:cs="Arial"/>
                <w:color w:val="000000"/>
                <w:szCs w:val="20"/>
              </w:rPr>
              <w:t>List</w:t>
            </w:r>
          </w:p>
        </w:tc>
        <w:tc>
          <w:tcPr>
            <w:tcW w:w="1236" w:type="dxa"/>
            <w:tcBorders>
              <w:top w:val="single" w:sz="4" w:space="0" w:color="auto"/>
              <w:left w:val="nil"/>
              <w:bottom w:val="single" w:sz="4" w:space="0" w:color="auto"/>
              <w:right w:val="single" w:sz="4" w:space="0" w:color="auto"/>
            </w:tcBorders>
            <w:shd w:val="clear" w:color="auto" w:fill="auto"/>
          </w:tcPr>
          <w:p w:rsidR="00191406" w:rsidRPr="00C21331" w:rsidRDefault="00191406" w:rsidP="004B2283">
            <w:pPr>
              <w:spacing w:before="0" w:after="0"/>
              <w:rPr>
                <w:rFonts w:cs="Arial"/>
                <w:color w:val="000000"/>
                <w:szCs w:val="20"/>
              </w:rPr>
            </w:pPr>
            <w:r w:rsidRPr="00C21331">
              <w:rPr>
                <w:rFonts w:cs="Arial"/>
                <w:color w:val="000000"/>
                <w:szCs w:val="20"/>
              </w:rPr>
              <w:t>Queue Request, Seat Available</w:t>
            </w:r>
          </w:p>
        </w:tc>
        <w:tc>
          <w:tcPr>
            <w:tcW w:w="1275" w:type="dxa"/>
            <w:tcBorders>
              <w:top w:val="single" w:sz="4" w:space="0" w:color="auto"/>
              <w:left w:val="nil"/>
              <w:bottom w:val="single" w:sz="4" w:space="0" w:color="auto"/>
              <w:right w:val="single" w:sz="4" w:space="0" w:color="auto"/>
            </w:tcBorders>
            <w:shd w:val="clear" w:color="auto" w:fill="auto"/>
          </w:tcPr>
          <w:p w:rsidR="00191406" w:rsidRPr="00C21331" w:rsidRDefault="00191406" w:rsidP="00687825">
            <w:pPr>
              <w:spacing w:before="0" w:after="0"/>
              <w:rPr>
                <w:rFonts w:cs="Arial"/>
                <w:color w:val="000000"/>
                <w:szCs w:val="20"/>
              </w:rPr>
            </w:pPr>
            <w:r w:rsidRPr="00C21331">
              <w:rPr>
                <w:rFonts w:cs="Arial"/>
                <w:color w:val="000000"/>
                <w:szCs w:val="20"/>
              </w:rPr>
              <w:t>Queue Request</w:t>
            </w:r>
          </w:p>
        </w:tc>
        <w:tc>
          <w:tcPr>
            <w:tcW w:w="1134" w:type="dxa"/>
            <w:tcBorders>
              <w:top w:val="single" w:sz="4" w:space="0" w:color="auto"/>
              <w:left w:val="nil"/>
              <w:bottom w:val="single" w:sz="4" w:space="0" w:color="auto"/>
              <w:right w:val="single" w:sz="4" w:space="0" w:color="auto"/>
            </w:tcBorders>
          </w:tcPr>
          <w:p w:rsidR="00402D7E" w:rsidRPr="00C21331" w:rsidRDefault="00402D7E" w:rsidP="00402D7E">
            <w:pPr>
              <w:rPr>
                <w:rFonts w:cs="Arial"/>
                <w:color w:val="000000"/>
                <w:szCs w:val="20"/>
              </w:rPr>
            </w:pPr>
            <w:r w:rsidRPr="00C21331">
              <w:rPr>
                <w:rFonts w:cs="Arial"/>
                <w:color w:val="000000"/>
                <w:szCs w:val="20"/>
              </w:rPr>
              <w:t>Inventory and Schedules</w:t>
            </w:r>
          </w:p>
          <w:p w:rsidR="00191406" w:rsidRPr="00C21331" w:rsidRDefault="00191406" w:rsidP="006810F9">
            <w:pPr>
              <w:rPr>
                <w:rFonts w:cs="Arial"/>
                <w:color w:val="000000"/>
                <w:szCs w:val="20"/>
              </w:rPr>
            </w:pPr>
          </w:p>
        </w:tc>
        <w:tc>
          <w:tcPr>
            <w:tcW w:w="1665" w:type="dxa"/>
            <w:tcBorders>
              <w:top w:val="single" w:sz="4" w:space="0" w:color="auto"/>
              <w:left w:val="single" w:sz="4" w:space="0" w:color="auto"/>
              <w:bottom w:val="single" w:sz="4" w:space="0" w:color="auto"/>
              <w:right w:val="single" w:sz="4" w:space="0" w:color="auto"/>
            </w:tcBorders>
            <w:shd w:val="clear" w:color="auto" w:fill="auto"/>
          </w:tcPr>
          <w:p w:rsidR="00191406" w:rsidRPr="00C21331" w:rsidRDefault="00191406" w:rsidP="007A562E">
            <w:pPr>
              <w:rPr>
                <w:rFonts w:cs="Arial"/>
                <w:color w:val="000000"/>
                <w:szCs w:val="20"/>
              </w:rPr>
            </w:pPr>
          </w:p>
        </w:tc>
      </w:tr>
      <w:tr w:rsidR="00402D7E" w:rsidRPr="00C21331" w:rsidTr="0038043E">
        <w:trPr>
          <w:cantSplit/>
          <w:trHeight w:val="1253"/>
        </w:trPr>
        <w:tc>
          <w:tcPr>
            <w:tcW w:w="1713" w:type="dxa"/>
            <w:tcBorders>
              <w:top w:val="single" w:sz="4" w:space="0" w:color="auto"/>
              <w:left w:val="single" w:sz="4" w:space="0" w:color="auto"/>
              <w:bottom w:val="single" w:sz="4" w:space="0" w:color="auto"/>
              <w:right w:val="single" w:sz="4" w:space="0" w:color="auto"/>
            </w:tcBorders>
            <w:shd w:val="clear" w:color="auto" w:fill="auto"/>
          </w:tcPr>
          <w:p w:rsidR="00402D7E" w:rsidRPr="00C21331" w:rsidRDefault="00402D7E" w:rsidP="00402D7E">
            <w:pPr>
              <w:spacing w:before="0" w:after="0"/>
              <w:rPr>
                <w:rFonts w:eastAsia="Times" w:cs="Arial"/>
                <w:color w:val="000000"/>
                <w:szCs w:val="20"/>
              </w:rPr>
            </w:pPr>
            <w:proofErr w:type="spellStart"/>
            <w:r w:rsidRPr="00C21331">
              <w:rPr>
                <w:rFonts w:eastAsia="Times" w:cs="Arial"/>
                <w:color w:val="000000"/>
                <w:szCs w:val="20"/>
              </w:rPr>
              <w:t>POO_Routing</w:t>
            </w:r>
            <w:proofErr w:type="spellEnd"/>
          </w:p>
        </w:tc>
        <w:tc>
          <w:tcPr>
            <w:tcW w:w="2268" w:type="dxa"/>
            <w:tcBorders>
              <w:top w:val="single" w:sz="4" w:space="0" w:color="auto"/>
              <w:left w:val="nil"/>
              <w:bottom w:val="single" w:sz="4" w:space="0" w:color="auto"/>
              <w:right w:val="single" w:sz="4" w:space="0" w:color="auto"/>
            </w:tcBorders>
            <w:shd w:val="clear" w:color="auto" w:fill="auto"/>
          </w:tcPr>
          <w:p w:rsidR="005641F2" w:rsidRPr="00C21331" w:rsidRDefault="005641F2" w:rsidP="00C37233">
            <w:pPr>
              <w:spacing w:before="0" w:after="0"/>
              <w:rPr>
                <w:rFonts w:eastAsia="Times" w:cs="Arial"/>
                <w:color w:val="000000"/>
                <w:szCs w:val="20"/>
              </w:rPr>
            </w:pPr>
            <w:r w:rsidRPr="00C21331">
              <w:rPr>
                <w:rFonts w:eastAsia="Times" w:cs="Arial"/>
                <w:color w:val="000000"/>
                <w:szCs w:val="20"/>
              </w:rPr>
              <w:t>Defines th</w:t>
            </w:r>
            <w:r w:rsidR="001D05B6" w:rsidRPr="00C21331">
              <w:rPr>
                <w:rFonts w:eastAsia="Times" w:cs="Arial"/>
                <w:color w:val="000000"/>
                <w:szCs w:val="20"/>
              </w:rPr>
              <w:t>e</w:t>
            </w:r>
            <w:r w:rsidRPr="00C21331">
              <w:rPr>
                <w:rFonts w:eastAsia="Times" w:cs="Arial"/>
                <w:color w:val="000000"/>
                <w:szCs w:val="20"/>
              </w:rPr>
              <w:t xml:space="preserve"> routing type that the POO </w:t>
            </w:r>
            <w:r w:rsidR="00C37233" w:rsidRPr="00C21331">
              <w:rPr>
                <w:rFonts w:eastAsia="Times" w:cs="Arial"/>
                <w:color w:val="000000"/>
                <w:szCs w:val="20"/>
              </w:rPr>
              <w:t>station</w:t>
            </w:r>
            <w:r w:rsidR="00C37233">
              <w:rPr>
                <w:rFonts w:eastAsia="Times" w:cs="Arial"/>
                <w:color w:val="000000"/>
                <w:szCs w:val="20"/>
              </w:rPr>
              <w:t xml:space="preserve"> is </w:t>
            </w:r>
            <w:r w:rsidRPr="00C21331">
              <w:rPr>
                <w:rFonts w:eastAsia="Times" w:cs="Arial"/>
                <w:color w:val="000000"/>
                <w:szCs w:val="20"/>
              </w:rPr>
              <w:t xml:space="preserve">compared to and routing the </w:t>
            </w:r>
            <w:proofErr w:type="spellStart"/>
            <w:r w:rsidRPr="00C21331">
              <w:rPr>
                <w:rFonts w:eastAsia="Times" w:cs="Arial"/>
                <w:color w:val="000000"/>
                <w:szCs w:val="20"/>
              </w:rPr>
              <w:t>Upline</w:t>
            </w:r>
            <w:proofErr w:type="spellEnd"/>
            <w:r w:rsidRPr="00C21331">
              <w:rPr>
                <w:rFonts w:eastAsia="Times" w:cs="Arial"/>
                <w:color w:val="000000"/>
                <w:szCs w:val="20"/>
              </w:rPr>
              <w:t xml:space="preserve"> and down line station will be searched </w:t>
            </w:r>
            <w:proofErr w:type="gramStart"/>
            <w:r w:rsidRPr="00C21331">
              <w:rPr>
                <w:rFonts w:eastAsia="Times" w:cs="Arial"/>
                <w:color w:val="000000"/>
                <w:szCs w:val="20"/>
              </w:rPr>
              <w:t>for</w:t>
            </w:r>
            <w:proofErr w:type="gramEnd"/>
            <w:r w:rsidRPr="00C21331">
              <w:rPr>
                <w:rFonts w:eastAsia="Times" w:cs="Arial"/>
                <w:color w:val="000000"/>
                <w:szCs w:val="20"/>
              </w:rPr>
              <w:t xml:space="preserve">.  </w:t>
            </w:r>
          </w:p>
        </w:tc>
        <w:tc>
          <w:tcPr>
            <w:tcW w:w="891" w:type="dxa"/>
            <w:tcBorders>
              <w:top w:val="single" w:sz="4" w:space="0" w:color="auto"/>
              <w:left w:val="nil"/>
              <w:bottom w:val="single" w:sz="4" w:space="0" w:color="auto"/>
              <w:right w:val="single" w:sz="4" w:space="0" w:color="auto"/>
            </w:tcBorders>
            <w:shd w:val="clear" w:color="auto" w:fill="auto"/>
          </w:tcPr>
          <w:p w:rsidR="00402D7E" w:rsidRPr="00C21331" w:rsidRDefault="00402D7E" w:rsidP="004B2283">
            <w:pPr>
              <w:spacing w:before="0" w:after="0"/>
              <w:jc w:val="center"/>
              <w:rPr>
                <w:rFonts w:cs="Arial"/>
                <w:color w:val="000000"/>
                <w:szCs w:val="20"/>
              </w:rPr>
            </w:pPr>
            <w:r w:rsidRPr="00C21331">
              <w:rPr>
                <w:rFonts w:cs="Arial"/>
                <w:color w:val="000000"/>
                <w:szCs w:val="20"/>
              </w:rPr>
              <w:t>List</w:t>
            </w:r>
          </w:p>
        </w:tc>
        <w:tc>
          <w:tcPr>
            <w:tcW w:w="1236" w:type="dxa"/>
            <w:tcBorders>
              <w:top w:val="single" w:sz="4" w:space="0" w:color="auto"/>
              <w:left w:val="nil"/>
              <w:bottom w:val="single" w:sz="4" w:space="0" w:color="auto"/>
              <w:right w:val="single" w:sz="4" w:space="0" w:color="auto"/>
            </w:tcBorders>
            <w:shd w:val="clear" w:color="auto" w:fill="auto"/>
          </w:tcPr>
          <w:p w:rsidR="00402D7E" w:rsidRPr="00C21331" w:rsidRDefault="00402D7E" w:rsidP="004B2283">
            <w:pPr>
              <w:spacing w:before="0" w:after="0"/>
              <w:rPr>
                <w:rFonts w:cs="Arial"/>
                <w:color w:val="000000"/>
                <w:szCs w:val="20"/>
              </w:rPr>
            </w:pPr>
            <w:r w:rsidRPr="00C21331">
              <w:rPr>
                <w:rFonts w:cs="Arial"/>
                <w:color w:val="000000"/>
                <w:szCs w:val="20"/>
              </w:rPr>
              <w:t>On-line Routing, Trip Routing</w:t>
            </w:r>
          </w:p>
        </w:tc>
        <w:tc>
          <w:tcPr>
            <w:tcW w:w="1275" w:type="dxa"/>
            <w:tcBorders>
              <w:top w:val="single" w:sz="4" w:space="0" w:color="auto"/>
              <w:left w:val="nil"/>
              <w:bottom w:val="single" w:sz="4" w:space="0" w:color="auto"/>
              <w:right w:val="single" w:sz="4" w:space="0" w:color="auto"/>
            </w:tcBorders>
            <w:shd w:val="clear" w:color="auto" w:fill="auto"/>
          </w:tcPr>
          <w:p w:rsidR="00402D7E" w:rsidRPr="00C21331" w:rsidRDefault="00402D7E" w:rsidP="00687825">
            <w:pPr>
              <w:spacing w:before="0" w:after="0"/>
              <w:rPr>
                <w:rFonts w:cs="Arial"/>
                <w:color w:val="000000"/>
                <w:szCs w:val="20"/>
              </w:rPr>
            </w:pPr>
            <w:r w:rsidRPr="00C21331">
              <w:rPr>
                <w:rFonts w:cs="Arial"/>
                <w:color w:val="000000"/>
                <w:szCs w:val="20"/>
              </w:rPr>
              <w:t>On-line Routing</w:t>
            </w:r>
          </w:p>
        </w:tc>
        <w:tc>
          <w:tcPr>
            <w:tcW w:w="1134" w:type="dxa"/>
            <w:tcBorders>
              <w:top w:val="single" w:sz="4" w:space="0" w:color="auto"/>
              <w:left w:val="nil"/>
              <w:bottom w:val="single" w:sz="4" w:space="0" w:color="auto"/>
              <w:right w:val="single" w:sz="4" w:space="0" w:color="auto"/>
            </w:tcBorders>
          </w:tcPr>
          <w:p w:rsidR="00402D7E" w:rsidRPr="00C21331" w:rsidRDefault="00402D7E" w:rsidP="00402D7E">
            <w:pPr>
              <w:rPr>
                <w:rFonts w:cs="Arial"/>
                <w:color w:val="000000"/>
                <w:szCs w:val="20"/>
              </w:rPr>
            </w:pPr>
            <w:r w:rsidRPr="00C21331">
              <w:rPr>
                <w:rFonts w:cs="Arial"/>
                <w:color w:val="000000"/>
                <w:szCs w:val="20"/>
              </w:rPr>
              <w:t>Inventory and Schedules</w:t>
            </w:r>
          </w:p>
          <w:p w:rsidR="00402D7E" w:rsidRPr="00C21331" w:rsidRDefault="00402D7E" w:rsidP="00402D7E">
            <w:pPr>
              <w:rPr>
                <w:rFonts w:cs="Arial"/>
                <w:color w:val="000000"/>
                <w:szCs w:val="20"/>
              </w:rPr>
            </w:pPr>
          </w:p>
        </w:tc>
        <w:tc>
          <w:tcPr>
            <w:tcW w:w="1665" w:type="dxa"/>
            <w:tcBorders>
              <w:top w:val="single" w:sz="4" w:space="0" w:color="auto"/>
              <w:left w:val="single" w:sz="4" w:space="0" w:color="auto"/>
              <w:bottom w:val="single" w:sz="4" w:space="0" w:color="auto"/>
              <w:right w:val="single" w:sz="4" w:space="0" w:color="auto"/>
            </w:tcBorders>
            <w:shd w:val="clear" w:color="auto" w:fill="auto"/>
          </w:tcPr>
          <w:p w:rsidR="00C21331" w:rsidRDefault="0056289E" w:rsidP="0056289E">
            <w:pPr>
              <w:rPr>
                <w:rFonts w:cs="Arial"/>
                <w:szCs w:val="20"/>
              </w:rPr>
            </w:pPr>
            <w:r w:rsidRPr="00C21331">
              <w:rPr>
                <w:rFonts w:cs="Arial"/>
                <w:b/>
                <w:szCs w:val="20"/>
              </w:rPr>
              <w:t>On-line:</w:t>
            </w:r>
            <w:r w:rsidRPr="00C21331">
              <w:rPr>
                <w:rFonts w:cs="Arial"/>
                <w:szCs w:val="20"/>
              </w:rPr>
              <w:t xml:space="preserve"> </w:t>
            </w:r>
            <w:r w:rsidR="00C21331">
              <w:rPr>
                <w:rFonts w:cs="Arial"/>
                <w:szCs w:val="20"/>
              </w:rPr>
              <w:t xml:space="preserve">Origin is determine from </w:t>
            </w:r>
            <w:r w:rsidRPr="00C21331">
              <w:rPr>
                <w:rFonts w:cs="Arial"/>
                <w:szCs w:val="20"/>
              </w:rPr>
              <w:t xml:space="preserve">contiguous segments that is marketed by the host </w:t>
            </w:r>
          </w:p>
          <w:p w:rsidR="00402D7E" w:rsidRPr="00C21331" w:rsidRDefault="0056289E" w:rsidP="0056289E">
            <w:pPr>
              <w:rPr>
                <w:rFonts w:cs="Arial"/>
                <w:color w:val="000000"/>
                <w:szCs w:val="20"/>
              </w:rPr>
            </w:pPr>
            <w:r w:rsidRPr="00C21331">
              <w:rPr>
                <w:rFonts w:cs="Arial"/>
                <w:b/>
                <w:szCs w:val="20"/>
              </w:rPr>
              <w:t>Trip</w:t>
            </w:r>
            <w:r w:rsidRPr="00C21331">
              <w:rPr>
                <w:rFonts w:cs="Arial"/>
                <w:szCs w:val="20"/>
              </w:rPr>
              <w:t xml:space="preserve">: </w:t>
            </w:r>
            <w:r w:rsidR="00C21331">
              <w:rPr>
                <w:rFonts w:cs="Arial"/>
                <w:szCs w:val="20"/>
              </w:rPr>
              <w:t xml:space="preserve">Origin is determined from </w:t>
            </w:r>
            <w:r w:rsidRPr="00C21331">
              <w:rPr>
                <w:rFonts w:cs="Arial"/>
                <w:szCs w:val="20"/>
              </w:rPr>
              <w:t>contiguous segments of</w:t>
            </w:r>
            <w:r w:rsidR="00C21331">
              <w:rPr>
                <w:rFonts w:cs="Arial"/>
                <w:szCs w:val="20"/>
              </w:rPr>
              <w:t xml:space="preserve"> both</w:t>
            </w:r>
            <w:r w:rsidRPr="00C21331">
              <w:rPr>
                <w:rFonts w:cs="Arial"/>
                <w:szCs w:val="20"/>
              </w:rPr>
              <w:t xml:space="preserve"> host and OA.</w:t>
            </w:r>
          </w:p>
        </w:tc>
      </w:tr>
      <w:tr w:rsidR="00402D7E" w:rsidRPr="00C21331" w:rsidTr="0038043E">
        <w:trPr>
          <w:cantSplit/>
          <w:trHeight w:val="1253"/>
        </w:trPr>
        <w:tc>
          <w:tcPr>
            <w:tcW w:w="1713" w:type="dxa"/>
            <w:tcBorders>
              <w:top w:val="single" w:sz="4" w:space="0" w:color="auto"/>
              <w:left w:val="single" w:sz="4" w:space="0" w:color="auto"/>
              <w:bottom w:val="single" w:sz="4" w:space="0" w:color="auto"/>
              <w:right w:val="single" w:sz="4" w:space="0" w:color="auto"/>
            </w:tcBorders>
            <w:shd w:val="clear" w:color="auto" w:fill="auto"/>
          </w:tcPr>
          <w:p w:rsidR="00402D7E" w:rsidRPr="00C21331" w:rsidRDefault="00402D7E" w:rsidP="00402D7E">
            <w:pPr>
              <w:spacing w:before="0" w:after="0"/>
              <w:rPr>
                <w:rFonts w:eastAsia="Times" w:cs="Arial"/>
                <w:color w:val="000000"/>
                <w:szCs w:val="20"/>
              </w:rPr>
            </w:pPr>
            <w:proofErr w:type="spellStart"/>
            <w:r w:rsidRPr="00C21331">
              <w:rPr>
                <w:rFonts w:eastAsia="Times" w:cs="Arial"/>
                <w:color w:val="000000"/>
                <w:szCs w:val="20"/>
              </w:rPr>
              <w:lastRenderedPageBreak/>
              <w:t>UpLine_Downline_Station</w:t>
            </w:r>
            <w:proofErr w:type="spellEnd"/>
          </w:p>
        </w:tc>
        <w:tc>
          <w:tcPr>
            <w:tcW w:w="2268" w:type="dxa"/>
            <w:tcBorders>
              <w:top w:val="single" w:sz="4" w:space="0" w:color="auto"/>
              <w:left w:val="nil"/>
              <w:bottom w:val="single" w:sz="4" w:space="0" w:color="auto"/>
              <w:right w:val="single" w:sz="4" w:space="0" w:color="auto"/>
            </w:tcBorders>
            <w:shd w:val="clear" w:color="auto" w:fill="auto"/>
          </w:tcPr>
          <w:p w:rsidR="00402D7E" w:rsidRPr="00C21331" w:rsidRDefault="00402D7E" w:rsidP="00402D7E">
            <w:pPr>
              <w:spacing w:before="0" w:after="0"/>
              <w:rPr>
                <w:rFonts w:eastAsia="Times" w:cs="Arial"/>
                <w:color w:val="000000"/>
                <w:szCs w:val="20"/>
              </w:rPr>
            </w:pPr>
            <w:r w:rsidRPr="00C21331">
              <w:rPr>
                <w:rFonts w:eastAsia="Times" w:cs="Arial"/>
                <w:color w:val="000000"/>
                <w:szCs w:val="20"/>
              </w:rPr>
              <w:t>Defines the stations for up or down line on the "flight" or stations up or down line on the routing to be used in Booking Limits</w:t>
            </w:r>
          </w:p>
        </w:tc>
        <w:tc>
          <w:tcPr>
            <w:tcW w:w="891" w:type="dxa"/>
            <w:tcBorders>
              <w:top w:val="single" w:sz="4" w:space="0" w:color="auto"/>
              <w:left w:val="nil"/>
              <w:bottom w:val="single" w:sz="4" w:space="0" w:color="auto"/>
              <w:right w:val="single" w:sz="4" w:space="0" w:color="auto"/>
            </w:tcBorders>
            <w:shd w:val="clear" w:color="auto" w:fill="auto"/>
          </w:tcPr>
          <w:p w:rsidR="00402D7E" w:rsidRPr="00C21331" w:rsidRDefault="00402D7E" w:rsidP="004B2283">
            <w:pPr>
              <w:spacing w:before="0" w:after="0"/>
              <w:jc w:val="center"/>
              <w:rPr>
                <w:rFonts w:cs="Arial"/>
                <w:color w:val="000000"/>
                <w:szCs w:val="20"/>
              </w:rPr>
            </w:pPr>
            <w:r w:rsidRPr="00C21331">
              <w:rPr>
                <w:rFonts w:cs="Arial"/>
                <w:color w:val="000000"/>
                <w:szCs w:val="20"/>
              </w:rPr>
              <w:t>List</w:t>
            </w:r>
          </w:p>
        </w:tc>
        <w:tc>
          <w:tcPr>
            <w:tcW w:w="1236" w:type="dxa"/>
            <w:tcBorders>
              <w:top w:val="single" w:sz="4" w:space="0" w:color="auto"/>
              <w:left w:val="nil"/>
              <w:bottom w:val="single" w:sz="4" w:space="0" w:color="auto"/>
              <w:right w:val="single" w:sz="4" w:space="0" w:color="auto"/>
            </w:tcBorders>
            <w:shd w:val="clear" w:color="auto" w:fill="auto"/>
          </w:tcPr>
          <w:p w:rsidR="00402D7E" w:rsidRPr="00C21331" w:rsidRDefault="00402D7E" w:rsidP="004B2283">
            <w:pPr>
              <w:spacing w:before="0" w:after="0"/>
              <w:rPr>
                <w:rFonts w:cs="Arial"/>
                <w:color w:val="000000"/>
                <w:szCs w:val="20"/>
              </w:rPr>
            </w:pPr>
            <w:r w:rsidRPr="00C21331">
              <w:rPr>
                <w:rFonts w:cs="Arial"/>
                <w:color w:val="000000"/>
                <w:szCs w:val="20"/>
              </w:rPr>
              <w:t>Flight, Routing</w:t>
            </w:r>
          </w:p>
        </w:tc>
        <w:tc>
          <w:tcPr>
            <w:tcW w:w="1275" w:type="dxa"/>
            <w:tcBorders>
              <w:top w:val="single" w:sz="4" w:space="0" w:color="auto"/>
              <w:left w:val="nil"/>
              <w:bottom w:val="single" w:sz="4" w:space="0" w:color="auto"/>
              <w:right w:val="single" w:sz="4" w:space="0" w:color="auto"/>
            </w:tcBorders>
            <w:shd w:val="clear" w:color="auto" w:fill="auto"/>
          </w:tcPr>
          <w:p w:rsidR="00402D7E" w:rsidRPr="00C21331" w:rsidRDefault="005641F2" w:rsidP="005641F2">
            <w:pPr>
              <w:spacing w:before="0" w:after="0"/>
              <w:rPr>
                <w:rFonts w:cs="Arial"/>
                <w:color w:val="000000"/>
                <w:szCs w:val="20"/>
              </w:rPr>
            </w:pPr>
            <w:r w:rsidRPr="00C21331">
              <w:rPr>
                <w:rFonts w:cs="Arial"/>
                <w:color w:val="000000"/>
                <w:szCs w:val="20"/>
              </w:rPr>
              <w:t>Flight</w:t>
            </w:r>
          </w:p>
        </w:tc>
        <w:tc>
          <w:tcPr>
            <w:tcW w:w="1134" w:type="dxa"/>
            <w:tcBorders>
              <w:top w:val="single" w:sz="4" w:space="0" w:color="auto"/>
              <w:left w:val="nil"/>
              <w:bottom w:val="single" w:sz="4" w:space="0" w:color="auto"/>
              <w:right w:val="single" w:sz="4" w:space="0" w:color="auto"/>
            </w:tcBorders>
          </w:tcPr>
          <w:p w:rsidR="00402D7E" w:rsidRPr="00C21331" w:rsidRDefault="00402D7E" w:rsidP="00402D7E">
            <w:pPr>
              <w:rPr>
                <w:rFonts w:cs="Arial"/>
                <w:color w:val="000000"/>
                <w:szCs w:val="20"/>
              </w:rPr>
            </w:pPr>
            <w:r w:rsidRPr="00C21331">
              <w:rPr>
                <w:rFonts w:cs="Arial"/>
                <w:color w:val="000000"/>
                <w:szCs w:val="20"/>
              </w:rPr>
              <w:t>Inventory and Schedules</w:t>
            </w:r>
          </w:p>
          <w:p w:rsidR="00402D7E" w:rsidRPr="00C21331" w:rsidRDefault="00402D7E" w:rsidP="00402D7E">
            <w:pPr>
              <w:rPr>
                <w:rFonts w:cs="Arial"/>
                <w:color w:val="000000"/>
                <w:szCs w:val="20"/>
              </w:rPr>
            </w:pPr>
          </w:p>
        </w:tc>
        <w:tc>
          <w:tcPr>
            <w:tcW w:w="1665" w:type="dxa"/>
            <w:tcBorders>
              <w:top w:val="single" w:sz="4" w:space="0" w:color="auto"/>
              <w:left w:val="single" w:sz="4" w:space="0" w:color="auto"/>
              <w:bottom w:val="single" w:sz="4" w:space="0" w:color="auto"/>
              <w:right w:val="single" w:sz="4" w:space="0" w:color="auto"/>
            </w:tcBorders>
            <w:shd w:val="clear" w:color="auto" w:fill="auto"/>
          </w:tcPr>
          <w:p w:rsidR="00402D7E" w:rsidRPr="00C21331" w:rsidRDefault="00C21331" w:rsidP="00C21331">
            <w:pPr>
              <w:rPr>
                <w:rFonts w:cs="Arial"/>
                <w:color w:val="000000"/>
                <w:szCs w:val="20"/>
              </w:rPr>
            </w:pPr>
            <w:r w:rsidRPr="00C21331">
              <w:rPr>
                <w:rFonts w:cs="Arial"/>
                <w:b/>
                <w:szCs w:val="20"/>
              </w:rPr>
              <w:t>Flight</w:t>
            </w:r>
            <w:r w:rsidR="00D94BBA" w:rsidRPr="00C21331">
              <w:rPr>
                <w:rFonts w:cs="Arial"/>
                <w:b/>
                <w:szCs w:val="20"/>
              </w:rPr>
              <w:t>:</w:t>
            </w:r>
            <w:r w:rsidR="00D94BBA" w:rsidRPr="00C21331">
              <w:rPr>
                <w:rFonts w:cs="Arial"/>
                <w:szCs w:val="20"/>
              </w:rPr>
              <w:t xml:space="preserve"> </w:t>
            </w:r>
            <w:proofErr w:type="spellStart"/>
            <w:r>
              <w:rPr>
                <w:rFonts w:cs="Arial"/>
                <w:szCs w:val="20"/>
              </w:rPr>
              <w:t>Upline</w:t>
            </w:r>
            <w:proofErr w:type="spellEnd"/>
            <w:r>
              <w:rPr>
                <w:rFonts w:cs="Arial"/>
                <w:szCs w:val="20"/>
              </w:rPr>
              <w:t>/Downline are determined from stations in the segment (</w:t>
            </w:r>
            <w:proofErr w:type="spellStart"/>
            <w:r>
              <w:rPr>
                <w:rFonts w:cs="Arial"/>
                <w:szCs w:val="20"/>
              </w:rPr>
              <w:t>incl.legs</w:t>
            </w:r>
            <w:proofErr w:type="spellEnd"/>
            <w:r>
              <w:rPr>
                <w:rFonts w:cs="Arial"/>
                <w:szCs w:val="20"/>
              </w:rPr>
              <w:t xml:space="preserve"> that make up the segment)</w:t>
            </w:r>
            <w:r w:rsidR="00D94BBA" w:rsidRPr="00C21331">
              <w:rPr>
                <w:rFonts w:cs="Arial"/>
                <w:szCs w:val="20"/>
              </w:rPr>
              <w:t xml:space="preserve"> </w:t>
            </w:r>
            <w:r w:rsidRPr="00C21331">
              <w:rPr>
                <w:rFonts w:cs="Arial"/>
                <w:b/>
                <w:szCs w:val="20"/>
              </w:rPr>
              <w:t>Routing</w:t>
            </w:r>
            <w:r w:rsidR="00D94BBA" w:rsidRPr="00C21331">
              <w:rPr>
                <w:rFonts w:cs="Arial"/>
                <w:szCs w:val="20"/>
              </w:rPr>
              <w:t xml:space="preserve">: </w:t>
            </w:r>
            <w:proofErr w:type="spellStart"/>
            <w:r>
              <w:rPr>
                <w:rFonts w:cs="Arial"/>
                <w:szCs w:val="20"/>
              </w:rPr>
              <w:t>Upline</w:t>
            </w:r>
            <w:proofErr w:type="spellEnd"/>
            <w:r>
              <w:rPr>
                <w:rFonts w:cs="Arial"/>
                <w:szCs w:val="20"/>
              </w:rPr>
              <w:t>/Downline are determined from stations in any segment of the routing (</w:t>
            </w:r>
            <w:proofErr w:type="spellStart"/>
            <w:r w:rsidR="002E3D33">
              <w:rPr>
                <w:rFonts w:cs="Arial"/>
                <w:szCs w:val="20"/>
              </w:rPr>
              <w:t>incl.legs</w:t>
            </w:r>
            <w:proofErr w:type="spellEnd"/>
            <w:r w:rsidR="002E3D33">
              <w:rPr>
                <w:rFonts w:cs="Arial"/>
                <w:szCs w:val="20"/>
              </w:rPr>
              <w:t xml:space="preserve"> of </w:t>
            </w:r>
            <w:r>
              <w:rPr>
                <w:rFonts w:cs="Arial"/>
                <w:szCs w:val="20"/>
              </w:rPr>
              <w:t>entire journey)</w:t>
            </w:r>
          </w:p>
        </w:tc>
      </w:tr>
      <w:tr w:rsidR="005F057F" w:rsidRPr="005F057F" w:rsidTr="0038043E">
        <w:trPr>
          <w:cantSplit/>
          <w:trHeight w:val="1253"/>
        </w:trPr>
        <w:tc>
          <w:tcPr>
            <w:tcW w:w="1713" w:type="dxa"/>
            <w:tcBorders>
              <w:top w:val="single" w:sz="4" w:space="0" w:color="auto"/>
              <w:left w:val="single" w:sz="4" w:space="0" w:color="auto"/>
              <w:bottom w:val="single" w:sz="4" w:space="0" w:color="auto"/>
              <w:right w:val="single" w:sz="4" w:space="0" w:color="auto"/>
            </w:tcBorders>
            <w:shd w:val="clear" w:color="auto" w:fill="auto"/>
          </w:tcPr>
          <w:p w:rsidR="005F057F" w:rsidRPr="005F057F" w:rsidRDefault="005F057F" w:rsidP="00402D7E">
            <w:pPr>
              <w:spacing w:before="0" w:after="0"/>
              <w:rPr>
                <w:rFonts w:eastAsia="Times" w:cs="Arial"/>
                <w:color w:val="548DD4" w:themeColor="text2" w:themeTint="99"/>
                <w:szCs w:val="20"/>
              </w:rPr>
            </w:pPr>
            <w:r w:rsidRPr="005F057F">
              <w:rPr>
                <w:color w:val="548DD4" w:themeColor="text2" w:themeTint="99"/>
                <w:lang w:val="en-GB"/>
              </w:rPr>
              <w:t>Leg/</w:t>
            </w:r>
            <w:proofErr w:type="spellStart"/>
            <w:r w:rsidRPr="005F057F">
              <w:rPr>
                <w:color w:val="548DD4" w:themeColor="text2" w:themeTint="99"/>
                <w:lang w:val="en-GB"/>
              </w:rPr>
              <w:t>Segment_Availability_Threshold</w:t>
            </w:r>
            <w:proofErr w:type="spellEnd"/>
          </w:p>
        </w:tc>
        <w:tc>
          <w:tcPr>
            <w:tcW w:w="2268" w:type="dxa"/>
            <w:tcBorders>
              <w:top w:val="single" w:sz="4" w:space="0" w:color="auto"/>
              <w:left w:val="nil"/>
              <w:bottom w:val="single" w:sz="4" w:space="0" w:color="auto"/>
              <w:right w:val="single" w:sz="4" w:space="0" w:color="auto"/>
            </w:tcBorders>
            <w:shd w:val="clear" w:color="auto" w:fill="auto"/>
          </w:tcPr>
          <w:p w:rsidR="005F057F" w:rsidRPr="005F057F" w:rsidRDefault="005F057F" w:rsidP="00C37233">
            <w:pPr>
              <w:spacing w:before="0" w:after="0"/>
              <w:rPr>
                <w:rFonts w:eastAsia="Times" w:cs="Arial"/>
                <w:color w:val="548DD4" w:themeColor="text2" w:themeTint="99"/>
                <w:szCs w:val="20"/>
              </w:rPr>
            </w:pPr>
            <w:r w:rsidRPr="005F057F">
              <w:rPr>
                <w:rFonts w:eastAsia="Times" w:cs="Arial"/>
                <w:color w:val="548DD4" w:themeColor="text2" w:themeTint="99"/>
                <w:szCs w:val="20"/>
              </w:rPr>
              <w:t xml:space="preserve">Defines the maximum number of legs up to which pre-determined Segment availability (based on most restrictive </w:t>
            </w:r>
            <w:proofErr w:type="spellStart"/>
            <w:r w:rsidRPr="005F057F">
              <w:rPr>
                <w:rFonts w:eastAsia="Times" w:cs="Arial"/>
                <w:color w:val="548DD4" w:themeColor="text2" w:themeTint="99"/>
                <w:szCs w:val="20"/>
              </w:rPr>
              <w:t>seg</w:t>
            </w:r>
            <w:proofErr w:type="spellEnd"/>
            <w:r w:rsidRPr="005F057F">
              <w:rPr>
                <w:rFonts w:eastAsia="Times" w:cs="Arial"/>
                <w:color w:val="548DD4" w:themeColor="text2" w:themeTint="99"/>
                <w:szCs w:val="20"/>
              </w:rPr>
              <w:t xml:space="preserve"> &amp; legs) </w:t>
            </w:r>
            <w:r w:rsidR="00C37233">
              <w:rPr>
                <w:rFonts w:eastAsia="Times" w:cs="Arial"/>
                <w:color w:val="548DD4" w:themeColor="text2" w:themeTint="99"/>
                <w:szCs w:val="20"/>
              </w:rPr>
              <w:t>are</w:t>
            </w:r>
            <w:r w:rsidRPr="005F057F">
              <w:rPr>
                <w:rFonts w:eastAsia="Times" w:cs="Arial"/>
                <w:color w:val="548DD4" w:themeColor="text2" w:themeTint="99"/>
                <w:szCs w:val="20"/>
              </w:rPr>
              <w:t xml:space="preserve"> maintained in Flight Availability Space</w:t>
            </w:r>
          </w:p>
        </w:tc>
        <w:tc>
          <w:tcPr>
            <w:tcW w:w="891" w:type="dxa"/>
            <w:tcBorders>
              <w:top w:val="single" w:sz="4" w:space="0" w:color="auto"/>
              <w:left w:val="nil"/>
              <w:bottom w:val="single" w:sz="4" w:space="0" w:color="auto"/>
              <w:right w:val="single" w:sz="4" w:space="0" w:color="auto"/>
            </w:tcBorders>
            <w:shd w:val="clear" w:color="auto" w:fill="auto"/>
          </w:tcPr>
          <w:p w:rsidR="005F057F" w:rsidRPr="005F057F" w:rsidRDefault="005F057F" w:rsidP="003D628D">
            <w:pPr>
              <w:spacing w:before="0" w:after="0"/>
              <w:jc w:val="center"/>
              <w:rPr>
                <w:rFonts w:cs="Arial"/>
                <w:color w:val="548DD4" w:themeColor="text2" w:themeTint="99"/>
                <w:szCs w:val="20"/>
              </w:rPr>
            </w:pPr>
            <w:r w:rsidRPr="005F057F">
              <w:rPr>
                <w:rFonts w:cs="Arial"/>
                <w:color w:val="548DD4" w:themeColor="text2" w:themeTint="99"/>
                <w:szCs w:val="20"/>
              </w:rPr>
              <w:t>Numeric</w:t>
            </w:r>
          </w:p>
        </w:tc>
        <w:tc>
          <w:tcPr>
            <w:tcW w:w="1236" w:type="dxa"/>
            <w:tcBorders>
              <w:top w:val="single" w:sz="4" w:space="0" w:color="auto"/>
              <w:left w:val="nil"/>
              <w:bottom w:val="single" w:sz="4" w:space="0" w:color="auto"/>
              <w:right w:val="single" w:sz="4" w:space="0" w:color="auto"/>
            </w:tcBorders>
            <w:shd w:val="clear" w:color="auto" w:fill="auto"/>
          </w:tcPr>
          <w:p w:rsidR="005F057F" w:rsidRPr="005F057F" w:rsidRDefault="005F057F" w:rsidP="003D628D">
            <w:pPr>
              <w:spacing w:before="0" w:after="0"/>
              <w:rPr>
                <w:rFonts w:cs="Arial"/>
                <w:color w:val="548DD4" w:themeColor="text2" w:themeTint="99"/>
                <w:szCs w:val="20"/>
              </w:rPr>
            </w:pPr>
            <w:r w:rsidRPr="005F057F">
              <w:rPr>
                <w:rFonts w:cs="Arial"/>
                <w:color w:val="548DD4" w:themeColor="text2" w:themeTint="99"/>
                <w:szCs w:val="20"/>
              </w:rPr>
              <w:t>1 – 9</w:t>
            </w:r>
          </w:p>
        </w:tc>
        <w:tc>
          <w:tcPr>
            <w:tcW w:w="1275" w:type="dxa"/>
            <w:tcBorders>
              <w:top w:val="single" w:sz="4" w:space="0" w:color="auto"/>
              <w:left w:val="nil"/>
              <w:bottom w:val="single" w:sz="4" w:space="0" w:color="auto"/>
              <w:right w:val="single" w:sz="4" w:space="0" w:color="auto"/>
            </w:tcBorders>
            <w:shd w:val="clear" w:color="auto" w:fill="auto"/>
          </w:tcPr>
          <w:p w:rsidR="005F057F" w:rsidRPr="005F057F" w:rsidRDefault="005F057F" w:rsidP="003D628D">
            <w:pPr>
              <w:spacing w:before="0" w:after="0"/>
              <w:rPr>
                <w:rFonts w:cs="Arial"/>
                <w:color w:val="548DD4" w:themeColor="text2" w:themeTint="99"/>
                <w:szCs w:val="20"/>
              </w:rPr>
            </w:pPr>
            <w:r w:rsidRPr="005F057F">
              <w:rPr>
                <w:rFonts w:cs="Arial"/>
                <w:color w:val="548DD4" w:themeColor="text2" w:themeTint="99"/>
                <w:szCs w:val="20"/>
              </w:rPr>
              <w:t>2</w:t>
            </w:r>
          </w:p>
        </w:tc>
        <w:tc>
          <w:tcPr>
            <w:tcW w:w="1134" w:type="dxa"/>
            <w:tcBorders>
              <w:top w:val="single" w:sz="4" w:space="0" w:color="auto"/>
              <w:left w:val="nil"/>
              <w:bottom w:val="single" w:sz="4" w:space="0" w:color="auto"/>
              <w:right w:val="single" w:sz="4" w:space="0" w:color="auto"/>
            </w:tcBorders>
          </w:tcPr>
          <w:p w:rsidR="005F057F" w:rsidRPr="005F057F" w:rsidRDefault="005F057F" w:rsidP="003D628D">
            <w:pPr>
              <w:rPr>
                <w:rFonts w:cs="Arial"/>
                <w:color w:val="548DD4" w:themeColor="text2" w:themeTint="99"/>
                <w:szCs w:val="20"/>
              </w:rPr>
            </w:pPr>
            <w:r w:rsidRPr="005F057F">
              <w:rPr>
                <w:rFonts w:cs="Arial"/>
                <w:color w:val="548DD4" w:themeColor="text2" w:themeTint="99"/>
                <w:szCs w:val="20"/>
              </w:rPr>
              <w:t>Inventory and Schedules</w:t>
            </w:r>
          </w:p>
          <w:p w:rsidR="005F057F" w:rsidRPr="005F057F" w:rsidRDefault="005F057F" w:rsidP="003D628D">
            <w:pPr>
              <w:rPr>
                <w:rFonts w:cs="Arial"/>
                <w:color w:val="548DD4" w:themeColor="text2" w:themeTint="99"/>
                <w:szCs w:val="20"/>
              </w:rPr>
            </w:pPr>
          </w:p>
        </w:tc>
        <w:tc>
          <w:tcPr>
            <w:tcW w:w="1665" w:type="dxa"/>
            <w:tcBorders>
              <w:top w:val="single" w:sz="4" w:space="0" w:color="auto"/>
              <w:left w:val="single" w:sz="4" w:space="0" w:color="auto"/>
              <w:bottom w:val="single" w:sz="4" w:space="0" w:color="auto"/>
              <w:right w:val="single" w:sz="4" w:space="0" w:color="auto"/>
            </w:tcBorders>
            <w:shd w:val="clear" w:color="auto" w:fill="auto"/>
          </w:tcPr>
          <w:p w:rsidR="005F057F" w:rsidRPr="005F057F" w:rsidRDefault="005F057F" w:rsidP="003D628D">
            <w:pPr>
              <w:rPr>
                <w:rFonts w:cs="Arial"/>
                <w:color w:val="548DD4" w:themeColor="text2" w:themeTint="99"/>
                <w:szCs w:val="20"/>
              </w:rPr>
            </w:pPr>
          </w:p>
        </w:tc>
      </w:tr>
    </w:tbl>
    <w:p w:rsidR="004B2283" w:rsidRPr="004B2283" w:rsidRDefault="004B2283" w:rsidP="004B2283">
      <w:pPr>
        <w:pStyle w:val="BodyText"/>
        <w:rPr>
          <w:lang w:val="en-GB"/>
        </w:rPr>
      </w:pPr>
    </w:p>
    <w:p w:rsidR="006363EF" w:rsidRDefault="006363EF" w:rsidP="006363EF">
      <w:pPr>
        <w:pStyle w:val="Heading2"/>
        <w:numPr>
          <w:ilvl w:val="1"/>
          <w:numId w:val="1"/>
        </w:numPr>
        <w:rPr>
          <w:bCs w:val="0"/>
          <w:lang w:val="en-GB"/>
        </w:rPr>
      </w:pPr>
      <w:bookmarkStart w:id="192" w:name="_Toc426964340"/>
      <w:r>
        <w:rPr>
          <w:bCs w:val="0"/>
          <w:lang w:val="en-GB"/>
        </w:rPr>
        <w:t>Availability for Host Marketing Free-Sell Code Share</w:t>
      </w:r>
      <w:r w:rsidR="00A821B2">
        <w:rPr>
          <w:bCs w:val="0"/>
          <w:lang w:val="en-GB"/>
        </w:rPr>
        <w:t xml:space="preserve"> </w:t>
      </w:r>
      <w:r w:rsidR="00A821B2" w:rsidRPr="00A821B2">
        <w:rPr>
          <w:bCs w:val="0"/>
          <w:color w:val="548DD4" w:themeColor="text2" w:themeTint="99"/>
          <w:lang w:val="en-GB"/>
        </w:rPr>
        <w:t>(Future)</w:t>
      </w:r>
      <w:bookmarkEnd w:id="192"/>
    </w:p>
    <w:p w:rsidR="00047A53" w:rsidRDefault="006363EF" w:rsidP="00CD40BE">
      <w:pPr>
        <w:pStyle w:val="BodyText"/>
        <w:rPr>
          <w:lang w:val="en-GB"/>
        </w:rPr>
      </w:pPr>
      <w:r>
        <w:rPr>
          <w:lang w:val="en-GB"/>
        </w:rPr>
        <w:t xml:space="preserve">A new </w:t>
      </w:r>
      <w:r w:rsidR="00CD40BE">
        <w:rPr>
          <w:lang w:val="en-GB"/>
        </w:rPr>
        <w:t>Use Case</w:t>
      </w:r>
      <w:r>
        <w:rPr>
          <w:lang w:val="en-GB"/>
        </w:rPr>
        <w:t xml:space="preserve"> needs to be defined in HIAS for </w:t>
      </w:r>
      <w:r w:rsidR="00CD40BE">
        <w:rPr>
          <w:lang w:val="en-GB"/>
        </w:rPr>
        <w:t>processing incoming</w:t>
      </w:r>
      <w:r>
        <w:rPr>
          <w:lang w:val="en-GB"/>
        </w:rPr>
        <w:t xml:space="preserve"> </w:t>
      </w:r>
      <w:r w:rsidR="00D22D3C">
        <w:rPr>
          <w:lang w:val="en-GB"/>
        </w:rPr>
        <w:t xml:space="preserve">AVS </w:t>
      </w:r>
      <w:r w:rsidR="00CD40BE">
        <w:rPr>
          <w:lang w:val="en-GB"/>
        </w:rPr>
        <w:t>messages</w:t>
      </w:r>
      <w:r>
        <w:rPr>
          <w:lang w:val="en-GB"/>
        </w:rPr>
        <w:t xml:space="preserve"> </w:t>
      </w:r>
      <w:r w:rsidR="00D22D3C">
        <w:rPr>
          <w:lang w:val="en-GB"/>
        </w:rPr>
        <w:t xml:space="preserve">(standard AVS and numeric AVS (AVA)) </w:t>
      </w:r>
      <w:r>
        <w:rPr>
          <w:lang w:val="en-GB"/>
        </w:rPr>
        <w:t>received from OA operating carriers for host marketing free-sell code share flights</w:t>
      </w:r>
      <w:r w:rsidR="00CD40BE">
        <w:rPr>
          <w:lang w:val="en-GB"/>
        </w:rPr>
        <w:t>.</w:t>
      </w:r>
      <w:r w:rsidR="00047A53">
        <w:rPr>
          <w:lang w:val="en-GB"/>
        </w:rPr>
        <w:t xml:space="preserve"> Alternatively, </w:t>
      </w:r>
      <w:r w:rsidR="00E706F3">
        <w:rPr>
          <w:lang w:val="en-GB"/>
        </w:rPr>
        <w:t xml:space="preserve">a new Basis Flow shall be added to </w:t>
      </w:r>
      <w:r w:rsidR="00047A53">
        <w:rPr>
          <w:lang w:val="en-GB"/>
        </w:rPr>
        <w:t xml:space="preserve">the existing UC for Full Inventory Adjustment </w:t>
      </w:r>
      <w:r w:rsidR="00E706F3">
        <w:rPr>
          <w:lang w:val="en-GB"/>
        </w:rPr>
        <w:t>to cover the availability adjustments for host free sale marketing code share flights.</w:t>
      </w:r>
    </w:p>
    <w:p w:rsidR="004B2283" w:rsidRDefault="00B7489A" w:rsidP="00CD40BE">
      <w:pPr>
        <w:pStyle w:val="BodyText"/>
        <w:rPr>
          <w:bCs/>
          <w:lang w:val="en-GB"/>
        </w:rPr>
      </w:pPr>
      <w:r>
        <w:rPr>
          <w:lang w:val="en-GB"/>
        </w:rPr>
        <w:t xml:space="preserve"> The below requirements shall need to be covered in that UC:</w:t>
      </w:r>
      <w:r w:rsidR="006363EF">
        <w:rPr>
          <w:bCs/>
          <w:lang w:val="en-GB"/>
        </w:rPr>
        <w:t xml:space="preserve"> </w:t>
      </w:r>
    </w:p>
    <w:p w:rsidR="00E208D1" w:rsidRDefault="00E208D1" w:rsidP="00D6655D">
      <w:pPr>
        <w:pStyle w:val="SITAMainNumList"/>
        <w:numPr>
          <w:ilvl w:val="1"/>
          <w:numId w:val="27"/>
        </w:numPr>
        <w:ind w:left="792"/>
        <w:rPr>
          <w:lang w:val="en-GB"/>
        </w:rPr>
      </w:pPr>
      <w:r>
        <w:rPr>
          <w:lang w:val="en-GB"/>
        </w:rPr>
        <w:t>P</w:t>
      </w:r>
      <w:r w:rsidRPr="00B7489A">
        <w:rPr>
          <w:lang w:val="en-GB"/>
        </w:rPr>
        <w:t>artner code share AVS/AVA received</w:t>
      </w:r>
      <w:r>
        <w:rPr>
          <w:lang w:val="en-GB"/>
        </w:rPr>
        <w:t xml:space="preserve"> from the OA must</w:t>
      </w:r>
      <w:r w:rsidRPr="00B7489A">
        <w:rPr>
          <w:lang w:val="en-GB"/>
        </w:rPr>
        <w:t xml:space="preserve"> be captured in ICR and</w:t>
      </w:r>
      <w:r>
        <w:rPr>
          <w:lang w:val="en-GB"/>
        </w:rPr>
        <w:t xml:space="preserve"> reflected in nested buckets.</w:t>
      </w:r>
    </w:p>
    <w:p w:rsidR="00E208D1" w:rsidRDefault="00E208D1" w:rsidP="00D6655D">
      <w:pPr>
        <w:pStyle w:val="SITAMainNumList"/>
        <w:numPr>
          <w:ilvl w:val="1"/>
          <w:numId w:val="27"/>
        </w:numPr>
        <w:ind w:left="792"/>
        <w:rPr>
          <w:lang w:val="en-GB"/>
        </w:rPr>
      </w:pPr>
      <w:r>
        <w:rPr>
          <w:lang w:val="en-GB"/>
        </w:rPr>
        <w:t xml:space="preserve">A history item must be generated </w:t>
      </w:r>
      <w:proofErr w:type="gramStart"/>
      <w:r>
        <w:rPr>
          <w:lang w:val="en-GB"/>
        </w:rPr>
        <w:t>for every Partner AVS/AVA information</w:t>
      </w:r>
      <w:proofErr w:type="gramEnd"/>
      <w:r>
        <w:rPr>
          <w:lang w:val="en-GB"/>
        </w:rPr>
        <w:t xml:space="preserve"> captured in the ICR.</w:t>
      </w:r>
    </w:p>
    <w:p w:rsidR="00E208D1" w:rsidRPr="00B7489A" w:rsidRDefault="00E208D1" w:rsidP="00D6655D">
      <w:pPr>
        <w:pStyle w:val="SITAMainNumList"/>
        <w:numPr>
          <w:ilvl w:val="1"/>
          <w:numId w:val="27"/>
        </w:numPr>
        <w:ind w:left="792"/>
        <w:rPr>
          <w:lang w:val="en-GB"/>
        </w:rPr>
      </w:pPr>
      <w:r>
        <w:rPr>
          <w:lang w:val="en-GB"/>
        </w:rPr>
        <w:t>S</w:t>
      </w:r>
      <w:r w:rsidRPr="00B7489A">
        <w:rPr>
          <w:lang w:val="en-GB"/>
        </w:rPr>
        <w:t xml:space="preserve">ystem determines the </w:t>
      </w:r>
      <w:r>
        <w:rPr>
          <w:lang w:val="en-GB"/>
        </w:rPr>
        <w:t xml:space="preserve">Final nested bucket Booking Seat Available, Group Seat Available and Waitlist Seat Available counts from the nested bucket numeric Adjusted BSA, Adjusted GSA, Adjusted WSA (as calculated for nested buckets in host prime flights), the </w:t>
      </w:r>
      <w:r w:rsidRPr="00B7489A">
        <w:rPr>
          <w:lang w:val="en-GB"/>
        </w:rPr>
        <w:t xml:space="preserve">OA </w:t>
      </w:r>
      <w:r>
        <w:rPr>
          <w:lang w:val="en-GB"/>
        </w:rPr>
        <w:t xml:space="preserve">Partner </w:t>
      </w:r>
      <w:r w:rsidRPr="00B7489A">
        <w:rPr>
          <w:lang w:val="en-GB"/>
        </w:rPr>
        <w:t>AVS/AVA status and the applicable quota sale value</w:t>
      </w:r>
      <w:r>
        <w:rPr>
          <w:lang w:val="en-GB"/>
        </w:rPr>
        <w:t>,</w:t>
      </w:r>
      <w:r w:rsidRPr="00B7489A">
        <w:rPr>
          <w:lang w:val="en-GB"/>
        </w:rPr>
        <w:t xml:space="preserve"> by referencing the Code Share Agreement Template for the host marketing flight</w:t>
      </w:r>
      <w:r>
        <w:rPr>
          <w:lang w:val="en-GB"/>
        </w:rPr>
        <w:t xml:space="preserve">, </w:t>
      </w:r>
      <w:r w:rsidRPr="00B7489A">
        <w:rPr>
          <w:lang w:val="en-GB"/>
        </w:rPr>
        <w:t>for the RBD.</w:t>
      </w:r>
    </w:p>
    <w:p w:rsidR="00E208D1" w:rsidRDefault="00E208D1" w:rsidP="00D6655D">
      <w:pPr>
        <w:pStyle w:val="SITAMainNumList"/>
        <w:numPr>
          <w:ilvl w:val="1"/>
          <w:numId w:val="27"/>
        </w:numPr>
        <w:ind w:left="792"/>
        <w:rPr>
          <w:lang w:val="en-GB"/>
        </w:rPr>
      </w:pPr>
      <w:r>
        <w:rPr>
          <w:lang w:val="en-GB"/>
        </w:rPr>
        <w:t>When Waitlist is not allowed in the Code Share agreement, the Final nested bucket Waitlist Seat Available count for all nested buckets/RBD's are set to Zero (0). Otherwise, the Final nested bucket Waitlist Seat Available count for nested buckets/RBD's are calculated as per the Steps (e) and (f) below.</w:t>
      </w:r>
    </w:p>
    <w:p w:rsidR="00E208D1" w:rsidRPr="00B7489A" w:rsidRDefault="00E208D1" w:rsidP="00D6655D">
      <w:pPr>
        <w:pStyle w:val="SITAMainNumList"/>
        <w:numPr>
          <w:ilvl w:val="1"/>
          <w:numId w:val="27"/>
        </w:numPr>
        <w:ind w:left="792"/>
        <w:rPr>
          <w:lang w:val="en-GB"/>
        </w:rPr>
      </w:pPr>
      <w:r w:rsidRPr="00B7489A">
        <w:rPr>
          <w:lang w:val="en-GB"/>
        </w:rPr>
        <w:lastRenderedPageBreak/>
        <w:t xml:space="preserve">When the Code Share AVS/AVA Messaging Option for the host marketing flight is "Standard AVS", </w:t>
      </w:r>
    </w:p>
    <w:p w:rsidR="00E208D1" w:rsidRDefault="00E208D1" w:rsidP="00D6655D">
      <w:pPr>
        <w:pStyle w:val="SITAMainNumList"/>
        <w:numPr>
          <w:ilvl w:val="5"/>
          <w:numId w:val="26"/>
        </w:numPr>
        <w:ind w:left="1512"/>
        <w:rPr>
          <w:lang w:val="en-GB"/>
        </w:rPr>
      </w:pPr>
      <w:r>
        <w:rPr>
          <w:lang w:val="en-GB"/>
        </w:rPr>
        <w:t>If the OA Partner AVS status is an open status (AS or LA) for a RBD on leg/segment:</w:t>
      </w:r>
    </w:p>
    <w:p w:rsidR="00E208D1" w:rsidRDefault="00E208D1" w:rsidP="00D6655D">
      <w:pPr>
        <w:pStyle w:val="SITAMainNumList"/>
        <w:numPr>
          <w:ilvl w:val="0"/>
          <w:numId w:val="0"/>
        </w:numPr>
        <w:ind w:left="1512"/>
        <w:rPr>
          <w:lang w:val="en-GB"/>
        </w:rPr>
      </w:pPr>
      <w:r>
        <w:rPr>
          <w:lang w:val="en-GB"/>
        </w:rPr>
        <w:t>T</w:t>
      </w:r>
      <w:r w:rsidRPr="00B7489A">
        <w:rPr>
          <w:lang w:val="en-GB"/>
        </w:rPr>
        <w:t xml:space="preserve">he </w:t>
      </w:r>
      <w:r>
        <w:rPr>
          <w:lang w:val="en-GB"/>
        </w:rPr>
        <w:t>Final nested bucket Booking Seat Available count for that RBD on the leg/segment is the lowest of the Adjusted BSA for the nested bucket and the Code Share quota sale for the cabin.</w:t>
      </w:r>
    </w:p>
    <w:p w:rsidR="00E208D1" w:rsidRDefault="00E208D1" w:rsidP="00D6655D">
      <w:pPr>
        <w:pStyle w:val="SITAMainNumList"/>
        <w:numPr>
          <w:ilvl w:val="0"/>
          <w:numId w:val="0"/>
        </w:numPr>
        <w:ind w:left="1512"/>
        <w:rPr>
          <w:lang w:val="en-GB"/>
        </w:rPr>
      </w:pPr>
      <w:r>
        <w:rPr>
          <w:lang w:val="en-GB"/>
        </w:rPr>
        <w:t>T</w:t>
      </w:r>
      <w:r w:rsidRPr="00B7489A">
        <w:rPr>
          <w:lang w:val="en-GB"/>
        </w:rPr>
        <w:t xml:space="preserve">he </w:t>
      </w:r>
      <w:r>
        <w:rPr>
          <w:lang w:val="en-GB"/>
        </w:rPr>
        <w:t xml:space="preserve">Final nested bucket Waitlist Seat Available count for that RBD on the leg/segment is the lowest of the Adjusted WSA for the nested bucket and the Code Share quota sale for the cabin. </w:t>
      </w:r>
    </w:p>
    <w:p w:rsidR="00E208D1" w:rsidRDefault="00E208D1" w:rsidP="00D6655D">
      <w:pPr>
        <w:pStyle w:val="SITAMainNumList"/>
        <w:numPr>
          <w:ilvl w:val="5"/>
          <w:numId w:val="26"/>
        </w:numPr>
        <w:ind w:left="1512"/>
        <w:rPr>
          <w:lang w:val="en-GB"/>
        </w:rPr>
      </w:pPr>
      <w:r>
        <w:rPr>
          <w:lang w:val="en-GB"/>
        </w:rPr>
        <w:t>If the OA Partner AVS status is "CC", "CN" or "LC", "LN" for a RBD on leg/segment:</w:t>
      </w:r>
    </w:p>
    <w:p w:rsidR="00E208D1" w:rsidRDefault="00E208D1" w:rsidP="00D6655D">
      <w:pPr>
        <w:pStyle w:val="SITAMainNumList"/>
        <w:numPr>
          <w:ilvl w:val="0"/>
          <w:numId w:val="0"/>
        </w:numPr>
        <w:ind w:left="1512"/>
        <w:rPr>
          <w:lang w:val="en-GB"/>
        </w:rPr>
      </w:pPr>
      <w:r>
        <w:rPr>
          <w:lang w:val="en-GB"/>
        </w:rPr>
        <w:t>Both t</w:t>
      </w:r>
      <w:r w:rsidRPr="00B7489A">
        <w:rPr>
          <w:lang w:val="en-GB"/>
        </w:rPr>
        <w:t xml:space="preserve">he </w:t>
      </w:r>
      <w:r>
        <w:rPr>
          <w:lang w:val="en-GB"/>
        </w:rPr>
        <w:t>Final nested bucket Booking Seat Available count and the Final nested bucket Waitlist Seat Available count for that RBD on the leg/segment are set to Zero (0).</w:t>
      </w:r>
    </w:p>
    <w:p w:rsidR="00E208D1" w:rsidRDefault="00E208D1" w:rsidP="00D6655D">
      <w:pPr>
        <w:pStyle w:val="SITAMainNumList"/>
        <w:numPr>
          <w:ilvl w:val="5"/>
          <w:numId w:val="26"/>
        </w:numPr>
        <w:ind w:left="1512"/>
        <w:rPr>
          <w:lang w:val="en-GB"/>
        </w:rPr>
      </w:pPr>
      <w:r>
        <w:rPr>
          <w:lang w:val="en-GB"/>
        </w:rPr>
        <w:t>If the OA Partner AVS status is "CR", "LR" or "CL", "LL" for a RBD on leg/segment:</w:t>
      </w:r>
    </w:p>
    <w:p w:rsidR="00E208D1" w:rsidRDefault="00E208D1" w:rsidP="00D6655D">
      <w:pPr>
        <w:pStyle w:val="SITAMainNumList"/>
        <w:numPr>
          <w:ilvl w:val="0"/>
          <w:numId w:val="0"/>
        </w:numPr>
        <w:ind w:left="1512"/>
        <w:rPr>
          <w:lang w:val="en-GB"/>
        </w:rPr>
      </w:pPr>
      <w:r>
        <w:rPr>
          <w:lang w:val="en-GB"/>
        </w:rPr>
        <w:t>T</w:t>
      </w:r>
      <w:r w:rsidRPr="00B7489A">
        <w:rPr>
          <w:lang w:val="en-GB"/>
        </w:rPr>
        <w:t xml:space="preserve">he </w:t>
      </w:r>
      <w:r>
        <w:rPr>
          <w:lang w:val="en-GB"/>
        </w:rPr>
        <w:t xml:space="preserve">Final nested bucket Booking Seat Available count for the RBD is set to Zero (0). </w:t>
      </w:r>
    </w:p>
    <w:p w:rsidR="00E208D1" w:rsidRDefault="00E208D1" w:rsidP="00D6655D">
      <w:pPr>
        <w:pStyle w:val="SITAMainNumList"/>
        <w:numPr>
          <w:ilvl w:val="0"/>
          <w:numId w:val="0"/>
        </w:numPr>
        <w:ind w:left="1512"/>
        <w:rPr>
          <w:lang w:val="en-GB"/>
        </w:rPr>
      </w:pPr>
      <w:r>
        <w:rPr>
          <w:lang w:val="en-GB"/>
        </w:rPr>
        <w:t>T</w:t>
      </w:r>
      <w:r w:rsidRPr="00B7489A">
        <w:rPr>
          <w:lang w:val="en-GB"/>
        </w:rPr>
        <w:t xml:space="preserve">he </w:t>
      </w:r>
      <w:r>
        <w:rPr>
          <w:lang w:val="en-GB"/>
        </w:rPr>
        <w:t>Final nested bucket Waitlist Seat Available count for that RBD on the leg/segment is the lowest of the Adjusted WSA for the nested bucket and the Code Share quota sale for the cabin.</w:t>
      </w:r>
    </w:p>
    <w:p w:rsidR="00E208D1" w:rsidRPr="00B7489A" w:rsidRDefault="00E208D1" w:rsidP="00D6655D">
      <w:pPr>
        <w:pStyle w:val="SITAMainNumList"/>
        <w:numPr>
          <w:ilvl w:val="1"/>
          <w:numId w:val="27"/>
        </w:numPr>
        <w:ind w:left="792"/>
        <w:rPr>
          <w:lang w:val="en-GB"/>
        </w:rPr>
      </w:pPr>
      <w:r w:rsidRPr="00B7489A">
        <w:rPr>
          <w:lang w:val="en-GB"/>
        </w:rPr>
        <w:t xml:space="preserve">When the Code Share AVS/AVA Messaging Option for the host marketing flight is "AVA" (Code Share Numeric AVS), </w:t>
      </w:r>
    </w:p>
    <w:p w:rsidR="00E208D1" w:rsidRDefault="00E208D1" w:rsidP="00D6655D">
      <w:pPr>
        <w:pStyle w:val="SITAMainNumList"/>
        <w:numPr>
          <w:ilvl w:val="5"/>
          <w:numId w:val="26"/>
        </w:numPr>
        <w:ind w:left="1512"/>
        <w:rPr>
          <w:lang w:val="en-GB"/>
        </w:rPr>
      </w:pPr>
      <w:r>
        <w:rPr>
          <w:lang w:val="en-GB"/>
        </w:rPr>
        <w:t>If the OA Partner AVS status is "CN" or "LN" for a RBD on leg/segment:</w:t>
      </w:r>
    </w:p>
    <w:p w:rsidR="00E208D1" w:rsidRDefault="00E208D1" w:rsidP="00D6655D">
      <w:pPr>
        <w:pStyle w:val="SITAMainNumList"/>
        <w:numPr>
          <w:ilvl w:val="0"/>
          <w:numId w:val="0"/>
        </w:numPr>
        <w:ind w:left="1512"/>
        <w:rPr>
          <w:lang w:val="en-GB"/>
        </w:rPr>
      </w:pPr>
      <w:r>
        <w:rPr>
          <w:lang w:val="en-GB"/>
        </w:rPr>
        <w:t>Both t</w:t>
      </w:r>
      <w:r w:rsidRPr="00B7489A">
        <w:rPr>
          <w:lang w:val="en-GB"/>
        </w:rPr>
        <w:t xml:space="preserve">he </w:t>
      </w:r>
      <w:r>
        <w:rPr>
          <w:lang w:val="en-GB"/>
        </w:rPr>
        <w:t>Final nested bucket Booking Seat Available count and the Final nested bucket Waitlist Seat Available count for that RBD on the leg/segment are set to Zero (0).</w:t>
      </w:r>
    </w:p>
    <w:p w:rsidR="00E208D1" w:rsidRDefault="00E208D1" w:rsidP="00D6655D">
      <w:pPr>
        <w:pStyle w:val="SITAMainNumList"/>
        <w:numPr>
          <w:ilvl w:val="5"/>
          <w:numId w:val="26"/>
        </w:numPr>
        <w:ind w:left="1512"/>
        <w:rPr>
          <w:lang w:val="en-GB"/>
        </w:rPr>
      </w:pPr>
      <w:r>
        <w:rPr>
          <w:lang w:val="en-GB"/>
        </w:rPr>
        <w:t>If the OA Partner AVS status is a numeric value for a RBD on leg/segment:</w:t>
      </w:r>
    </w:p>
    <w:p w:rsidR="00E208D1" w:rsidRDefault="00E208D1" w:rsidP="00D6655D">
      <w:pPr>
        <w:pStyle w:val="SITAMainNumList"/>
        <w:numPr>
          <w:ilvl w:val="0"/>
          <w:numId w:val="0"/>
        </w:numPr>
        <w:ind w:left="1512"/>
        <w:rPr>
          <w:lang w:val="en-GB"/>
        </w:rPr>
      </w:pPr>
      <w:r>
        <w:rPr>
          <w:lang w:val="en-GB"/>
        </w:rPr>
        <w:t>T</w:t>
      </w:r>
      <w:r w:rsidRPr="00B7489A">
        <w:rPr>
          <w:lang w:val="en-GB"/>
        </w:rPr>
        <w:t xml:space="preserve">he </w:t>
      </w:r>
      <w:r>
        <w:rPr>
          <w:lang w:val="en-GB"/>
        </w:rPr>
        <w:t>Final nested bucket Booking Seat Available count for that RBD on the leg/segment is the lowest of the Adjusted BSA for the nested bucket, the Code Share quota sale for the cabin and the OA Partner AVA numeric value for the RBD.</w:t>
      </w:r>
    </w:p>
    <w:p w:rsidR="00E208D1" w:rsidRDefault="00E208D1" w:rsidP="00D6655D">
      <w:pPr>
        <w:pStyle w:val="SITAMainNumList"/>
        <w:numPr>
          <w:ilvl w:val="0"/>
          <w:numId w:val="0"/>
        </w:numPr>
        <w:ind w:left="1512"/>
        <w:rPr>
          <w:lang w:val="en-GB"/>
        </w:rPr>
      </w:pPr>
      <w:r>
        <w:rPr>
          <w:lang w:val="en-GB"/>
        </w:rPr>
        <w:t>T</w:t>
      </w:r>
      <w:r w:rsidRPr="00B7489A">
        <w:rPr>
          <w:lang w:val="en-GB"/>
        </w:rPr>
        <w:t xml:space="preserve">he </w:t>
      </w:r>
      <w:r>
        <w:rPr>
          <w:lang w:val="en-GB"/>
        </w:rPr>
        <w:t xml:space="preserve">Final nested bucket Waitlist Seat Available count for that RBD on the leg/segment is the lowest of the Adjusted WSA for the nested bucket and the Code Share quota sale for the cabin </w:t>
      </w:r>
      <w:r w:rsidRPr="00D42C5D">
        <w:rPr>
          <w:i/>
          <w:lang w:val="en-GB"/>
        </w:rPr>
        <w:t xml:space="preserve">(Note: </w:t>
      </w:r>
      <w:r>
        <w:rPr>
          <w:i/>
          <w:lang w:val="en-GB"/>
        </w:rPr>
        <w:t>additional research will be needed</w:t>
      </w:r>
      <w:r w:rsidRPr="00D42C5D">
        <w:rPr>
          <w:i/>
          <w:lang w:val="en-GB"/>
        </w:rPr>
        <w:t xml:space="preserve"> to verify if waitlist must also be closed</w:t>
      </w:r>
      <w:r>
        <w:rPr>
          <w:i/>
          <w:lang w:val="en-GB"/>
        </w:rPr>
        <w:t xml:space="preserve"> w</w:t>
      </w:r>
      <w:r w:rsidRPr="00D42C5D">
        <w:rPr>
          <w:i/>
          <w:lang w:val="en-GB"/>
        </w:rPr>
        <w:t>hen OA AVA value is 0, if yes then WSA should be set to 0)</w:t>
      </w:r>
      <w:r>
        <w:rPr>
          <w:lang w:val="en-GB"/>
        </w:rPr>
        <w:t>.</w:t>
      </w:r>
    </w:p>
    <w:p w:rsidR="00E208D1" w:rsidRDefault="00E208D1" w:rsidP="00D6655D">
      <w:pPr>
        <w:pStyle w:val="SITAMainNumList"/>
        <w:numPr>
          <w:ilvl w:val="1"/>
          <w:numId w:val="27"/>
        </w:numPr>
        <w:ind w:left="792"/>
        <w:rPr>
          <w:lang w:val="en-GB"/>
        </w:rPr>
      </w:pPr>
      <w:r>
        <w:rPr>
          <w:lang w:val="en-GB"/>
        </w:rPr>
        <w:t>When Group is not allowed in the Code Share agreement, the Final nested bucket Group Seat Available count for all nested buckets/RBD's are set to Zero (0). Otherwise, the Final nested bucket Group Seat Available count for nested buckets/RBD's are calculated as per the Steps (h) below.</w:t>
      </w:r>
    </w:p>
    <w:p w:rsidR="00E208D1" w:rsidRDefault="00E208D1" w:rsidP="00D6655D">
      <w:pPr>
        <w:pStyle w:val="SITAMainNumList"/>
        <w:numPr>
          <w:ilvl w:val="1"/>
          <w:numId w:val="27"/>
        </w:numPr>
        <w:ind w:left="792"/>
        <w:rPr>
          <w:lang w:val="en-GB"/>
        </w:rPr>
      </w:pPr>
      <w:r>
        <w:rPr>
          <w:lang w:val="en-GB"/>
        </w:rPr>
        <w:t>T</w:t>
      </w:r>
      <w:r w:rsidRPr="00B7489A">
        <w:rPr>
          <w:lang w:val="en-GB"/>
        </w:rPr>
        <w:t xml:space="preserve">he </w:t>
      </w:r>
      <w:r>
        <w:rPr>
          <w:lang w:val="en-GB"/>
        </w:rPr>
        <w:t xml:space="preserve">Final nested bucket Group Seat Available count for all RBD's on the leg/segment shall be set to Zero (0) to denote all groups must be requested on host marketing free-sale code share flights. </w:t>
      </w:r>
    </w:p>
    <w:p w:rsidR="00E208D1" w:rsidRPr="00E208D1" w:rsidRDefault="00E208D1" w:rsidP="00D6655D">
      <w:pPr>
        <w:pStyle w:val="SITAMainNumList"/>
        <w:numPr>
          <w:ilvl w:val="0"/>
          <w:numId w:val="0"/>
        </w:numPr>
        <w:ind w:left="792"/>
        <w:rPr>
          <w:i/>
          <w:lang w:val="en-GB"/>
        </w:rPr>
      </w:pPr>
      <w:r w:rsidRPr="00E208D1">
        <w:rPr>
          <w:i/>
          <w:lang w:val="en-GB"/>
        </w:rPr>
        <w:t>Note: The "Group Booking" option in the Code Share agreement will control whether group CJ's are allowed to create or not on host marketing flights</w:t>
      </w:r>
    </w:p>
    <w:p w:rsidR="003B2931" w:rsidRDefault="003B2931" w:rsidP="003B2931">
      <w:pPr>
        <w:pStyle w:val="Heading2"/>
        <w:numPr>
          <w:ilvl w:val="1"/>
          <w:numId w:val="1"/>
        </w:numPr>
        <w:rPr>
          <w:bCs w:val="0"/>
          <w:lang w:val="en-GB"/>
        </w:rPr>
      </w:pPr>
      <w:bookmarkStart w:id="193" w:name="_Toc426964341"/>
      <w:r>
        <w:rPr>
          <w:bCs w:val="0"/>
          <w:lang w:val="en-GB"/>
        </w:rPr>
        <w:t>Definition of Protective Cover condition</w:t>
      </w:r>
      <w:bookmarkEnd w:id="193"/>
    </w:p>
    <w:p w:rsidR="003B2931" w:rsidRDefault="003B2931" w:rsidP="003B2931">
      <w:pPr>
        <w:pStyle w:val="BodyText"/>
        <w:rPr>
          <w:lang w:val="en-GB"/>
        </w:rPr>
      </w:pPr>
      <w:r>
        <w:rPr>
          <w:lang w:val="en-GB"/>
        </w:rPr>
        <w:t>The Protective Cover condition must be defined for HIAS 2.0 and reflected in the System BDD for ICR.</w:t>
      </w:r>
    </w:p>
    <w:p w:rsidR="00E947F7" w:rsidRDefault="00E947F7" w:rsidP="00E947F7">
      <w:pPr>
        <w:pStyle w:val="Heading2"/>
        <w:numPr>
          <w:ilvl w:val="1"/>
          <w:numId w:val="1"/>
        </w:numPr>
        <w:rPr>
          <w:bCs w:val="0"/>
          <w:lang w:val="en-GB"/>
        </w:rPr>
      </w:pPr>
      <w:bookmarkStart w:id="194" w:name="_Toc426964342"/>
      <w:r>
        <w:rPr>
          <w:bCs w:val="0"/>
          <w:lang w:val="en-GB"/>
        </w:rPr>
        <w:lastRenderedPageBreak/>
        <w:t>Stop Sale Indicator (SSI) in MICT rules for Tree Top buckets</w:t>
      </w:r>
      <w:bookmarkEnd w:id="194"/>
    </w:p>
    <w:p w:rsidR="00E947F7" w:rsidRPr="00E947F7" w:rsidRDefault="00E947F7" w:rsidP="00E947F7">
      <w:pPr>
        <w:pStyle w:val="BodyText"/>
        <w:rPr>
          <w:lang w:val="en-GB"/>
        </w:rPr>
      </w:pPr>
      <w:r>
        <w:rPr>
          <w:lang w:val="en-GB"/>
        </w:rPr>
        <w:t>For HIAS 2.0 the below must be updated for Tree Top buckets:</w:t>
      </w:r>
    </w:p>
    <w:p w:rsidR="00E947F7" w:rsidRDefault="00E947F7" w:rsidP="00CD40BE">
      <w:pPr>
        <w:pStyle w:val="BodyText"/>
        <w:rPr>
          <w:rFonts w:ascii="Helv" w:eastAsia="Times" w:hAnsi="Helv" w:cs="Helv"/>
          <w:color w:val="000000"/>
          <w:szCs w:val="20"/>
        </w:rPr>
      </w:pPr>
      <w:r>
        <w:rPr>
          <w:rFonts w:ascii="Helv" w:eastAsia="Times" w:hAnsi="Helv" w:cs="Helv"/>
          <w:color w:val="000000"/>
          <w:szCs w:val="20"/>
        </w:rPr>
        <w:t>- The Tree Top Control MICT rule needs updated to include an SSI</w:t>
      </w:r>
    </w:p>
    <w:p w:rsidR="00E947F7" w:rsidRPr="001D5F06" w:rsidRDefault="00E947F7" w:rsidP="00CD40BE">
      <w:pPr>
        <w:pStyle w:val="BodyText"/>
        <w:rPr>
          <w:lang w:val="en-GB"/>
        </w:rPr>
      </w:pPr>
      <w:r>
        <w:rPr>
          <w:rFonts w:ascii="Helv" w:eastAsia="Times" w:hAnsi="Helv" w:cs="Helv"/>
          <w:color w:val="000000"/>
          <w:szCs w:val="20"/>
        </w:rPr>
        <w:t>- The Flight Close Control MICT rule needs to have the control "Tree Top" added</w:t>
      </w:r>
    </w:p>
    <w:p w:rsidR="00A40200" w:rsidRPr="001D5F06" w:rsidRDefault="00A40200" w:rsidP="00273AF0">
      <w:pPr>
        <w:pStyle w:val="Heading1"/>
        <w:rPr>
          <w:lang w:val="en-GB"/>
        </w:rPr>
      </w:pPr>
      <w:bookmarkStart w:id="195" w:name="_Toc426964343"/>
      <w:r w:rsidRPr="001D5F06">
        <w:rPr>
          <w:lang w:val="en-GB"/>
        </w:rPr>
        <w:t>Additional Information</w:t>
      </w:r>
      <w:bookmarkEnd w:id="183"/>
      <w:bookmarkEnd w:id="184"/>
      <w:bookmarkEnd w:id="185"/>
      <w:bookmarkEnd w:id="186"/>
      <w:bookmarkEnd w:id="187"/>
      <w:bookmarkEnd w:id="195"/>
    </w:p>
    <w:p w:rsidR="001065CB" w:rsidRDefault="00B7458B" w:rsidP="00103493">
      <w:pPr>
        <w:pStyle w:val="BodyText"/>
        <w:numPr>
          <w:ilvl w:val="1"/>
          <w:numId w:val="30"/>
        </w:numPr>
        <w:rPr>
          <w:lang w:val="en-GB"/>
        </w:rPr>
      </w:pPr>
      <w:bookmarkStart w:id="196" w:name="_Toc197256794"/>
      <w:r>
        <w:rPr>
          <w:lang w:val="en-GB"/>
        </w:rPr>
        <w:t xml:space="preserve">This </w:t>
      </w:r>
      <w:r w:rsidR="000A59F5" w:rsidRPr="00222C50">
        <w:rPr>
          <w:lang w:val="en-GB"/>
        </w:rPr>
        <w:t xml:space="preserve">Use Case determines allocation availability only for host segments. Availability for OA segments is determined by another HIAS Use Case. </w:t>
      </w:r>
    </w:p>
    <w:p w:rsidR="001065CB" w:rsidRPr="009D22E7" w:rsidRDefault="001065CB" w:rsidP="00103493">
      <w:pPr>
        <w:pStyle w:val="BodyText"/>
        <w:numPr>
          <w:ilvl w:val="1"/>
          <w:numId w:val="30"/>
        </w:numPr>
        <w:rPr>
          <w:lang w:val="en-GB"/>
        </w:rPr>
      </w:pPr>
      <w:r w:rsidRPr="009D22E7">
        <w:rPr>
          <w:lang w:val="en-GB"/>
        </w:rPr>
        <w:t>Allocation Availability is determined upon availability request, Sell request, or Cancel* request.</w:t>
      </w:r>
    </w:p>
    <w:p w:rsidR="001C4ADE" w:rsidRPr="00222C50" w:rsidRDefault="001065CB" w:rsidP="00103493">
      <w:pPr>
        <w:pStyle w:val="BodyText"/>
        <w:ind w:left="360"/>
        <w:rPr>
          <w:lang w:val="en-GB"/>
        </w:rPr>
      </w:pPr>
      <w:r w:rsidRPr="009D22E7">
        <w:rPr>
          <w:rFonts w:cs="Arial"/>
          <w:i/>
          <w:szCs w:val="20"/>
        </w:rPr>
        <w:t>*Note: For a Cancel, determination for Allocation Availability is limited to request for cancel part of a set of married segments</w:t>
      </w:r>
    </w:p>
    <w:p w:rsidR="001065CB" w:rsidRDefault="000A59F5" w:rsidP="008806CA">
      <w:pPr>
        <w:pStyle w:val="BodyText"/>
        <w:numPr>
          <w:ilvl w:val="1"/>
          <w:numId w:val="30"/>
        </w:numPr>
        <w:rPr>
          <w:lang w:val="en-GB"/>
        </w:rPr>
      </w:pPr>
      <w:r w:rsidRPr="00222C50">
        <w:rPr>
          <w:lang w:val="en-GB"/>
        </w:rPr>
        <w:t xml:space="preserve">This Use Case </w:t>
      </w:r>
      <w:r w:rsidR="001C4ADE">
        <w:rPr>
          <w:lang w:val="en-GB"/>
        </w:rPr>
        <w:t>determines seat available (SA) counts for RBD's on host segments, regardless of</w:t>
      </w:r>
      <w:r w:rsidRPr="00222C50">
        <w:rPr>
          <w:lang w:val="en-GB"/>
        </w:rPr>
        <w:t xml:space="preserve"> the number of seats requested. HIAS Use Case </w:t>
      </w:r>
      <w:r w:rsidR="00A0569B">
        <w:rPr>
          <w:lang w:val="en-GB"/>
        </w:rPr>
        <w:t xml:space="preserve">for Availability Orchestration </w:t>
      </w:r>
      <w:r w:rsidRPr="00222C50">
        <w:rPr>
          <w:lang w:val="en-GB"/>
        </w:rPr>
        <w:t xml:space="preserve">will determine the final availability status to return, based on the </w:t>
      </w:r>
      <w:r w:rsidR="001C4ADE">
        <w:rPr>
          <w:lang w:val="en-GB"/>
        </w:rPr>
        <w:t>SA</w:t>
      </w:r>
      <w:r w:rsidRPr="00222C50">
        <w:rPr>
          <w:lang w:val="en-GB"/>
        </w:rPr>
        <w:t xml:space="preserve"> </w:t>
      </w:r>
      <w:r w:rsidR="001C4ADE">
        <w:rPr>
          <w:lang w:val="en-GB"/>
        </w:rPr>
        <w:t xml:space="preserve">counts </w:t>
      </w:r>
      <w:r w:rsidRPr="00222C50">
        <w:rPr>
          <w:lang w:val="en-GB"/>
        </w:rPr>
        <w:t>and the number of seat requested.</w:t>
      </w:r>
    </w:p>
    <w:p w:rsidR="001065CB" w:rsidRDefault="001C4ADE" w:rsidP="008806CA">
      <w:pPr>
        <w:pStyle w:val="BodyText"/>
        <w:numPr>
          <w:ilvl w:val="1"/>
          <w:numId w:val="30"/>
        </w:numPr>
        <w:rPr>
          <w:lang w:val="en-GB"/>
        </w:rPr>
      </w:pPr>
      <w:r>
        <w:rPr>
          <w:lang w:val="en-GB"/>
        </w:rPr>
        <w:t>HIAS needs to identify whether a request is for group booking or for non-group,</w:t>
      </w:r>
      <w:r w:rsidR="000A59F5" w:rsidRPr="00222C50">
        <w:rPr>
          <w:lang w:val="en-GB"/>
        </w:rPr>
        <w:t xml:space="preserve"> with an indication </w:t>
      </w:r>
      <w:r>
        <w:rPr>
          <w:lang w:val="en-GB"/>
        </w:rPr>
        <w:t>in the request</w:t>
      </w:r>
      <w:r w:rsidR="000A59F5" w:rsidRPr="00222C50">
        <w:rPr>
          <w:lang w:val="en-GB"/>
        </w:rPr>
        <w:t>. In the absence of such an indication, HIAS considers a</w:t>
      </w:r>
      <w:r>
        <w:rPr>
          <w:lang w:val="en-GB"/>
        </w:rPr>
        <w:t>ny</w:t>
      </w:r>
      <w:r w:rsidR="000A59F5" w:rsidRPr="00222C50">
        <w:rPr>
          <w:lang w:val="en-GB"/>
        </w:rPr>
        <w:t xml:space="preserve"> request for more than 9 seats is for group booking</w:t>
      </w:r>
      <w:r>
        <w:rPr>
          <w:lang w:val="en-GB"/>
        </w:rPr>
        <w:t xml:space="preserve"> and any request for less than</w:t>
      </w:r>
      <w:r w:rsidR="000A59F5" w:rsidRPr="00222C50">
        <w:rPr>
          <w:lang w:val="en-GB"/>
        </w:rPr>
        <w:t>.</w:t>
      </w:r>
    </w:p>
    <w:p w:rsidR="005F0E7F" w:rsidRPr="001D5F06" w:rsidRDefault="005F0E7F" w:rsidP="00273AF0">
      <w:pPr>
        <w:pStyle w:val="Heading1"/>
        <w:rPr>
          <w:lang w:val="en-GB"/>
        </w:rPr>
      </w:pPr>
      <w:bookmarkStart w:id="197" w:name="_Toc426964344"/>
      <w:r w:rsidRPr="001D5F06">
        <w:rPr>
          <w:lang w:val="en-GB"/>
        </w:rPr>
        <w:t>Changes to Reviewed Use Cases</w:t>
      </w:r>
      <w:bookmarkEnd w:id="197"/>
    </w:p>
    <w:p w:rsidR="00A40200" w:rsidRPr="00786748" w:rsidRDefault="00392828" w:rsidP="00786748">
      <w:pPr>
        <w:pStyle w:val="BodyText"/>
        <w:rPr>
          <w:lang w:val="en-GB"/>
        </w:rPr>
      </w:pPr>
      <w:r>
        <w:rPr>
          <w:lang w:val="en-GB"/>
        </w:rPr>
        <w:t>None</w:t>
      </w:r>
    </w:p>
    <w:p w:rsidR="00A40200" w:rsidRPr="001D5F06" w:rsidRDefault="00A40200" w:rsidP="00273AF0">
      <w:pPr>
        <w:pStyle w:val="Heading1"/>
        <w:rPr>
          <w:lang w:val="en-GB"/>
        </w:rPr>
      </w:pPr>
      <w:bookmarkStart w:id="198" w:name="_Toc197400781"/>
      <w:bookmarkStart w:id="199" w:name="_Toc426964345"/>
      <w:r w:rsidRPr="001D5F06">
        <w:rPr>
          <w:lang w:val="en-GB"/>
        </w:rPr>
        <w:t xml:space="preserve">Future </w:t>
      </w:r>
      <w:r w:rsidR="005F0E7F" w:rsidRPr="001D5F06">
        <w:rPr>
          <w:lang w:val="en-GB"/>
        </w:rPr>
        <w:t xml:space="preserve">Use Case </w:t>
      </w:r>
      <w:r w:rsidRPr="001D5F06">
        <w:rPr>
          <w:lang w:val="en-GB"/>
        </w:rPr>
        <w:t>Considerations</w:t>
      </w:r>
      <w:bookmarkEnd w:id="196"/>
      <w:bookmarkEnd w:id="198"/>
      <w:bookmarkEnd w:id="199"/>
    </w:p>
    <w:p w:rsidR="004A214A" w:rsidRPr="004A214A" w:rsidRDefault="00392828" w:rsidP="004A214A">
      <w:pPr>
        <w:pStyle w:val="BodyText"/>
        <w:rPr>
          <w:lang w:val="en-GB"/>
        </w:rPr>
      </w:pPr>
      <w:r>
        <w:rPr>
          <w:lang w:val="en-GB"/>
        </w:rPr>
        <w:t>None</w:t>
      </w:r>
    </w:p>
    <w:p w:rsidR="00D9658C" w:rsidRPr="001D5F06" w:rsidRDefault="00D9658C" w:rsidP="00D9658C">
      <w:pPr>
        <w:pStyle w:val="Heading1"/>
        <w:rPr>
          <w:lang w:val="en-GB"/>
        </w:rPr>
      </w:pPr>
      <w:bookmarkStart w:id="200" w:name="_Toc426964346"/>
      <w:r w:rsidRPr="001D5F06">
        <w:rPr>
          <w:lang w:val="en-GB"/>
        </w:rPr>
        <w:t>Assumptions &amp; Issues</w:t>
      </w:r>
      <w:bookmarkEnd w:id="200"/>
    </w:p>
    <w:p w:rsidR="00437A9E" w:rsidRDefault="00437A9E" w:rsidP="004B2283">
      <w:pPr>
        <w:pStyle w:val="BodyText"/>
        <w:numPr>
          <w:ilvl w:val="5"/>
          <w:numId w:val="26"/>
        </w:numPr>
        <w:ind w:left="720"/>
        <w:rPr>
          <w:lang w:val="en-GB"/>
        </w:rPr>
      </w:pPr>
      <w:r>
        <w:rPr>
          <w:lang w:val="en-GB"/>
        </w:rPr>
        <w:t>The NGI UC for Availability Orchestration provides all details of the availability request, as per the System BDD for Availability Request – Response, to this UC.</w:t>
      </w:r>
    </w:p>
    <w:p w:rsidR="00F1369E" w:rsidRDefault="00F1369E" w:rsidP="004B2283">
      <w:pPr>
        <w:pStyle w:val="BodyText"/>
        <w:numPr>
          <w:ilvl w:val="5"/>
          <w:numId w:val="26"/>
        </w:numPr>
        <w:ind w:left="720"/>
        <w:rPr>
          <w:lang w:val="en-GB"/>
        </w:rPr>
      </w:pPr>
      <w:r>
        <w:rPr>
          <w:lang w:val="en-GB"/>
        </w:rPr>
        <w:t>When the availability request date is beyond the Maximum Sell Date (defined by Subscriber Parameter) the NGI UC for Availability Orchestration returns error response without invoking this UC.</w:t>
      </w:r>
    </w:p>
    <w:p w:rsidR="000F34A1" w:rsidRPr="000F34A1" w:rsidRDefault="000F34A1" w:rsidP="004B2283">
      <w:pPr>
        <w:pStyle w:val="BodyText"/>
        <w:numPr>
          <w:ilvl w:val="5"/>
          <w:numId w:val="26"/>
        </w:numPr>
        <w:ind w:left="720"/>
        <w:rPr>
          <w:lang w:val="en-GB"/>
        </w:rPr>
      </w:pPr>
      <w:r w:rsidRPr="000F34A1">
        <w:rPr>
          <w:lang w:val="en-GB"/>
        </w:rPr>
        <w:t>AVS statuses for RBD's are stored in the AVS Buckets. The process to determine AVS status for an RBD</w:t>
      </w:r>
      <w:r>
        <w:rPr>
          <w:lang w:val="en-GB"/>
        </w:rPr>
        <w:t xml:space="preserve"> on leg and segment</w:t>
      </w:r>
      <w:r w:rsidRPr="000F34A1">
        <w:rPr>
          <w:lang w:val="en-GB"/>
        </w:rPr>
        <w:t xml:space="preserve"> will be detailed in the UC for Determine AVS Status</w:t>
      </w:r>
      <w:r>
        <w:rPr>
          <w:lang w:val="en-GB"/>
        </w:rPr>
        <w:t xml:space="preserve"> (TBD)</w:t>
      </w:r>
      <w:r w:rsidRPr="000F34A1">
        <w:rPr>
          <w:lang w:val="en-GB"/>
        </w:rPr>
        <w:t>.</w:t>
      </w:r>
    </w:p>
    <w:p w:rsidR="004B2283" w:rsidRDefault="004B2283" w:rsidP="004B2283">
      <w:pPr>
        <w:pStyle w:val="BodyText"/>
        <w:numPr>
          <w:ilvl w:val="5"/>
          <w:numId w:val="26"/>
        </w:numPr>
        <w:ind w:left="720"/>
        <w:rPr>
          <w:lang w:val="en-GB"/>
        </w:rPr>
      </w:pPr>
      <w:r>
        <w:rPr>
          <w:lang w:val="en-GB"/>
        </w:rPr>
        <w:t>Outbound AVS statuses for Subscriber's flights are determined by another Use Case.</w:t>
      </w:r>
    </w:p>
    <w:p w:rsidR="000B7BCF" w:rsidRPr="0052751A" w:rsidRDefault="00DF5192" w:rsidP="0052751A">
      <w:pPr>
        <w:pStyle w:val="BodyText"/>
        <w:numPr>
          <w:ilvl w:val="5"/>
          <w:numId w:val="26"/>
        </w:numPr>
        <w:ind w:left="720"/>
        <w:rPr>
          <w:lang w:val="en-GB"/>
        </w:rPr>
      </w:pPr>
      <w:r w:rsidRPr="00A63D86">
        <w:rPr>
          <w:lang w:val="en-GB"/>
        </w:rPr>
        <w:t>For host marketing flight operated by OA, partner AVS status has been applied to nested seats available and current availability status.</w:t>
      </w:r>
    </w:p>
    <w:p w:rsidR="00D216B3" w:rsidRDefault="00D216B3" w:rsidP="00D216B3">
      <w:pPr>
        <w:pStyle w:val="Heading1"/>
        <w:rPr>
          <w:lang w:val="en-GB"/>
        </w:rPr>
      </w:pPr>
      <w:bookmarkStart w:id="201" w:name="_Ref424314137"/>
      <w:bookmarkStart w:id="202" w:name="_Toc426964347"/>
      <w:r>
        <w:rPr>
          <w:lang w:val="en-GB"/>
        </w:rPr>
        <w:lastRenderedPageBreak/>
        <w:t>Use Case Elaboration</w:t>
      </w:r>
      <w:bookmarkEnd w:id="201"/>
      <w:bookmarkEnd w:id="202"/>
    </w:p>
    <w:p w:rsidR="00D216B3" w:rsidRPr="00366C67" w:rsidRDefault="00C63D1D" w:rsidP="00FD22BD">
      <w:pPr>
        <w:pStyle w:val="Heading3"/>
        <w:numPr>
          <w:ilvl w:val="1"/>
          <w:numId w:val="1"/>
        </w:numPr>
        <w:rPr>
          <w:lang w:val="en-GB"/>
        </w:rPr>
      </w:pPr>
      <w:bookmarkStart w:id="203" w:name="_Ref340484505"/>
      <w:bookmarkStart w:id="204" w:name="_Ref424314140"/>
      <w:bookmarkStart w:id="205" w:name="_Toc336531337"/>
      <w:bookmarkStart w:id="206" w:name="_Toc337797353"/>
      <w:bookmarkStart w:id="207" w:name="_Toc426964348"/>
      <w:r w:rsidRPr="00FD22BD">
        <w:rPr>
          <w:bCs w:val="0"/>
          <w:iCs/>
          <w:color w:val="548DD4" w:themeColor="text2" w:themeTint="99"/>
          <w:sz w:val="24"/>
          <w:szCs w:val="28"/>
          <w:lang w:val="en-GB"/>
        </w:rPr>
        <w:t>AVAIL.</w:t>
      </w:r>
      <w:r w:rsidR="009C25F1">
        <w:rPr>
          <w:bCs w:val="0"/>
          <w:iCs/>
          <w:color w:val="548DD4" w:themeColor="text2" w:themeTint="99"/>
          <w:sz w:val="24"/>
          <w:szCs w:val="28"/>
          <w:lang w:val="en-GB"/>
        </w:rPr>
        <w:t>26</w:t>
      </w:r>
      <w:r w:rsidR="00D216B3" w:rsidRPr="00FD22BD">
        <w:rPr>
          <w:bCs w:val="0"/>
          <w:iCs/>
          <w:color w:val="548DD4" w:themeColor="text2" w:themeTint="99"/>
          <w:sz w:val="24"/>
          <w:szCs w:val="28"/>
          <w:lang w:val="en-GB"/>
        </w:rPr>
        <w:t xml:space="preserve"> </w:t>
      </w:r>
      <w:r w:rsidR="00A067F7">
        <w:rPr>
          <w:bCs w:val="0"/>
          <w:iCs/>
          <w:color w:val="000000" w:themeColor="text1"/>
          <w:sz w:val="24"/>
          <w:szCs w:val="28"/>
          <w:lang w:val="en-GB"/>
        </w:rPr>
        <w:t>–</w:t>
      </w:r>
      <w:r w:rsidR="00D216B3">
        <w:rPr>
          <w:bCs w:val="0"/>
          <w:iCs/>
          <w:color w:val="000000" w:themeColor="text1"/>
          <w:sz w:val="24"/>
          <w:szCs w:val="28"/>
          <w:lang w:val="en-GB"/>
        </w:rPr>
        <w:t xml:space="preserve"> </w:t>
      </w:r>
      <w:bookmarkEnd w:id="203"/>
      <w:r>
        <w:rPr>
          <w:bCs w:val="0"/>
          <w:iCs/>
          <w:color w:val="000000" w:themeColor="text1"/>
          <w:sz w:val="24"/>
          <w:szCs w:val="28"/>
          <w:lang w:val="en-GB"/>
        </w:rPr>
        <w:t>Determine Host Availability</w:t>
      </w:r>
      <w:r w:rsidR="009C25F1">
        <w:rPr>
          <w:bCs w:val="0"/>
          <w:iCs/>
          <w:color w:val="000000" w:themeColor="text1"/>
          <w:sz w:val="24"/>
          <w:szCs w:val="28"/>
          <w:lang w:val="en-GB"/>
        </w:rPr>
        <w:t xml:space="preserve"> (Booking, Groups &amp; Waitlist)</w:t>
      </w:r>
      <w:bookmarkEnd w:id="204"/>
      <w:bookmarkEnd w:id="207"/>
    </w:p>
    <w:p w:rsidR="00D216B3" w:rsidRDefault="00AF34CE" w:rsidP="00D216B3">
      <w:pPr>
        <w:pStyle w:val="Heading3"/>
        <w:rPr>
          <w:lang w:val="en-GB"/>
        </w:rPr>
      </w:pPr>
      <w:bookmarkStart w:id="208" w:name="_Toc426964349"/>
      <w:bookmarkEnd w:id="205"/>
      <w:bookmarkEnd w:id="206"/>
      <w:r>
        <w:rPr>
          <w:lang w:val="en-GB"/>
        </w:rPr>
        <w:t>Summary</w:t>
      </w:r>
      <w:bookmarkEnd w:id="208"/>
    </w:p>
    <w:p w:rsidR="00A73F39" w:rsidRDefault="00BF313E" w:rsidP="00103493">
      <w:pPr>
        <w:pStyle w:val="BodyText"/>
        <w:ind w:left="431"/>
        <w:jc w:val="both"/>
        <w:rPr>
          <w:lang w:val="en-GB"/>
        </w:rPr>
      </w:pPr>
      <w:r>
        <w:rPr>
          <w:lang w:val="en-GB"/>
        </w:rPr>
        <w:t xml:space="preserve">This task </w:t>
      </w:r>
      <w:r w:rsidR="007B32BC">
        <w:rPr>
          <w:lang w:val="en-GB"/>
        </w:rPr>
        <w:t xml:space="preserve">involves </w:t>
      </w:r>
      <w:r w:rsidR="00293155">
        <w:rPr>
          <w:lang w:val="en-GB"/>
        </w:rPr>
        <w:t xml:space="preserve">enhancing the </w:t>
      </w:r>
      <w:r w:rsidR="007B32BC">
        <w:rPr>
          <w:lang w:val="en-GB"/>
        </w:rPr>
        <w:t xml:space="preserve">existing </w:t>
      </w:r>
      <w:r w:rsidR="00123BF1">
        <w:rPr>
          <w:lang w:val="en-GB"/>
        </w:rPr>
        <w:t xml:space="preserve">availability </w:t>
      </w:r>
      <w:r w:rsidR="003D628D">
        <w:rPr>
          <w:lang w:val="en-GB"/>
        </w:rPr>
        <w:t>determination process</w:t>
      </w:r>
      <w:r w:rsidR="00293155">
        <w:rPr>
          <w:lang w:val="en-GB"/>
        </w:rPr>
        <w:t xml:space="preserve"> </w:t>
      </w:r>
      <w:r w:rsidR="007B32BC">
        <w:rPr>
          <w:lang w:val="en-GB"/>
        </w:rPr>
        <w:t>by pre-</w:t>
      </w:r>
      <w:r w:rsidR="003D628D">
        <w:rPr>
          <w:lang w:val="en-GB"/>
        </w:rPr>
        <w:t>calculating</w:t>
      </w:r>
      <w:r w:rsidR="007B32BC">
        <w:rPr>
          <w:lang w:val="en-GB"/>
        </w:rPr>
        <w:t xml:space="preserve"> the availability </w:t>
      </w:r>
      <w:r w:rsidR="003D628D">
        <w:rPr>
          <w:lang w:val="en-GB"/>
        </w:rPr>
        <w:t xml:space="preserve">for each request </w:t>
      </w:r>
      <w:r w:rsidR="00123BF1">
        <w:rPr>
          <w:lang w:val="en-GB"/>
        </w:rPr>
        <w:t xml:space="preserve">and </w:t>
      </w:r>
      <w:r w:rsidR="00583187">
        <w:rPr>
          <w:lang w:val="en-GB"/>
        </w:rPr>
        <w:t>caching</w:t>
      </w:r>
      <w:r w:rsidR="00123BF1">
        <w:rPr>
          <w:lang w:val="en-GB"/>
        </w:rPr>
        <w:t xml:space="preserve"> </w:t>
      </w:r>
      <w:r w:rsidR="007B32BC">
        <w:rPr>
          <w:lang w:val="en-GB"/>
        </w:rPr>
        <w:t xml:space="preserve">it </w:t>
      </w:r>
      <w:r w:rsidR="00123BF1">
        <w:rPr>
          <w:lang w:val="en-GB"/>
        </w:rPr>
        <w:t xml:space="preserve">in availability space of the grid. </w:t>
      </w:r>
      <w:r w:rsidR="00AF34CE">
        <w:rPr>
          <w:lang w:val="en-GB"/>
        </w:rPr>
        <w:t>The task also delivers the capability to handle group &amp; waitlist availability</w:t>
      </w:r>
      <w:r w:rsidR="00123BF1">
        <w:rPr>
          <w:lang w:val="en-GB"/>
        </w:rPr>
        <w:t xml:space="preserve"> </w:t>
      </w:r>
      <w:r w:rsidR="00AF34CE">
        <w:rPr>
          <w:lang w:val="en-GB"/>
        </w:rPr>
        <w:t>requests</w:t>
      </w:r>
      <w:r w:rsidR="00583187">
        <w:rPr>
          <w:lang w:val="en-GB"/>
        </w:rPr>
        <w:t>.</w:t>
      </w:r>
    </w:p>
    <w:p w:rsidR="004738A0" w:rsidRDefault="004738A0" w:rsidP="004738A0">
      <w:pPr>
        <w:pStyle w:val="Heading3"/>
        <w:rPr>
          <w:lang w:val="en-GB"/>
        </w:rPr>
      </w:pPr>
      <w:bookmarkStart w:id="209" w:name="_Toc426964350"/>
      <w:r>
        <w:rPr>
          <w:lang w:val="en-GB"/>
        </w:rPr>
        <w:t>Scope</w:t>
      </w:r>
      <w:bookmarkEnd w:id="209"/>
    </w:p>
    <w:p w:rsidR="004738A0" w:rsidRDefault="003D628D" w:rsidP="00103493">
      <w:pPr>
        <w:pStyle w:val="BodyText"/>
        <w:jc w:val="both"/>
        <w:rPr>
          <w:lang w:val="en-GB"/>
        </w:rPr>
      </w:pPr>
      <w:r>
        <w:rPr>
          <w:lang w:val="en-GB"/>
        </w:rPr>
        <w:t>Apart from adding new functionality</w:t>
      </w:r>
      <w:r w:rsidR="00875F84">
        <w:rPr>
          <w:lang w:val="en-GB"/>
        </w:rPr>
        <w:t xml:space="preserve"> as mentioned below</w:t>
      </w:r>
      <w:r>
        <w:rPr>
          <w:lang w:val="en-GB"/>
        </w:rPr>
        <w:t>, the scope</w:t>
      </w:r>
      <w:r w:rsidR="004738A0">
        <w:rPr>
          <w:lang w:val="en-GB"/>
        </w:rPr>
        <w:t xml:space="preserve"> </w:t>
      </w:r>
      <w:r>
        <w:rPr>
          <w:lang w:val="en-GB"/>
        </w:rPr>
        <w:t>includes retesting</w:t>
      </w:r>
      <w:r w:rsidR="007900AA">
        <w:rPr>
          <w:lang w:val="en-GB"/>
        </w:rPr>
        <w:t xml:space="preserve"> what is already developed</w:t>
      </w:r>
      <w:r w:rsidR="00494F1A">
        <w:rPr>
          <w:lang w:val="en-GB"/>
        </w:rPr>
        <w:t>:</w:t>
      </w:r>
    </w:p>
    <w:p w:rsidR="00007270" w:rsidRDefault="00007270" w:rsidP="00A46824">
      <w:pPr>
        <w:pStyle w:val="SITAMainNumList"/>
        <w:numPr>
          <w:ilvl w:val="0"/>
          <w:numId w:val="34"/>
        </w:numPr>
        <w:ind w:left="1077" w:hanging="357"/>
        <w:rPr>
          <w:rFonts w:cs="Times New Roman"/>
          <w:szCs w:val="24"/>
          <w:lang w:val="en-GB"/>
        </w:rPr>
      </w:pPr>
      <w:r>
        <w:rPr>
          <w:rFonts w:cs="Times New Roman"/>
          <w:szCs w:val="24"/>
          <w:lang w:val="en-GB"/>
        </w:rPr>
        <w:t xml:space="preserve">Enhance processing of existing basic &amp; numeric availability </w:t>
      </w:r>
    </w:p>
    <w:p w:rsidR="00007270" w:rsidRPr="00494F1A" w:rsidRDefault="00007270" w:rsidP="00A46824">
      <w:pPr>
        <w:pStyle w:val="SITAMainNumList"/>
        <w:numPr>
          <w:ilvl w:val="0"/>
          <w:numId w:val="34"/>
        </w:numPr>
        <w:ind w:left="1077" w:hanging="357"/>
        <w:rPr>
          <w:rFonts w:cs="Times New Roman"/>
          <w:szCs w:val="24"/>
          <w:lang w:val="en-GB"/>
        </w:rPr>
      </w:pPr>
      <w:r>
        <w:rPr>
          <w:rFonts w:cs="Times New Roman"/>
          <w:szCs w:val="24"/>
          <w:lang w:val="en-GB"/>
        </w:rPr>
        <w:t>Handling a</w:t>
      </w:r>
      <w:r w:rsidRPr="00494F1A">
        <w:rPr>
          <w:rFonts w:cs="Times New Roman"/>
          <w:szCs w:val="24"/>
          <w:lang w:val="en-GB"/>
        </w:rPr>
        <w:t>dditional subscriber parameters</w:t>
      </w:r>
    </w:p>
    <w:p w:rsidR="00007270" w:rsidRPr="005402D6" w:rsidRDefault="00007270" w:rsidP="00103493">
      <w:pPr>
        <w:pStyle w:val="BodyText"/>
        <w:numPr>
          <w:ilvl w:val="1"/>
          <w:numId w:val="23"/>
        </w:numPr>
        <w:tabs>
          <w:tab w:val="clear" w:pos="2160"/>
        </w:tabs>
        <w:ind w:left="1423" w:hanging="357"/>
        <w:jc w:val="both"/>
        <w:rPr>
          <w:lang w:val="en-GB"/>
        </w:rPr>
      </w:pPr>
      <w:proofErr w:type="spellStart"/>
      <w:r w:rsidRPr="00C21331">
        <w:rPr>
          <w:rFonts w:cs="Arial"/>
          <w:color w:val="000000"/>
          <w:szCs w:val="20"/>
        </w:rPr>
        <w:t>Booking_Limit_Booking_Seat_Available_Selection</w:t>
      </w:r>
      <w:proofErr w:type="spellEnd"/>
    </w:p>
    <w:p w:rsidR="00007270" w:rsidRPr="005402D6" w:rsidRDefault="00007270" w:rsidP="00103493">
      <w:pPr>
        <w:pStyle w:val="BodyText"/>
        <w:numPr>
          <w:ilvl w:val="1"/>
          <w:numId w:val="23"/>
        </w:numPr>
        <w:tabs>
          <w:tab w:val="clear" w:pos="2160"/>
        </w:tabs>
        <w:ind w:left="1423" w:hanging="357"/>
        <w:jc w:val="both"/>
        <w:rPr>
          <w:lang w:val="en-GB"/>
        </w:rPr>
      </w:pPr>
      <w:proofErr w:type="spellStart"/>
      <w:r w:rsidRPr="00C21331">
        <w:rPr>
          <w:rFonts w:cs="Arial"/>
          <w:color w:val="000000"/>
          <w:szCs w:val="20"/>
        </w:rPr>
        <w:t>Booking_Limit_Group_Seat_Available_Selection</w:t>
      </w:r>
      <w:proofErr w:type="spellEnd"/>
    </w:p>
    <w:p w:rsidR="00007270" w:rsidRPr="007B32BC" w:rsidRDefault="00007270" w:rsidP="00103493">
      <w:pPr>
        <w:pStyle w:val="BodyText"/>
        <w:numPr>
          <w:ilvl w:val="1"/>
          <w:numId w:val="23"/>
        </w:numPr>
        <w:tabs>
          <w:tab w:val="clear" w:pos="2160"/>
        </w:tabs>
        <w:ind w:left="1423" w:hanging="357"/>
        <w:jc w:val="both"/>
        <w:rPr>
          <w:lang w:val="en-GB"/>
        </w:rPr>
      </w:pPr>
      <w:proofErr w:type="spellStart"/>
      <w:r w:rsidRPr="00C21331">
        <w:rPr>
          <w:rFonts w:eastAsia="Times" w:cs="Arial"/>
          <w:color w:val="000000"/>
          <w:szCs w:val="20"/>
        </w:rPr>
        <w:t>Internal_Response_for_Permanent_Request</w:t>
      </w:r>
      <w:proofErr w:type="spellEnd"/>
    </w:p>
    <w:p w:rsidR="007B32BC" w:rsidRPr="00C65B8A" w:rsidRDefault="007B32BC" w:rsidP="00103493">
      <w:pPr>
        <w:pStyle w:val="BodyText"/>
        <w:numPr>
          <w:ilvl w:val="1"/>
          <w:numId w:val="23"/>
        </w:numPr>
        <w:tabs>
          <w:tab w:val="clear" w:pos="2160"/>
        </w:tabs>
        <w:ind w:left="1423" w:hanging="357"/>
        <w:jc w:val="both"/>
        <w:rPr>
          <w:lang w:val="en-GB"/>
        </w:rPr>
      </w:pPr>
      <w:r w:rsidRPr="005F057F">
        <w:rPr>
          <w:color w:val="548DD4" w:themeColor="text2" w:themeTint="99"/>
          <w:lang w:val="en-GB"/>
        </w:rPr>
        <w:t>Leg/</w:t>
      </w:r>
      <w:proofErr w:type="spellStart"/>
      <w:r w:rsidRPr="005F057F">
        <w:rPr>
          <w:color w:val="548DD4" w:themeColor="text2" w:themeTint="99"/>
          <w:lang w:val="en-GB"/>
        </w:rPr>
        <w:t>Segment_Availability_Threshold</w:t>
      </w:r>
      <w:proofErr w:type="spellEnd"/>
    </w:p>
    <w:p w:rsidR="00494F1A" w:rsidRDefault="00D6460A" w:rsidP="00A46824">
      <w:pPr>
        <w:pStyle w:val="SITAMainNumList"/>
        <w:numPr>
          <w:ilvl w:val="0"/>
          <w:numId w:val="34"/>
        </w:numPr>
        <w:ind w:left="1077" w:hanging="357"/>
        <w:rPr>
          <w:rFonts w:cs="Times New Roman"/>
          <w:szCs w:val="24"/>
          <w:lang w:val="en-GB"/>
        </w:rPr>
      </w:pPr>
      <w:r>
        <w:rPr>
          <w:rFonts w:cs="Times New Roman"/>
          <w:szCs w:val="24"/>
          <w:lang w:val="en-GB"/>
        </w:rPr>
        <w:t xml:space="preserve">Processing </w:t>
      </w:r>
      <w:r w:rsidR="004738A0" w:rsidRPr="00494F1A">
        <w:rPr>
          <w:rFonts w:cs="Times New Roman"/>
          <w:szCs w:val="24"/>
          <w:lang w:val="en-GB"/>
        </w:rPr>
        <w:t xml:space="preserve">Group &amp; </w:t>
      </w:r>
      <w:r w:rsidR="005402D6" w:rsidRPr="00494F1A">
        <w:rPr>
          <w:rFonts w:cs="Times New Roman"/>
          <w:szCs w:val="24"/>
          <w:lang w:val="en-GB"/>
        </w:rPr>
        <w:t xml:space="preserve">Waitlist </w:t>
      </w:r>
      <w:r>
        <w:rPr>
          <w:rFonts w:cs="Times New Roman"/>
          <w:szCs w:val="24"/>
          <w:lang w:val="en-GB"/>
        </w:rPr>
        <w:t>request/response</w:t>
      </w:r>
    </w:p>
    <w:p w:rsidR="005402D6" w:rsidRDefault="00D6460A" w:rsidP="00A46824">
      <w:pPr>
        <w:pStyle w:val="SITAMainNumList"/>
        <w:numPr>
          <w:ilvl w:val="0"/>
          <w:numId w:val="34"/>
        </w:numPr>
        <w:ind w:left="1077" w:hanging="357"/>
        <w:rPr>
          <w:rFonts w:cs="Times New Roman"/>
          <w:szCs w:val="24"/>
          <w:lang w:val="en-GB"/>
        </w:rPr>
      </w:pPr>
      <w:r>
        <w:rPr>
          <w:rFonts w:cs="Times New Roman"/>
          <w:szCs w:val="24"/>
          <w:lang w:val="en-GB"/>
        </w:rPr>
        <w:t>Processing a</w:t>
      </w:r>
      <w:r w:rsidR="005402D6" w:rsidRPr="00494F1A">
        <w:rPr>
          <w:rFonts w:cs="Times New Roman"/>
          <w:szCs w:val="24"/>
          <w:lang w:val="en-GB"/>
        </w:rPr>
        <w:t xml:space="preserve">vailability </w:t>
      </w:r>
      <w:r w:rsidR="00007270">
        <w:rPr>
          <w:rFonts w:cs="Times New Roman"/>
          <w:szCs w:val="24"/>
          <w:lang w:val="en-GB"/>
        </w:rPr>
        <w:t xml:space="preserve">during flight close, stop sale, permanent request </w:t>
      </w:r>
      <w:proofErr w:type="spellStart"/>
      <w:r w:rsidR="00007270">
        <w:rPr>
          <w:rFonts w:cs="Times New Roman"/>
          <w:szCs w:val="24"/>
          <w:lang w:val="en-GB"/>
        </w:rPr>
        <w:t>etc</w:t>
      </w:r>
      <w:proofErr w:type="spellEnd"/>
    </w:p>
    <w:p w:rsidR="00F41BC4" w:rsidRDefault="005662DE" w:rsidP="00A46824">
      <w:pPr>
        <w:pStyle w:val="SITAMainNumList"/>
        <w:numPr>
          <w:ilvl w:val="0"/>
          <w:numId w:val="34"/>
        </w:numPr>
        <w:ind w:left="1077" w:hanging="357"/>
        <w:rPr>
          <w:rFonts w:cs="Times New Roman"/>
          <w:szCs w:val="24"/>
          <w:lang w:val="en-GB"/>
        </w:rPr>
      </w:pPr>
      <w:r>
        <w:rPr>
          <w:rFonts w:cs="Times New Roman"/>
          <w:szCs w:val="24"/>
          <w:lang w:val="en-GB"/>
        </w:rPr>
        <w:t xml:space="preserve">Extend </w:t>
      </w:r>
      <w:r w:rsidR="00F41BC4" w:rsidRPr="00F41BC4">
        <w:rPr>
          <w:rFonts w:cs="Times New Roman"/>
          <w:szCs w:val="24"/>
          <w:lang w:val="en-GB"/>
        </w:rPr>
        <w:t>groups &amp; waitlist in 'Simulate Availability' GUI</w:t>
      </w:r>
    </w:p>
    <w:p w:rsidR="000A4066" w:rsidRPr="00F41BC4" w:rsidRDefault="000A4066" w:rsidP="00A46824">
      <w:pPr>
        <w:pStyle w:val="SITAMainNumList"/>
        <w:numPr>
          <w:ilvl w:val="0"/>
          <w:numId w:val="34"/>
        </w:numPr>
        <w:ind w:left="1077" w:hanging="357"/>
        <w:rPr>
          <w:rFonts w:cs="Times New Roman"/>
          <w:szCs w:val="24"/>
          <w:lang w:val="en-GB"/>
        </w:rPr>
      </w:pPr>
      <w:r>
        <w:rPr>
          <w:rFonts w:cs="Times New Roman"/>
          <w:szCs w:val="24"/>
          <w:lang w:val="en-GB"/>
        </w:rPr>
        <w:t>New Search Types</w:t>
      </w:r>
    </w:p>
    <w:p w:rsidR="001033F7" w:rsidRDefault="00B478A3" w:rsidP="00103493">
      <w:pPr>
        <w:pStyle w:val="BodyText"/>
        <w:ind w:left="431"/>
        <w:jc w:val="both"/>
        <w:rPr>
          <w:lang w:val="en-GB"/>
        </w:rPr>
      </w:pPr>
      <w:r>
        <w:rPr>
          <w:lang w:val="en-GB"/>
        </w:rPr>
        <w:t>A</w:t>
      </w:r>
      <w:r w:rsidR="001033F7">
        <w:rPr>
          <w:lang w:val="en-GB"/>
        </w:rPr>
        <w:t xml:space="preserve">ll flows of this use case </w:t>
      </w:r>
      <w:r>
        <w:rPr>
          <w:lang w:val="en-GB"/>
        </w:rPr>
        <w:t xml:space="preserve">are in scope of this task.  </w:t>
      </w:r>
    </w:p>
    <w:p w:rsidR="008E4B54" w:rsidRDefault="007B32BC" w:rsidP="00103493">
      <w:pPr>
        <w:pStyle w:val="BodyText"/>
        <w:jc w:val="both"/>
        <w:rPr>
          <w:lang w:val="en-GB"/>
        </w:rPr>
      </w:pPr>
      <w:r>
        <w:rPr>
          <w:lang w:val="en-GB"/>
        </w:rPr>
        <w:t>The task is limited to p</w:t>
      </w:r>
      <w:r w:rsidR="008E4B54">
        <w:rPr>
          <w:lang w:val="en-GB"/>
        </w:rPr>
        <w:t xml:space="preserve">rocessing availability request received via </w:t>
      </w:r>
      <w:r>
        <w:rPr>
          <w:lang w:val="en-GB"/>
        </w:rPr>
        <w:t>Inventory Enquirer interface</w:t>
      </w:r>
      <w:r w:rsidR="00B02E0C">
        <w:rPr>
          <w:lang w:val="en-GB"/>
        </w:rPr>
        <w:t>.</w:t>
      </w:r>
    </w:p>
    <w:p w:rsidR="00566435" w:rsidRDefault="00566435" w:rsidP="00103493">
      <w:pPr>
        <w:pStyle w:val="BodyText"/>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jc w:val="both"/>
        <w:rPr>
          <w:rFonts w:eastAsia="Times" w:cs="Arial"/>
          <w:color w:val="548DD4" w:themeColor="text2" w:themeTint="99"/>
          <w:szCs w:val="20"/>
        </w:rPr>
      </w:pPr>
      <w:r w:rsidRPr="00494F1A">
        <w:rPr>
          <w:rFonts w:eastAsia="Times" w:cs="Arial"/>
          <w:b/>
          <w:color w:val="548DD4" w:themeColor="text2" w:themeTint="99"/>
          <w:szCs w:val="20"/>
        </w:rPr>
        <w:t>Note</w:t>
      </w:r>
      <w:r w:rsidRPr="00494F1A">
        <w:rPr>
          <w:rFonts w:eastAsia="Times" w:cs="Arial"/>
          <w:color w:val="548DD4" w:themeColor="text2" w:themeTint="99"/>
          <w:szCs w:val="20"/>
        </w:rPr>
        <w:t xml:space="preserve">: </w:t>
      </w:r>
      <w:r>
        <w:rPr>
          <w:rFonts w:eastAsia="Times" w:cs="Arial"/>
          <w:color w:val="548DD4" w:themeColor="text2" w:themeTint="99"/>
          <w:szCs w:val="20"/>
        </w:rPr>
        <w:t xml:space="preserve">Availability processing due subscriber parameters </w:t>
      </w:r>
      <w:r w:rsidRPr="00494F1A">
        <w:rPr>
          <w:rFonts w:eastAsia="Times" w:cs="Arial"/>
          <w:color w:val="548DD4" w:themeColor="text2" w:themeTint="99"/>
          <w:szCs w:val="20"/>
        </w:rPr>
        <w:t>'</w:t>
      </w:r>
      <w:proofErr w:type="spellStart"/>
      <w:r w:rsidRPr="00494F1A">
        <w:rPr>
          <w:rFonts w:eastAsia="Times" w:cs="Arial"/>
          <w:color w:val="548DD4" w:themeColor="text2" w:themeTint="99"/>
          <w:szCs w:val="20"/>
        </w:rPr>
        <w:t>POO_Routing</w:t>
      </w:r>
      <w:proofErr w:type="spellEnd"/>
      <w:r w:rsidRPr="00494F1A">
        <w:rPr>
          <w:rFonts w:eastAsia="Times" w:cs="Arial"/>
          <w:color w:val="548DD4" w:themeColor="text2" w:themeTint="99"/>
          <w:szCs w:val="20"/>
        </w:rPr>
        <w:t>' and '</w:t>
      </w:r>
      <w:proofErr w:type="spellStart"/>
      <w:r w:rsidRPr="00494F1A">
        <w:rPr>
          <w:rFonts w:eastAsia="Times" w:cs="Arial"/>
          <w:color w:val="548DD4" w:themeColor="text2" w:themeTint="99"/>
          <w:szCs w:val="20"/>
        </w:rPr>
        <w:t>UpLine_Downline_Station</w:t>
      </w:r>
      <w:proofErr w:type="spellEnd"/>
      <w:r w:rsidRPr="00494F1A">
        <w:rPr>
          <w:rFonts w:eastAsia="Times" w:cs="Arial"/>
          <w:color w:val="548DD4" w:themeColor="text2" w:themeTint="99"/>
          <w:szCs w:val="20"/>
        </w:rPr>
        <w:t xml:space="preserve">' </w:t>
      </w:r>
      <w:r>
        <w:rPr>
          <w:rFonts w:eastAsia="Times" w:cs="Arial"/>
          <w:color w:val="548DD4" w:themeColor="text2" w:themeTint="99"/>
          <w:szCs w:val="20"/>
        </w:rPr>
        <w:t xml:space="preserve">are addressed in task Avail.24b, </w:t>
      </w:r>
      <w:r w:rsidRPr="00494F1A">
        <w:rPr>
          <w:rFonts w:eastAsia="Times" w:cs="Arial"/>
          <w:color w:val="548DD4" w:themeColor="text2" w:themeTint="99"/>
          <w:szCs w:val="20"/>
        </w:rPr>
        <w:t xml:space="preserve">Avail.24c </w:t>
      </w:r>
      <w:r>
        <w:rPr>
          <w:rFonts w:eastAsia="Times" w:cs="Arial"/>
          <w:color w:val="548DD4" w:themeColor="text2" w:themeTint="99"/>
          <w:szCs w:val="20"/>
        </w:rPr>
        <w:t>respectively</w:t>
      </w:r>
      <w:r w:rsidRPr="00494F1A">
        <w:rPr>
          <w:rFonts w:eastAsia="Times" w:cs="Arial"/>
          <w:color w:val="548DD4" w:themeColor="text2" w:themeTint="99"/>
          <w:szCs w:val="20"/>
        </w:rPr>
        <w:t>.</w:t>
      </w:r>
      <w:r w:rsidR="00C37233">
        <w:rPr>
          <w:rFonts w:eastAsia="Times" w:cs="Arial"/>
          <w:color w:val="548DD4" w:themeColor="text2" w:themeTint="99"/>
          <w:szCs w:val="20"/>
        </w:rPr>
        <w:t xml:space="preserve"> But, how their availability is</w:t>
      </w:r>
      <w:r w:rsidR="00F75FBF">
        <w:rPr>
          <w:rFonts w:eastAsia="Times" w:cs="Arial"/>
          <w:color w:val="548DD4" w:themeColor="text2" w:themeTint="99"/>
          <w:szCs w:val="20"/>
        </w:rPr>
        <w:t xml:space="preserve"> pre-determined and their subsequent processing as a result of this enhancement is addressed here.</w:t>
      </w:r>
    </w:p>
    <w:p w:rsidR="007E7524" w:rsidRDefault="004A25C3" w:rsidP="00FC0A9F">
      <w:pPr>
        <w:pStyle w:val="Heading3"/>
        <w:rPr>
          <w:lang w:val="en-GB"/>
        </w:rPr>
      </w:pPr>
      <w:bookmarkStart w:id="210" w:name="_Toc426964351"/>
      <w:r>
        <w:rPr>
          <w:lang w:val="en-GB"/>
        </w:rPr>
        <w:t>Details</w:t>
      </w:r>
      <w:bookmarkEnd w:id="210"/>
    </w:p>
    <w:p w:rsidR="00DD5C59" w:rsidRDefault="00641634" w:rsidP="00DD5C59">
      <w:pPr>
        <w:pStyle w:val="BodyText"/>
        <w:ind w:left="431"/>
        <w:jc w:val="both"/>
        <w:rPr>
          <w:lang w:val="en-GB"/>
        </w:rPr>
      </w:pPr>
      <w:r>
        <w:rPr>
          <w:lang w:val="en-GB"/>
        </w:rPr>
        <w:t>After an</w:t>
      </w:r>
      <w:r w:rsidR="00DD5C59">
        <w:rPr>
          <w:lang w:val="en-GB"/>
        </w:rPr>
        <w:t xml:space="preserve"> ICR </w:t>
      </w:r>
      <w:r w:rsidR="003D628D">
        <w:rPr>
          <w:lang w:val="en-GB"/>
        </w:rPr>
        <w:t xml:space="preserve">is updated </w:t>
      </w:r>
      <w:r w:rsidR="00DD5C59">
        <w:rPr>
          <w:lang w:val="en-GB"/>
        </w:rPr>
        <w:t xml:space="preserve">due to inventory adjustment or create/update activity, system will trigger sub-flow </w:t>
      </w:r>
      <w:r w:rsidR="003D628D">
        <w:rPr>
          <w:lang w:val="en-GB"/>
        </w:rPr>
        <w:t>1</w:t>
      </w:r>
      <w:r w:rsidR="00DD5C59">
        <w:rPr>
          <w:lang w:val="en-GB"/>
        </w:rPr>
        <w:t xml:space="preserve"> of this UC to pre-determine availability for each RBD.</w:t>
      </w:r>
    </w:p>
    <w:p w:rsidR="004A25C3" w:rsidRDefault="00AF34CE" w:rsidP="004A25C3">
      <w:pPr>
        <w:pStyle w:val="BodyText"/>
        <w:ind w:left="431"/>
        <w:jc w:val="both"/>
        <w:rPr>
          <w:lang w:val="en-GB"/>
        </w:rPr>
      </w:pPr>
      <w:r>
        <w:rPr>
          <w:lang w:val="en-GB"/>
        </w:rPr>
        <w:t>The summary of what needs to be done is explained below:</w:t>
      </w:r>
    </w:p>
    <w:p w:rsidR="00B02E0C" w:rsidRDefault="00DD5C59" w:rsidP="00A46824">
      <w:pPr>
        <w:pStyle w:val="BodyText"/>
        <w:numPr>
          <w:ilvl w:val="0"/>
          <w:numId w:val="36"/>
        </w:numPr>
        <w:ind w:left="850" w:hanging="357"/>
        <w:jc w:val="both"/>
        <w:rPr>
          <w:lang w:val="en-GB"/>
        </w:rPr>
      </w:pPr>
      <w:r>
        <w:rPr>
          <w:lang w:val="en-GB"/>
        </w:rPr>
        <w:t>System will determine availability for every RBD</w:t>
      </w:r>
      <w:r w:rsidR="00760C53">
        <w:rPr>
          <w:lang w:val="en-GB"/>
        </w:rPr>
        <w:t>,</w:t>
      </w:r>
      <w:r>
        <w:rPr>
          <w:lang w:val="en-GB"/>
        </w:rPr>
        <w:t xml:space="preserve"> based on </w:t>
      </w:r>
      <w:r w:rsidRPr="00760C53">
        <w:rPr>
          <w:lang w:val="en-GB"/>
        </w:rPr>
        <w:t>most restricted value between the segment and its legs</w:t>
      </w:r>
      <w:r w:rsidR="00760C53">
        <w:rPr>
          <w:lang w:val="en-GB"/>
        </w:rPr>
        <w:t>,</w:t>
      </w:r>
      <w:r w:rsidRPr="00760C53">
        <w:rPr>
          <w:lang w:val="en-GB"/>
        </w:rPr>
        <w:t xml:space="preserve"> for every POS</w:t>
      </w:r>
      <w:r w:rsidR="00760C53" w:rsidRPr="00760C53">
        <w:rPr>
          <w:lang w:val="en-GB"/>
        </w:rPr>
        <w:t xml:space="preserve"> group</w:t>
      </w:r>
      <w:r w:rsidR="00234BDA">
        <w:rPr>
          <w:rStyle w:val="FootnoteReference"/>
          <w:lang w:val="en-GB"/>
        </w:rPr>
        <w:footnoteReference w:id="5"/>
      </w:r>
      <w:r w:rsidR="00760C53" w:rsidRPr="00760C53">
        <w:rPr>
          <w:lang w:val="en-GB"/>
        </w:rPr>
        <w:t xml:space="preserve"> existing in the ICR</w:t>
      </w:r>
      <w:r w:rsidR="003D628D">
        <w:rPr>
          <w:lang w:val="en-GB"/>
        </w:rPr>
        <w:t xml:space="preserve"> (as per Sub-Flow 1)</w:t>
      </w:r>
      <w:r w:rsidR="00F118CA">
        <w:rPr>
          <w:lang w:val="en-GB"/>
        </w:rPr>
        <w:t>.</w:t>
      </w:r>
      <w:r w:rsidR="00103F84">
        <w:rPr>
          <w:lang w:val="en-GB"/>
        </w:rPr>
        <w:t xml:space="preserve"> </w:t>
      </w:r>
    </w:p>
    <w:p w:rsidR="00FF2DD1" w:rsidRDefault="00DC19C2" w:rsidP="00A46824">
      <w:pPr>
        <w:pStyle w:val="BodyText"/>
        <w:numPr>
          <w:ilvl w:val="0"/>
          <w:numId w:val="36"/>
        </w:numPr>
        <w:ind w:left="850" w:hanging="357"/>
        <w:jc w:val="both"/>
        <w:rPr>
          <w:lang w:val="en-GB"/>
        </w:rPr>
      </w:pPr>
      <w:r w:rsidRPr="00FF2DD1">
        <w:rPr>
          <w:lang w:val="en-GB"/>
        </w:rPr>
        <w:t xml:space="preserve">The availability data </w:t>
      </w:r>
      <w:r w:rsidR="00C37233">
        <w:rPr>
          <w:lang w:val="en-GB"/>
        </w:rPr>
        <w:t>is</w:t>
      </w:r>
      <w:r w:rsidR="00760C53" w:rsidRPr="00FF2DD1">
        <w:rPr>
          <w:lang w:val="en-GB"/>
        </w:rPr>
        <w:t xml:space="preserve"> pushed</w:t>
      </w:r>
      <w:r w:rsidRPr="00FF2DD1">
        <w:rPr>
          <w:lang w:val="en-GB"/>
        </w:rPr>
        <w:t xml:space="preserve"> into the availability space only when constraints apply, else no data for the ICR would exist in the space.</w:t>
      </w:r>
      <w:r w:rsidR="009E51F7" w:rsidRPr="00FF2DD1">
        <w:rPr>
          <w:lang w:val="en-GB"/>
        </w:rPr>
        <w:t xml:space="preserve"> System would return availability from schedule segment data available in the grid</w:t>
      </w:r>
      <w:r w:rsidR="00AF34CE" w:rsidRPr="00FF2DD1">
        <w:rPr>
          <w:lang w:val="en-GB"/>
        </w:rPr>
        <w:t xml:space="preserve"> in such case</w:t>
      </w:r>
      <w:r w:rsidR="009E51F7" w:rsidRPr="00FF2DD1">
        <w:rPr>
          <w:lang w:val="en-GB"/>
        </w:rPr>
        <w:t>.</w:t>
      </w:r>
    </w:p>
    <w:p w:rsidR="009E51F7" w:rsidRPr="00FF2DD1" w:rsidRDefault="00FF2DD1" w:rsidP="00A46824">
      <w:pPr>
        <w:pStyle w:val="BodyText"/>
        <w:numPr>
          <w:ilvl w:val="0"/>
          <w:numId w:val="36"/>
        </w:numPr>
        <w:ind w:left="850" w:hanging="357"/>
        <w:jc w:val="both"/>
        <w:rPr>
          <w:lang w:val="en-GB"/>
        </w:rPr>
      </w:pPr>
      <w:r>
        <w:rPr>
          <w:lang w:val="en-GB"/>
        </w:rPr>
        <w:lastRenderedPageBreak/>
        <w:t xml:space="preserve">Only </w:t>
      </w:r>
      <w:r w:rsidR="006A31A3">
        <w:rPr>
          <w:lang w:val="en-GB"/>
        </w:rPr>
        <w:t>minimal</w:t>
      </w:r>
      <w:r w:rsidR="009E51F7" w:rsidRPr="00FF2DD1">
        <w:rPr>
          <w:lang w:val="en-GB"/>
        </w:rPr>
        <w:t xml:space="preserve"> calculation or processing will take place while retu</w:t>
      </w:r>
      <w:r w:rsidR="003764F4" w:rsidRPr="00FF2DD1">
        <w:rPr>
          <w:lang w:val="en-GB"/>
        </w:rPr>
        <w:t>rning an availability response. S</w:t>
      </w:r>
      <w:r w:rsidR="009E51F7" w:rsidRPr="00FF2DD1">
        <w:rPr>
          <w:lang w:val="en-GB"/>
        </w:rPr>
        <w:t xml:space="preserve">ystem will </w:t>
      </w:r>
      <w:r w:rsidR="008F1C5C">
        <w:rPr>
          <w:lang w:val="en-GB"/>
        </w:rPr>
        <w:t xml:space="preserve">just read </w:t>
      </w:r>
      <w:r w:rsidR="009E51F7" w:rsidRPr="00FF2DD1">
        <w:rPr>
          <w:lang w:val="en-GB"/>
        </w:rPr>
        <w:t xml:space="preserve">through the data in availability space &amp; return it 'as is' </w:t>
      </w:r>
      <w:r w:rsidR="00B211F1">
        <w:rPr>
          <w:lang w:val="en-GB"/>
        </w:rPr>
        <w:t>(</w:t>
      </w:r>
      <w:r w:rsidR="009E51F7" w:rsidRPr="00FF2DD1">
        <w:rPr>
          <w:lang w:val="en-GB"/>
        </w:rPr>
        <w:t xml:space="preserve">unless </w:t>
      </w:r>
      <w:r w:rsidR="00B211F1">
        <w:rPr>
          <w:lang w:val="en-GB"/>
        </w:rPr>
        <w:t xml:space="preserve">additional restrictions apply </w:t>
      </w:r>
      <w:r w:rsidR="00C82908" w:rsidRPr="00FF2DD1">
        <w:rPr>
          <w:lang w:val="en-GB"/>
        </w:rPr>
        <w:t>to the request</w:t>
      </w:r>
      <w:r w:rsidR="00B211F1">
        <w:rPr>
          <w:lang w:val="en-GB"/>
        </w:rPr>
        <w:t>)</w:t>
      </w:r>
      <w:r w:rsidR="009E51F7" w:rsidRPr="00FF2DD1">
        <w:rPr>
          <w:lang w:val="en-GB"/>
        </w:rPr>
        <w:t>.</w:t>
      </w:r>
    </w:p>
    <w:p w:rsidR="009E51F7" w:rsidRDefault="00B211F1" w:rsidP="00A46824">
      <w:pPr>
        <w:pStyle w:val="BodyText"/>
        <w:numPr>
          <w:ilvl w:val="0"/>
          <w:numId w:val="36"/>
        </w:numPr>
        <w:ind w:left="850" w:hanging="357"/>
        <w:jc w:val="both"/>
        <w:rPr>
          <w:lang w:val="en-GB"/>
        </w:rPr>
      </w:pPr>
      <w:r>
        <w:rPr>
          <w:lang w:val="en-GB"/>
        </w:rPr>
        <w:t>When more restrictions apply such as per Hide/Inhibit rule, Quota sales</w:t>
      </w:r>
      <w:r>
        <w:rPr>
          <w:rStyle w:val="FootnoteReference"/>
          <w:lang w:val="en-GB"/>
        </w:rPr>
        <w:footnoteReference w:id="6"/>
      </w:r>
      <w:r>
        <w:rPr>
          <w:lang w:val="en-GB"/>
        </w:rPr>
        <w:t xml:space="preserve">, </w:t>
      </w:r>
      <w:r w:rsidR="00211AC2">
        <w:rPr>
          <w:lang w:val="en-GB"/>
        </w:rPr>
        <w:t xml:space="preserve">POO </w:t>
      </w:r>
      <w:r>
        <w:rPr>
          <w:lang w:val="en-GB"/>
        </w:rPr>
        <w:t xml:space="preserve">&amp; </w:t>
      </w:r>
      <w:proofErr w:type="spellStart"/>
      <w:r w:rsidR="00211AC2">
        <w:rPr>
          <w:lang w:val="en-GB"/>
        </w:rPr>
        <w:t>upline</w:t>
      </w:r>
      <w:proofErr w:type="spellEnd"/>
      <w:r w:rsidR="00211AC2">
        <w:rPr>
          <w:lang w:val="en-GB"/>
        </w:rPr>
        <w:t xml:space="preserve">/downline </w:t>
      </w:r>
      <w:r>
        <w:rPr>
          <w:lang w:val="en-GB"/>
        </w:rPr>
        <w:t>restriction</w:t>
      </w:r>
      <w:r>
        <w:rPr>
          <w:rStyle w:val="FootnoteReference"/>
          <w:lang w:val="en-GB"/>
        </w:rPr>
        <w:footnoteReference w:id="7"/>
      </w:r>
      <w:r w:rsidR="00CE6633">
        <w:rPr>
          <w:lang w:val="en-GB"/>
        </w:rPr>
        <w:t xml:space="preserve"> or multiple POS</w:t>
      </w:r>
      <w:r>
        <w:rPr>
          <w:lang w:val="en-GB"/>
        </w:rPr>
        <w:t>, s</w:t>
      </w:r>
      <w:r w:rsidR="009E51F7">
        <w:rPr>
          <w:lang w:val="en-GB"/>
        </w:rPr>
        <w:t xml:space="preserve">ystem will </w:t>
      </w:r>
      <w:r>
        <w:rPr>
          <w:lang w:val="en-GB"/>
        </w:rPr>
        <w:t xml:space="preserve">modify </w:t>
      </w:r>
      <w:r w:rsidR="00C82908">
        <w:rPr>
          <w:lang w:val="en-GB"/>
        </w:rPr>
        <w:t xml:space="preserve">availability </w:t>
      </w:r>
      <w:r>
        <w:rPr>
          <w:lang w:val="en-GB"/>
        </w:rPr>
        <w:t xml:space="preserve">further </w:t>
      </w:r>
      <w:r w:rsidR="00C1118C">
        <w:rPr>
          <w:lang w:val="en-GB"/>
        </w:rPr>
        <w:t>prior to sending out the response for such requests</w:t>
      </w:r>
      <w:r>
        <w:rPr>
          <w:lang w:val="en-GB"/>
        </w:rPr>
        <w:t>.</w:t>
      </w:r>
    </w:p>
    <w:p w:rsidR="008F1C5C" w:rsidRDefault="008F1C5C" w:rsidP="00A46824">
      <w:pPr>
        <w:pStyle w:val="BodyText"/>
        <w:numPr>
          <w:ilvl w:val="0"/>
          <w:numId w:val="36"/>
        </w:numPr>
        <w:ind w:left="850" w:hanging="357"/>
        <w:jc w:val="both"/>
        <w:rPr>
          <w:lang w:val="en-GB"/>
        </w:rPr>
      </w:pPr>
      <w:r>
        <w:rPr>
          <w:lang w:val="en-GB"/>
        </w:rPr>
        <w:t xml:space="preserve">The below collaboration </w:t>
      </w:r>
      <w:r w:rsidR="00DD048D">
        <w:rPr>
          <w:lang w:val="en-GB"/>
        </w:rPr>
        <w:t xml:space="preserve">diagram </w:t>
      </w:r>
      <w:r w:rsidR="00875F84">
        <w:rPr>
          <w:lang w:val="en-GB"/>
        </w:rPr>
        <w:t>briefly illustrates how availability is determined and cached.</w:t>
      </w:r>
    </w:p>
    <w:p w:rsidR="00DD048D" w:rsidRDefault="0063181E" w:rsidP="006A31A3">
      <w:pPr>
        <w:pStyle w:val="BodyText"/>
        <w:spacing w:after="0"/>
        <w:ind w:left="493"/>
        <w:jc w:val="both"/>
      </w:pPr>
      <w:r>
        <w:object w:dxaOrig="10269" w:dyaOrig="10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421.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500706145" r:id="rId17"/>
        </w:object>
      </w:r>
    </w:p>
    <w:p w:rsidR="00554856" w:rsidRDefault="00C1118C" w:rsidP="000A4066">
      <w:pPr>
        <w:pStyle w:val="BodyText"/>
        <w:spacing w:after="0"/>
        <w:ind w:left="493"/>
        <w:jc w:val="both"/>
        <w:rPr>
          <w:lang w:val="en-GB"/>
        </w:rPr>
      </w:pPr>
      <w:r w:rsidRPr="00C1118C">
        <w:rPr>
          <w:lang w:val="en-GB"/>
        </w:rPr>
        <w:t xml:space="preserve">The actual architectural </w:t>
      </w:r>
      <w:r>
        <w:rPr>
          <w:lang w:val="en-GB"/>
        </w:rPr>
        <w:t>changes</w:t>
      </w:r>
      <w:r w:rsidRPr="00C1118C">
        <w:rPr>
          <w:lang w:val="en-GB"/>
        </w:rPr>
        <w:t xml:space="preserve"> required </w:t>
      </w:r>
      <w:r>
        <w:rPr>
          <w:lang w:val="en-GB"/>
        </w:rPr>
        <w:t>to enhance</w:t>
      </w:r>
      <w:r w:rsidRPr="00C1118C">
        <w:rPr>
          <w:lang w:val="en-GB"/>
        </w:rPr>
        <w:t xml:space="preserve"> availability processing </w:t>
      </w:r>
      <w:r w:rsidR="00C37233">
        <w:rPr>
          <w:lang w:val="en-GB"/>
        </w:rPr>
        <w:t>is</w:t>
      </w:r>
      <w:r w:rsidR="00B211F1">
        <w:rPr>
          <w:lang w:val="en-GB"/>
        </w:rPr>
        <w:t xml:space="preserve"> addressed</w:t>
      </w:r>
      <w:r w:rsidRPr="00C1118C">
        <w:rPr>
          <w:lang w:val="en-GB"/>
        </w:rPr>
        <w:t xml:space="preserve"> as a separate </w:t>
      </w:r>
      <w:r>
        <w:rPr>
          <w:lang w:val="en-GB"/>
        </w:rPr>
        <w:t>task</w:t>
      </w:r>
      <w:r w:rsidRPr="00C1118C">
        <w:rPr>
          <w:lang w:val="en-GB"/>
        </w:rPr>
        <w:t xml:space="preserve"> within NFR.07a.</w:t>
      </w:r>
    </w:p>
    <w:p w:rsidR="00875F84" w:rsidRPr="000A4066" w:rsidRDefault="00875F84" w:rsidP="000A4066">
      <w:pPr>
        <w:pStyle w:val="BodyText"/>
        <w:spacing w:after="0"/>
        <w:ind w:left="493"/>
        <w:jc w:val="both"/>
        <w:rPr>
          <w:lang w:val="en-GB"/>
        </w:rPr>
      </w:pPr>
    </w:p>
    <w:p w:rsidR="00760C53" w:rsidRDefault="00606B3D" w:rsidP="00760C53">
      <w:pPr>
        <w:pStyle w:val="Heading4"/>
        <w:rPr>
          <w:lang w:val="en-GB"/>
        </w:rPr>
      </w:pPr>
      <w:r>
        <w:rPr>
          <w:lang w:val="en-GB"/>
        </w:rPr>
        <w:lastRenderedPageBreak/>
        <w:t>Process flow for determine availability</w:t>
      </w:r>
    </w:p>
    <w:p w:rsidR="00760C53" w:rsidRDefault="00760C53" w:rsidP="00760C53">
      <w:pPr>
        <w:pStyle w:val="BodyText"/>
        <w:spacing w:after="0"/>
        <w:ind w:left="431"/>
        <w:jc w:val="both"/>
        <w:rPr>
          <w:lang w:val="en-GB"/>
        </w:rPr>
      </w:pPr>
      <w:r>
        <w:rPr>
          <w:lang w:val="en-GB"/>
        </w:rPr>
        <w:t xml:space="preserve">The manner, in which availability data is </w:t>
      </w:r>
      <w:r w:rsidR="009B4544">
        <w:rPr>
          <w:lang w:val="en-GB"/>
        </w:rPr>
        <w:t xml:space="preserve">pre-determined and </w:t>
      </w:r>
      <w:r w:rsidR="00F75FBF">
        <w:rPr>
          <w:lang w:val="en-GB"/>
        </w:rPr>
        <w:t>cached</w:t>
      </w:r>
      <w:r>
        <w:rPr>
          <w:lang w:val="en-GB"/>
        </w:rPr>
        <w:t xml:space="preserve"> in the </w:t>
      </w:r>
      <w:proofErr w:type="spellStart"/>
      <w:r>
        <w:rPr>
          <w:lang w:val="en-GB"/>
        </w:rPr>
        <w:t>FlightAvailabilityState</w:t>
      </w:r>
      <w:proofErr w:type="spellEnd"/>
      <w:r>
        <w:rPr>
          <w:lang w:val="en-GB"/>
        </w:rPr>
        <w:t xml:space="preserve"> </w:t>
      </w:r>
      <w:r w:rsidR="00F75FBF">
        <w:rPr>
          <w:lang w:val="en-GB"/>
        </w:rPr>
        <w:t xml:space="preserve">space </w:t>
      </w:r>
      <w:r>
        <w:rPr>
          <w:lang w:val="en-GB"/>
        </w:rPr>
        <w:t xml:space="preserve">maintained in grid, as per the </w:t>
      </w:r>
      <w:r w:rsidR="00234BDA">
        <w:rPr>
          <w:lang w:val="en-GB"/>
        </w:rPr>
        <w:t>sub-</w:t>
      </w:r>
      <w:r>
        <w:rPr>
          <w:lang w:val="en-GB"/>
        </w:rPr>
        <w:t xml:space="preserve">flow </w:t>
      </w:r>
      <w:r w:rsidR="00234BDA">
        <w:rPr>
          <w:lang w:val="en-GB"/>
        </w:rPr>
        <w:t xml:space="preserve">1 is shown </w:t>
      </w:r>
      <w:r>
        <w:rPr>
          <w:lang w:val="en-GB"/>
        </w:rPr>
        <w:t>below:</w:t>
      </w:r>
    </w:p>
    <w:p w:rsidR="00760C53" w:rsidRDefault="00760C53" w:rsidP="00760C53">
      <w:pPr>
        <w:pStyle w:val="BodyText"/>
        <w:spacing w:before="0" w:after="0"/>
        <w:jc w:val="both"/>
        <w:rPr>
          <w:lang w:val="en-GB"/>
        </w:rPr>
      </w:pPr>
    </w:p>
    <w:p w:rsidR="00760C53" w:rsidRDefault="00760C53" w:rsidP="00760C53">
      <w:pPr>
        <w:pStyle w:val="BodyText"/>
        <w:spacing w:before="0" w:after="0"/>
        <w:jc w:val="both"/>
        <w:rPr>
          <w:lang w:val="en-GB"/>
        </w:rPr>
      </w:pPr>
    </w:p>
    <w:p w:rsidR="00760C53" w:rsidRDefault="006A31A3" w:rsidP="00760C53">
      <w:pPr>
        <w:pStyle w:val="BodyText"/>
        <w:spacing w:before="0" w:after="0"/>
        <w:jc w:val="both"/>
      </w:pPr>
      <w:r>
        <w:object w:dxaOrig="14978" w:dyaOrig="16163">
          <v:shape id="_x0000_i1026" type="#_x0000_t75" style="width:467.25pt;height:7in"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6" DrawAspect="Content" ObjectID="_1500706146" r:id="rId19"/>
        </w:object>
      </w:r>
    </w:p>
    <w:p w:rsidR="00DD5C59" w:rsidRDefault="00DD5C59" w:rsidP="00DD5C59">
      <w:pPr>
        <w:pStyle w:val="BodyText"/>
        <w:rPr>
          <w:lang w:val="en-GB"/>
        </w:rPr>
      </w:pPr>
    </w:p>
    <w:p w:rsidR="0018287C" w:rsidRPr="00DD5C59" w:rsidRDefault="0018287C" w:rsidP="00DD5C59">
      <w:pPr>
        <w:pStyle w:val="BodyText"/>
        <w:rPr>
          <w:lang w:val="en-GB"/>
        </w:rPr>
      </w:pPr>
    </w:p>
    <w:p w:rsidR="00554856" w:rsidRDefault="00554856">
      <w:pPr>
        <w:spacing w:before="0" w:after="0"/>
        <w:rPr>
          <w:b/>
          <w:lang w:val="en-GB"/>
        </w:rPr>
      </w:pPr>
      <w:bookmarkStart w:id="211" w:name="_Ref425523101"/>
      <w:r>
        <w:rPr>
          <w:lang w:val="en-GB"/>
        </w:rPr>
        <w:br w:type="page"/>
      </w:r>
    </w:p>
    <w:bookmarkEnd w:id="211"/>
    <w:p w:rsidR="00F44E18" w:rsidRDefault="006508D0" w:rsidP="00F44E18">
      <w:pPr>
        <w:pStyle w:val="Heading4"/>
        <w:rPr>
          <w:lang w:val="en-GB"/>
        </w:rPr>
      </w:pPr>
      <w:r>
        <w:rPr>
          <w:lang w:val="en-GB"/>
        </w:rPr>
        <w:lastRenderedPageBreak/>
        <w:t>Important aspects to consider during development</w:t>
      </w:r>
    </w:p>
    <w:p w:rsidR="00876BED" w:rsidRDefault="006508D0" w:rsidP="00D4788B">
      <w:pPr>
        <w:pStyle w:val="BodyText"/>
        <w:spacing w:before="0" w:after="0"/>
        <w:jc w:val="both"/>
      </w:pPr>
      <w:r>
        <w:t>Following are some of the important aspects that development team should take note of during delivery.</w:t>
      </w:r>
    </w:p>
    <w:p w:rsidR="001F460C" w:rsidRDefault="002B2EFC" w:rsidP="00645036">
      <w:pPr>
        <w:pStyle w:val="BodyText"/>
        <w:jc w:val="both"/>
        <w:rPr>
          <w:rFonts w:asciiTheme="majorHAnsi" w:hAnsiTheme="majorHAnsi" w:cs="Arial"/>
          <w:b/>
          <w:color w:val="548DD4" w:themeColor="text2" w:themeTint="99"/>
          <w:lang w:val="en-GB"/>
        </w:rPr>
      </w:pPr>
      <w:r>
        <w:rPr>
          <w:rFonts w:asciiTheme="majorHAnsi" w:hAnsiTheme="majorHAnsi" w:cs="Arial"/>
          <w:b/>
          <w:color w:val="548DD4" w:themeColor="text2" w:themeTint="99"/>
          <w:lang w:val="en-GB"/>
        </w:rPr>
        <w:t xml:space="preserve">Processing </w:t>
      </w:r>
      <w:r w:rsidR="001F460C" w:rsidRPr="00507A7A">
        <w:rPr>
          <w:rFonts w:asciiTheme="majorHAnsi" w:hAnsiTheme="majorHAnsi" w:cs="Arial"/>
          <w:b/>
          <w:color w:val="548DD4" w:themeColor="text2" w:themeTint="99"/>
          <w:lang w:val="en-GB"/>
        </w:rPr>
        <w:t xml:space="preserve">Basic </w:t>
      </w:r>
      <w:r w:rsidR="0022284E">
        <w:rPr>
          <w:rFonts w:asciiTheme="majorHAnsi" w:hAnsiTheme="majorHAnsi" w:cs="Arial"/>
          <w:b/>
          <w:color w:val="548DD4" w:themeColor="text2" w:themeTint="99"/>
          <w:lang w:val="en-GB"/>
        </w:rPr>
        <w:t xml:space="preserve">&amp; </w:t>
      </w:r>
      <w:r>
        <w:rPr>
          <w:rFonts w:asciiTheme="majorHAnsi" w:hAnsiTheme="majorHAnsi" w:cs="Arial"/>
          <w:b/>
          <w:color w:val="548DD4" w:themeColor="text2" w:themeTint="99"/>
          <w:lang w:val="en-GB"/>
        </w:rPr>
        <w:t>N</w:t>
      </w:r>
      <w:r w:rsidR="0022284E">
        <w:rPr>
          <w:rFonts w:asciiTheme="majorHAnsi" w:hAnsiTheme="majorHAnsi" w:cs="Arial"/>
          <w:b/>
          <w:color w:val="548DD4" w:themeColor="text2" w:themeTint="99"/>
          <w:lang w:val="en-GB"/>
        </w:rPr>
        <w:t xml:space="preserve">umeric </w:t>
      </w:r>
      <w:r w:rsidR="001F460C" w:rsidRPr="00507A7A">
        <w:rPr>
          <w:rFonts w:asciiTheme="majorHAnsi" w:hAnsiTheme="majorHAnsi" w:cs="Arial"/>
          <w:b/>
          <w:color w:val="548DD4" w:themeColor="text2" w:themeTint="99"/>
          <w:lang w:val="en-GB"/>
        </w:rPr>
        <w:t xml:space="preserve">availability </w:t>
      </w:r>
    </w:p>
    <w:p w:rsidR="00E656B4" w:rsidRPr="001666A5" w:rsidRDefault="00E656B4" w:rsidP="001666A5">
      <w:pPr>
        <w:pStyle w:val="SITAMainNumList"/>
        <w:numPr>
          <w:ilvl w:val="0"/>
          <w:numId w:val="35"/>
        </w:numPr>
        <w:ind w:left="788" w:hanging="357"/>
        <w:jc w:val="both"/>
        <w:rPr>
          <w:rFonts w:cs="Times New Roman"/>
          <w:szCs w:val="24"/>
          <w:lang w:val="en-GB"/>
        </w:rPr>
      </w:pPr>
      <w:r w:rsidRPr="001666A5">
        <w:rPr>
          <w:rFonts w:cs="Times New Roman"/>
          <w:szCs w:val="24"/>
          <w:lang w:val="en-GB"/>
        </w:rPr>
        <w:t>Once inventory a</w:t>
      </w:r>
      <w:r w:rsidR="00375CF3" w:rsidRPr="001666A5">
        <w:rPr>
          <w:rFonts w:cs="Times New Roman"/>
          <w:szCs w:val="24"/>
          <w:lang w:val="en-GB"/>
        </w:rPr>
        <w:t>djust or ICR update is complete</w:t>
      </w:r>
      <w:r w:rsidRPr="001666A5">
        <w:rPr>
          <w:rFonts w:cs="Times New Roman"/>
          <w:szCs w:val="24"/>
          <w:lang w:val="en-GB"/>
        </w:rPr>
        <w:t xml:space="preserve">, system should commence determining availability </w:t>
      </w:r>
      <w:r w:rsidR="00103493" w:rsidRPr="001666A5">
        <w:rPr>
          <w:rFonts w:cs="Times New Roman"/>
          <w:szCs w:val="24"/>
          <w:lang w:val="en-GB"/>
        </w:rPr>
        <w:t>starting lowest</w:t>
      </w:r>
      <w:r w:rsidRPr="001666A5">
        <w:rPr>
          <w:rFonts w:cs="Times New Roman"/>
          <w:szCs w:val="24"/>
          <w:lang w:val="en-GB"/>
        </w:rPr>
        <w:t xml:space="preserve"> RBD</w:t>
      </w:r>
      <w:r w:rsidR="002B2EFC" w:rsidRPr="001666A5">
        <w:rPr>
          <w:rStyle w:val="FootnoteReference"/>
          <w:lang w:val="en-GB"/>
        </w:rPr>
        <w:footnoteReference w:id="8"/>
      </w:r>
      <w:r w:rsidRPr="001666A5">
        <w:rPr>
          <w:rFonts w:cs="Times New Roman"/>
          <w:szCs w:val="24"/>
          <w:lang w:val="en-GB"/>
        </w:rPr>
        <w:t xml:space="preserve"> (nested bucket) </w:t>
      </w:r>
      <w:r w:rsidR="00103493" w:rsidRPr="001666A5">
        <w:rPr>
          <w:rFonts w:cs="Times New Roman"/>
          <w:szCs w:val="24"/>
          <w:lang w:val="en-GB"/>
        </w:rPr>
        <w:t>in each cabin of</w:t>
      </w:r>
      <w:r w:rsidR="001666A5">
        <w:rPr>
          <w:rFonts w:cs="Times New Roman"/>
          <w:szCs w:val="24"/>
          <w:lang w:val="en-GB"/>
        </w:rPr>
        <w:t xml:space="preserve"> the ICR.</w:t>
      </w:r>
    </w:p>
    <w:p w:rsidR="00DC79B2" w:rsidRPr="001666A5" w:rsidRDefault="00A40815" w:rsidP="001666A5">
      <w:pPr>
        <w:pStyle w:val="SITAMainNumList"/>
        <w:numPr>
          <w:ilvl w:val="0"/>
          <w:numId w:val="35"/>
        </w:numPr>
        <w:ind w:left="788" w:hanging="357"/>
        <w:jc w:val="both"/>
        <w:rPr>
          <w:rFonts w:cs="Times New Roman"/>
          <w:szCs w:val="24"/>
          <w:lang w:val="en-GB"/>
        </w:rPr>
      </w:pPr>
      <w:r>
        <w:rPr>
          <w:rFonts w:cs="Times New Roman"/>
          <w:szCs w:val="24"/>
          <w:lang w:val="en-GB"/>
        </w:rPr>
        <w:t xml:space="preserve">Availability </w:t>
      </w:r>
      <w:r w:rsidR="00594DCE">
        <w:rPr>
          <w:rFonts w:cs="Times New Roman"/>
          <w:szCs w:val="24"/>
          <w:lang w:val="en-GB"/>
        </w:rPr>
        <w:t>constraints are</w:t>
      </w:r>
      <w:r w:rsidR="00DC79B2" w:rsidRPr="001666A5">
        <w:rPr>
          <w:rFonts w:cs="Times New Roman"/>
          <w:szCs w:val="24"/>
          <w:lang w:val="en-GB"/>
        </w:rPr>
        <w:t xml:space="preserve"> </w:t>
      </w:r>
      <w:r>
        <w:rPr>
          <w:rFonts w:cs="Times New Roman"/>
          <w:szCs w:val="24"/>
          <w:lang w:val="en-GB"/>
        </w:rPr>
        <w:t>cached</w:t>
      </w:r>
      <w:r w:rsidR="00745423" w:rsidRPr="001666A5">
        <w:rPr>
          <w:rFonts w:cs="Times New Roman"/>
          <w:szCs w:val="24"/>
          <w:lang w:val="en-GB"/>
        </w:rPr>
        <w:t xml:space="preserve"> </w:t>
      </w:r>
      <w:r>
        <w:rPr>
          <w:rFonts w:cs="Times New Roman"/>
          <w:szCs w:val="24"/>
          <w:lang w:val="en-GB"/>
        </w:rPr>
        <w:t>in</w:t>
      </w:r>
      <w:r w:rsidR="00DC79B2" w:rsidRPr="001666A5">
        <w:rPr>
          <w:rFonts w:cs="Times New Roman"/>
          <w:szCs w:val="24"/>
          <w:lang w:val="en-GB"/>
        </w:rPr>
        <w:t xml:space="preserve"> </w:t>
      </w:r>
      <w:r>
        <w:rPr>
          <w:rFonts w:cs="Times New Roman"/>
          <w:szCs w:val="24"/>
          <w:lang w:val="en-GB"/>
        </w:rPr>
        <w:t xml:space="preserve">flight </w:t>
      </w:r>
      <w:r w:rsidR="00DC79B2" w:rsidRPr="001666A5">
        <w:rPr>
          <w:rFonts w:cs="Times New Roman"/>
          <w:szCs w:val="24"/>
          <w:lang w:val="en-GB"/>
        </w:rPr>
        <w:t xml:space="preserve">availability space only when </w:t>
      </w:r>
      <w:r>
        <w:rPr>
          <w:rFonts w:cs="Times New Roman"/>
          <w:szCs w:val="24"/>
          <w:lang w:val="en-GB"/>
        </w:rPr>
        <w:t xml:space="preserve">numeric </w:t>
      </w:r>
      <w:r w:rsidR="00DC79B2" w:rsidRPr="001666A5">
        <w:rPr>
          <w:rFonts w:cs="Times New Roman"/>
          <w:szCs w:val="24"/>
          <w:lang w:val="en-GB"/>
        </w:rPr>
        <w:t xml:space="preserve">availability </w:t>
      </w:r>
      <w:r>
        <w:rPr>
          <w:rFonts w:cs="Times New Roman"/>
          <w:szCs w:val="24"/>
          <w:lang w:val="en-GB"/>
        </w:rPr>
        <w:t>for</w:t>
      </w:r>
      <w:r w:rsidR="00DC79B2" w:rsidRPr="001666A5">
        <w:rPr>
          <w:rFonts w:cs="Times New Roman"/>
          <w:szCs w:val="24"/>
          <w:lang w:val="en-GB"/>
        </w:rPr>
        <w:t xml:space="preserve"> </w:t>
      </w:r>
      <w:r w:rsidR="00103493" w:rsidRPr="001666A5">
        <w:rPr>
          <w:rFonts w:cs="Times New Roman"/>
          <w:szCs w:val="24"/>
          <w:lang w:val="en-GB"/>
        </w:rPr>
        <w:t xml:space="preserve">any of </w:t>
      </w:r>
      <w:r>
        <w:rPr>
          <w:rFonts w:cs="Times New Roman"/>
          <w:szCs w:val="24"/>
          <w:lang w:val="en-GB"/>
        </w:rPr>
        <w:t>its</w:t>
      </w:r>
      <w:r w:rsidR="00103493" w:rsidRPr="001666A5">
        <w:rPr>
          <w:rFonts w:cs="Times New Roman"/>
          <w:szCs w:val="24"/>
          <w:lang w:val="en-GB"/>
        </w:rPr>
        <w:t xml:space="preserve"> RBD drops to </w:t>
      </w:r>
      <w:r w:rsidR="00DC79B2" w:rsidRPr="001666A5">
        <w:rPr>
          <w:rFonts w:cs="Times New Roman"/>
          <w:szCs w:val="24"/>
          <w:lang w:val="en-GB"/>
        </w:rPr>
        <w:t>9 seats or less</w:t>
      </w:r>
      <w:r w:rsidR="00FE417B" w:rsidRPr="001666A5">
        <w:rPr>
          <w:rFonts w:cs="Times New Roman"/>
          <w:szCs w:val="24"/>
          <w:lang w:val="en-GB"/>
        </w:rPr>
        <w:t xml:space="preserve"> (</w:t>
      </w:r>
      <w:r w:rsidR="0010371F" w:rsidRPr="001666A5">
        <w:rPr>
          <w:rFonts w:cs="Times New Roman"/>
          <w:szCs w:val="24"/>
          <w:lang w:val="en-GB"/>
        </w:rPr>
        <w:t xml:space="preserve">since it is considered as a </w:t>
      </w:r>
      <w:r w:rsidR="00FE417B" w:rsidRPr="001666A5">
        <w:rPr>
          <w:rFonts w:cs="Times New Roman"/>
          <w:szCs w:val="24"/>
          <w:lang w:val="en-GB"/>
        </w:rPr>
        <w:t>constraint)</w:t>
      </w:r>
      <w:r w:rsidR="00DC79B2" w:rsidRPr="001666A5">
        <w:rPr>
          <w:rFonts w:cs="Times New Roman"/>
          <w:szCs w:val="24"/>
          <w:lang w:val="en-GB"/>
        </w:rPr>
        <w:t>, else discarded.</w:t>
      </w:r>
    </w:p>
    <w:p w:rsidR="00DC79B2" w:rsidRPr="001666A5" w:rsidRDefault="00DC79B2" w:rsidP="001666A5">
      <w:pPr>
        <w:pStyle w:val="SITAMainNumList"/>
        <w:numPr>
          <w:ilvl w:val="0"/>
          <w:numId w:val="35"/>
        </w:numPr>
        <w:ind w:left="788" w:hanging="357"/>
        <w:jc w:val="both"/>
        <w:rPr>
          <w:rFonts w:cs="Times New Roman"/>
          <w:szCs w:val="24"/>
          <w:lang w:val="en-GB"/>
        </w:rPr>
      </w:pPr>
      <w:r w:rsidRPr="001666A5">
        <w:rPr>
          <w:rFonts w:cs="Times New Roman"/>
          <w:szCs w:val="24"/>
          <w:lang w:val="en-GB"/>
        </w:rPr>
        <w:t xml:space="preserve">Availability is </w:t>
      </w:r>
      <w:r w:rsidR="00A40815">
        <w:rPr>
          <w:rFonts w:cs="Times New Roman"/>
          <w:szCs w:val="24"/>
          <w:lang w:val="en-GB"/>
        </w:rPr>
        <w:t xml:space="preserve">cached </w:t>
      </w:r>
      <w:r w:rsidRPr="001666A5">
        <w:rPr>
          <w:rFonts w:cs="Times New Roman"/>
          <w:szCs w:val="24"/>
          <w:lang w:val="en-GB"/>
        </w:rPr>
        <w:t xml:space="preserve">as </w:t>
      </w:r>
      <w:r w:rsidR="00A40815">
        <w:rPr>
          <w:rFonts w:cs="Times New Roman"/>
          <w:szCs w:val="24"/>
          <w:lang w:val="en-GB"/>
        </w:rPr>
        <w:t>numeric value</w:t>
      </w:r>
      <w:r w:rsidRPr="001666A5">
        <w:rPr>
          <w:rFonts w:cs="Times New Roman"/>
          <w:szCs w:val="24"/>
          <w:lang w:val="en-GB"/>
        </w:rPr>
        <w:t xml:space="preserve"> (when </w:t>
      </w:r>
      <w:proofErr w:type="spellStart"/>
      <w:r w:rsidRPr="001666A5">
        <w:rPr>
          <w:rFonts w:cs="Times New Roman"/>
          <w:szCs w:val="24"/>
          <w:lang w:val="en-GB"/>
        </w:rPr>
        <w:t>Seg</w:t>
      </w:r>
      <w:proofErr w:type="spellEnd"/>
      <w:r w:rsidRPr="001666A5">
        <w:rPr>
          <w:rFonts w:cs="Times New Roman"/>
          <w:szCs w:val="24"/>
          <w:lang w:val="en-GB"/>
        </w:rPr>
        <w:t xml:space="preserve"> BSA </w:t>
      </w:r>
      <w:r w:rsidR="00554856">
        <w:rPr>
          <w:rFonts w:cs="Times New Roman"/>
          <w:szCs w:val="24"/>
          <w:lang w:val="en-GB"/>
        </w:rPr>
        <w:t>&gt;0</w:t>
      </w:r>
      <w:r w:rsidRPr="001666A5">
        <w:rPr>
          <w:rFonts w:cs="Times New Roman"/>
          <w:szCs w:val="24"/>
          <w:lang w:val="en-GB"/>
        </w:rPr>
        <w:t xml:space="preserve">), 'L'-Waitlist (when </w:t>
      </w:r>
      <w:proofErr w:type="spellStart"/>
      <w:r w:rsidRPr="001666A5">
        <w:rPr>
          <w:rFonts w:cs="Times New Roman"/>
          <w:szCs w:val="24"/>
          <w:lang w:val="en-GB"/>
        </w:rPr>
        <w:t>Seg</w:t>
      </w:r>
      <w:proofErr w:type="spellEnd"/>
      <w:r w:rsidRPr="001666A5">
        <w:rPr>
          <w:rFonts w:cs="Times New Roman"/>
          <w:szCs w:val="24"/>
          <w:lang w:val="en-GB"/>
        </w:rPr>
        <w:t xml:space="preserve"> BSA&lt;=0 &amp; </w:t>
      </w:r>
      <w:proofErr w:type="spellStart"/>
      <w:r w:rsidRPr="001666A5">
        <w:rPr>
          <w:rFonts w:cs="Times New Roman"/>
          <w:szCs w:val="24"/>
          <w:lang w:val="en-GB"/>
        </w:rPr>
        <w:t>Seg</w:t>
      </w:r>
      <w:proofErr w:type="spellEnd"/>
      <w:r w:rsidRPr="001666A5">
        <w:rPr>
          <w:rFonts w:cs="Times New Roman"/>
          <w:szCs w:val="24"/>
          <w:lang w:val="en-GB"/>
        </w:rPr>
        <w:t xml:space="preserve"> WSA &gt;0) or 'C'-Closed (when </w:t>
      </w:r>
      <w:proofErr w:type="spellStart"/>
      <w:r w:rsidRPr="001666A5">
        <w:rPr>
          <w:rFonts w:cs="Times New Roman"/>
          <w:szCs w:val="24"/>
          <w:lang w:val="en-GB"/>
        </w:rPr>
        <w:t>Seg</w:t>
      </w:r>
      <w:proofErr w:type="spellEnd"/>
      <w:r w:rsidRPr="001666A5">
        <w:rPr>
          <w:rFonts w:cs="Times New Roman"/>
          <w:szCs w:val="24"/>
          <w:lang w:val="en-GB"/>
        </w:rPr>
        <w:t xml:space="preserve"> WSA&lt;=0)</w:t>
      </w:r>
      <w:r w:rsidR="00103493" w:rsidRPr="001666A5">
        <w:rPr>
          <w:rFonts w:cs="Times New Roman"/>
          <w:szCs w:val="24"/>
          <w:lang w:val="en-GB"/>
        </w:rPr>
        <w:t xml:space="preserve"> or 'R'-Request</w:t>
      </w:r>
      <w:r w:rsidR="00F67DBD" w:rsidRPr="001666A5">
        <w:rPr>
          <w:rFonts w:cs="Times New Roman"/>
          <w:szCs w:val="24"/>
          <w:lang w:val="en-GB"/>
        </w:rPr>
        <w:t xml:space="preserve"> or 'Q'-Queue</w:t>
      </w:r>
      <w:r w:rsidRPr="001666A5">
        <w:rPr>
          <w:rFonts w:cs="Times New Roman"/>
          <w:szCs w:val="24"/>
          <w:lang w:val="en-GB"/>
        </w:rPr>
        <w:t>.</w:t>
      </w:r>
    </w:p>
    <w:p w:rsidR="00DC79B2" w:rsidRPr="001666A5" w:rsidRDefault="00DC79B2" w:rsidP="001666A5">
      <w:pPr>
        <w:pStyle w:val="SITAMainNumList"/>
        <w:numPr>
          <w:ilvl w:val="0"/>
          <w:numId w:val="35"/>
        </w:numPr>
        <w:ind w:left="788" w:hanging="357"/>
        <w:jc w:val="both"/>
        <w:rPr>
          <w:rFonts w:cs="Times New Roman"/>
          <w:szCs w:val="24"/>
          <w:lang w:val="en-GB"/>
        </w:rPr>
      </w:pPr>
      <w:r w:rsidRPr="001666A5">
        <w:rPr>
          <w:rFonts w:cs="Times New Roman"/>
          <w:szCs w:val="24"/>
          <w:lang w:val="en-GB"/>
        </w:rPr>
        <w:t>In simulate availability (GUI); response is displayed in numeric availability format by default up to a max of 9 seats</w:t>
      </w:r>
      <w:r w:rsidR="00A30E69" w:rsidRPr="001666A5">
        <w:rPr>
          <w:rFonts w:cs="Times New Roman"/>
          <w:szCs w:val="24"/>
          <w:lang w:val="en-GB"/>
        </w:rPr>
        <w:t xml:space="preserve">, even when BSA&gt;9 (i.e., </w:t>
      </w:r>
      <w:r w:rsidR="00EB3984">
        <w:rPr>
          <w:rFonts w:cs="Times New Roman"/>
          <w:szCs w:val="24"/>
          <w:lang w:val="en-GB"/>
        </w:rPr>
        <w:t>1</w:t>
      </w:r>
      <w:r w:rsidR="00A30E69" w:rsidRPr="001666A5">
        <w:rPr>
          <w:rFonts w:cs="Times New Roman"/>
          <w:szCs w:val="24"/>
          <w:lang w:val="en-GB"/>
        </w:rPr>
        <w:t>-9 or L or C)</w:t>
      </w:r>
      <w:r w:rsidRPr="001666A5">
        <w:rPr>
          <w:rFonts w:cs="Times New Roman"/>
          <w:szCs w:val="24"/>
          <w:lang w:val="en-GB"/>
        </w:rPr>
        <w:t>.</w:t>
      </w:r>
    </w:p>
    <w:p w:rsidR="00EF1719" w:rsidRDefault="00EB3984" w:rsidP="001666A5">
      <w:pPr>
        <w:pStyle w:val="SITAMainNumList"/>
        <w:numPr>
          <w:ilvl w:val="0"/>
          <w:numId w:val="35"/>
        </w:numPr>
        <w:ind w:left="788" w:hanging="357"/>
        <w:jc w:val="both"/>
        <w:rPr>
          <w:rFonts w:cs="Times New Roman"/>
          <w:szCs w:val="24"/>
          <w:lang w:val="en-GB"/>
        </w:rPr>
      </w:pPr>
      <w:r>
        <w:rPr>
          <w:rFonts w:cs="Times New Roman"/>
          <w:szCs w:val="24"/>
          <w:lang w:val="en-GB"/>
        </w:rPr>
        <w:t>A</w:t>
      </w:r>
      <w:r w:rsidR="00DC79B2" w:rsidRPr="001666A5">
        <w:rPr>
          <w:rFonts w:cs="Times New Roman"/>
          <w:szCs w:val="24"/>
          <w:lang w:val="en-GB"/>
        </w:rPr>
        <w:t xml:space="preserve">djusted booking </w:t>
      </w:r>
      <w:r>
        <w:rPr>
          <w:rFonts w:cs="Times New Roman"/>
          <w:szCs w:val="24"/>
          <w:lang w:val="en-GB"/>
        </w:rPr>
        <w:t xml:space="preserve">limit </w:t>
      </w:r>
      <w:r w:rsidR="00DC79B2" w:rsidRPr="001666A5">
        <w:rPr>
          <w:rFonts w:cs="Times New Roman"/>
          <w:szCs w:val="24"/>
          <w:lang w:val="en-GB"/>
        </w:rPr>
        <w:t>seat availability (</w:t>
      </w:r>
      <w:r w:rsidR="008931B6" w:rsidRPr="001666A5">
        <w:rPr>
          <w:rFonts w:cs="Times New Roman"/>
          <w:szCs w:val="24"/>
          <w:lang w:val="en-GB"/>
        </w:rPr>
        <w:t>ADJ BL BSA</w:t>
      </w:r>
      <w:r w:rsidR="00DC79B2" w:rsidRPr="001666A5">
        <w:rPr>
          <w:rFonts w:cs="Times New Roman"/>
          <w:szCs w:val="24"/>
          <w:lang w:val="en-GB"/>
        </w:rPr>
        <w:t xml:space="preserve">) </w:t>
      </w:r>
      <w:r w:rsidR="001666A5">
        <w:rPr>
          <w:rFonts w:cs="Times New Roman"/>
          <w:szCs w:val="24"/>
          <w:lang w:val="en-GB"/>
        </w:rPr>
        <w:t xml:space="preserve">value </w:t>
      </w:r>
      <w:r>
        <w:rPr>
          <w:rFonts w:cs="Times New Roman"/>
          <w:szCs w:val="24"/>
          <w:lang w:val="en-GB"/>
        </w:rPr>
        <w:t xml:space="preserve">of </w:t>
      </w:r>
      <w:r w:rsidR="00A30E69" w:rsidRPr="001666A5">
        <w:rPr>
          <w:rFonts w:cs="Times New Roman"/>
          <w:szCs w:val="24"/>
          <w:lang w:val="en-GB"/>
        </w:rPr>
        <w:t>limit buckets</w:t>
      </w:r>
      <w:r w:rsidRPr="00EB3984">
        <w:rPr>
          <w:rFonts w:cs="Times New Roman"/>
          <w:szCs w:val="24"/>
          <w:lang w:val="en-GB"/>
        </w:rPr>
        <w:t xml:space="preserve"> </w:t>
      </w:r>
      <w:r w:rsidRPr="001666A5">
        <w:rPr>
          <w:rFonts w:cs="Times New Roman"/>
          <w:szCs w:val="24"/>
          <w:lang w:val="en-GB"/>
        </w:rPr>
        <w:t xml:space="preserve">is </w:t>
      </w:r>
      <w:r>
        <w:rPr>
          <w:rFonts w:cs="Times New Roman"/>
          <w:szCs w:val="24"/>
          <w:lang w:val="en-GB"/>
        </w:rPr>
        <w:t xml:space="preserve">taken </w:t>
      </w:r>
      <w:r w:rsidRPr="001666A5">
        <w:rPr>
          <w:rFonts w:cs="Times New Roman"/>
          <w:szCs w:val="24"/>
          <w:lang w:val="en-GB"/>
        </w:rPr>
        <w:t>for</w:t>
      </w:r>
      <w:r>
        <w:rPr>
          <w:rFonts w:cs="Times New Roman"/>
          <w:szCs w:val="24"/>
          <w:lang w:val="en-GB"/>
        </w:rPr>
        <w:t xml:space="preserve"> determining POS availability</w:t>
      </w:r>
      <w:r w:rsidR="008931B6" w:rsidRPr="001666A5">
        <w:rPr>
          <w:rFonts w:cs="Times New Roman"/>
          <w:szCs w:val="24"/>
          <w:lang w:val="en-GB"/>
        </w:rPr>
        <w:t>.</w:t>
      </w:r>
    </w:p>
    <w:p w:rsidR="00DC79B2" w:rsidRDefault="00EF1719" w:rsidP="001666A5">
      <w:pPr>
        <w:pStyle w:val="SITAMainNumList"/>
        <w:numPr>
          <w:ilvl w:val="0"/>
          <w:numId w:val="35"/>
        </w:numPr>
        <w:ind w:left="788" w:hanging="357"/>
        <w:jc w:val="both"/>
        <w:rPr>
          <w:rFonts w:cs="Times New Roman"/>
          <w:szCs w:val="24"/>
          <w:lang w:val="en-GB"/>
        </w:rPr>
      </w:pPr>
      <w:r>
        <w:rPr>
          <w:rFonts w:cs="Times New Roman"/>
          <w:szCs w:val="24"/>
          <w:lang w:val="en-GB"/>
        </w:rPr>
        <w:t>Only after the entire availability determination process is completed, should the system unlock the ICR.</w:t>
      </w:r>
      <w:r w:rsidR="00594DCE">
        <w:rPr>
          <w:rFonts w:cs="Times New Roman"/>
          <w:szCs w:val="24"/>
          <w:lang w:val="en-GB"/>
        </w:rPr>
        <w:t xml:space="preserve">  The availability transaction must not lock the ICR.</w:t>
      </w:r>
    </w:p>
    <w:p w:rsidR="005B61E4" w:rsidRPr="00507A7A" w:rsidRDefault="00474809" w:rsidP="0047030E">
      <w:pPr>
        <w:pStyle w:val="BodyText"/>
        <w:spacing w:before="120"/>
        <w:ind w:left="431"/>
        <w:jc w:val="both"/>
        <w:rPr>
          <w:rFonts w:asciiTheme="majorHAnsi" w:hAnsiTheme="majorHAnsi" w:cs="Arial"/>
          <w:b/>
          <w:color w:val="548DD4" w:themeColor="text2" w:themeTint="99"/>
          <w:lang w:val="en-GB"/>
        </w:rPr>
      </w:pPr>
      <w:r>
        <w:rPr>
          <w:rFonts w:asciiTheme="majorHAnsi" w:hAnsiTheme="majorHAnsi" w:cs="Arial"/>
          <w:b/>
          <w:color w:val="548DD4" w:themeColor="text2" w:themeTint="99"/>
          <w:lang w:val="en-GB"/>
        </w:rPr>
        <w:t xml:space="preserve">Processing </w:t>
      </w:r>
      <w:r w:rsidR="005B61E4" w:rsidRPr="00507A7A">
        <w:rPr>
          <w:rFonts w:asciiTheme="majorHAnsi" w:hAnsiTheme="majorHAnsi" w:cs="Arial"/>
          <w:b/>
          <w:color w:val="548DD4" w:themeColor="text2" w:themeTint="99"/>
          <w:lang w:val="en-GB"/>
        </w:rPr>
        <w:t xml:space="preserve">Waitlist availability </w:t>
      </w:r>
    </w:p>
    <w:p w:rsidR="0047030E" w:rsidRDefault="0047030E" w:rsidP="00A46824">
      <w:pPr>
        <w:pStyle w:val="SITAMainNumList"/>
        <w:numPr>
          <w:ilvl w:val="0"/>
          <w:numId w:val="35"/>
        </w:numPr>
        <w:ind w:left="788" w:hanging="357"/>
        <w:jc w:val="both"/>
        <w:rPr>
          <w:rFonts w:cs="Times New Roman"/>
          <w:szCs w:val="24"/>
          <w:lang w:val="en-GB"/>
        </w:rPr>
      </w:pPr>
      <w:r>
        <w:rPr>
          <w:rFonts w:cs="Times New Roman"/>
          <w:szCs w:val="24"/>
          <w:lang w:val="en-GB"/>
        </w:rPr>
        <w:t>W</w:t>
      </w:r>
      <w:r w:rsidR="00F67DBD">
        <w:rPr>
          <w:rFonts w:cs="Times New Roman"/>
          <w:szCs w:val="24"/>
          <w:lang w:val="en-GB"/>
        </w:rPr>
        <w:t>aitlist</w:t>
      </w:r>
      <w:r w:rsidRPr="00BB4C37">
        <w:rPr>
          <w:rFonts w:cs="Times New Roman"/>
          <w:szCs w:val="24"/>
          <w:lang w:val="en-GB"/>
        </w:rPr>
        <w:t xml:space="preserve"> </w:t>
      </w:r>
      <w:r>
        <w:rPr>
          <w:rFonts w:cs="Times New Roman"/>
          <w:szCs w:val="24"/>
          <w:lang w:val="en-GB"/>
        </w:rPr>
        <w:t>availability</w:t>
      </w:r>
      <w:r w:rsidRPr="00BB4C37">
        <w:rPr>
          <w:rFonts w:cs="Times New Roman"/>
          <w:szCs w:val="24"/>
          <w:lang w:val="en-GB"/>
        </w:rPr>
        <w:t xml:space="preserve"> is returned for every request </w:t>
      </w:r>
      <w:r>
        <w:rPr>
          <w:rFonts w:cs="Times New Roman"/>
          <w:szCs w:val="24"/>
          <w:lang w:val="en-GB"/>
        </w:rPr>
        <w:t xml:space="preserve">by default when no booking seats are available, </w:t>
      </w:r>
      <w:r w:rsidRPr="00BB4C37">
        <w:rPr>
          <w:rFonts w:cs="Times New Roman"/>
          <w:szCs w:val="24"/>
          <w:lang w:val="en-GB"/>
        </w:rPr>
        <w:t xml:space="preserve">irrespective of </w:t>
      </w:r>
      <w:r>
        <w:rPr>
          <w:rFonts w:cs="Times New Roman"/>
          <w:szCs w:val="24"/>
          <w:lang w:val="en-GB"/>
        </w:rPr>
        <w:t xml:space="preserve">request originator. </w:t>
      </w:r>
    </w:p>
    <w:p w:rsidR="005B61E4" w:rsidRDefault="003A731A" w:rsidP="00A46824">
      <w:pPr>
        <w:pStyle w:val="SITAMainNumList"/>
        <w:numPr>
          <w:ilvl w:val="0"/>
          <w:numId w:val="35"/>
        </w:numPr>
        <w:ind w:left="788" w:hanging="357"/>
        <w:jc w:val="both"/>
        <w:rPr>
          <w:rFonts w:cs="Times New Roman"/>
          <w:szCs w:val="24"/>
          <w:lang w:val="en-GB"/>
        </w:rPr>
      </w:pPr>
      <w:r>
        <w:rPr>
          <w:rFonts w:cs="Times New Roman"/>
          <w:szCs w:val="24"/>
          <w:lang w:val="en-GB"/>
        </w:rPr>
        <w:t xml:space="preserve">For </w:t>
      </w:r>
      <w:proofErr w:type="spellStart"/>
      <w:r>
        <w:rPr>
          <w:rFonts w:cs="Times New Roman"/>
          <w:szCs w:val="24"/>
          <w:lang w:val="en-GB"/>
        </w:rPr>
        <w:t>eg</w:t>
      </w:r>
      <w:proofErr w:type="spellEnd"/>
      <w:r>
        <w:rPr>
          <w:rFonts w:cs="Times New Roman"/>
          <w:szCs w:val="24"/>
          <w:lang w:val="en-GB"/>
        </w:rPr>
        <w:t xml:space="preserve">: waitlist response </w:t>
      </w:r>
      <w:r w:rsidR="005B61E4" w:rsidRPr="00BB4C37">
        <w:rPr>
          <w:rFonts w:cs="Times New Roman"/>
          <w:szCs w:val="24"/>
          <w:lang w:val="en-GB"/>
        </w:rPr>
        <w:t>re</w:t>
      </w:r>
      <w:r w:rsidR="005B61E4">
        <w:rPr>
          <w:rFonts w:cs="Times New Roman"/>
          <w:szCs w:val="24"/>
          <w:lang w:val="en-GB"/>
        </w:rPr>
        <w:t>turned i</w:t>
      </w:r>
      <w:r w:rsidR="005B61E4" w:rsidRPr="00BB4C37">
        <w:rPr>
          <w:rFonts w:cs="Times New Roman"/>
          <w:szCs w:val="24"/>
          <w:lang w:val="en-GB"/>
        </w:rPr>
        <w:t>s RBD followed by 'L'</w:t>
      </w:r>
      <w:r w:rsidR="005B61E4">
        <w:rPr>
          <w:rFonts w:cs="Times New Roman"/>
          <w:szCs w:val="24"/>
          <w:lang w:val="en-GB"/>
        </w:rPr>
        <w:t xml:space="preserve"> (</w:t>
      </w:r>
      <w:proofErr w:type="spellStart"/>
      <w:r w:rsidR="005B61E4">
        <w:rPr>
          <w:rFonts w:cs="Times New Roman"/>
          <w:szCs w:val="24"/>
          <w:lang w:val="en-GB"/>
        </w:rPr>
        <w:t>eg</w:t>
      </w:r>
      <w:proofErr w:type="spellEnd"/>
      <w:r w:rsidR="005B61E4">
        <w:rPr>
          <w:rFonts w:cs="Times New Roman"/>
          <w:szCs w:val="24"/>
          <w:lang w:val="en-GB"/>
        </w:rPr>
        <w:t xml:space="preserve"> YL, BL, ML </w:t>
      </w:r>
      <w:proofErr w:type="spellStart"/>
      <w:r w:rsidR="005B61E4">
        <w:rPr>
          <w:rFonts w:cs="Times New Roman"/>
          <w:szCs w:val="24"/>
          <w:lang w:val="en-GB"/>
        </w:rPr>
        <w:t>etc</w:t>
      </w:r>
      <w:proofErr w:type="spellEnd"/>
      <w:r w:rsidR="005B61E4">
        <w:rPr>
          <w:rFonts w:cs="Times New Roman"/>
          <w:szCs w:val="24"/>
          <w:lang w:val="en-GB"/>
        </w:rPr>
        <w:t>)</w:t>
      </w:r>
      <w:r w:rsidR="005B61E4" w:rsidRPr="00BB4C37">
        <w:rPr>
          <w:rFonts w:cs="Times New Roman"/>
          <w:szCs w:val="24"/>
          <w:lang w:val="en-GB"/>
        </w:rPr>
        <w:t xml:space="preserve">, </w:t>
      </w:r>
      <w:r w:rsidR="005B61E4">
        <w:rPr>
          <w:rFonts w:cs="Times New Roman"/>
          <w:szCs w:val="24"/>
          <w:lang w:val="en-GB"/>
        </w:rPr>
        <w:t xml:space="preserve">or 'C' </w:t>
      </w:r>
      <w:r w:rsidR="009F5889">
        <w:rPr>
          <w:rFonts w:cs="Times New Roman"/>
          <w:szCs w:val="24"/>
          <w:lang w:val="en-GB"/>
        </w:rPr>
        <w:t>(</w:t>
      </w:r>
      <w:proofErr w:type="spellStart"/>
      <w:r w:rsidR="009F5889">
        <w:rPr>
          <w:rFonts w:cs="Times New Roman"/>
          <w:szCs w:val="24"/>
          <w:lang w:val="en-GB"/>
        </w:rPr>
        <w:t>eg</w:t>
      </w:r>
      <w:proofErr w:type="spellEnd"/>
      <w:r w:rsidR="009F5889">
        <w:rPr>
          <w:rFonts w:cs="Times New Roman"/>
          <w:szCs w:val="24"/>
          <w:lang w:val="en-GB"/>
        </w:rPr>
        <w:t xml:space="preserve"> YC, BC, MC </w:t>
      </w:r>
      <w:proofErr w:type="spellStart"/>
      <w:proofErr w:type="gramStart"/>
      <w:r w:rsidR="009F5889">
        <w:rPr>
          <w:rFonts w:cs="Times New Roman"/>
          <w:szCs w:val="24"/>
          <w:lang w:val="en-GB"/>
        </w:rPr>
        <w:t>etc</w:t>
      </w:r>
      <w:proofErr w:type="spellEnd"/>
      <w:proofErr w:type="gramEnd"/>
      <w:r w:rsidR="009F5889">
        <w:rPr>
          <w:rFonts w:cs="Times New Roman"/>
          <w:szCs w:val="24"/>
          <w:lang w:val="en-GB"/>
        </w:rPr>
        <w:t>)</w:t>
      </w:r>
      <w:r w:rsidR="005B61E4">
        <w:rPr>
          <w:rFonts w:cs="Times New Roman"/>
          <w:szCs w:val="24"/>
          <w:lang w:val="en-GB"/>
        </w:rPr>
        <w:t>.</w:t>
      </w:r>
    </w:p>
    <w:p w:rsidR="005B61E4" w:rsidRDefault="005B61E4" w:rsidP="00622286">
      <w:pPr>
        <w:pStyle w:val="SITAMainNumList"/>
        <w:numPr>
          <w:ilvl w:val="0"/>
          <w:numId w:val="35"/>
        </w:numPr>
        <w:jc w:val="both"/>
        <w:rPr>
          <w:rFonts w:cs="Times New Roman"/>
          <w:szCs w:val="24"/>
          <w:lang w:val="en-GB"/>
        </w:rPr>
      </w:pPr>
      <w:r>
        <w:rPr>
          <w:rFonts w:cs="Times New Roman"/>
          <w:szCs w:val="24"/>
          <w:lang w:val="en-GB"/>
        </w:rPr>
        <w:t>In simulate availability (GUI)</w:t>
      </w:r>
      <w:r w:rsidR="00FE417B">
        <w:rPr>
          <w:rFonts w:cs="Times New Roman"/>
          <w:szCs w:val="24"/>
          <w:lang w:val="en-GB"/>
        </w:rPr>
        <w:t>;</w:t>
      </w:r>
      <w:r>
        <w:rPr>
          <w:rFonts w:cs="Times New Roman"/>
          <w:szCs w:val="24"/>
          <w:lang w:val="en-GB"/>
        </w:rPr>
        <w:t xml:space="preserve"> </w:t>
      </w:r>
      <w:r w:rsidR="00F67DBD">
        <w:rPr>
          <w:rFonts w:cs="Times New Roman"/>
          <w:szCs w:val="24"/>
          <w:lang w:val="en-GB"/>
        </w:rPr>
        <w:t>value</w:t>
      </w:r>
      <w:r w:rsidR="00FE417B">
        <w:rPr>
          <w:rFonts w:cs="Times New Roman"/>
          <w:szCs w:val="24"/>
          <w:lang w:val="en-GB"/>
        </w:rPr>
        <w:t xml:space="preserve"> is </w:t>
      </w:r>
      <w:r w:rsidR="00F67DBD">
        <w:rPr>
          <w:rFonts w:cs="Times New Roman"/>
          <w:szCs w:val="24"/>
          <w:lang w:val="en-GB"/>
        </w:rPr>
        <w:t xml:space="preserve">displayed </w:t>
      </w:r>
      <w:r w:rsidR="00FE417B">
        <w:rPr>
          <w:rFonts w:cs="Times New Roman"/>
          <w:szCs w:val="24"/>
          <w:lang w:val="en-GB"/>
        </w:rPr>
        <w:t xml:space="preserve">in </w:t>
      </w:r>
      <w:r w:rsidRPr="00BB4C37">
        <w:rPr>
          <w:rFonts w:cs="Times New Roman"/>
          <w:szCs w:val="24"/>
          <w:lang w:val="en-GB"/>
        </w:rPr>
        <w:t xml:space="preserve">full numeric </w:t>
      </w:r>
      <w:r>
        <w:rPr>
          <w:rFonts w:cs="Times New Roman"/>
          <w:szCs w:val="24"/>
          <w:lang w:val="en-GB"/>
        </w:rPr>
        <w:t>waitlist</w:t>
      </w:r>
      <w:r w:rsidRPr="00BB4C37">
        <w:rPr>
          <w:rFonts w:cs="Times New Roman"/>
          <w:szCs w:val="24"/>
          <w:lang w:val="en-GB"/>
        </w:rPr>
        <w:t xml:space="preserve"> availability (001-999 or C)</w:t>
      </w:r>
      <w:r w:rsidRPr="008355CE">
        <w:rPr>
          <w:rFonts w:cs="Times New Roman"/>
          <w:szCs w:val="24"/>
          <w:lang w:val="en-GB"/>
        </w:rPr>
        <w:t xml:space="preserve"> </w:t>
      </w:r>
      <w:r w:rsidRPr="00BB4C37">
        <w:rPr>
          <w:rFonts w:cs="Times New Roman"/>
          <w:szCs w:val="24"/>
          <w:lang w:val="en-GB"/>
        </w:rPr>
        <w:t>format</w:t>
      </w:r>
      <w:r w:rsidR="0086473A">
        <w:rPr>
          <w:rFonts w:cs="Times New Roman"/>
          <w:szCs w:val="24"/>
          <w:lang w:val="en-GB"/>
        </w:rPr>
        <w:t xml:space="preserve"> based on </w:t>
      </w:r>
      <w:proofErr w:type="spellStart"/>
      <w:r w:rsidR="0086473A">
        <w:rPr>
          <w:rFonts w:cs="Times New Roman"/>
          <w:szCs w:val="24"/>
          <w:lang w:val="en-GB"/>
        </w:rPr>
        <w:t>Seg</w:t>
      </w:r>
      <w:proofErr w:type="spellEnd"/>
      <w:r w:rsidR="0086473A">
        <w:rPr>
          <w:rFonts w:cs="Times New Roman"/>
          <w:szCs w:val="24"/>
          <w:lang w:val="en-GB"/>
        </w:rPr>
        <w:t xml:space="preserve"> WSA values only, regardless of WLA status</w:t>
      </w:r>
      <w:r w:rsidR="001666A5">
        <w:rPr>
          <w:rFonts w:cs="Times New Roman"/>
          <w:szCs w:val="24"/>
          <w:lang w:val="en-GB"/>
        </w:rPr>
        <w:t xml:space="preserve"> (</w:t>
      </w:r>
      <w:r w:rsidR="000463AA">
        <w:rPr>
          <w:rFonts w:cs="Times New Roman"/>
          <w:szCs w:val="24"/>
          <w:lang w:val="en-GB"/>
        </w:rPr>
        <w:t>Note</w:t>
      </w:r>
      <w:r w:rsidR="00622286" w:rsidRPr="00622286">
        <w:rPr>
          <w:rFonts w:cs="Times New Roman"/>
          <w:i/>
          <w:szCs w:val="24"/>
          <w:lang w:val="en-GB"/>
        </w:rPr>
        <w:t>:</w:t>
      </w:r>
      <w:r w:rsidR="00622286" w:rsidRPr="00622286">
        <w:rPr>
          <w:rFonts w:cs="Times New Roman"/>
          <w:i/>
          <w:sz w:val="18"/>
          <w:szCs w:val="24"/>
          <w:lang w:val="en-GB"/>
        </w:rPr>
        <w:t>SearchForFlightAvailability/SearchInfo/</w:t>
      </w:r>
      <w:r w:rsidR="00622286" w:rsidRPr="00622286">
        <w:rPr>
          <w:rFonts w:cs="Times New Roman"/>
          <w:i/>
          <w:color w:val="548DD4" w:themeColor="text2" w:themeTint="99"/>
          <w:sz w:val="18"/>
          <w:szCs w:val="24"/>
          <w:lang w:val="en-GB"/>
        </w:rPr>
        <w:t xml:space="preserve">WaitlistAvailabilityInd </w:t>
      </w:r>
      <w:r w:rsidR="00622286">
        <w:rPr>
          <w:rFonts w:cs="Times New Roman"/>
          <w:szCs w:val="24"/>
          <w:lang w:val="en-GB"/>
        </w:rPr>
        <w:t xml:space="preserve">or </w:t>
      </w:r>
      <w:proofErr w:type="spellStart"/>
      <w:r w:rsidR="00622286" w:rsidRPr="00622286">
        <w:rPr>
          <w:rFonts w:cs="Times New Roman"/>
          <w:i/>
          <w:sz w:val="18"/>
          <w:szCs w:val="24"/>
          <w:lang w:val="en-GB"/>
        </w:rPr>
        <w:t>SearchForFlightSpecificAvailability</w:t>
      </w:r>
      <w:proofErr w:type="spellEnd"/>
      <w:r w:rsidR="00622286" w:rsidRPr="00622286">
        <w:rPr>
          <w:rFonts w:cs="Times New Roman"/>
          <w:i/>
          <w:sz w:val="18"/>
          <w:szCs w:val="24"/>
          <w:lang w:val="en-GB"/>
        </w:rPr>
        <w:t>/</w:t>
      </w:r>
      <w:r w:rsidR="00622286">
        <w:rPr>
          <w:rFonts w:cs="Times New Roman"/>
          <w:i/>
          <w:sz w:val="18"/>
          <w:szCs w:val="24"/>
          <w:lang w:val="en-GB"/>
        </w:rPr>
        <w:t xml:space="preserve"> </w:t>
      </w:r>
      <w:proofErr w:type="spellStart"/>
      <w:r w:rsidR="00622286" w:rsidRPr="00622286">
        <w:rPr>
          <w:rFonts w:cs="Times New Roman"/>
          <w:i/>
          <w:sz w:val="18"/>
          <w:szCs w:val="24"/>
          <w:lang w:val="en-GB"/>
        </w:rPr>
        <w:t>SearchInfo</w:t>
      </w:r>
      <w:proofErr w:type="spellEnd"/>
      <w:r w:rsidR="00622286" w:rsidRPr="00622286">
        <w:rPr>
          <w:rFonts w:cs="Times New Roman"/>
          <w:i/>
          <w:sz w:val="18"/>
          <w:szCs w:val="24"/>
          <w:lang w:val="en-GB"/>
        </w:rPr>
        <w:t>/</w:t>
      </w:r>
      <w:proofErr w:type="spellStart"/>
      <w:r w:rsidR="00622286" w:rsidRPr="00622286">
        <w:rPr>
          <w:rFonts w:cs="Times New Roman"/>
          <w:i/>
          <w:color w:val="548DD4" w:themeColor="text2" w:themeTint="99"/>
          <w:sz w:val="18"/>
          <w:szCs w:val="24"/>
          <w:lang w:val="en-GB"/>
        </w:rPr>
        <w:t>WaitlistAvailabilityInd</w:t>
      </w:r>
      <w:proofErr w:type="spellEnd"/>
      <w:r w:rsidR="00622286" w:rsidRPr="00622286">
        <w:rPr>
          <w:rFonts w:cs="Times New Roman"/>
          <w:i/>
          <w:color w:val="548DD4" w:themeColor="text2" w:themeTint="99"/>
          <w:sz w:val="18"/>
          <w:szCs w:val="24"/>
          <w:lang w:val="en-GB"/>
        </w:rPr>
        <w:t xml:space="preserve"> </w:t>
      </w:r>
      <w:r w:rsidR="00622286" w:rsidRPr="00622286">
        <w:rPr>
          <w:rFonts w:cs="Times New Roman"/>
          <w:szCs w:val="24"/>
          <w:lang w:val="en-GB"/>
        </w:rPr>
        <w:t>=</w:t>
      </w:r>
      <w:r w:rsidR="00622286">
        <w:rPr>
          <w:rFonts w:cs="Times New Roman"/>
          <w:szCs w:val="24"/>
          <w:lang w:val="en-GB"/>
        </w:rPr>
        <w:t xml:space="preserve"> </w:t>
      </w:r>
      <w:r w:rsidR="00622286" w:rsidRPr="00622286">
        <w:rPr>
          <w:rFonts w:cs="Times New Roman"/>
          <w:szCs w:val="24"/>
          <w:lang w:val="en-GB"/>
        </w:rPr>
        <w:t>True</w:t>
      </w:r>
      <w:r w:rsidR="000463AA">
        <w:rPr>
          <w:rFonts w:cs="Times New Roman"/>
          <w:i/>
          <w:szCs w:val="24"/>
          <w:lang w:val="en-GB"/>
        </w:rPr>
        <w:t xml:space="preserve"> </w:t>
      </w:r>
      <w:r w:rsidR="000463AA" w:rsidRPr="000463AA">
        <w:rPr>
          <w:rFonts w:cs="Times New Roman"/>
          <w:szCs w:val="24"/>
          <w:lang w:val="en-GB"/>
        </w:rPr>
        <w:t>in the request for simulate</w:t>
      </w:r>
      <w:r w:rsidR="001666A5">
        <w:rPr>
          <w:rFonts w:cs="Times New Roman"/>
          <w:szCs w:val="24"/>
          <w:lang w:val="en-GB"/>
        </w:rPr>
        <w:t>)</w:t>
      </w:r>
      <w:r w:rsidR="0086473A">
        <w:rPr>
          <w:rFonts w:cs="Times New Roman"/>
          <w:szCs w:val="24"/>
          <w:lang w:val="en-GB"/>
        </w:rPr>
        <w:t>.</w:t>
      </w:r>
      <w:r w:rsidR="000463AA">
        <w:rPr>
          <w:rFonts w:cs="Times New Roman"/>
          <w:szCs w:val="24"/>
          <w:lang w:val="en-GB"/>
        </w:rPr>
        <w:t xml:space="preserve"> </w:t>
      </w:r>
    </w:p>
    <w:p w:rsidR="0086473A" w:rsidRDefault="0086473A" w:rsidP="00103493">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788"/>
        <w:jc w:val="both"/>
        <w:rPr>
          <w:rFonts w:cs="Times New Roman"/>
          <w:szCs w:val="24"/>
          <w:lang w:val="en-GB"/>
        </w:rPr>
      </w:pPr>
      <w:r>
        <w:rPr>
          <w:rFonts w:cs="Times New Roman"/>
          <w:color w:val="548DD4" w:themeColor="text2" w:themeTint="99"/>
          <w:szCs w:val="24"/>
          <w:lang w:val="en-GB"/>
        </w:rPr>
        <w:t>When WLA is 'Yes', response is 3 digit a</w:t>
      </w:r>
      <w:r w:rsidRPr="005B61E4">
        <w:rPr>
          <w:rFonts w:cs="Times New Roman"/>
          <w:color w:val="548DD4" w:themeColor="text2" w:themeTint="99"/>
          <w:szCs w:val="24"/>
          <w:lang w:val="en-GB"/>
        </w:rPr>
        <w:t xml:space="preserve">vailability </w:t>
      </w:r>
      <w:r>
        <w:rPr>
          <w:rFonts w:cs="Times New Roman"/>
          <w:color w:val="548DD4" w:themeColor="text2" w:themeTint="99"/>
          <w:szCs w:val="24"/>
          <w:lang w:val="en-GB"/>
        </w:rPr>
        <w:t xml:space="preserve">followed by 'L' and when WLA is 'No' </w:t>
      </w:r>
      <w:r w:rsidRPr="005B61E4">
        <w:rPr>
          <w:rFonts w:cs="Times New Roman"/>
          <w:color w:val="548DD4" w:themeColor="text2" w:themeTint="99"/>
          <w:szCs w:val="24"/>
          <w:lang w:val="en-GB"/>
        </w:rPr>
        <w:t xml:space="preserve">response </w:t>
      </w:r>
      <w:r>
        <w:rPr>
          <w:rFonts w:cs="Times New Roman"/>
          <w:color w:val="548DD4" w:themeColor="text2" w:themeTint="99"/>
          <w:szCs w:val="24"/>
          <w:lang w:val="en-GB"/>
        </w:rPr>
        <w:t>is 3 digit a</w:t>
      </w:r>
      <w:r w:rsidRPr="005B61E4">
        <w:rPr>
          <w:rFonts w:cs="Times New Roman"/>
          <w:color w:val="548DD4" w:themeColor="text2" w:themeTint="99"/>
          <w:szCs w:val="24"/>
          <w:lang w:val="en-GB"/>
        </w:rPr>
        <w:t xml:space="preserve">vailability </w:t>
      </w:r>
      <w:r>
        <w:rPr>
          <w:rFonts w:cs="Times New Roman"/>
          <w:color w:val="548DD4" w:themeColor="text2" w:themeTint="99"/>
          <w:szCs w:val="24"/>
          <w:lang w:val="en-GB"/>
        </w:rPr>
        <w:t>followed by 'C' in simulate availability results. (</w:t>
      </w:r>
      <w:proofErr w:type="spellStart"/>
      <w:r>
        <w:rPr>
          <w:rFonts w:cs="Times New Roman"/>
          <w:color w:val="548DD4" w:themeColor="text2" w:themeTint="99"/>
          <w:szCs w:val="24"/>
          <w:lang w:val="en-GB"/>
        </w:rPr>
        <w:t>Eg</w:t>
      </w:r>
      <w:proofErr w:type="spellEnd"/>
      <w:r>
        <w:rPr>
          <w:rFonts w:cs="Times New Roman"/>
          <w:color w:val="548DD4" w:themeColor="text2" w:themeTint="99"/>
          <w:szCs w:val="24"/>
          <w:lang w:val="en-GB"/>
        </w:rPr>
        <w:t>: Y</w:t>
      </w:r>
      <w:r w:rsidRPr="0086473A">
        <w:rPr>
          <w:rFonts w:cs="Times New Roman"/>
          <w:color w:val="548DD4" w:themeColor="text2" w:themeTint="99"/>
          <w:szCs w:val="24"/>
          <w:lang w:val="en-GB"/>
        </w:rPr>
        <w:t xml:space="preserve">015L </w:t>
      </w:r>
      <w:r>
        <w:rPr>
          <w:rFonts w:cs="Times New Roman"/>
          <w:color w:val="548DD4" w:themeColor="text2" w:themeTint="99"/>
          <w:szCs w:val="24"/>
          <w:lang w:val="en-GB"/>
        </w:rPr>
        <w:t>B</w:t>
      </w:r>
      <w:r w:rsidRPr="0086473A">
        <w:rPr>
          <w:rFonts w:cs="Times New Roman"/>
          <w:color w:val="548DD4" w:themeColor="text2" w:themeTint="99"/>
          <w:szCs w:val="24"/>
          <w:lang w:val="en-GB"/>
        </w:rPr>
        <w:t xml:space="preserve">013L </w:t>
      </w:r>
      <w:r>
        <w:rPr>
          <w:rFonts w:cs="Times New Roman"/>
          <w:color w:val="548DD4" w:themeColor="text2" w:themeTint="99"/>
          <w:szCs w:val="24"/>
          <w:lang w:val="en-GB"/>
        </w:rPr>
        <w:t>M</w:t>
      </w:r>
      <w:r w:rsidRPr="0086473A">
        <w:rPr>
          <w:rFonts w:cs="Times New Roman"/>
          <w:color w:val="548DD4" w:themeColor="text2" w:themeTint="99"/>
          <w:szCs w:val="24"/>
          <w:lang w:val="en-GB"/>
        </w:rPr>
        <w:t>000C</w:t>
      </w:r>
      <w:r>
        <w:rPr>
          <w:rFonts w:cs="Times New Roman"/>
          <w:color w:val="548DD4" w:themeColor="text2" w:themeTint="99"/>
          <w:szCs w:val="24"/>
          <w:lang w:val="en-GB"/>
        </w:rPr>
        <w:t xml:space="preserve"> H000L)</w:t>
      </w:r>
    </w:p>
    <w:p w:rsidR="007C76AA" w:rsidRPr="00507A7A" w:rsidRDefault="00474809" w:rsidP="007C76AA">
      <w:pPr>
        <w:pStyle w:val="BodyText"/>
        <w:spacing w:before="120"/>
        <w:ind w:left="431"/>
        <w:jc w:val="both"/>
        <w:rPr>
          <w:rFonts w:asciiTheme="majorHAnsi" w:hAnsiTheme="majorHAnsi" w:cs="Arial"/>
          <w:b/>
          <w:color w:val="548DD4" w:themeColor="text2" w:themeTint="99"/>
          <w:lang w:val="en-GB"/>
        </w:rPr>
      </w:pPr>
      <w:r>
        <w:rPr>
          <w:rFonts w:asciiTheme="majorHAnsi" w:hAnsiTheme="majorHAnsi" w:cs="Arial"/>
          <w:b/>
          <w:color w:val="548DD4" w:themeColor="text2" w:themeTint="99"/>
          <w:lang w:val="en-GB"/>
        </w:rPr>
        <w:t xml:space="preserve">Processing </w:t>
      </w:r>
      <w:r w:rsidR="007C76AA" w:rsidRPr="00507A7A">
        <w:rPr>
          <w:rFonts w:asciiTheme="majorHAnsi" w:hAnsiTheme="majorHAnsi" w:cs="Arial"/>
          <w:b/>
          <w:color w:val="548DD4" w:themeColor="text2" w:themeTint="99"/>
          <w:lang w:val="en-GB"/>
        </w:rPr>
        <w:t>Flight closed / Stop Sale / Permanent</w:t>
      </w:r>
      <w:r w:rsidR="007C76AA">
        <w:rPr>
          <w:rFonts w:asciiTheme="majorHAnsi" w:hAnsiTheme="majorHAnsi" w:cs="Arial"/>
          <w:b/>
          <w:color w:val="548DD4" w:themeColor="text2" w:themeTint="99"/>
          <w:lang w:val="en-GB"/>
        </w:rPr>
        <w:t>-</w:t>
      </w:r>
      <w:r w:rsidR="007C76AA" w:rsidRPr="00507A7A">
        <w:rPr>
          <w:rFonts w:asciiTheme="majorHAnsi" w:hAnsiTheme="majorHAnsi" w:cs="Arial"/>
          <w:b/>
          <w:color w:val="548DD4" w:themeColor="text2" w:themeTint="99"/>
          <w:lang w:val="en-GB"/>
        </w:rPr>
        <w:t>request availability</w:t>
      </w:r>
    </w:p>
    <w:p w:rsidR="00FE417B" w:rsidRDefault="00FE417B" w:rsidP="00A46824">
      <w:pPr>
        <w:pStyle w:val="SITAMainNumList"/>
        <w:numPr>
          <w:ilvl w:val="0"/>
          <w:numId w:val="35"/>
        </w:numPr>
        <w:ind w:left="788" w:hanging="357"/>
        <w:jc w:val="both"/>
        <w:rPr>
          <w:rFonts w:cs="Times New Roman"/>
          <w:szCs w:val="24"/>
          <w:lang w:val="en-GB"/>
        </w:rPr>
      </w:pPr>
      <w:r>
        <w:rPr>
          <w:rFonts w:cs="Times New Roman"/>
          <w:szCs w:val="24"/>
          <w:lang w:val="en-GB"/>
        </w:rPr>
        <w:t>While determining availability</w:t>
      </w:r>
      <w:r w:rsidR="00F42EA0">
        <w:rPr>
          <w:rFonts w:cs="Times New Roman"/>
          <w:szCs w:val="24"/>
          <w:lang w:val="en-GB"/>
        </w:rPr>
        <w:t xml:space="preserve"> for each RBD, if it is closed</w:t>
      </w:r>
      <w:r>
        <w:rPr>
          <w:rFonts w:cs="Times New Roman"/>
          <w:szCs w:val="24"/>
          <w:lang w:val="en-GB"/>
        </w:rPr>
        <w:t xml:space="preserve"> or under stop sale or under permanent request, then it is a constraint and </w:t>
      </w:r>
      <w:r w:rsidR="00622286">
        <w:rPr>
          <w:rFonts w:cs="Times New Roman"/>
          <w:szCs w:val="24"/>
          <w:lang w:val="en-GB"/>
        </w:rPr>
        <w:t xml:space="preserve">data </w:t>
      </w:r>
      <w:r w:rsidR="00EB3984">
        <w:rPr>
          <w:rFonts w:cs="Times New Roman"/>
          <w:szCs w:val="24"/>
          <w:lang w:val="en-GB"/>
        </w:rPr>
        <w:t>cached</w:t>
      </w:r>
      <w:r>
        <w:rPr>
          <w:rFonts w:cs="Times New Roman"/>
          <w:szCs w:val="24"/>
          <w:lang w:val="en-GB"/>
        </w:rPr>
        <w:t xml:space="preserve"> in availability space.</w:t>
      </w:r>
    </w:p>
    <w:p w:rsidR="00C071C3" w:rsidRPr="00F67DBD" w:rsidRDefault="00C071C3" w:rsidP="00A46824">
      <w:pPr>
        <w:pStyle w:val="SITAMainNumList"/>
        <w:numPr>
          <w:ilvl w:val="0"/>
          <w:numId w:val="35"/>
        </w:numPr>
        <w:ind w:left="788" w:hanging="357"/>
        <w:jc w:val="both"/>
        <w:rPr>
          <w:rFonts w:cs="Times New Roman"/>
          <w:szCs w:val="24"/>
          <w:lang w:val="en-GB"/>
        </w:rPr>
      </w:pPr>
      <w:r w:rsidRPr="00F67DBD">
        <w:rPr>
          <w:rFonts w:cs="Times New Roman"/>
          <w:szCs w:val="24"/>
          <w:lang w:val="en-GB"/>
        </w:rPr>
        <w:t xml:space="preserve">However as response could be different depending on request originator (internal or external), it is </w:t>
      </w:r>
      <w:r w:rsidR="00F67DBD">
        <w:rPr>
          <w:rFonts w:cs="Times New Roman"/>
          <w:szCs w:val="24"/>
          <w:lang w:val="en-GB"/>
        </w:rPr>
        <w:t>suggested</w:t>
      </w:r>
      <w:r w:rsidRPr="00F67DBD">
        <w:rPr>
          <w:rFonts w:cs="Times New Roman"/>
          <w:szCs w:val="24"/>
          <w:lang w:val="en-GB"/>
        </w:rPr>
        <w:t xml:space="preserve"> to </w:t>
      </w:r>
      <w:r w:rsidR="00EB3984">
        <w:rPr>
          <w:rFonts w:cs="Times New Roman"/>
          <w:szCs w:val="24"/>
          <w:lang w:val="en-GB"/>
        </w:rPr>
        <w:t>cache</w:t>
      </w:r>
      <w:r w:rsidRPr="00F67DBD">
        <w:rPr>
          <w:rFonts w:cs="Times New Roman"/>
          <w:szCs w:val="24"/>
          <w:lang w:val="en-GB"/>
        </w:rPr>
        <w:t xml:space="preserve"> two levels of data – one each for internal and external.</w:t>
      </w:r>
    </w:p>
    <w:p w:rsidR="00F42EA0" w:rsidRDefault="000463AA" w:rsidP="00A46824">
      <w:pPr>
        <w:pStyle w:val="SITAMainNumList"/>
        <w:numPr>
          <w:ilvl w:val="0"/>
          <w:numId w:val="35"/>
        </w:numPr>
        <w:ind w:left="788" w:hanging="357"/>
        <w:jc w:val="both"/>
        <w:rPr>
          <w:rFonts w:cs="Times New Roman"/>
          <w:szCs w:val="24"/>
          <w:lang w:val="en-GB"/>
        </w:rPr>
      </w:pPr>
      <w:r>
        <w:rPr>
          <w:rFonts w:cs="Times New Roman"/>
          <w:szCs w:val="24"/>
          <w:lang w:val="en-GB"/>
        </w:rPr>
        <w:t>Store</w:t>
      </w:r>
      <w:r w:rsidR="007C76AA" w:rsidRPr="00F42EA0">
        <w:rPr>
          <w:rFonts w:cs="Times New Roman"/>
          <w:szCs w:val="24"/>
          <w:lang w:val="en-GB"/>
        </w:rPr>
        <w:t xml:space="preserve"> 'C' against RBDs </w:t>
      </w:r>
      <w:r w:rsidR="009A5630" w:rsidRPr="00F42EA0">
        <w:rPr>
          <w:rFonts w:cs="Times New Roman"/>
          <w:szCs w:val="24"/>
          <w:lang w:val="en-GB"/>
        </w:rPr>
        <w:t xml:space="preserve">when it is closed </w:t>
      </w:r>
      <w:r w:rsidR="008907EF" w:rsidRPr="00F42EA0">
        <w:rPr>
          <w:rFonts w:cs="Times New Roman"/>
          <w:szCs w:val="24"/>
          <w:lang w:val="en-GB"/>
        </w:rPr>
        <w:t>and/</w:t>
      </w:r>
      <w:r w:rsidR="009A5630" w:rsidRPr="00F42EA0">
        <w:rPr>
          <w:rFonts w:cs="Times New Roman"/>
          <w:szCs w:val="24"/>
          <w:lang w:val="en-GB"/>
        </w:rPr>
        <w:t>or under stop sale</w:t>
      </w:r>
      <w:r w:rsidR="00F42EA0">
        <w:rPr>
          <w:rFonts w:cs="Times New Roman"/>
          <w:szCs w:val="24"/>
          <w:lang w:val="en-GB"/>
        </w:rPr>
        <w:t xml:space="preserve">. </w:t>
      </w:r>
    </w:p>
    <w:p w:rsidR="00EB3984" w:rsidRPr="00554856" w:rsidRDefault="000463AA" w:rsidP="00554856">
      <w:pPr>
        <w:pStyle w:val="SITAMainNumList"/>
        <w:numPr>
          <w:ilvl w:val="0"/>
          <w:numId w:val="35"/>
        </w:numPr>
        <w:ind w:left="788" w:hanging="357"/>
        <w:jc w:val="both"/>
        <w:rPr>
          <w:rFonts w:cs="Times New Roman"/>
          <w:szCs w:val="24"/>
          <w:lang w:val="en-GB"/>
        </w:rPr>
      </w:pPr>
      <w:r>
        <w:rPr>
          <w:rFonts w:cs="Times New Roman"/>
          <w:szCs w:val="24"/>
          <w:lang w:val="en-GB"/>
        </w:rPr>
        <w:t>Store</w:t>
      </w:r>
      <w:r w:rsidR="007C76AA" w:rsidRPr="00F42EA0">
        <w:rPr>
          <w:rFonts w:cs="Times New Roman"/>
          <w:szCs w:val="24"/>
          <w:lang w:val="en-GB"/>
        </w:rPr>
        <w:t xml:space="preserve"> 'R' </w:t>
      </w:r>
      <w:r w:rsidR="00C071C3" w:rsidRPr="00F42EA0">
        <w:rPr>
          <w:rFonts w:cs="Times New Roman"/>
          <w:szCs w:val="24"/>
          <w:lang w:val="en-GB"/>
        </w:rPr>
        <w:t xml:space="preserve">against </w:t>
      </w:r>
      <w:r w:rsidR="007C76AA" w:rsidRPr="00F42EA0">
        <w:rPr>
          <w:rFonts w:cs="Times New Roman"/>
          <w:szCs w:val="24"/>
          <w:lang w:val="en-GB"/>
        </w:rPr>
        <w:t xml:space="preserve">RBDs </w:t>
      </w:r>
      <w:r w:rsidR="00C071C3" w:rsidRPr="00F42EA0">
        <w:rPr>
          <w:rFonts w:cs="Times New Roman"/>
          <w:szCs w:val="24"/>
          <w:lang w:val="en-GB"/>
        </w:rPr>
        <w:t xml:space="preserve">for </w:t>
      </w:r>
      <w:r w:rsidR="007C76AA" w:rsidRPr="00F42EA0">
        <w:rPr>
          <w:rFonts w:cs="Times New Roman"/>
          <w:szCs w:val="24"/>
          <w:lang w:val="en-GB"/>
        </w:rPr>
        <w:t xml:space="preserve">permanent request </w:t>
      </w:r>
      <w:r w:rsidR="00C071C3" w:rsidRPr="00F42EA0">
        <w:rPr>
          <w:rFonts w:cs="Times New Roman"/>
          <w:szCs w:val="24"/>
          <w:lang w:val="en-GB"/>
        </w:rPr>
        <w:t xml:space="preserve">for </w:t>
      </w:r>
      <w:r w:rsidR="007C76AA" w:rsidRPr="00F42EA0">
        <w:rPr>
          <w:rFonts w:cs="Times New Roman"/>
          <w:szCs w:val="24"/>
          <w:lang w:val="en-GB"/>
        </w:rPr>
        <w:t>external requests</w:t>
      </w:r>
      <w:r w:rsidR="00A30E69" w:rsidRPr="00F42EA0">
        <w:rPr>
          <w:rFonts w:cs="Times New Roman"/>
          <w:szCs w:val="24"/>
          <w:lang w:val="en-GB"/>
        </w:rPr>
        <w:t xml:space="preserve"> only</w:t>
      </w:r>
      <w:r w:rsidR="007C76AA" w:rsidRPr="00F42EA0">
        <w:rPr>
          <w:rFonts w:cs="Times New Roman"/>
          <w:szCs w:val="24"/>
          <w:lang w:val="en-GB"/>
        </w:rPr>
        <w:t xml:space="preserve">. For internal Host </w:t>
      </w:r>
      <w:r w:rsidR="00EB3984">
        <w:rPr>
          <w:rFonts w:cs="Times New Roman"/>
          <w:szCs w:val="24"/>
          <w:lang w:val="en-GB"/>
        </w:rPr>
        <w:t>cache</w:t>
      </w:r>
      <w:r w:rsidR="00C071C3" w:rsidRPr="00F42EA0">
        <w:rPr>
          <w:rFonts w:cs="Times New Roman"/>
          <w:szCs w:val="24"/>
          <w:lang w:val="en-GB"/>
        </w:rPr>
        <w:t xml:space="preserve"> 'Q' or actual availability depending on </w:t>
      </w:r>
      <w:r w:rsidR="007C76AA" w:rsidRPr="00F42EA0">
        <w:rPr>
          <w:rFonts w:cs="Times New Roman"/>
          <w:szCs w:val="24"/>
          <w:lang w:val="en-GB"/>
        </w:rPr>
        <w:t>subscriber parameter '</w:t>
      </w:r>
      <w:proofErr w:type="spellStart"/>
      <w:r w:rsidR="007C76AA" w:rsidRPr="00F42EA0">
        <w:rPr>
          <w:rFonts w:cs="Times New Roman"/>
          <w:szCs w:val="24"/>
          <w:lang w:val="en-GB"/>
        </w:rPr>
        <w:t>Internal_Response_for_Permanent_Request</w:t>
      </w:r>
      <w:proofErr w:type="spellEnd"/>
      <w:r w:rsidR="007C76AA" w:rsidRPr="00F42EA0">
        <w:rPr>
          <w:rFonts w:cs="Times New Roman"/>
          <w:szCs w:val="24"/>
          <w:lang w:val="en-GB"/>
        </w:rPr>
        <w:t>'.</w:t>
      </w:r>
    </w:p>
    <w:p w:rsidR="00CE6633" w:rsidRDefault="00CE6633">
      <w:pPr>
        <w:spacing w:before="0" w:after="0"/>
        <w:rPr>
          <w:rFonts w:asciiTheme="majorHAnsi" w:hAnsiTheme="majorHAnsi" w:cs="Arial"/>
          <w:b/>
          <w:color w:val="548DD4" w:themeColor="text2" w:themeTint="99"/>
          <w:lang w:val="en-GB"/>
        </w:rPr>
      </w:pPr>
      <w:r>
        <w:rPr>
          <w:rFonts w:asciiTheme="majorHAnsi" w:hAnsiTheme="majorHAnsi" w:cs="Arial"/>
          <w:b/>
          <w:color w:val="548DD4" w:themeColor="text2" w:themeTint="99"/>
          <w:lang w:val="en-GB"/>
        </w:rPr>
        <w:br w:type="page"/>
      </w:r>
    </w:p>
    <w:p w:rsidR="007C76AA" w:rsidRPr="00507A7A" w:rsidRDefault="00474809" w:rsidP="007C76AA">
      <w:pPr>
        <w:pStyle w:val="BodyText"/>
        <w:spacing w:before="120"/>
        <w:ind w:left="431"/>
        <w:jc w:val="both"/>
        <w:rPr>
          <w:rFonts w:asciiTheme="majorHAnsi" w:hAnsiTheme="majorHAnsi" w:cs="Arial"/>
          <w:b/>
          <w:color w:val="548DD4" w:themeColor="text2" w:themeTint="99"/>
          <w:lang w:val="en-GB"/>
        </w:rPr>
      </w:pPr>
      <w:r>
        <w:rPr>
          <w:rFonts w:asciiTheme="majorHAnsi" w:hAnsiTheme="majorHAnsi" w:cs="Arial"/>
          <w:b/>
          <w:color w:val="548DD4" w:themeColor="text2" w:themeTint="99"/>
          <w:lang w:val="en-GB"/>
        </w:rPr>
        <w:lastRenderedPageBreak/>
        <w:t>Processing o</w:t>
      </w:r>
      <w:r w:rsidR="007C76AA" w:rsidRPr="00507A7A">
        <w:rPr>
          <w:rFonts w:asciiTheme="majorHAnsi" w:hAnsiTheme="majorHAnsi" w:cs="Arial"/>
          <w:b/>
          <w:color w:val="548DD4" w:themeColor="text2" w:themeTint="99"/>
          <w:lang w:val="en-GB"/>
        </w:rPr>
        <w:t xml:space="preserve">ther availability </w:t>
      </w:r>
      <w:r w:rsidR="007C76AA">
        <w:rPr>
          <w:rFonts w:asciiTheme="majorHAnsi" w:hAnsiTheme="majorHAnsi" w:cs="Arial"/>
          <w:b/>
          <w:color w:val="548DD4" w:themeColor="text2" w:themeTint="99"/>
          <w:lang w:val="en-GB"/>
        </w:rPr>
        <w:t>states</w:t>
      </w:r>
    </w:p>
    <w:p w:rsidR="007C76AA" w:rsidRPr="009E36EC" w:rsidRDefault="007C76AA" w:rsidP="00A46824">
      <w:pPr>
        <w:pStyle w:val="SITAMainNumList"/>
        <w:numPr>
          <w:ilvl w:val="0"/>
          <w:numId w:val="35"/>
        </w:numPr>
        <w:jc w:val="both"/>
        <w:rPr>
          <w:rFonts w:cs="Times New Roman"/>
          <w:szCs w:val="24"/>
          <w:lang w:val="en-GB"/>
        </w:rPr>
      </w:pPr>
      <w:r>
        <w:rPr>
          <w:rFonts w:cs="Times New Roman"/>
          <w:szCs w:val="24"/>
          <w:lang w:val="en-GB"/>
        </w:rPr>
        <w:t>When flight status is 'Protected'/'Suspended'/'Emergency Lock'/'Closed</w:t>
      </w:r>
      <w:r w:rsidR="00377897">
        <w:rPr>
          <w:rStyle w:val="FootnoteReference"/>
          <w:rFonts w:cs="Times New Roman"/>
          <w:szCs w:val="24"/>
          <w:lang w:val="en-GB"/>
        </w:rPr>
        <w:footnoteReference w:id="9"/>
      </w:r>
      <w:r>
        <w:rPr>
          <w:rFonts w:cs="Times New Roman"/>
          <w:szCs w:val="24"/>
          <w:lang w:val="en-GB"/>
        </w:rPr>
        <w:t>'</w:t>
      </w:r>
      <w:r w:rsidR="00F42EA0">
        <w:rPr>
          <w:rFonts w:cs="Times New Roman"/>
          <w:szCs w:val="24"/>
          <w:lang w:val="en-GB"/>
        </w:rPr>
        <w:t>/'Protective Cover</w:t>
      </w:r>
      <w:r w:rsidR="00F42EA0">
        <w:rPr>
          <w:rStyle w:val="FootnoteReference"/>
          <w:rFonts w:cs="Times New Roman"/>
          <w:szCs w:val="24"/>
          <w:lang w:val="en-GB"/>
        </w:rPr>
        <w:footnoteReference w:id="10"/>
      </w:r>
      <w:r w:rsidR="00F42EA0">
        <w:rPr>
          <w:rFonts w:cs="Times New Roman"/>
          <w:szCs w:val="24"/>
          <w:lang w:val="en-GB"/>
        </w:rPr>
        <w:t>'</w:t>
      </w:r>
      <w:r>
        <w:rPr>
          <w:rFonts w:cs="Times New Roman"/>
          <w:szCs w:val="24"/>
          <w:lang w:val="en-GB"/>
        </w:rPr>
        <w:t xml:space="preserve">, no availability by RBD is returned. System </w:t>
      </w:r>
      <w:r w:rsidR="009C72ED">
        <w:rPr>
          <w:rFonts w:cs="Times New Roman"/>
          <w:szCs w:val="24"/>
          <w:lang w:val="en-GB"/>
        </w:rPr>
        <w:t>stores</w:t>
      </w:r>
      <w:r>
        <w:rPr>
          <w:rFonts w:cs="Times New Roman"/>
          <w:szCs w:val="24"/>
          <w:lang w:val="en-GB"/>
        </w:rPr>
        <w:t xml:space="preserve"> </w:t>
      </w:r>
      <w:r w:rsidR="00594DCE">
        <w:rPr>
          <w:lang w:val="en-GB"/>
        </w:rPr>
        <w:t xml:space="preserve">the constraint </w:t>
      </w:r>
      <w:r w:rsidR="009C72ED">
        <w:rPr>
          <w:lang w:val="en-GB"/>
        </w:rPr>
        <w:t xml:space="preserve">in the availability space, which is returned 'as is'. This </w:t>
      </w:r>
      <w:r>
        <w:rPr>
          <w:lang w:val="en-GB"/>
        </w:rPr>
        <w:t xml:space="preserve">must </w:t>
      </w:r>
      <w:r w:rsidR="009C72ED">
        <w:rPr>
          <w:lang w:val="en-GB"/>
        </w:rPr>
        <w:t>b</w:t>
      </w:r>
      <w:r>
        <w:rPr>
          <w:lang w:val="en-GB"/>
        </w:rPr>
        <w:t>e populated in segment warning (</w:t>
      </w:r>
      <w:proofErr w:type="spellStart"/>
      <w:r w:rsidRPr="00507A7A">
        <w:rPr>
          <w:i/>
          <w:lang w:val="en-GB"/>
        </w:rPr>
        <w:t>ShowFlightAvailability</w:t>
      </w:r>
      <w:proofErr w:type="spellEnd"/>
      <w:r w:rsidRPr="00507A7A">
        <w:rPr>
          <w:i/>
          <w:lang w:val="en-GB"/>
        </w:rPr>
        <w:t>/</w:t>
      </w:r>
      <w:proofErr w:type="spellStart"/>
      <w:r w:rsidRPr="00507A7A">
        <w:rPr>
          <w:i/>
          <w:lang w:val="en-GB"/>
        </w:rPr>
        <w:t>ResponseWarning</w:t>
      </w:r>
      <w:proofErr w:type="spellEnd"/>
      <w:r w:rsidRPr="00507A7A">
        <w:rPr>
          <w:i/>
          <w:lang w:val="en-GB"/>
        </w:rPr>
        <w:t>/</w:t>
      </w:r>
      <w:proofErr w:type="spellStart"/>
      <w:r w:rsidRPr="00507A7A">
        <w:rPr>
          <w:i/>
          <w:lang w:val="en-GB"/>
        </w:rPr>
        <w:t>SegmentWarning</w:t>
      </w:r>
      <w:proofErr w:type="spellEnd"/>
      <w:r>
        <w:rPr>
          <w:i/>
          <w:lang w:val="en-GB"/>
        </w:rPr>
        <w:t>)</w:t>
      </w:r>
    </w:p>
    <w:p w:rsidR="00C766DE" w:rsidRDefault="00474809" w:rsidP="0047030E">
      <w:pPr>
        <w:pStyle w:val="BodyText"/>
        <w:spacing w:before="120"/>
        <w:ind w:left="431"/>
        <w:jc w:val="both"/>
        <w:rPr>
          <w:rFonts w:asciiTheme="majorHAnsi" w:hAnsiTheme="majorHAnsi" w:cs="Arial"/>
          <w:b/>
          <w:color w:val="548DD4" w:themeColor="text2" w:themeTint="99"/>
          <w:lang w:val="en-GB"/>
        </w:rPr>
      </w:pPr>
      <w:r>
        <w:rPr>
          <w:rFonts w:asciiTheme="majorHAnsi" w:hAnsiTheme="majorHAnsi" w:cs="Arial"/>
          <w:b/>
          <w:color w:val="548DD4" w:themeColor="text2" w:themeTint="99"/>
          <w:lang w:val="en-GB"/>
        </w:rPr>
        <w:t xml:space="preserve">Processing </w:t>
      </w:r>
      <w:r w:rsidR="00C766DE" w:rsidRPr="00507A7A">
        <w:rPr>
          <w:rFonts w:asciiTheme="majorHAnsi" w:hAnsiTheme="majorHAnsi" w:cs="Arial"/>
          <w:b/>
          <w:color w:val="548DD4" w:themeColor="text2" w:themeTint="99"/>
          <w:lang w:val="en-GB"/>
        </w:rPr>
        <w:t xml:space="preserve">Group availability </w:t>
      </w:r>
    </w:p>
    <w:p w:rsidR="00113C57" w:rsidRPr="00113C57" w:rsidRDefault="00113C57" w:rsidP="0047030E">
      <w:pPr>
        <w:pStyle w:val="BodyText"/>
        <w:spacing w:before="120"/>
        <w:ind w:left="431"/>
        <w:jc w:val="both"/>
        <w:rPr>
          <w:lang w:val="en-GB"/>
        </w:rPr>
      </w:pPr>
      <w:r w:rsidRPr="00113C57">
        <w:rPr>
          <w:lang w:val="en-GB"/>
        </w:rPr>
        <w:t>Group</w:t>
      </w:r>
      <w:r>
        <w:rPr>
          <w:lang w:val="en-GB"/>
        </w:rPr>
        <w:t xml:space="preserve"> availability is a special category availability request and infrequent. Hence it is </w:t>
      </w:r>
      <w:r w:rsidR="000463AA">
        <w:rPr>
          <w:lang w:val="en-GB"/>
        </w:rPr>
        <w:t xml:space="preserve">not pre-determined or cached </w:t>
      </w:r>
      <w:r w:rsidR="00474809">
        <w:rPr>
          <w:lang w:val="en-GB"/>
        </w:rPr>
        <w:t>unlike others</w:t>
      </w:r>
      <w:r>
        <w:rPr>
          <w:lang w:val="en-GB"/>
        </w:rPr>
        <w:t>.</w:t>
      </w:r>
    </w:p>
    <w:p w:rsidR="006B17D3" w:rsidRDefault="006B17D3" w:rsidP="00A46824">
      <w:pPr>
        <w:pStyle w:val="SITAMainNumList"/>
        <w:numPr>
          <w:ilvl w:val="0"/>
          <w:numId w:val="35"/>
        </w:numPr>
        <w:ind w:left="788" w:hanging="357"/>
        <w:jc w:val="both"/>
        <w:rPr>
          <w:rFonts w:cs="Times New Roman"/>
          <w:szCs w:val="24"/>
          <w:lang w:val="en-GB"/>
        </w:rPr>
      </w:pPr>
      <w:r>
        <w:rPr>
          <w:rFonts w:cs="Times New Roman"/>
          <w:szCs w:val="24"/>
          <w:lang w:val="en-GB"/>
        </w:rPr>
        <w:t>G</w:t>
      </w:r>
      <w:r w:rsidR="00C766DE" w:rsidRPr="00BB4C37">
        <w:rPr>
          <w:rFonts w:cs="Times New Roman"/>
          <w:szCs w:val="24"/>
          <w:lang w:val="en-GB"/>
        </w:rPr>
        <w:t xml:space="preserve">roup </w:t>
      </w:r>
      <w:r>
        <w:rPr>
          <w:rFonts w:cs="Times New Roman"/>
          <w:szCs w:val="24"/>
          <w:lang w:val="en-GB"/>
        </w:rPr>
        <w:t xml:space="preserve">availability </w:t>
      </w:r>
      <w:r w:rsidR="00876E54">
        <w:rPr>
          <w:rFonts w:cs="Times New Roman"/>
          <w:szCs w:val="24"/>
          <w:lang w:val="en-GB"/>
        </w:rPr>
        <w:t xml:space="preserve">request </w:t>
      </w:r>
      <w:r>
        <w:rPr>
          <w:rFonts w:cs="Times New Roman"/>
          <w:szCs w:val="24"/>
          <w:lang w:val="en-GB"/>
        </w:rPr>
        <w:t xml:space="preserve">is </w:t>
      </w:r>
      <w:r w:rsidR="00876E54">
        <w:rPr>
          <w:rFonts w:cs="Times New Roman"/>
          <w:szCs w:val="24"/>
          <w:lang w:val="en-GB"/>
        </w:rPr>
        <w:t xml:space="preserve">honoured </w:t>
      </w:r>
      <w:r>
        <w:rPr>
          <w:rFonts w:cs="Times New Roman"/>
          <w:szCs w:val="24"/>
          <w:lang w:val="en-GB"/>
        </w:rPr>
        <w:t xml:space="preserve">only when </w:t>
      </w:r>
      <w:proofErr w:type="spellStart"/>
      <w:r w:rsidR="00C766DE" w:rsidRPr="006B17D3">
        <w:rPr>
          <w:rFonts w:cs="Times New Roman"/>
          <w:i/>
          <w:szCs w:val="24"/>
          <w:lang w:val="en-GB"/>
        </w:rPr>
        <w:t>GroupBookingInd</w:t>
      </w:r>
      <w:proofErr w:type="spellEnd"/>
      <w:r w:rsidR="00C766DE" w:rsidRPr="00BB4C37">
        <w:rPr>
          <w:rFonts w:cs="Times New Roman"/>
          <w:szCs w:val="24"/>
          <w:lang w:val="en-GB"/>
        </w:rPr>
        <w:t xml:space="preserve"> </w:t>
      </w:r>
      <w:r>
        <w:rPr>
          <w:rFonts w:cs="Times New Roman"/>
          <w:szCs w:val="24"/>
          <w:lang w:val="en-GB"/>
        </w:rPr>
        <w:t xml:space="preserve">is set to </w:t>
      </w:r>
      <w:r w:rsidR="00C766DE" w:rsidRPr="00BB4C37">
        <w:rPr>
          <w:rFonts w:cs="Times New Roman"/>
          <w:szCs w:val="24"/>
          <w:lang w:val="en-GB"/>
        </w:rPr>
        <w:t xml:space="preserve">'true' in </w:t>
      </w:r>
      <w:proofErr w:type="spellStart"/>
      <w:r w:rsidR="00C766DE" w:rsidRPr="00BB4C37">
        <w:rPr>
          <w:rFonts w:cs="Times New Roman"/>
          <w:szCs w:val="24"/>
          <w:lang w:val="en-GB"/>
        </w:rPr>
        <w:t>InventoryEnquirer</w:t>
      </w:r>
      <w:proofErr w:type="spellEnd"/>
      <w:r w:rsidR="009F5889">
        <w:rPr>
          <w:rFonts w:cs="Times New Roman"/>
          <w:szCs w:val="24"/>
          <w:lang w:val="en-GB"/>
        </w:rPr>
        <w:t xml:space="preserve">, </w:t>
      </w:r>
      <w:r w:rsidR="009F5889" w:rsidRPr="00BB4C37">
        <w:rPr>
          <w:rFonts w:cs="Times New Roman"/>
          <w:szCs w:val="24"/>
          <w:lang w:val="en-GB"/>
        </w:rPr>
        <w:t xml:space="preserve">irrespective of </w:t>
      </w:r>
      <w:r w:rsidR="009F5889">
        <w:rPr>
          <w:rFonts w:cs="Times New Roman"/>
          <w:szCs w:val="24"/>
          <w:lang w:val="en-GB"/>
        </w:rPr>
        <w:t>request originator</w:t>
      </w:r>
      <w:r w:rsidR="00C766DE" w:rsidRPr="00BB4C37">
        <w:rPr>
          <w:rFonts w:cs="Times New Roman"/>
          <w:szCs w:val="24"/>
          <w:lang w:val="en-GB"/>
        </w:rPr>
        <w:t xml:space="preserve">. </w:t>
      </w:r>
    </w:p>
    <w:p w:rsidR="00B87EBF" w:rsidRDefault="0017094B" w:rsidP="00A46824">
      <w:pPr>
        <w:pStyle w:val="SITAMainNumList"/>
        <w:numPr>
          <w:ilvl w:val="0"/>
          <w:numId w:val="35"/>
        </w:numPr>
        <w:ind w:left="788" w:hanging="357"/>
        <w:jc w:val="both"/>
        <w:rPr>
          <w:rFonts w:cs="Times New Roman"/>
          <w:szCs w:val="24"/>
          <w:lang w:val="en-GB"/>
        </w:rPr>
      </w:pPr>
      <w:r>
        <w:rPr>
          <w:rFonts w:cs="Times New Roman"/>
          <w:szCs w:val="24"/>
          <w:lang w:val="en-GB"/>
        </w:rPr>
        <w:t xml:space="preserve">Since request for group availability is rare, its availability </w:t>
      </w:r>
      <w:r w:rsidR="00B87EBF">
        <w:rPr>
          <w:rFonts w:cs="Times New Roman"/>
          <w:szCs w:val="24"/>
          <w:lang w:val="en-GB"/>
        </w:rPr>
        <w:t xml:space="preserve">is not </w:t>
      </w:r>
      <w:r w:rsidR="00EB3984">
        <w:rPr>
          <w:rFonts w:cs="Times New Roman"/>
          <w:szCs w:val="24"/>
          <w:lang w:val="en-GB"/>
        </w:rPr>
        <w:t>pre-determined</w:t>
      </w:r>
      <w:r>
        <w:rPr>
          <w:rFonts w:cs="Times New Roman"/>
          <w:szCs w:val="24"/>
          <w:lang w:val="en-GB"/>
        </w:rPr>
        <w:t xml:space="preserve">. The response is generated by retrieving the information </w:t>
      </w:r>
      <w:r w:rsidR="00474809">
        <w:rPr>
          <w:rFonts w:cs="Times New Roman"/>
          <w:szCs w:val="24"/>
          <w:lang w:val="en-GB"/>
        </w:rPr>
        <w:t>(</w:t>
      </w:r>
      <w:proofErr w:type="spellStart"/>
      <w:r w:rsidR="00474809" w:rsidRPr="00474809">
        <w:rPr>
          <w:rFonts w:cs="Times New Roman"/>
          <w:b/>
          <w:color w:val="548DD4" w:themeColor="text2" w:themeTint="99"/>
          <w:szCs w:val="24"/>
          <w:lang w:val="en-GB"/>
        </w:rPr>
        <w:t>Seg</w:t>
      </w:r>
      <w:proofErr w:type="spellEnd"/>
      <w:r w:rsidR="00474809" w:rsidRPr="00474809">
        <w:rPr>
          <w:rFonts w:cs="Times New Roman"/>
          <w:b/>
          <w:color w:val="548DD4" w:themeColor="text2" w:themeTint="99"/>
          <w:szCs w:val="24"/>
          <w:lang w:val="en-GB"/>
        </w:rPr>
        <w:t xml:space="preserve"> GSA</w:t>
      </w:r>
      <w:r w:rsidR="00474809">
        <w:rPr>
          <w:rFonts w:cs="Times New Roman"/>
          <w:szCs w:val="24"/>
          <w:lang w:val="en-GB"/>
        </w:rPr>
        <w:t xml:space="preserve">) </w:t>
      </w:r>
      <w:r>
        <w:rPr>
          <w:rFonts w:cs="Times New Roman"/>
          <w:szCs w:val="24"/>
          <w:lang w:val="en-GB"/>
        </w:rPr>
        <w:t xml:space="preserve">from the ICR </w:t>
      </w:r>
      <w:r w:rsidR="001666A5">
        <w:rPr>
          <w:rFonts w:cs="Times New Roman"/>
          <w:szCs w:val="24"/>
          <w:lang w:val="en-GB"/>
        </w:rPr>
        <w:t>as per sub-flow 2</w:t>
      </w:r>
      <w:r w:rsidR="00B355E2">
        <w:rPr>
          <w:rFonts w:cs="Times New Roman"/>
          <w:szCs w:val="24"/>
          <w:lang w:val="en-GB"/>
        </w:rPr>
        <w:t xml:space="preserve"> / basic flow 1</w:t>
      </w:r>
      <w:r>
        <w:rPr>
          <w:rFonts w:cs="Times New Roman"/>
          <w:szCs w:val="24"/>
          <w:lang w:val="en-GB"/>
        </w:rPr>
        <w:t xml:space="preserve">. </w:t>
      </w:r>
    </w:p>
    <w:p w:rsidR="00A04397" w:rsidRDefault="0017094B" w:rsidP="00A46824">
      <w:pPr>
        <w:pStyle w:val="SITAMainNumList"/>
        <w:numPr>
          <w:ilvl w:val="0"/>
          <w:numId w:val="35"/>
        </w:numPr>
        <w:ind w:left="788" w:hanging="357"/>
        <w:jc w:val="both"/>
        <w:rPr>
          <w:rFonts w:cs="Times New Roman"/>
          <w:szCs w:val="24"/>
          <w:lang w:val="en-GB"/>
        </w:rPr>
      </w:pPr>
      <w:r>
        <w:rPr>
          <w:rFonts w:cs="Times New Roman"/>
          <w:szCs w:val="24"/>
          <w:lang w:val="en-GB"/>
        </w:rPr>
        <w:t xml:space="preserve">When </w:t>
      </w:r>
      <w:r w:rsidR="009F5889">
        <w:rPr>
          <w:rFonts w:cs="Times New Roman"/>
          <w:szCs w:val="24"/>
          <w:lang w:val="en-GB"/>
        </w:rPr>
        <w:t xml:space="preserve">group </w:t>
      </w:r>
      <w:r>
        <w:rPr>
          <w:rFonts w:cs="Times New Roman"/>
          <w:szCs w:val="24"/>
          <w:lang w:val="en-GB"/>
        </w:rPr>
        <w:t>availability exists</w:t>
      </w:r>
      <w:r w:rsidR="00B355E2">
        <w:rPr>
          <w:rFonts w:cs="Times New Roman"/>
          <w:szCs w:val="24"/>
          <w:lang w:val="en-GB"/>
        </w:rPr>
        <w:t>,</w:t>
      </w:r>
      <w:r>
        <w:rPr>
          <w:rFonts w:cs="Times New Roman"/>
          <w:szCs w:val="24"/>
          <w:lang w:val="en-GB"/>
        </w:rPr>
        <w:t xml:space="preserve"> response </w:t>
      </w:r>
      <w:r w:rsidR="006B17D3">
        <w:rPr>
          <w:rFonts w:cs="Times New Roman"/>
          <w:szCs w:val="24"/>
          <w:lang w:val="en-GB"/>
        </w:rPr>
        <w:t xml:space="preserve">is returned </w:t>
      </w:r>
      <w:r w:rsidR="00EB3984">
        <w:rPr>
          <w:rFonts w:cs="Times New Roman"/>
          <w:szCs w:val="24"/>
          <w:lang w:val="en-GB"/>
        </w:rPr>
        <w:t xml:space="preserve">in full-numeric format </w:t>
      </w:r>
      <w:proofErr w:type="spellStart"/>
      <w:r w:rsidR="00EB3984">
        <w:rPr>
          <w:rFonts w:cs="Times New Roman"/>
          <w:szCs w:val="24"/>
          <w:lang w:val="en-GB"/>
        </w:rPr>
        <w:t>ie</w:t>
      </w:r>
      <w:proofErr w:type="spellEnd"/>
      <w:r w:rsidR="006B17D3">
        <w:rPr>
          <w:rFonts w:cs="Times New Roman"/>
          <w:szCs w:val="24"/>
          <w:lang w:val="en-GB"/>
        </w:rPr>
        <w:t xml:space="preserve"> </w:t>
      </w:r>
      <w:r w:rsidR="00EB3984">
        <w:rPr>
          <w:rFonts w:cs="Times New Roman"/>
          <w:szCs w:val="24"/>
          <w:lang w:val="en-GB"/>
        </w:rPr>
        <w:t>RBD followed by seats</w:t>
      </w:r>
      <w:r w:rsidR="006B17D3">
        <w:rPr>
          <w:rFonts w:cs="Times New Roman"/>
          <w:szCs w:val="24"/>
          <w:lang w:val="en-GB"/>
        </w:rPr>
        <w:t xml:space="preserve"> (</w:t>
      </w:r>
      <w:proofErr w:type="spellStart"/>
      <w:r w:rsidR="006B17D3">
        <w:rPr>
          <w:rFonts w:cs="Times New Roman"/>
          <w:szCs w:val="24"/>
          <w:lang w:val="en-GB"/>
        </w:rPr>
        <w:t>eg</w:t>
      </w:r>
      <w:proofErr w:type="spellEnd"/>
      <w:r w:rsidR="006B17D3">
        <w:rPr>
          <w:rFonts w:cs="Times New Roman"/>
          <w:szCs w:val="24"/>
          <w:lang w:val="en-GB"/>
        </w:rPr>
        <w:t xml:space="preserve"> Y</w:t>
      </w:r>
      <w:r w:rsidR="00554856">
        <w:rPr>
          <w:rFonts w:cs="Times New Roman"/>
          <w:szCs w:val="24"/>
          <w:lang w:val="en-GB"/>
        </w:rPr>
        <w:t>050</w:t>
      </w:r>
      <w:r w:rsidR="006B17D3">
        <w:rPr>
          <w:rFonts w:cs="Times New Roman"/>
          <w:szCs w:val="24"/>
          <w:lang w:val="en-GB"/>
        </w:rPr>
        <w:t>, B</w:t>
      </w:r>
      <w:r w:rsidR="00554856">
        <w:rPr>
          <w:rFonts w:cs="Times New Roman"/>
          <w:szCs w:val="24"/>
          <w:lang w:val="en-GB"/>
        </w:rPr>
        <w:t>040</w:t>
      </w:r>
      <w:r w:rsidR="006B17D3">
        <w:rPr>
          <w:rFonts w:cs="Times New Roman"/>
          <w:szCs w:val="24"/>
          <w:lang w:val="en-GB"/>
        </w:rPr>
        <w:t>, M</w:t>
      </w:r>
      <w:r w:rsidR="00554856">
        <w:rPr>
          <w:rFonts w:cs="Times New Roman"/>
          <w:szCs w:val="24"/>
          <w:lang w:val="en-GB"/>
        </w:rPr>
        <w:t>030</w:t>
      </w:r>
      <w:r w:rsidR="006B17D3">
        <w:rPr>
          <w:rFonts w:cs="Times New Roman"/>
          <w:szCs w:val="24"/>
          <w:lang w:val="en-GB"/>
        </w:rPr>
        <w:t xml:space="preserve"> </w:t>
      </w:r>
      <w:proofErr w:type="spellStart"/>
      <w:r w:rsidR="006B17D3">
        <w:rPr>
          <w:rFonts w:cs="Times New Roman"/>
          <w:szCs w:val="24"/>
          <w:lang w:val="en-GB"/>
        </w:rPr>
        <w:t>etc</w:t>
      </w:r>
      <w:proofErr w:type="spellEnd"/>
      <w:r w:rsidR="006B17D3">
        <w:rPr>
          <w:rFonts w:cs="Times New Roman"/>
          <w:szCs w:val="24"/>
          <w:lang w:val="en-GB"/>
        </w:rPr>
        <w:t>)</w:t>
      </w:r>
      <w:r w:rsidR="0015649C">
        <w:rPr>
          <w:rFonts w:cs="Times New Roman"/>
          <w:szCs w:val="24"/>
          <w:lang w:val="en-GB"/>
        </w:rPr>
        <w:t>.</w:t>
      </w:r>
      <w:r w:rsidR="00B87EBF">
        <w:rPr>
          <w:rFonts w:cs="Times New Roman"/>
          <w:szCs w:val="24"/>
          <w:lang w:val="en-GB"/>
        </w:rPr>
        <w:t xml:space="preserve"> </w:t>
      </w:r>
    </w:p>
    <w:p w:rsidR="00A04397" w:rsidRDefault="00B87EBF" w:rsidP="00A46824">
      <w:pPr>
        <w:pStyle w:val="SITAMainNumList"/>
        <w:numPr>
          <w:ilvl w:val="0"/>
          <w:numId w:val="35"/>
        </w:numPr>
        <w:jc w:val="both"/>
        <w:rPr>
          <w:rFonts w:cs="Times New Roman"/>
          <w:szCs w:val="24"/>
          <w:lang w:val="en-GB"/>
        </w:rPr>
      </w:pPr>
      <w:r>
        <w:rPr>
          <w:rFonts w:cs="Times New Roman"/>
          <w:szCs w:val="24"/>
          <w:lang w:val="en-GB"/>
        </w:rPr>
        <w:t xml:space="preserve">When </w:t>
      </w:r>
      <w:proofErr w:type="spellStart"/>
      <w:r w:rsidR="00F673E5" w:rsidRPr="00474809">
        <w:rPr>
          <w:rFonts w:cs="Times New Roman"/>
          <w:szCs w:val="24"/>
          <w:lang w:val="en-GB"/>
        </w:rPr>
        <w:t>Seg</w:t>
      </w:r>
      <w:proofErr w:type="spellEnd"/>
      <w:r w:rsidR="00F673E5" w:rsidRPr="00474809">
        <w:rPr>
          <w:rFonts w:cs="Times New Roman"/>
          <w:szCs w:val="24"/>
          <w:lang w:val="en-GB"/>
        </w:rPr>
        <w:t xml:space="preserve"> GSA</w:t>
      </w:r>
      <w:r w:rsidR="0017094B">
        <w:rPr>
          <w:rFonts w:cs="Times New Roman"/>
          <w:szCs w:val="24"/>
          <w:lang w:val="en-GB"/>
        </w:rPr>
        <w:t xml:space="preserve"> </w:t>
      </w:r>
      <w:r w:rsidR="00A04397">
        <w:rPr>
          <w:rFonts w:cs="Times New Roman"/>
          <w:szCs w:val="24"/>
          <w:lang w:val="en-GB"/>
        </w:rPr>
        <w:t>is</w:t>
      </w:r>
      <w:r w:rsidR="0017094B">
        <w:rPr>
          <w:rFonts w:cs="Times New Roman"/>
          <w:szCs w:val="24"/>
          <w:lang w:val="en-GB"/>
        </w:rPr>
        <w:t xml:space="preserve"> </w:t>
      </w:r>
      <w:r>
        <w:rPr>
          <w:rFonts w:cs="Times New Roman"/>
          <w:szCs w:val="24"/>
          <w:lang w:val="en-GB"/>
        </w:rPr>
        <w:t>less than requested seats or zero (0)</w:t>
      </w:r>
      <w:r w:rsidR="0017094B">
        <w:rPr>
          <w:rFonts w:cs="Times New Roman"/>
          <w:szCs w:val="24"/>
          <w:lang w:val="en-GB"/>
        </w:rPr>
        <w:t>, but booking seats are available (</w:t>
      </w:r>
      <w:proofErr w:type="spellStart"/>
      <w:r w:rsidR="0017094B">
        <w:rPr>
          <w:rFonts w:cs="Times New Roman"/>
          <w:szCs w:val="24"/>
          <w:lang w:val="en-GB"/>
        </w:rPr>
        <w:t>ie</w:t>
      </w:r>
      <w:proofErr w:type="spellEnd"/>
      <w:r w:rsidR="0017094B">
        <w:rPr>
          <w:rFonts w:cs="Times New Roman"/>
          <w:szCs w:val="24"/>
          <w:lang w:val="en-GB"/>
        </w:rPr>
        <w:t xml:space="preserve"> </w:t>
      </w:r>
      <w:proofErr w:type="spellStart"/>
      <w:r w:rsidR="0017094B">
        <w:rPr>
          <w:rFonts w:cs="Times New Roman"/>
          <w:szCs w:val="24"/>
          <w:lang w:val="en-GB"/>
        </w:rPr>
        <w:t>Seg</w:t>
      </w:r>
      <w:proofErr w:type="spellEnd"/>
      <w:r w:rsidR="0017094B">
        <w:rPr>
          <w:rFonts w:cs="Times New Roman"/>
          <w:szCs w:val="24"/>
          <w:lang w:val="en-GB"/>
        </w:rPr>
        <w:t xml:space="preserve"> BSA</w:t>
      </w:r>
      <w:r w:rsidR="00876E54">
        <w:rPr>
          <w:rFonts w:cs="Times New Roman"/>
          <w:szCs w:val="24"/>
          <w:lang w:val="en-GB"/>
        </w:rPr>
        <w:t>=</w:t>
      </w:r>
      <w:r w:rsidR="0017094B">
        <w:rPr>
          <w:rFonts w:cs="Times New Roman"/>
          <w:szCs w:val="24"/>
          <w:lang w:val="en-GB"/>
        </w:rPr>
        <w:t>&gt;0)</w:t>
      </w:r>
      <w:r w:rsidR="00876E54">
        <w:rPr>
          <w:rFonts w:cs="Times New Roman"/>
          <w:szCs w:val="24"/>
          <w:lang w:val="en-GB"/>
        </w:rPr>
        <w:t xml:space="preserve"> and/or WL seats are available (</w:t>
      </w:r>
      <w:proofErr w:type="spellStart"/>
      <w:r w:rsidR="00876E54">
        <w:rPr>
          <w:rFonts w:cs="Times New Roman"/>
          <w:szCs w:val="24"/>
          <w:lang w:val="en-GB"/>
        </w:rPr>
        <w:t>ie</w:t>
      </w:r>
      <w:proofErr w:type="spellEnd"/>
      <w:r w:rsidR="00876E54">
        <w:rPr>
          <w:rFonts w:cs="Times New Roman"/>
          <w:szCs w:val="24"/>
          <w:lang w:val="en-GB"/>
        </w:rPr>
        <w:t xml:space="preserve"> </w:t>
      </w:r>
      <w:proofErr w:type="spellStart"/>
      <w:r w:rsidR="00876E54">
        <w:rPr>
          <w:rFonts w:cs="Times New Roman"/>
          <w:szCs w:val="24"/>
          <w:lang w:val="en-GB"/>
        </w:rPr>
        <w:t>Seg</w:t>
      </w:r>
      <w:proofErr w:type="spellEnd"/>
      <w:r w:rsidR="00876E54">
        <w:rPr>
          <w:rFonts w:cs="Times New Roman"/>
          <w:szCs w:val="24"/>
          <w:lang w:val="en-GB"/>
        </w:rPr>
        <w:t xml:space="preserve"> WSA&gt;0)</w:t>
      </w:r>
      <w:r>
        <w:rPr>
          <w:rFonts w:cs="Times New Roman"/>
          <w:szCs w:val="24"/>
          <w:lang w:val="en-GB"/>
        </w:rPr>
        <w:t xml:space="preserve">, then </w:t>
      </w:r>
      <w:r w:rsidRPr="00474809">
        <w:rPr>
          <w:rFonts w:cs="Times New Roman"/>
          <w:b/>
          <w:color w:val="548DD4" w:themeColor="text2" w:themeTint="99"/>
          <w:szCs w:val="24"/>
          <w:lang w:val="en-GB"/>
        </w:rPr>
        <w:t>'R'</w:t>
      </w:r>
      <w:r w:rsidRPr="00474809">
        <w:rPr>
          <w:rFonts w:cs="Times New Roman"/>
          <w:color w:val="548DD4" w:themeColor="text2" w:themeTint="99"/>
          <w:szCs w:val="24"/>
          <w:lang w:val="en-GB"/>
        </w:rPr>
        <w:t xml:space="preserve"> </w:t>
      </w:r>
      <w:r w:rsidR="009F5889">
        <w:rPr>
          <w:rFonts w:cs="Times New Roman"/>
          <w:szCs w:val="24"/>
          <w:lang w:val="en-GB"/>
        </w:rPr>
        <w:t xml:space="preserve">is </w:t>
      </w:r>
      <w:r>
        <w:rPr>
          <w:rFonts w:cs="Times New Roman"/>
          <w:szCs w:val="24"/>
          <w:lang w:val="en-GB"/>
        </w:rPr>
        <w:t>returned for corresponding RBDs</w:t>
      </w:r>
      <w:r w:rsidR="00876E54">
        <w:rPr>
          <w:rFonts w:cs="Times New Roman"/>
          <w:szCs w:val="24"/>
          <w:lang w:val="en-GB"/>
        </w:rPr>
        <w:t xml:space="preserve"> (</w:t>
      </w:r>
      <w:proofErr w:type="spellStart"/>
      <w:r w:rsidR="00876E54">
        <w:rPr>
          <w:rFonts w:cs="Times New Roman"/>
          <w:szCs w:val="24"/>
          <w:lang w:val="en-GB"/>
        </w:rPr>
        <w:t>eg</w:t>
      </w:r>
      <w:proofErr w:type="spellEnd"/>
      <w:r w:rsidR="00876E54">
        <w:rPr>
          <w:rFonts w:cs="Times New Roman"/>
          <w:szCs w:val="24"/>
          <w:lang w:val="en-GB"/>
        </w:rPr>
        <w:t xml:space="preserve"> Y</w:t>
      </w:r>
      <w:r w:rsidR="00554856">
        <w:rPr>
          <w:rFonts w:cs="Times New Roman"/>
          <w:szCs w:val="24"/>
          <w:lang w:val="en-GB"/>
        </w:rPr>
        <w:t>050</w:t>
      </w:r>
      <w:r w:rsidR="00876E54">
        <w:rPr>
          <w:rFonts w:cs="Times New Roman"/>
          <w:szCs w:val="24"/>
          <w:lang w:val="en-GB"/>
        </w:rPr>
        <w:t>, B</w:t>
      </w:r>
      <w:r w:rsidR="009F5889">
        <w:rPr>
          <w:rFonts w:cs="Times New Roman"/>
          <w:szCs w:val="24"/>
          <w:lang w:val="en-GB"/>
        </w:rPr>
        <w:t>R</w:t>
      </w:r>
      <w:r w:rsidR="00876E54">
        <w:rPr>
          <w:rFonts w:cs="Times New Roman"/>
          <w:szCs w:val="24"/>
          <w:lang w:val="en-GB"/>
        </w:rPr>
        <w:t>, M</w:t>
      </w:r>
      <w:r w:rsidR="009F5889">
        <w:rPr>
          <w:rFonts w:cs="Times New Roman"/>
          <w:szCs w:val="24"/>
          <w:lang w:val="en-GB"/>
        </w:rPr>
        <w:t>R</w:t>
      </w:r>
      <w:r w:rsidR="00876E54">
        <w:rPr>
          <w:rFonts w:cs="Times New Roman"/>
          <w:szCs w:val="24"/>
          <w:lang w:val="en-GB"/>
        </w:rPr>
        <w:t xml:space="preserve"> </w:t>
      </w:r>
      <w:proofErr w:type="spellStart"/>
      <w:r w:rsidR="00876E54">
        <w:rPr>
          <w:rFonts w:cs="Times New Roman"/>
          <w:szCs w:val="24"/>
          <w:lang w:val="en-GB"/>
        </w:rPr>
        <w:t>etc</w:t>
      </w:r>
      <w:proofErr w:type="spellEnd"/>
      <w:r w:rsidR="00876E54">
        <w:rPr>
          <w:rFonts w:cs="Times New Roman"/>
          <w:szCs w:val="24"/>
          <w:lang w:val="en-GB"/>
        </w:rPr>
        <w:t>)</w:t>
      </w:r>
      <w:r>
        <w:rPr>
          <w:rFonts w:cs="Times New Roman"/>
          <w:szCs w:val="24"/>
          <w:lang w:val="en-GB"/>
        </w:rPr>
        <w:t>.</w:t>
      </w:r>
      <w:r w:rsidR="001233B9">
        <w:rPr>
          <w:rFonts w:cs="Times New Roman"/>
          <w:szCs w:val="24"/>
          <w:lang w:val="en-GB"/>
        </w:rPr>
        <w:t xml:space="preserve"> </w:t>
      </w:r>
    </w:p>
    <w:p w:rsidR="006B17D3" w:rsidRDefault="00594DCE" w:rsidP="00A46824">
      <w:pPr>
        <w:pStyle w:val="SITAMainNumList"/>
        <w:numPr>
          <w:ilvl w:val="0"/>
          <w:numId w:val="35"/>
        </w:numPr>
        <w:jc w:val="both"/>
        <w:rPr>
          <w:rFonts w:cs="Times New Roman"/>
          <w:szCs w:val="24"/>
          <w:lang w:val="en-GB"/>
        </w:rPr>
      </w:pPr>
      <w:r>
        <w:rPr>
          <w:rFonts w:cs="Times New Roman"/>
          <w:szCs w:val="24"/>
          <w:lang w:val="en-GB"/>
        </w:rPr>
        <w:t>If</w:t>
      </w:r>
      <w:r w:rsidR="001233B9">
        <w:rPr>
          <w:rFonts w:cs="Times New Roman"/>
          <w:szCs w:val="24"/>
          <w:lang w:val="en-GB"/>
        </w:rPr>
        <w:t xml:space="preserve"> no seats are available in both </w:t>
      </w:r>
      <w:proofErr w:type="spellStart"/>
      <w:r w:rsidR="001233B9">
        <w:rPr>
          <w:rFonts w:cs="Times New Roman"/>
          <w:szCs w:val="24"/>
          <w:lang w:val="en-GB"/>
        </w:rPr>
        <w:t>Seg</w:t>
      </w:r>
      <w:proofErr w:type="spellEnd"/>
      <w:r w:rsidR="001233B9">
        <w:rPr>
          <w:rFonts w:cs="Times New Roman"/>
          <w:szCs w:val="24"/>
          <w:lang w:val="en-GB"/>
        </w:rPr>
        <w:t xml:space="preserve"> BSA &amp; WSA, then </w:t>
      </w:r>
      <w:r w:rsidR="00876E54">
        <w:rPr>
          <w:rFonts w:cs="Times New Roman"/>
          <w:szCs w:val="24"/>
          <w:lang w:val="en-GB"/>
        </w:rPr>
        <w:t xml:space="preserve">return </w:t>
      </w:r>
      <w:proofErr w:type="gramStart"/>
      <w:r w:rsidR="001233B9">
        <w:rPr>
          <w:rFonts w:cs="Times New Roman"/>
          <w:szCs w:val="24"/>
          <w:lang w:val="en-GB"/>
        </w:rPr>
        <w:t xml:space="preserve">'C' </w:t>
      </w:r>
      <w:r w:rsidR="00876E54">
        <w:rPr>
          <w:rFonts w:cs="Times New Roman"/>
          <w:szCs w:val="24"/>
          <w:lang w:val="en-GB"/>
        </w:rPr>
        <w:t xml:space="preserve"> </w:t>
      </w:r>
      <w:r w:rsidR="001233B9">
        <w:rPr>
          <w:rFonts w:cs="Times New Roman"/>
          <w:szCs w:val="24"/>
          <w:lang w:val="en-GB"/>
        </w:rPr>
        <w:t>against</w:t>
      </w:r>
      <w:proofErr w:type="gramEnd"/>
      <w:r w:rsidR="001233B9">
        <w:rPr>
          <w:rFonts w:cs="Times New Roman"/>
          <w:szCs w:val="24"/>
          <w:lang w:val="en-GB"/>
        </w:rPr>
        <w:t xml:space="preserve"> the respective RBDs</w:t>
      </w:r>
      <w:r w:rsidR="00876E54">
        <w:rPr>
          <w:rFonts w:cs="Times New Roman"/>
          <w:szCs w:val="24"/>
          <w:lang w:val="en-GB"/>
        </w:rPr>
        <w:t xml:space="preserve"> (</w:t>
      </w:r>
      <w:proofErr w:type="spellStart"/>
      <w:r w:rsidR="00876E54">
        <w:rPr>
          <w:rFonts w:cs="Times New Roman"/>
          <w:szCs w:val="24"/>
          <w:lang w:val="en-GB"/>
        </w:rPr>
        <w:t>eg</w:t>
      </w:r>
      <w:proofErr w:type="spellEnd"/>
      <w:r w:rsidR="00876E54">
        <w:rPr>
          <w:rFonts w:cs="Times New Roman"/>
          <w:szCs w:val="24"/>
          <w:lang w:val="en-GB"/>
        </w:rPr>
        <w:t xml:space="preserve"> Y</w:t>
      </w:r>
      <w:r w:rsidR="009F5889">
        <w:rPr>
          <w:rFonts w:cs="Times New Roman"/>
          <w:szCs w:val="24"/>
          <w:lang w:val="en-GB"/>
        </w:rPr>
        <w:t>R</w:t>
      </w:r>
      <w:r w:rsidR="00876E54">
        <w:rPr>
          <w:rFonts w:cs="Times New Roman"/>
          <w:szCs w:val="24"/>
          <w:lang w:val="en-GB"/>
        </w:rPr>
        <w:t xml:space="preserve">, BC, MC </w:t>
      </w:r>
      <w:proofErr w:type="spellStart"/>
      <w:r w:rsidR="00876E54">
        <w:rPr>
          <w:rFonts w:cs="Times New Roman"/>
          <w:szCs w:val="24"/>
          <w:lang w:val="en-GB"/>
        </w:rPr>
        <w:t>etc</w:t>
      </w:r>
      <w:proofErr w:type="spellEnd"/>
      <w:r w:rsidR="00876E54">
        <w:rPr>
          <w:rFonts w:cs="Times New Roman"/>
          <w:szCs w:val="24"/>
          <w:lang w:val="en-GB"/>
        </w:rPr>
        <w:t>)</w:t>
      </w:r>
      <w:r w:rsidR="001233B9">
        <w:rPr>
          <w:rFonts w:cs="Times New Roman"/>
          <w:szCs w:val="24"/>
          <w:lang w:val="en-GB"/>
        </w:rPr>
        <w:t>.</w:t>
      </w:r>
      <w:r w:rsidR="00627946">
        <w:rPr>
          <w:rFonts w:cs="Times New Roman"/>
          <w:szCs w:val="24"/>
          <w:lang w:val="en-GB"/>
        </w:rPr>
        <w:t xml:space="preserve"> 'C' is also returned when under 'flight closed' or 'stop sale'.</w:t>
      </w:r>
    </w:p>
    <w:p w:rsidR="00627946" w:rsidRDefault="00627946" w:rsidP="00A46824">
      <w:pPr>
        <w:pStyle w:val="SITAMainNumList"/>
        <w:numPr>
          <w:ilvl w:val="0"/>
          <w:numId w:val="35"/>
        </w:numPr>
        <w:jc w:val="both"/>
        <w:rPr>
          <w:rFonts w:cs="Times New Roman"/>
          <w:szCs w:val="24"/>
          <w:lang w:val="en-GB"/>
        </w:rPr>
      </w:pPr>
      <w:r>
        <w:rPr>
          <w:rFonts w:cs="Times New Roman"/>
          <w:szCs w:val="24"/>
          <w:lang w:val="en-GB"/>
        </w:rPr>
        <w:t>When RBD is under permanent request 'R'-Request or 'Q'-Queue is returned just as in step 1</w:t>
      </w:r>
      <w:r w:rsidR="00622286">
        <w:rPr>
          <w:rFonts w:cs="Times New Roman"/>
          <w:szCs w:val="24"/>
          <w:lang w:val="en-GB"/>
        </w:rPr>
        <w:t>3</w:t>
      </w:r>
      <w:r>
        <w:rPr>
          <w:rFonts w:cs="Times New Roman"/>
          <w:szCs w:val="24"/>
          <w:lang w:val="en-GB"/>
        </w:rPr>
        <w:t>.</w:t>
      </w:r>
    </w:p>
    <w:p w:rsidR="001233B9" w:rsidRDefault="00876E54" w:rsidP="00A46824">
      <w:pPr>
        <w:pStyle w:val="SITAMainNumList"/>
        <w:numPr>
          <w:ilvl w:val="0"/>
          <w:numId w:val="35"/>
        </w:numPr>
        <w:ind w:left="788" w:hanging="357"/>
        <w:jc w:val="both"/>
        <w:rPr>
          <w:rFonts w:cs="Times New Roman"/>
          <w:szCs w:val="24"/>
          <w:lang w:val="en-GB"/>
        </w:rPr>
      </w:pPr>
      <w:r>
        <w:rPr>
          <w:rFonts w:cs="Times New Roman"/>
          <w:szCs w:val="24"/>
          <w:lang w:val="en-GB"/>
        </w:rPr>
        <w:t>In simulate availability (GUI), w</w:t>
      </w:r>
      <w:r w:rsidR="001233B9">
        <w:rPr>
          <w:rFonts w:cs="Times New Roman"/>
          <w:szCs w:val="24"/>
          <w:lang w:val="en-GB"/>
        </w:rPr>
        <w:t xml:space="preserve">hen request is </w:t>
      </w:r>
      <w:r>
        <w:rPr>
          <w:rFonts w:cs="Times New Roman"/>
          <w:szCs w:val="24"/>
          <w:lang w:val="en-GB"/>
        </w:rPr>
        <w:t>for group availability;</w:t>
      </w:r>
      <w:r w:rsidR="001233B9">
        <w:rPr>
          <w:rFonts w:cs="Times New Roman"/>
          <w:szCs w:val="24"/>
          <w:lang w:val="en-GB"/>
        </w:rPr>
        <w:t xml:space="preserve"> </w:t>
      </w:r>
      <w:r w:rsidR="00F673E5">
        <w:rPr>
          <w:rFonts w:cs="Times New Roman"/>
          <w:szCs w:val="24"/>
          <w:lang w:val="en-GB"/>
        </w:rPr>
        <w:t>response is displayed</w:t>
      </w:r>
      <w:r w:rsidR="00C766DE" w:rsidRPr="00BB4C37">
        <w:rPr>
          <w:rFonts w:cs="Times New Roman"/>
          <w:szCs w:val="24"/>
          <w:lang w:val="en-GB"/>
        </w:rPr>
        <w:t xml:space="preserve"> in full numeric group availability (001-999 or </w:t>
      </w:r>
      <w:r w:rsidR="00627946">
        <w:rPr>
          <w:rFonts w:cs="Times New Roman"/>
          <w:szCs w:val="24"/>
          <w:lang w:val="en-GB"/>
        </w:rPr>
        <w:t xml:space="preserve">L or </w:t>
      </w:r>
      <w:r w:rsidR="00C766DE" w:rsidRPr="00BB4C37">
        <w:rPr>
          <w:rFonts w:cs="Times New Roman"/>
          <w:szCs w:val="24"/>
          <w:lang w:val="en-GB"/>
        </w:rPr>
        <w:t>C) format</w:t>
      </w:r>
      <w:r w:rsidR="001233B9">
        <w:rPr>
          <w:rFonts w:cs="Times New Roman"/>
          <w:szCs w:val="24"/>
          <w:lang w:val="en-GB"/>
        </w:rPr>
        <w:t xml:space="preserve"> based on </w:t>
      </w:r>
      <w:proofErr w:type="spellStart"/>
      <w:r w:rsidR="001233B9">
        <w:rPr>
          <w:rFonts w:cs="Times New Roman"/>
          <w:szCs w:val="24"/>
          <w:lang w:val="en-GB"/>
        </w:rPr>
        <w:t>Seg</w:t>
      </w:r>
      <w:proofErr w:type="spellEnd"/>
      <w:r w:rsidR="001233B9">
        <w:rPr>
          <w:rFonts w:cs="Times New Roman"/>
          <w:szCs w:val="24"/>
          <w:lang w:val="en-GB"/>
        </w:rPr>
        <w:t xml:space="preserve"> GSA values only</w:t>
      </w:r>
      <w:r w:rsidR="00C766DE" w:rsidRPr="00BB4C37">
        <w:rPr>
          <w:rFonts w:cs="Times New Roman"/>
          <w:szCs w:val="24"/>
          <w:lang w:val="en-GB"/>
        </w:rPr>
        <w:t xml:space="preserve">. </w:t>
      </w:r>
    </w:p>
    <w:p w:rsidR="002D3449" w:rsidRDefault="002D3449" w:rsidP="002D3449">
      <w:pPr>
        <w:pStyle w:val="Heading4"/>
        <w:rPr>
          <w:lang w:val="en-GB"/>
        </w:rPr>
      </w:pPr>
      <w:bookmarkStart w:id="212" w:name="_Ref425870719"/>
      <w:r>
        <w:rPr>
          <w:lang w:val="en-GB"/>
        </w:rPr>
        <w:t>Handling POO &amp; Up-line / Downline</w:t>
      </w:r>
      <w:bookmarkEnd w:id="212"/>
      <w:r>
        <w:rPr>
          <w:lang w:val="en-GB"/>
        </w:rPr>
        <w:t xml:space="preserve"> </w:t>
      </w:r>
    </w:p>
    <w:p w:rsidR="002D3449" w:rsidRDefault="002D3449" w:rsidP="002D3449">
      <w:pPr>
        <w:pStyle w:val="BodyText"/>
        <w:rPr>
          <w:lang w:val="en-GB"/>
        </w:rPr>
      </w:pPr>
      <w:r>
        <w:rPr>
          <w:lang w:val="en-GB"/>
        </w:rPr>
        <w:t xml:space="preserve">Whether POO and/or Up-line / Downline restrictions apply, can only be known based on the itinerary of the incoming request. However for the purpose of availability determination, these </w:t>
      </w:r>
      <w:r w:rsidR="00C37233">
        <w:rPr>
          <w:lang w:val="en-GB"/>
        </w:rPr>
        <w:t>are</w:t>
      </w:r>
      <w:r>
        <w:rPr>
          <w:lang w:val="en-GB"/>
        </w:rPr>
        <w:t xml:space="preserve"> considered as a separate POS group and their availability pre-determined and cached.</w:t>
      </w:r>
    </w:p>
    <w:p w:rsidR="002D3449" w:rsidRDefault="002D3449" w:rsidP="00AB49F9">
      <w:pPr>
        <w:pStyle w:val="BodyText"/>
        <w:numPr>
          <w:ilvl w:val="0"/>
          <w:numId w:val="43"/>
        </w:numPr>
        <w:rPr>
          <w:lang w:val="en-GB"/>
        </w:rPr>
      </w:pPr>
      <w:r w:rsidRPr="002D3449">
        <w:rPr>
          <w:b/>
          <w:lang w:val="en-GB"/>
        </w:rPr>
        <w:t>Point of Origin (POO)</w:t>
      </w:r>
      <w:r>
        <w:rPr>
          <w:lang w:val="en-GB"/>
        </w:rPr>
        <w:t xml:space="preserve"> is defined within a POS group and therefore can be identified by their POS group (name and number)</w:t>
      </w:r>
      <w:r w:rsidR="001D42F2">
        <w:rPr>
          <w:lang w:val="en-GB"/>
        </w:rPr>
        <w:t>, hence not an issue</w:t>
      </w:r>
      <w:r>
        <w:rPr>
          <w:lang w:val="en-GB"/>
        </w:rPr>
        <w:t xml:space="preserve">. </w:t>
      </w:r>
      <w:r w:rsidR="001D42F2">
        <w:rPr>
          <w:lang w:val="en-GB"/>
        </w:rPr>
        <w:t>When the system receives an availability request, it identifies the POO from the itinerary and based on that information identifies the POS group and returns availability response accordingly (Avail.24b has addressed this functionality).</w:t>
      </w:r>
    </w:p>
    <w:p w:rsidR="002D3449" w:rsidRPr="002D3449" w:rsidRDefault="002D3449" w:rsidP="00AB49F9">
      <w:pPr>
        <w:pStyle w:val="BodyText"/>
        <w:numPr>
          <w:ilvl w:val="0"/>
          <w:numId w:val="43"/>
        </w:numPr>
        <w:rPr>
          <w:lang w:val="en-GB"/>
        </w:rPr>
      </w:pPr>
      <w:r w:rsidRPr="002D3449">
        <w:rPr>
          <w:b/>
          <w:lang w:val="en-GB"/>
        </w:rPr>
        <w:t>Up-line / downline</w:t>
      </w:r>
      <w:r w:rsidRPr="002D3449">
        <w:rPr>
          <w:lang w:val="en-GB"/>
        </w:rPr>
        <w:t xml:space="preserve"> restriction can apply to specific POS groups, in case they are defined in the booking limit template, else they could apply to all POS when not mentioned in BL template. When this restriction is limited by POS group, system </w:t>
      </w:r>
      <w:r w:rsidR="00C37233">
        <w:rPr>
          <w:lang w:val="en-GB"/>
        </w:rPr>
        <w:t>can</w:t>
      </w:r>
      <w:r w:rsidRPr="002D3449">
        <w:rPr>
          <w:lang w:val="en-GB"/>
        </w:rPr>
        <w:t xml:space="preserve"> identify that POS </w:t>
      </w:r>
      <w:r w:rsidR="001D42F2">
        <w:rPr>
          <w:lang w:val="en-GB"/>
        </w:rPr>
        <w:t>whose</w:t>
      </w:r>
      <w:r w:rsidRPr="002D3449">
        <w:rPr>
          <w:lang w:val="en-GB"/>
        </w:rPr>
        <w:t xml:space="preserve"> </w:t>
      </w:r>
      <w:r w:rsidR="001D42F2" w:rsidRPr="002D3449">
        <w:rPr>
          <w:lang w:val="en-GB"/>
        </w:rPr>
        <w:t xml:space="preserve">availability </w:t>
      </w:r>
      <w:r w:rsidR="001D42F2">
        <w:rPr>
          <w:lang w:val="en-GB"/>
        </w:rPr>
        <w:t xml:space="preserve">is already </w:t>
      </w:r>
      <w:r w:rsidRPr="002D3449">
        <w:rPr>
          <w:lang w:val="en-GB"/>
        </w:rPr>
        <w:t>pre-determine</w:t>
      </w:r>
      <w:r w:rsidR="001D42F2">
        <w:rPr>
          <w:lang w:val="en-GB"/>
        </w:rPr>
        <w:t xml:space="preserve">d and cached. </w:t>
      </w:r>
      <w:r w:rsidRPr="002D3449">
        <w:rPr>
          <w:lang w:val="en-GB"/>
        </w:rPr>
        <w:t>But when POS is not specified, it implies that the restriction will apply to all POS requests when their itinerary includes the up-line / downline stations.</w:t>
      </w:r>
    </w:p>
    <w:p w:rsidR="002D3449" w:rsidRDefault="001D42F2" w:rsidP="002D3449">
      <w:pPr>
        <w:pStyle w:val="BodyText"/>
        <w:ind w:left="792"/>
        <w:rPr>
          <w:lang w:val="en-GB"/>
        </w:rPr>
      </w:pPr>
      <w:r>
        <w:rPr>
          <w:lang w:val="en-GB"/>
        </w:rPr>
        <w:t>In such case, s</w:t>
      </w:r>
      <w:r w:rsidR="002D3449">
        <w:rPr>
          <w:lang w:val="en-GB"/>
        </w:rPr>
        <w:t xml:space="preserve">ystem must identify such BL templates (where POS group is not defined) and consider them as separate POS entities. </w:t>
      </w:r>
      <w:proofErr w:type="spellStart"/>
      <w:r w:rsidR="002D3449">
        <w:rPr>
          <w:lang w:val="en-GB"/>
        </w:rPr>
        <w:t>Eg</w:t>
      </w:r>
      <w:proofErr w:type="spellEnd"/>
      <w:r w:rsidR="002D3449">
        <w:rPr>
          <w:lang w:val="en-GB"/>
        </w:rPr>
        <w:t>: if a BL Template exist with an Up-line restriction say JFK, then system should pre-determine availability for any request where Up-line station JFK could apply and cache it.</w:t>
      </w:r>
    </w:p>
    <w:p w:rsidR="00CE6633" w:rsidRDefault="00CE6633">
      <w:pPr>
        <w:spacing w:before="0" w:after="0"/>
        <w:rPr>
          <w:b/>
          <w:lang w:val="en-GB"/>
        </w:rPr>
      </w:pPr>
      <w:r>
        <w:rPr>
          <w:lang w:val="en-GB"/>
        </w:rPr>
        <w:br w:type="page"/>
      </w:r>
    </w:p>
    <w:p w:rsidR="00F673E5" w:rsidRDefault="00041E92" w:rsidP="000B11E5">
      <w:pPr>
        <w:pStyle w:val="Heading4"/>
        <w:rPr>
          <w:lang w:val="en-GB"/>
        </w:rPr>
      </w:pPr>
      <w:r>
        <w:rPr>
          <w:lang w:val="en-GB"/>
        </w:rPr>
        <w:lastRenderedPageBreak/>
        <w:t xml:space="preserve">Representation of </w:t>
      </w:r>
      <w:r w:rsidR="00F673E5">
        <w:rPr>
          <w:lang w:val="en-GB"/>
        </w:rPr>
        <w:t>Data in Availability Space</w:t>
      </w:r>
    </w:p>
    <w:p w:rsidR="00F673E5" w:rsidRDefault="0089101B" w:rsidP="00F67DBD">
      <w:pPr>
        <w:pStyle w:val="BodyText"/>
        <w:rPr>
          <w:lang w:val="en-GB"/>
        </w:rPr>
      </w:pPr>
      <w:r>
        <w:rPr>
          <w:lang w:val="en-GB"/>
        </w:rPr>
        <w:t>An example of d</w:t>
      </w:r>
      <w:r w:rsidR="00F673E5">
        <w:rPr>
          <w:lang w:val="en-GB"/>
        </w:rPr>
        <w:t xml:space="preserve">ata </w:t>
      </w:r>
      <w:r w:rsidR="00554856">
        <w:rPr>
          <w:lang w:val="en-GB"/>
        </w:rPr>
        <w:t>cached</w:t>
      </w:r>
      <w:r>
        <w:rPr>
          <w:lang w:val="en-GB"/>
        </w:rPr>
        <w:t xml:space="preserve"> in </w:t>
      </w:r>
      <w:proofErr w:type="spellStart"/>
      <w:r>
        <w:rPr>
          <w:lang w:val="en-GB"/>
        </w:rPr>
        <w:t>FlightAvailabilityState</w:t>
      </w:r>
      <w:proofErr w:type="spellEnd"/>
      <w:r>
        <w:rPr>
          <w:lang w:val="en-GB"/>
        </w:rPr>
        <w:t xml:space="preserve"> </w:t>
      </w:r>
      <w:r w:rsidR="00F673E5">
        <w:rPr>
          <w:lang w:val="en-GB"/>
        </w:rPr>
        <w:t xml:space="preserve">for a flight instance </w:t>
      </w:r>
      <w:r>
        <w:rPr>
          <w:lang w:val="en-GB"/>
        </w:rPr>
        <w:t>for different request originators</w:t>
      </w:r>
      <w:r w:rsidR="00F673E5">
        <w:rPr>
          <w:lang w:val="en-GB"/>
        </w:rPr>
        <w:t>.</w:t>
      </w:r>
    </w:p>
    <w:tbl>
      <w:tblPr>
        <w:tblStyle w:val="LightShading-Accent5"/>
        <w:tblW w:w="5905" w:type="dxa"/>
        <w:tblInd w:w="720" w:type="dxa"/>
        <w:tblLook w:val="04A0" w:firstRow="1" w:lastRow="0" w:firstColumn="1" w:lastColumn="0" w:noHBand="0" w:noVBand="1"/>
      </w:tblPr>
      <w:tblGrid>
        <w:gridCol w:w="1852"/>
        <w:gridCol w:w="492"/>
        <w:gridCol w:w="510"/>
        <w:gridCol w:w="501"/>
        <w:gridCol w:w="501"/>
        <w:gridCol w:w="528"/>
        <w:gridCol w:w="510"/>
        <w:gridCol w:w="519"/>
        <w:gridCol w:w="492"/>
      </w:tblGrid>
      <w:tr w:rsidR="00E926C7" w:rsidRPr="0089101B" w:rsidTr="001D42F2">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52" w:type="dxa"/>
          </w:tcPr>
          <w:p w:rsidR="0089101B" w:rsidRPr="0089101B" w:rsidRDefault="0089101B" w:rsidP="00F67DBD">
            <w:pPr>
              <w:pStyle w:val="BodyText"/>
              <w:ind w:left="0"/>
              <w:rPr>
                <w:sz w:val="16"/>
                <w:lang w:val="en-GB"/>
              </w:rPr>
            </w:pPr>
          </w:p>
        </w:tc>
        <w:tc>
          <w:tcPr>
            <w:tcW w:w="492"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F</w:t>
            </w:r>
          </w:p>
        </w:tc>
        <w:tc>
          <w:tcPr>
            <w:tcW w:w="510"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C</w:t>
            </w:r>
          </w:p>
        </w:tc>
        <w:tc>
          <w:tcPr>
            <w:tcW w:w="501"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Y</w:t>
            </w:r>
          </w:p>
        </w:tc>
        <w:tc>
          <w:tcPr>
            <w:tcW w:w="501"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B</w:t>
            </w:r>
          </w:p>
        </w:tc>
        <w:tc>
          <w:tcPr>
            <w:tcW w:w="528"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M</w:t>
            </w:r>
          </w:p>
        </w:tc>
        <w:tc>
          <w:tcPr>
            <w:tcW w:w="510"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H</w:t>
            </w:r>
          </w:p>
        </w:tc>
        <w:tc>
          <w:tcPr>
            <w:tcW w:w="519"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Q</w:t>
            </w:r>
          </w:p>
        </w:tc>
        <w:tc>
          <w:tcPr>
            <w:tcW w:w="492" w:type="dxa"/>
          </w:tcPr>
          <w:p w:rsidR="0089101B" w:rsidRPr="0089101B" w:rsidRDefault="0089101B" w:rsidP="00F67DBD">
            <w:pPr>
              <w:pStyle w:val="BodyText"/>
              <w:ind w:left="0"/>
              <w:cnfStyle w:val="100000000000" w:firstRow="1" w:lastRow="0" w:firstColumn="0" w:lastColumn="0" w:oddVBand="0" w:evenVBand="0" w:oddHBand="0" w:evenHBand="0" w:firstRowFirstColumn="0" w:firstRowLastColumn="0" w:lastRowFirstColumn="0" w:lastRowLastColumn="0"/>
              <w:rPr>
                <w:sz w:val="16"/>
                <w:lang w:val="en-GB"/>
              </w:rPr>
            </w:pPr>
            <w:r w:rsidRPr="0089101B">
              <w:rPr>
                <w:sz w:val="16"/>
                <w:lang w:val="en-GB"/>
              </w:rPr>
              <w:t>T</w:t>
            </w:r>
          </w:p>
        </w:tc>
      </w:tr>
      <w:tr w:rsidR="00E926C7" w:rsidRPr="0089101B" w:rsidTr="001D42F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852" w:type="dxa"/>
          </w:tcPr>
          <w:p w:rsidR="0089101B" w:rsidRPr="0089101B" w:rsidRDefault="00DE760C" w:rsidP="00DE760C">
            <w:pPr>
              <w:pStyle w:val="BodyText"/>
              <w:ind w:left="0"/>
              <w:rPr>
                <w:sz w:val="16"/>
                <w:lang w:val="en-GB"/>
              </w:rPr>
            </w:pPr>
            <w:r>
              <w:rPr>
                <w:sz w:val="16"/>
                <w:lang w:val="en-GB"/>
              </w:rPr>
              <w:t>POS (All)</w:t>
            </w:r>
          </w:p>
        </w:tc>
        <w:tc>
          <w:tcPr>
            <w:tcW w:w="492" w:type="dxa"/>
          </w:tcPr>
          <w:p w:rsidR="0089101B" w:rsidRPr="0089101B" w:rsidRDefault="0089101B"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F</w:t>
            </w:r>
            <w:r w:rsidR="00E926C7">
              <w:rPr>
                <w:sz w:val="16"/>
                <w:lang w:val="en-GB"/>
              </w:rPr>
              <w:t>10</w:t>
            </w:r>
          </w:p>
        </w:tc>
        <w:tc>
          <w:tcPr>
            <w:tcW w:w="510" w:type="dxa"/>
          </w:tcPr>
          <w:p w:rsidR="0089101B" w:rsidRPr="0089101B" w:rsidRDefault="0089101B"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C</w:t>
            </w:r>
            <w:r w:rsidR="00E926C7">
              <w:rPr>
                <w:sz w:val="16"/>
                <w:lang w:val="en-GB"/>
              </w:rPr>
              <w:t>10</w:t>
            </w:r>
          </w:p>
        </w:tc>
        <w:tc>
          <w:tcPr>
            <w:tcW w:w="501" w:type="dxa"/>
          </w:tcPr>
          <w:p w:rsidR="0089101B" w:rsidRPr="0089101B" w:rsidRDefault="0089101B"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Y</w:t>
            </w:r>
            <w:r w:rsidR="00E926C7">
              <w:rPr>
                <w:sz w:val="16"/>
                <w:lang w:val="en-GB"/>
              </w:rPr>
              <w:t>50</w:t>
            </w:r>
          </w:p>
        </w:tc>
        <w:tc>
          <w:tcPr>
            <w:tcW w:w="501" w:type="dxa"/>
          </w:tcPr>
          <w:p w:rsidR="0089101B" w:rsidRPr="0089101B" w:rsidRDefault="0089101B"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B</w:t>
            </w:r>
            <w:r w:rsidR="00E926C7">
              <w:rPr>
                <w:sz w:val="16"/>
                <w:lang w:val="en-GB"/>
              </w:rPr>
              <w:t>40</w:t>
            </w:r>
          </w:p>
        </w:tc>
        <w:tc>
          <w:tcPr>
            <w:tcW w:w="528" w:type="dxa"/>
          </w:tcPr>
          <w:p w:rsidR="0089101B" w:rsidRPr="0089101B" w:rsidRDefault="0089101B"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M</w:t>
            </w:r>
            <w:r w:rsidR="00E926C7">
              <w:rPr>
                <w:sz w:val="16"/>
                <w:lang w:val="en-GB"/>
              </w:rPr>
              <w:t>30</w:t>
            </w:r>
          </w:p>
        </w:tc>
        <w:tc>
          <w:tcPr>
            <w:tcW w:w="510" w:type="dxa"/>
          </w:tcPr>
          <w:p w:rsidR="0089101B" w:rsidRPr="0089101B" w:rsidRDefault="0089101B"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H</w:t>
            </w:r>
            <w:r w:rsidR="00E926C7">
              <w:rPr>
                <w:sz w:val="16"/>
                <w:lang w:val="en-GB"/>
              </w:rPr>
              <w:t>10</w:t>
            </w:r>
          </w:p>
        </w:tc>
        <w:tc>
          <w:tcPr>
            <w:tcW w:w="519" w:type="dxa"/>
          </w:tcPr>
          <w:p w:rsidR="0089101B" w:rsidRPr="0089101B" w:rsidRDefault="0089101B" w:rsidP="00F67DB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Q</w:t>
            </w:r>
            <w:r w:rsidR="008B5E56" w:rsidRPr="008B5E56">
              <w:rPr>
                <w:sz w:val="16"/>
                <w:highlight w:val="yellow"/>
                <w:lang w:val="en-GB"/>
              </w:rPr>
              <w:t>L</w:t>
            </w:r>
          </w:p>
        </w:tc>
        <w:tc>
          <w:tcPr>
            <w:tcW w:w="492" w:type="dxa"/>
          </w:tcPr>
          <w:p w:rsidR="0089101B" w:rsidRPr="0089101B" w:rsidRDefault="0089101B" w:rsidP="00F67DB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T</w:t>
            </w:r>
            <w:r w:rsidRPr="0089101B">
              <w:rPr>
                <w:sz w:val="16"/>
                <w:highlight w:val="yellow"/>
                <w:lang w:val="en-GB"/>
              </w:rPr>
              <w:t>C</w:t>
            </w:r>
          </w:p>
        </w:tc>
      </w:tr>
      <w:tr w:rsidR="00E926C7" w:rsidRPr="0089101B" w:rsidTr="001D42F2">
        <w:trPr>
          <w:trHeight w:val="258"/>
        </w:trPr>
        <w:tc>
          <w:tcPr>
            <w:cnfStyle w:val="001000000000" w:firstRow="0" w:lastRow="0" w:firstColumn="1" w:lastColumn="0" w:oddVBand="0" w:evenVBand="0" w:oddHBand="0" w:evenHBand="0" w:firstRowFirstColumn="0" w:firstRowLastColumn="0" w:lastRowFirstColumn="0" w:lastRowLastColumn="0"/>
            <w:tcW w:w="1852" w:type="dxa"/>
          </w:tcPr>
          <w:p w:rsidR="00E926C7" w:rsidRPr="0089101B" w:rsidRDefault="00E926C7" w:rsidP="00F67DBD">
            <w:pPr>
              <w:pStyle w:val="BodyText"/>
              <w:ind w:left="0"/>
              <w:rPr>
                <w:sz w:val="16"/>
                <w:lang w:val="en-GB"/>
              </w:rPr>
            </w:pPr>
            <w:r>
              <w:rPr>
                <w:sz w:val="16"/>
                <w:lang w:val="en-GB"/>
              </w:rPr>
              <w:t>POS</w:t>
            </w:r>
            <w:r w:rsidRPr="0089101B">
              <w:rPr>
                <w:sz w:val="16"/>
                <w:lang w:val="en-GB"/>
              </w:rPr>
              <w:t xml:space="preserve"> (External)</w:t>
            </w:r>
          </w:p>
        </w:tc>
        <w:tc>
          <w:tcPr>
            <w:tcW w:w="492" w:type="dxa"/>
          </w:tcPr>
          <w:p w:rsidR="00E926C7" w:rsidRPr="0089101B" w:rsidRDefault="00E926C7" w:rsidP="003D628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F</w:t>
            </w:r>
            <w:r>
              <w:rPr>
                <w:sz w:val="16"/>
                <w:lang w:val="en-GB"/>
              </w:rPr>
              <w:t>10</w:t>
            </w:r>
          </w:p>
        </w:tc>
        <w:tc>
          <w:tcPr>
            <w:tcW w:w="510" w:type="dxa"/>
          </w:tcPr>
          <w:p w:rsidR="00E926C7" w:rsidRPr="0089101B" w:rsidRDefault="00E926C7" w:rsidP="003D628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C</w:t>
            </w:r>
            <w:r>
              <w:rPr>
                <w:sz w:val="16"/>
                <w:lang w:val="en-GB"/>
              </w:rPr>
              <w:t>10</w:t>
            </w:r>
          </w:p>
        </w:tc>
        <w:tc>
          <w:tcPr>
            <w:tcW w:w="501" w:type="dxa"/>
          </w:tcPr>
          <w:p w:rsidR="00E926C7" w:rsidRPr="0089101B" w:rsidRDefault="00E926C7" w:rsidP="003D628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Y</w:t>
            </w:r>
            <w:r>
              <w:rPr>
                <w:sz w:val="16"/>
                <w:lang w:val="en-GB"/>
              </w:rPr>
              <w:t>50</w:t>
            </w:r>
          </w:p>
        </w:tc>
        <w:tc>
          <w:tcPr>
            <w:tcW w:w="501" w:type="dxa"/>
          </w:tcPr>
          <w:p w:rsidR="00E926C7" w:rsidRPr="0089101B" w:rsidRDefault="00E926C7" w:rsidP="00F67DB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B</w:t>
            </w:r>
            <w:r w:rsidRPr="0089101B">
              <w:rPr>
                <w:sz w:val="16"/>
                <w:highlight w:val="yellow"/>
                <w:lang w:val="en-GB"/>
              </w:rPr>
              <w:t>R</w:t>
            </w:r>
          </w:p>
        </w:tc>
        <w:tc>
          <w:tcPr>
            <w:tcW w:w="528" w:type="dxa"/>
          </w:tcPr>
          <w:p w:rsidR="00E926C7" w:rsidRPr="0089101B" w:rsidRDefault="00E926C7" w:rsidP="00F67DB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M</w:t>
            </w:r>
            <w:r w:rsidRPr="0089101B">
              <w:rPr>
                <w:sz w:val="16"/>
                <w:highlight w:val="yellow"/>
                <w:lang w:val="en-GB"/>
              </w:rPr>
              <w:t>C</w:t>
            </w:r>
          </w:p>
        </w:tc>
        <w:tc>
          <w:tcPr>
            <w:tcW w:w="510" w:type="dxa"/>
          </w:tcPr>
          <w:p w:rsidR="00E926C7" w:rsidRPr="0089101B" w:rsidRDefault="00E926C7" w:rsidP="00F67DB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H</w:t>
            </w:r>
            <w:r w:rsidRPr="0089101B">
              <w:rPr>
                <w:sz w:val="16"/>
                <w:highlight w:val="yellow"/>
                <w:lang w:val="en-GB"/>
              </w:rPr>
              <w:t>C</w:t>
            </w:r>
          </w:p>
        </w:tc>
        <w:tc>
          <w:tcPr>
            <w:tcW w:w="519" w:type="dxa"/>
          </w:tcPr>
          <w:p w:rsidR="00E926C7" w:rsidRPr="0089101B" w:rsidRDefault="00E926C7" w:rsidP="00F67DB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Q</w:t>
            </w:r>
            <w:r w:rsidRPr="0089101B">
              <w:rPr>
                <w:sz w:val="16"/>
                <w:highlight w:val="yellow"/>
                <w:lang w:val="en-GB"/>
              </w:rPr>
              <w:t>L</w:t>
            </w:r>
          </w:p>
        </w:tc>
        <w:tc>
          <w:tcPr>
            <w:tcW w:w="492" w:type="dxa"/>
          </w:tcPr>
          <w:p w:rsidR="00E926C7" w:rsidRPr="0089101B" w:rsidRDefault="00E926C7" w:rsidP="00F67DBD">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T</w:t>
            </w:r>
            <w:r w:rsidRPr="0089101B">
              <w:rPr>
                <w:sz w:val="16"/>
                <w:highlight w:val="yellow"/>
                <w:lang w:val="en-GB"/>
              </w:rPr>
              <w:t>C</w:t>
            </w:r>
          </w:p>
        </w:tc>
      </w:tr>
      <w:tr w:rsidR="00E926C7" w:rsidRPr="0089101B" w:rsidTr="001D42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52" w:type="dxa"/>
          </w:tcPr>
          <w:p w:rsidR="00E926C7" w:rsidRPr="0089101B" w:rsidRDefault="00E926C7" w:rsidP="00F67DBD">
            <w:pPr>
              <w:pStyle w:val="BodyText"/>
              <w:ind w:left="0"/>
              <w:rPr>
                <w:sz w:val="16"/>
                <w:lang w:val="en-GB"/>
              </w:rPr>
            </w:pPr>
            <w:r w:rsidRPr="0089101B">
              <w:rPr>
                <w:sz w:val="16"/>
                <w:lang w:val="en-GB"/>
              </w:rPr>
              <w:t>POS1</w:t>
            </w:r>
          </w:p>
        </w:tc>
        <w:tc>
          <w:tcPr>
            <w:tcW w:w="492" w:type="dxa"/>
          </w:tcPr>
          <w:p w:rsidR="00E926C7" w:rsidRPr="0089101B" w:rsidRDefault="00E926C7" w:rsidP="003D628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F</w:t>
            </w:r>
            <w:r>
              <w:rPr>
                <w:sz w:val="16"/>
                <w:lang w:val="en-GB"/>
              </w:rPr>
              <w:t>10</w:t>
            </w:r>
          </w:p>
        </w:tc>
        <w:tc>
          <w:tcPr>
            <w:tcW w:w="510" w:type="dxa"/>
          </w:tcPr>
          <w:p w:rsidR="00E926C7" w:rsidRPr="0089101B" w:rsidRDefault="00E926C7" w:rsidP="003D628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C</w:t>
            </w:r>
            <w:r>
              <w:rPr>
                <w:sz w:val="16"/>
                <w:lang w:val="en-GB"/>
              </w:rPr>
              <w:t>10</w:t>
            </w:r>
          </w:p>
        </w:tc>
        <w:tc>
          <w:tcPr>
            <w:tcW w:w="501" w:type="dxa"/>
          </w:tcPr>
          <w:p w:rsidR="00E926C7" w:rsidRPr="0089101B" w:rsidRDefault="00E926C7" w:rsidP="003D628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Y</w:t>
            </w:r>
            <w:r>
              <w:rPr>
                <w:sz w:val="16"/>
                <w:lang w:val="en-GB"/>
              </w:rPr>
              <w:t>50</w:t>
            </w:r>
          </w:p>
        </w:tc>
        <w:tc>
          <w:tcPr>
            <w:tcW w:w="501" w:type="dxa"/>
          </w:tcPr>
          <w:p w:rsidR="00E926C7" w:rsidRPr="0089101B" w:rsidRDefault="00E926C7" w:rsidP="00F67DB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B</w:t>
            </w:r>
            <w:r w:rsidRPr="008B5E56">
              <w:rPr>
                <w:sz w:val="16"/>
                <w:highlight w:val="yellow"/>
                <w:lang w:val="en-GB"/>
              </w:rPr>
              <w:t>R</w:t>
            </w:r>
          </w:p>
        </w:tc>
        <w:tc>
          <w:tcPr>
            <w:tcW w:w="528" w:type="dxa"/>
          </w:tcPr>
          <w:p w:rsidR="00E926C7" w:rsidRPr="0089101B" w:rsidRDefault="00E926C7"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M</w:t>
            </w:r>
            <w:r>
              <w:rPr>
                <w:sz w:val="16"/>
                <w:lang w:val="en-GB"/>
              </w:rPr>
              <w:t>30</w:t>
            </w:r>
          </w:p>
        </w:tc>
        <w:tc>
          <w:tcPr>
            <w:tcW w:w="510" w:type="dxa"/>
          </w:tcPr>
          <w:p w:rsidR="00E926C7" w:rsidRPr="0089101B" w:rsidRDefault="00E926C7"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H</w:t>
            </w:r>
            <w:r>
              <w:rPr>
                <w:sz w:val="16"/>
                <w:lang w:val="en-GB"/>
              </w:rPr>
              <w:t>10</w:t>
            </w:r>
          </w:p>
        </w:tc>
        <w:tc>
          <w:tcPr>
            <w:tcW w:w="519" w:type="dxa"/>
          </w:tcPr>
          <w:p w:rsidR="00E926C7" w:rsidRPr="0089101B" w:rsidRDefault="00E926C7"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Q</w:t>
            </w:r>
            <w:r>
              <w:rPr>
                <w:sz w:val="16"/>
                <w:lang w:val="en-GB"/>
              </w:rPr>
              <w:t>10</w:t>
            </w:r>
          </w:p>
        </w:tc>
        <w:tc>
          <w:tcPr>
            <w:tcW w:w="492" w:type="dxa"/>
          </w:tcPr>
          <w:p w:rsidR="00E926C7" w:rsidRPr="0089101B" w:rsidRDefault="00E926C7" w:rsidP="00E926C7">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T</w:t>
            </w:r>
            <w:r>
              <w:rPr>
                <w:sz w:val="16"/>
                <w:lang w:val="en-GB"/>
              </w:rPr>
              <w:t>10</w:t>
            </w:r>
          </w:p>
        </w:tc>
      </w:tr>
      <w:tr w:rsidR="000A4066" w:rsidRPr="0089101B" w:rsidTr="001D42F2">
        <w:trPr>
          <w:trHeight w:val="227"/>
        </w:trPr>
        <w:tc>
          <w:tcPr>
            <w:cnfStyle w:val="001000000000" w:firstRow="0" w:lastRow="0" w:firstColumn="1" w:lastColumn="0" w:oddVBand="0" w:evenVBand="0" w:oddHBand="0" w:evenHBand="0" w:firstRowFirstColumn="0" w:firstRowLastColumn="0" w:lastRowFirstColumn="0" w:lastRowLastColumn="0"/>
            <w:tcW w:w="1852" w:type="dxa"/>
          </w:tcPr>
          <w:p w:rsidR="000A4066" w:rsidRPr="0089101B" w:rsidRDefault="000A4066" w:rsidP="00F67DBD">
            <w:pPr>
              <w:pStyle w:val="BodyText"/>
              <w:ind w:left="0"/>
              <w:rPr>
                <w:sz w:val="16"/>
                <w:lang w:val="en-GB"/>
              </w:rPr>
            </w:pPr>
            <w:r>
              <w:rPr>
                <w:sz w:val="16"/>
                <w:lang w:val="en-GB"/>
              </w:rPr>
              <w:t>POS2</w:t>
            </w:r>
          </w:p>
        </w:tc>
        <w:tc>
          <w:tcPr>
            <w:tcW w:w="492"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F</w:t>
            </w:r>
            <w:r>
              <w:rPr>
                <w:sz w:val="16"/>
                <w:lang w:val="en-GB"/>
              </w:rPr>
              <w:t>10</w:t>
            </w:r>
          </w:p>
        </w:tc>
        <w:tc>
          <w:tcPr>
            <w:tcW w:w="510"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C</w:t>
            </w:r>
            <w:r>
              <w:rPr>
                <w:sz w:val="16"/>
                <w:lang w:val="en-GB"/>
              </w:rPr>
              <w:t>10</w:t>
            </w:r>
          </w:p>
        </w:tc>
        <w:tc>
          <w:tcPr>
            <w:tcW w:w="501"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Y</w:t>
            </w:r>
            <w:r>
              <w:rPr>
                <w:sz w:val="16"/>
                <w:lang w:val="en-GB"/>
              </w:rPr>
              <w:t>50</w:t>
            </w:r>
          </w:p>
        </w:tc>
        <w:tc>
          <w:tcPr>
            <w:tcW w:w="501"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B</w:t>
            </w:r>
            <w:r w:rsidRPr="008B5E56">
              <w:rPr>
                <w:sz w:val="16"/>
                <w:highlight w:val="yellow"/>
                <w:lang w:val="en-GB"/>
              </w:rPr>
              <w:t>R</w:t>
            </w:r>
          </w:p>
        </w:tc>
        <w:tc>
          <w:tcPr>
            <w:tcW w:w="528" w:type="dxa"/>
          </w:tcPr>
          <w:p w:rsidR="000A4066" w:rsidRPr="0089101B" w:rsidRDefault="000A4066" w:rsidP="000A4066">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M</w:t>
            </w:r>
            <w:r w:rsidRPr="000A4066">
              <w:rPr>
                <w:sz w:val="16"/>
                <w:highlight w:val="yellow"/>
                <w:lang w:val="en-GB"/>
              </w:rPr>
              <w:t>R</w:t>
            </w:r>
          </w:p>
        </w:tc>
        <w:tc>
          <w:tcPr>
            <w:tcW w:w="510"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H</w:t>
            </w:r>
            <w:r>
              <w:rPr>
                <w:sz w:val="16"/>
                <w:lang w:val="en-GB"/>
              </w:rPr>
              <w:t>10</w:t>
            </w:r>
          </w:p>
        </w:tc>
        <w:tc>
          <w:tcPr>
            <w:tcW w:w="519"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Q</w:t>
            </w:r>
            <w:r>
              <w:rPr>
                <w:sz w:val="16"/>
                <w:lang w:val="en-GB"/>
              </w:rPr>
              <w:t>10</w:t>
            </w:r>
          </w:p>
        </w:tc>
        <w:tc>
          <w:tcPr>
            <w:tcW w:w="492"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T</w:t>
            </w:r>
            <w:r>
              <w:rPr>
                <w:sz w:val="16"/>
                <w:lang w:val="en-GB"/>
              </w:rPr>
              <w:t>10</w:t>
            </w:r>
          </w:p>
        </w:tc>
      </w:tr>
      <w:tr w:rsidR="000A4066" w:rsidRPr="0089101B" w:rsidTr="001D42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52" w:type="dxa"/>
          </w:tcPr>
          <w:p w:rsidR="000A4066" w:rsidRPr="0089101B" w:rsidRDefault="000A4066" w:rsidP="00F67DBD">
            <w:pPr>
              <w:pStyle w:val="BodyText"/>
              <w:ind w:left="0"/>
              <w:rPr>
                <w:sz w:val="16"/>
                <w:lang w:val="en-GB"/>
              </w:rPr>
            </w:pPr>
            <w:r>
              <w:rPr>
                <w:sz w:val="16"/>
                <w:lang w:val="en-GB"/>
              </w:rPr>
              <w:t>POS3 (POO)</w:t>
            </w:r>
          </w:p>
        </w:tc>
        <w:tc>
          <w:tcPr>
            <w:tcW w:w="492" w:type="dxa"/>
          </w:tcPr>
          <w:p w:rsidR="000A4066" w:rsidRPr="0089101B" w:rsidRDefault="000A4066" w:rsidP="00234E09">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F</w:t>
            </w:r>
            <w:r>
              <w:rPr>
                <w:sz w:val="16"/>
                <w:lang w:val="en-GB"/>
              </w:rPr>
              <w:t>10</w:t>
            </w:r>
          </w:p>
        </w:tc>
        <w:tc>
          <w:tcPr>
            <w:tcW w:w="510" w:type="dxa"/>
          </w:tcPr>
          <w:p w:rsidR="000A4066" w:rsidRPr="0089101B" w:rsidRDefault="000A4066" w:rsidP="00234E09">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C</w:t>
            </w:r>
            <w:r>
              <w:rPr>
                <w:sz w:val="16"/>
                <w:lang w:val="en-GB"/>
              </w:rPr>
              <w:t>10</w:t>
            </w:r>
          </w:p>
        </w:tc>
        <w:tc>
          <w:tcPr>
            <w:tcW w:w="501" w:type="dxa"/>
          </w:tcPr>
          <w:p w:rsidR="000A4066" w:rsidRPr="0089101B" w:rsidRDefault="000A4066" w:rsidP="001D42F2">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Y</w:t>
            </w:r>
            <w:r w:rsidRPr="000A4066">
              <w:rPr>
                <w:sz w:val="16"/>
                <w:highlight w:val="yellow"/>
                <w:lang w:val="en-GB"/>
              </w:rPr>
              <w:t>7</w:t>
            </w:r>
          </w:p>
        </w:tc>
        <w:tc>
          <w:tcPr>
            <w:tcW w:w="501" w:type="dxa"/>
          </w:tcPr>
          <w:p w:rsidR="000A4066" w:rsidRPr="0089101B" w:rsidRDefault="000A4066" w:rsidP="00234E09">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B</w:t>
            </w:r>
            <w:r w:rsidRPr="0089101B">
              <w:rPr>
                <w:sz w:val="16"/>
                <w:highlight w:val="yellow"/>
                <w:lang w:val="en-GB"/>
              </w:rPr>
              <w:t>R</w:t>
            </w:r>
          </w:p>
        </w:tc>
        <w:tc>
          <w:tcPr>
            <w:tcW w:w="528" w:type="dxa"/>
          </w:tcPr>
          <w:p w:rsidR="000A4066" w:rsidRPr="0089101B" w:rsidRDefault="000A4066" w:rsidP="00234E09">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M</w:t>
            </w:r>
            <w:r w:rsidRPr="0089101B">
              <w:rPr>
                <w:sz w:val="16"/>
                <w:highlight w:val="yellow"/>
                <w:lang w:val="en-GB"/>
              </w:rPr>
              <w:t>C</w:t>
            </w:r>
          </w:p>
        </w:tc>
        <w:tc>
          <w:tcPr>
            <w:tcW w:w="510" w:type="dxa"/>
          </w:tcPr>
          <w:p w:rsidR="000A4066" w:rsidRPr="0089101B" w:rsidRDefault="000A4066" w:rsidP="00234E09">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H</w:t>
            </w:r>
            <w:r w:rsidRPr="0089101B">
              <w:rPr>
                <w:sz w:val="16"/>
                <w:highlight w:val="yellow"/>
                <w:lang w:val="en-GB"/>
              </w:rPr>
              <w:t>C</w:t>
            </w:r>
          </w:p>
        </w:tc>
        <w:tc>
          <w:tcPr>
            <w:tcW w:w="519" w:type="dxa"/>
          </w:tcPr>
          <w:p w:rsidR="000A4066" w:rsidRPr="0089101B" w:rsidRDefault="000A4066" w:rsidP="000A4066">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Q</w:t>
            </w:r>
            <w:r w:rsidRPr="000A4066">
              <w:rPr>
                <w:sz w:val="16"/>
                <w:highlight w:val="yellow"/>
                <w:lang w:val="en-GB"/>
              </w:rPr>
              <w:t>C</w:t>
            </w:r>
          </w:p>
        </w:tc>
        <w:tc>
          <w:tcPr>
            <w:tcW w:w="492" w:type="dxa"/>
          </w:tcPr>
          <w:p w:rsidR="000A4066" w:rsidRPr="0089101B" w:rsidRDefault="000A4066" w:rsidP="00234E09">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sidRPr="0089101B">
              <w:rPr>
                <w:sz w:val="16"/>
                <w:lang w:val="en-GB"/>
              </w:rPr>
              <w:t>T</w:t>
            </w:r>
            <w:r w:rsidRPr="0089101B">
              <w:rPr>
                <w:sz w:val="16"/>
                <w:highlight w:val="yellow"/>
                <w:lang w:val="en-GB"/>
              </w:rPr>
              <w:t>C</w:t>
            </w:r>
          </w:p>
        </w:tc>
      </w:tr>
      <w:tr w:rsidR="000A4066" w:rsidRPr="0089101B" w:rsidTr="00234E09">
        <w:trPr>
          <w:trHeight w:val="227"/>
        </w:trPr>
        <w:tc>
          <w:tcPr>
            <w:cnfStyle w:val="001000000000" w:firstRow="0" w:lastRow="0" w:firstColumn="1" w:lastColumn="0" w:oddVBand="0" w:evenVBand="0" w:oddHBand="0" w:evenHBand="0" w:firstRowFirstColumn="0" w:firstRowLastColumn="0" w:lastRowFirstColumn="0" w:lastRowLastColumn="0"/>
            <w:tcW w:w="1852" w:type="dxa"/>
          </w:tcPr>
          <w:p w:rsidR="000A4066" w:rsidRPr="0089101B" w:rsidRDefault="000A4066" w:rsidP="000A4066">
            <w:pPr>
              <w:pStyle w:val="BodyText"/>
              <w:ind w:left="0"/>
              <w:rPr>
                <w:sz w:val="16"/>
                <w:lang w:val="en-GB"/>
              </w:rPr>
            </w:pPr>
            <w:r>
              <w:rPr>
                <w:sz w:val="16"/>
                <w:lang w:val="en-GB"/>
              </w:rPr>
              <w:t>POS4 (Up-line)</w:t>
            </w:r>
          </w:p>
        </w:tc>
        <w:tc>
          <w:tcPr>
            <w:tcW w:w="492"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F</w:t>
            </w:r>
            <w:r>
              <w:rPr>
                <w:sz w:val="16"/>
                <w:lang w:val="en-GB"/>
              </w:rPr>
              <w:t>10</w:t>
            </w:r>
          </w:p>
        </w:tc>
        <w:tc>
          <w:tcPr>
            <w:tcW w:w="510"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C</w:t>
            </w:r>
            <w:r>
              <w:rPr>
                <w:sz w:val="16"/>
                <w:lang w:val="en-GB"/>
              </w:rPr>
              <w:t>10</w:t>
            </w:r>
          </w:p>
        </w:tc>
        <w:tc>
          <w:tcPr>
            <w:tcW w:w="501" w:type="dxa"/>
          </w:tcPr>
          <w:p w:rsidR="000A4066" w:rsidRPr="0089101B" w:rsidRDefault="000A4066" w:rsidP="000A4066">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Y</w:t>
            </w:r>
            <w:r w:rsidRPr="000A4066">
              <w:rPr>
                <w:sz w:val="16"/>
                <w:highlight w:val="yellow"/>
                <w:lang w:val="en-GB"/>
              </w:rPr>
              <w:t>5</w:t>
            </w:r>
          </w:p>
        </w:tc>
        <w:tc>
          <w:tcPr>
            <w:tcW w:w="501" w:type="dxa"/>
          </w:tcPr>
          <w:p w:rsidR="000A4066" w:rsidRPr="0089101B" w:rsidRDefault="000A4066" w:rsidP="000A4066">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B</w:t>
            </w:r>
            <w:r w:rsidRPr="000A4066">
              <w:rPr>
                <w:sz w:val="16"/>
                <w:highlight w:val="yellow"/>
                <w:lang w:val="en-GB"/>
              </w:rPr>
              <w:t>3</w:t>
            </w:r>
          </w:p>
        </w:tc>
        <w:tc>
          <w:tcPr>
            <w:tcW w:w="528"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M</w:t>
            </w:r>
            <w:r w:rsidRPr="0089101B">
              <w:rPr>
                <w:sz w:val="16"/>
                <w:highlight w:val="yellow"/>
                <w:lang w:val="en-GB"/>
              </w:rPr>
              <w:t>C</w:t>
            </w:r>
          </w:p>
        </w:tc>
        <w:tc>
          <w:tcPr>
            <w:tcW w:w="510"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H</w:t>
            </w:r>
            <w:r w:rsidRPr="0089101B">
              <w:rPr>
                <w:sz w:val="16"/>
                <w:highlight w:val="yellow"/>
                <w:lang w:val="en-GB"/>
              </w:rPr>
              <w:t>C</w:t>
            </w:r>
          </w:p>
        </w:tc>
        <w:tc>
          <w:tcPr>
            <w:tcW w:w="519" w:type="dxa"/>
          </w:tcPr>
          <w:p w:rsidR="000A4066" w:rsidRPr="0089101B" w:rsidRDefault="000A4066" w:rsidP="000A4066">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Q</w:t>
            </w:r>
            <w:r w:rsidRPr="000A4066">
              <w:rPr>
                <w:sz w:val="16"/>
                <w:highlight w:val="yellow"/>
                <w:lang w:val="en-GB"/>
              </w:rPr>
              <w:t>C</w:t>
            </w:r>
          </w:p>
        </w:tc>
        <w:tc>
          <w:tcPr>
            <w:tcW w:w="492" w:type="dxa"/>
          </w:tcPr>
          <w:p w:rsidR="000A4066" w:rsidRPr="0089101B" w:rsidRDefault="000A4066" w:rsidP="00234E09">
            <w:pPr>
              <w:pStyle w:val="BodyText"/>
              <w:ind w:left="0"/>
              <w:cnfStyle w:val="000000000000" w:firstRow="0" w:lastRow="0" w:firstColumn="0" w:lastColumn="0" w:oddVBand="0" w:evenVBand="0" w:oddHBand="0" w:evenHBand="0" w:firstRowFirstColumn="0" w:firstRowLastColumn="0" w:lastRowFirstColumn="0" w:lastRowLastColumn="0"/>
              <w:rPr>
                <w:sz w:val="16"/>
                <w:lang w:val="en-GB"/>
              </w:rPr>
            </w:pPr>
            <w:r w:rsidRPr="0089101B">
              <w:rPr>
                <w:sz w:val="16"/>
                <w:lang w:val="en-GB"/>
              </w:rPr>
              <w:t>T</w:t>
            </w:r>
            <w:r w:rsidRPr="0089101B">
              <w:rPr>
                <w:sz w:val="16"/>
                <w:highlight w:val="yellow"/>
                <w:lang w:val="en-GB"/>
              </w:rPr>
              <w:t>C</w:t>
            </w:r>
          </w:p>
        </w:tc>
      </w:tr>
      <w:tr w:rsidR="000A4066" w:rsidRPr="0089101B" w:rsidTr="001D42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52" w:type="dxa"/>
          </w:tcPr>
          <w:p w:rsidR="000A4066" w:rsidRPr="0089101B" w:rsidRDefault="000A4066" w:rsidP="000A4066">
            <w:pPr>
              <w:pStyle w:val="BodyText"/>
              <w:ind w:left="0"/>
              <w:rPr>
                <w:sz w:val="16"/>
                <w:lang w:val="en-GB"/>
              </w:rPr>
            </w:pPr>
            <w:r w:rsidRPr="0089101B">
              <w:rPr>
                <w:sz w:val="16"/>
                <w:lang w:val="en-GB"/>
              </w:rPr>
              <w:t>POS</w:t>
            </w:r>
            <w:r>
              <w:rPr>
                <w:sz w:val="16"/>
                <w:lang w:val="en-GB"/>
              </w:rPr>
              <w:t>5*</w:t>
            </w:r>
          </w:p>
        </w:tc>
        <w:tc>
          <w:tcPr>
            <w:tcW w:w="4053" w:type="dxa"/>
            <w:gridSpan w:val="8"/>
          </w:tcPr>
          <w:p w:rsidR="000A4066" w:rsidRPr="0089101B" w:rsidRDefault="000A4066" w:rsidP="00F67DBD">
            <w:pPr>
              <w:pStyle w:val="BodyText"/>
              <w:ind w:left="0"/>
              <w:cnfStyle w:val="000000100000" w:firstRow="0" w:lastRow="0" w:firstColumn="0" w:lastColumn="0" w:oddVBand="0" w:evenVBand="0" w:oddHBand="1" w:evenHBand="0" w:firstRowFirstColumn="0" w:firstRowLastColumn="0" w:lastRowFirstColumn="0" w:lastRowLastColumn="0"/>
              <w:rPr>
                <w:sz w:val="16"/>
                <w:lang w:val="en-GB"/>
              </w:rPr>
            </w:pPr>
            <w:r>
              <w:rPr>
                <w:sz w:val="16"/>
                <w:lang w:val="en-GB"/>
              </w:rPr>
              <w:t>No data since more than 9 seats are available in all buckets for it</w:t>
            </w:r>
          </w:p>
        </w:tc>
      </w:tr>
    </w:tbl>
    <w:p w:rsidR="00FB222C" w:rsidRDefault="009B7110" w:rsidP="00F67DBD">
      <w:pPr>
        <w:pStyle w:val="BodyText"/>
        <w:rPr>
          <w:sz w:val="18"/>
          <w:lang w:val="en-GB"/>
        </w:rPr>
      </w:pPr>
      <w:r>
        <w:rPr>
          <w:lang w:val="en-GB"/>
        </w:rPr>
        <w:t>*</w:t>
      </w:r>
      <w:r w:rsidR="00FB222C" w:rsidRPr="009B7110">
        <w:rPr>
          <w:sz w:val="18"/>
          <w:lang w:val="en-GB"/>
        </w:rPr>
        <w:t>If no data exists in the availability space, then system must return RBDs from schedule and display '</w:t>
      </w:r>
      <w:r w:rsidR="00211AC2">
        <w:rPr>
          <w:sz w:val="18"/>
          <w:lang w:val="en-GB"/>
        </w:rPr>
        <w:t>9</w:t>
      </w:r>
      <w:r w:rsidR="00FB222C" w:rsidRPr="009B7110">
        <w:rPr>
          <w:sz w:val="18"/>
          <w:lang w:val="en-GB"/>
        </w:rPr>
        <w:t>' against every RBD</w:t>
      </w:r>
      <w:r>
        <w:rPr>
          <w:sz w:val="18"/>
          <w:lang w:val="en-GB"/>
        </w:rPr>
        <w:t xml:space="preserve"> (</w:t>
      </w:r>
      <w:proofErr w:type="spellStart"/>
      <w:r>
        <w:rPr>
          <w:sz w:val="18"/>
          <w:lang w:val="en-GB"/>
        </w:rPr>
        <w:t>eg</w:t>
      </w:r>
      <w:proofErr w:type="spellEnd"/>
      <w:r>
        <w:rPr>
          <w:sz w:val="18"/>
          <w:lang w:val="en-GB"/>
        </w:rPr>
        <w:t>: F</w:t>
      </w:r>
      <w:r w:rsidR="00211AC2">
        <w:rPr>
          <w:sz w:val="18"/>
          <w:lang w:val="en-GB"/>
        </w:rPr>
        <w:t>9</w:t>
      </w:r>
      <w:r>
        <w:rPr>
          <w:sz w:val="18"/>
          <w:lang w:val="en-GB"/>
        </w:rPr>
        <w:t xml:space="preserve"> C</w:t>
      </w:r>
      <w:r w:rsidR="00211AC2">
        <w:rPr>
          <w:sz w:val="18"/>
          <w:lang w:val="en-GB"/>
        </w:rPr>
        <w:t>9</w:t>
      </w:r>
      <w:r>
        <w:rPr>
          <w:sz w:val="18"/>
          <w:lang w:val="en-GB"/>
        </w:rPr>
        <w:t xml:space="preserve"> Y</w:t>
      </w:r>
      <w:r w:rsidR="00211AC2">
        <w:rPr>
          <w:sz w:val="18"/>
          <w:lang w:val="en-GB"/>
        </w:rPr>
        <w:t>9</w:t>
      </w:r>
      <w:r>
        <w:rPr>
          <w:sz w:val="18"/>
          <w:lang w:val="en-GB"/>
        </w:rPr>
        <w:t xml:space="preserve"> B</w:t>
      </w:r>
      <w:r w:rsidR="00211AC2">
        <w:rPr>
          <w:sz w:val="18"/>
          <w:lang w:val="en-GB"/>
        </w:rPr>
        <w:t>9</w:t>
      </w:r>
      <w:r>
        <w:rPr>
          <w:sz w:val="18"/>
          <w:lang w:val="en-GB"/>
        </w:rPr>
        <w:t xml:space="preserve"> M</w:t>
      </w:r>
      <w:r w:rsidR="00211AC2">
        <w:rPr>
          <w:sz w:val="18"/>
          <w:lang w:val="en-GB"/>
        </w:rPr>
        <w:t>9</w:t>
      </w:r>
      <w:r>
        <w:rPr>
          <w:sz w:val="18"/>
          <w:lang w:val="en-GB"/>
        </w:rPr>
        <w:t xml:space="preserve"> H</w:t>
      </w:r>
      <w:r w:rsidR="00211AC2">
        <w:rPr>
          <w:sz w:val="18"/>
          <w:lang w:val="en-GB"/>
        </w:rPr>
        <w:t>9</w:t>
      </w:r>
      <w:r>
        <w:rPr>
          <w:sz w:val="18"/>
          <w:lang w:val="en-GB"/>
        </w:rPr>
        <w:t xml:space="preserve"> Q</w:t>
      </w:r>
      <w:r w:rsidR="00211AC2">
        <w:rPr>
          <w:sz w:val="18"/>
          <w:lang w:val="en-GB"/>
        </w:rPr>
        <w:t>9</w:t>
      </w:r>
      <w:r>
        <w:rPr>
          <w:sz w:val="18"/>
          <w:lang w:val="en-GB"/>
        </w:rPr>
        <w:t xml:space="preserve"> T</w:t>
      </w:r>
      <w:r w:rsidR="00211AC2">
        <w:rPr>
          <w:sz w:val="18"/>
          <w:lang w:val="en-GB"/>
        </w:rPr>
        <w:t>9</w:t>
      </w:r>
      <w:r>
        <w:rPr>
          <w:sz w:val="18"/>
          <w:lang w:val="en-GB"/>
        </w:rPr>
        <w:t>)</w:t>
      </w:r>
    </w:p>
    <w:p w:rsidR="00B81619" w:rsidRPr="00071364" w:rsidRDefault="00B81619" w:rsidP="00F67DBD">
      <w:pPr>
        <w:pStyle w:val="BodyText"/>
        <w:rPr>
          <w:b/>
          <w:color w:val="548DD4" w:themeColor="text2" w:themeTint="99"/>
          <w:sz w:val="18"/>
          <w:lang w:val="en-GB"/>
        </w:rPr>
      </w:pPr>
      <w:r w:rsidRPr="00CE6633">
        <w:rPr>
          <w:b/>
          <w:color w:val="548DD4" w:themeColor="text2" w:themeTint="99"/>
          <w:sz w:val="18"/>
          <w:lang w:val="en-GB"/>
        </w:rPr>
        <w:t xml:space="preserve">If multiple POS apply to a request, then the system must return the most constrained availability response for it. </w:t>
      </w:r>
      <w:proofErr w:type="spellStart"/>
      <w:r w:rsidRPr="00CE6633">
        <w:rPr>
          <w:sz w:val="18"/>
          <w:lang w:val="en-GB"/>
        </w:rPr>
        <w:t>Eg</w:t>
      </w:r>
      <w:proofErr w:type="spellEnd"/>
      <w:r w:rsidRPr="00CE6633">
        <w:rPr>
          <w:sz w:val="18"/>
          <w:lang w:val="en-GB"/>
        </w:rPr>
        <w:t xml:space="preserve">: Assume system receives an availability request from an External originator with </w:t>
      </w:r>
      <w:proofErr w:type="spellStart"/>
      <w:r w:rsidRPr="00CE6633">
        <w:rPr>
          <w:sz w:val="18"/>
          <w:lang w:val="en-GB"/>
        </w:rPr>
        <w:t>upline</w:t>
      </w:r>
      <w:proofErr w:type="spellEnd"/>
      <w:r w:rsidRPr="00CE6633">
        <w:rPr>
          <w:sz w:val="18"/>
          <w:lang w:val="en-GB"/>
        </w:rPr>
        <w:t xml:space="preserve"> restriction, then in such case both POS (External) and POS4 (up-line) would apply. The system must return availability as follows for this request – </w:t>
      </w:r>
      <w:r w:rsidRPr="00CE6633">
        <w:rPr>
          <w:sz w:val="18"/>
          <w:u w:val="single"/>
          <w:lang w:val="en-GB"/>
        </w:rPr>
        <w:t xml:space="preserve">F10 C10 </w:t>
      </w:r>
      <w:r w:rsidRPr="00CE6633">
        <w:rPr>
          <w:color w:val="FF0000"/>
          <w:sz w:val="18"/>
          <w:u w:val="single"/>
          <w:lang w:val="en-GB"/>
        </w:rPr>
        <w:t xml:space="preserve">Y5 BR </w:t>
      </w:r>
      <w:r w:rsidRPr="00CE6633">
        <w:rPr>
          <w:sz w:val="18"/>
          <w:u w:val="single"/>
          <w:lang w:val="en-GB"/>
        </w:rPr>
        <w:t xml:space="preserve">MC HC </w:t>
      </w:r>
      <w:r w:rsidRPr="00CE6633">
        <w:rPr>
          <w:color w:val="FF0000"/>
          <w:sz w:val="18"/>
          <w:u w:val="single"/>
          <w:lang w:val="en-GB"/>
        </w:rPr>
        <w:t>QC</w:t>
      </w:r>
      <w:r w:rsidRPr="00CE6633">
        <w:rPr>
          <w:sz w:val="18"/>
          <w:u w:val="single"/>
          <w:lang w:val="en-GB"/>
        </w:rPr>
        <w:t xml:space="preserve"> TC</w:t>
      </w:r>
      <w:r w:rsidRPr="00CE6633">
        <w:rPr>
          <w:sz w:val="18"/>
          <w:lang w:val="en-GB"/>
        </w:rPr>
        <w:t xml:space="preserve"> (where most constrained availability for RBD</w:t>
      </w:r>
      <w:r w:rsidR="00071364" w:rsidRPr="00CE6633">
        <w:rPr>
          <w:sz w:val="18"/>
          <w:lang w:val="en-GB"/>
        </w:rPr>
        <w:t>s</w:t>
      </w:r>
      <w:r w:rsidRPr="00CE6633">
        <w:rPr>
          <w:sz w:val="18"/>
          <w:lang w:val="en-GB"/>
        </w:rPr>
        <w:t xml:space="preserve"> Y</w:t>
      </w:r>
      <w:r w:rsidR="00071364" w:rsidRPr="00CE6633">
        <w:rPr>
          <w:sz w:val="18"/>
          <w:lang w:val="en-GB"/>
        </w:rPr>
        <w:t>, B &amp; Q</w:t>
      </w:r>
      <w:r w:rsidRPr="00CE6633">
        <w:rPr>
          <w:sz w:val="18"/>
          <w:lang w:val="en-GB"/>
        </w:rPr>
        <w:t xml:space="preserve"> are returned)</w:t>
      </w:r>
    </w:p>
    <w:p w:rsidR="001007BC" w:rsidRDefault="001007BC" w:rsidP="00F41BC4">
      <w:pPr>
        <w:pStyle w:val="Heading4"/>
        <w:rPr>
          <w:lang w:val="en-GB"/>
        </w:rPr>
      </w:pPr>
      <w:bookmarkStart w:id="213" w:name="_Ref425508006"/>
      <w:r>
        <w:rPr>
          <w:lang w:val="en-GB"/>
        </w:rPr>
        <w:t>Search Types</w:t>
      </w:r>
    </w:p>
    <w:p w:rsidR="001007BC" w:rsidRDefault="006A301A" w:rsidP="001007BC">
      <w:pPr>
        <w:pStyle w:val="BodyText"/>
        <w:rPr>
          <w:lang w:val="en-GB"/>
        </w:rPr>
      </w:pPr>
      <w:r>
        <w:rPr>
          <w:lang w:val="en-GB"/>
        </w:rPr>
        <w:t>S</w:t>
      </w:r>
      <w:r w:rsidR="003B1322">
        <w:rPr>
          <w:lang w:val="en-GB"/>
        </w:rPr>
        <w:t xml:space="preserve">earch </w:t>
      </w:r>
      <w:proofErr w:type="gramStart"/>
      <w:r w:rsidR="003B1322">
        <w:rPr>
          <w:lang w:val="en-GB"/>
        </w:rPr>
        <w:t>type</w:t>
      </w:r>
      <w:r>
        <w:rPr>
          <w:lang w:val="en-GB"/>
        </w:rPr>
        <w:t xml:space="preserve"> </w:t>
      </w:r>
      <w:r w:rsidR="003B1322">
        <w:rPr>
          <w:lang w:val="en-GB"/>
        </w:rPr>
        <w:t xml:space="preserve"> </w:t>
      </w:r>
      <w:r>
        <w:rPr>
          <w:lang w:val="en-GB"/>
        </w:rPr>
        <w:t>includes</w:t>
      </w:r>
      <w:proofErr w:type="gramEnd"/>
      <w:r>
        <w:rPr>
          <w:lang w:val="en-GB"/>
        </w:rPr>
        <w:t xml:space="preserve"> following </w:t>
      </w:r>
      <w:r w:rsidR="003B1322">
        <w:rPr>
          <w:lang w:val="en-GB"/>
        </w:rPr>
        <w:t xml:space="preserve">additional </w:t>
      </w:r>
      <w:r>
        <w:rPr>
          <w:lang w:val="en-GB"/>
        </w:rPr>
        <w:t xml:space="preserve">values </w:t>
      </w:r>
      <w:r w:rsidR="003B1322">
        <w:rPr>
          <w:lang w:val="en-GB"/>
        </w:rPr>
        <w:t>(canonical)</w:t>
      </w:r>
    </w:p>
    <w:tbl>
      <w:tblPr>
        <w:tblStyle w:val="LightShading-Accent5"/>
        <w:tblW w:w="0" w:type="auto"/>
        <w:tblInd w:w="720" w:type="dxa"/>
        <w:tblLook w:val="04A0" w:firstRow="1" w:lastRow="0" w:firstColumn="1" w:lastColumn="0" w:noHBand="0" w:noVBand="1"/>
      </w:tblPr>
      <w:tblGrid>
        <w:gridCol w:w="994"/>
        <w:gridCol w:w="2505"/>
        <w:gridCol w:w="3879"/>
      </w:tblGrid>
      <w:tr w:rsidR="003B1322" w:rsidTr="003B1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p>
        </w:tc>
        <w:tc>
          <w:tcPr>
            <w:tcW w:w="2505" w:type="dxa"/>
          </w:tcPr>
          <w:p w:rsidR="003B1322" w:rsidRDefault="003B1322" w:rsidP="003B1322">
            <w:pP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List</w:t>
            </w:r>
          </w:p>
        </w:tc>
        <w:tc>
          <w:tcPr>
            <w:tcW w:w="3879" w:type="dxa"/>
          </w:tcPr>
          <w:p w:rsidR="003B1322" w:rsidRDefault="003B1322" w:rsidP="003B1322">
            <w:pP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Remarks</w:t>
            </w:r>
          </w:p>
        </w:tc>
      </w:tr>
      <w:tr w:rsidR="003B1322" w:rsidTr="003B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r>
              <w:rPr>
                <w:szCs w:val="20"/>
                <w:lang w:val="en-GB"/>
              </w:rPr>
              <w:t>New</w:t>
            </w:r>
          </w:p>
        </w:tc>
        <w:tc>
          <w:tcPr>
            <w:tcW w:w="2505" w:type="dxa"/>
          </w:tcPr>
          <w:p w:rsidR="003B1322" w:rsidRDefault="003B1322" w:rsidP="003B1322">
            <w:pPr>
              <w:cnfStyle w:val="000000100000" w:firstRow="0" w:lastRow="0" w:firstColumn="0" w:lastColumn="0" w:oddVBand="0" w:evenVBand="0" w:oddHBand="1" w:evenHBand="0" w:firstRowFirstColumn="0" w:firstRowLastColumn="0" w:lastRowFirstColumn="0" w:lastRowLastColumn="0"/>
              <w:rPr>
                <w:szCs w:val="20"/>
                <w:lang w:val="en-GB"/>
              </w:rPr>
            </w:pPr>
            <w:r w:rsidRPr="003B1322">
              <w:rPr>
                <w:szCs w:val="20"/>
                <w:lang w:val="en-GB"/>
              </w:rPr>
              <w:t>Standard Availability Request (Default)</w:t>
            </w:r>
          </w:p>
        </w:tc>
        <w:tc>
          <w:tcPr>
            <w:tcW w:w="3879" w:type="dxa"/>
          </w:tcPr>
          <w:p w:rsidR="003B1322" w:rsidRDefault="003B1322" w:rsidP="003B1322">
            <w:pPr>
              <w:cnfStyle w:val="000000100000" w:firstRow="0" w:lastRow="0" w:firstColumn="0" w:lastColumn="0" w:oddVBand="0" w:evenVBand="0" w:oddHBand="1" w:evenHBand="0" w:firstRowFirstColumn="0" w:firstRowLastColumn="0" w:lastRowFirstColumn="0" w:lastRowLastColumn="0"/>
              <w:rPr>
                <w:szCs w:val="20"/>
                <w:lang w:val="en-GB"/>
              </w:rPr>
            </w:pPr>
            <w:r>
              <w:rPr>
                <w:szCs w:val="20"/>
                <w:lang w:val="en-GB"/>
              </w:rPr>
              <w:t>This would be the default search type and system will return availability for the date of request only</w:t>
            </w:r>
          </w:p>
        </w:tc>
      </w:tr>
      <w:tr w:rsidR="003B1322" w:rsidTr="003B1322">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r>
              <w:rPr>
                <w:szCs w:val="20"/>
                <w:lang w:val="en-GB"/>
              </w:rPr>
              <w:t>Existing</w:t>
            </w:r>
          </w:p>
        </w:tc>
        <w:tc>
          <w:tcPr>
            <w:tcW w:w="2505" w:type="dxa"/>
          </w:tcPr>
          <w:p w:rsidR="003B1322" w:rsidRPr="003B1322" w:rsidRDefault="003B1322" w:rsidP="003B1322">
            <w:pPr>
              <w:cnfStyle w:val="000000000000" w:firstRow="0" w:lastRow="0" w:firstColumn="0" w:lastColumn="0" w:oddVBand="0" w:evenVBand="0" w:oddHBand="0" w:evenHBand="0" w:firstRowFirstColumn="0" w:firstRowLastColumn="0" w:lastRowFirstColumn="0" w:lastRowLastColumn="0"/>
              <w:rPr>
                <w:szCs w:val="20"/>
                <w:lang w:val="en-GB"/>
              </w:rPr>
            </w:pPr>
            <w:r w:rsidRPr="003B1322">
              <w:rPr>
                <w:szCs w:val="20"/>
                <w:lang w:val="en-GB"/>
              </w:rPr>
              <w:t>First Availability Request</w:t>
            </w:r>
          </w:p>
        </w:tc>
        <w:tc>
          <w:tcPr>
            <w:tcW w:w="3879" w:type="dxa"/>
          </w:tcPr>
          <w:p w:rsidR="003B1322" w:rsidRDefault="003B1322" w:rsidP="003B1322">
            <w:pPr>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No change</w:t>
            </w:r>
            <w:r w:rsidR="006A301A">
              <w:rPr>
                <w:szCs w:val="20"/>
                <w:lang w:val="en-GB"/>
              </w:rPr>
              <w:t xml:space="preserve"> (As delivered by Avail.22)</w:t>
            </w:r>
          </w:p>
        </w:tc>
      </w:tr>
      <w:tr w:rsidR="003B1322" w:rsidTr="003B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r>
              <w:rPr>
                <w:szCs w:val="20"/>
                <w:lang w:val="en-GB"/>
              </w:rPr>
              <w:t>New</w:t>
            </w:r>
          </w:p>
        </w:tc>
        <w:tc>
          <w:tcPr>
            <w:tcW w:w="2505" w:type="dxa"/>
          </w:tcPr>
          <w:p w:rsidR="003B1322" w:rsidRPr="003B1322" w:rsidRDefault="003B1322" w:rsidP="003B1322">
            <w:pPr>
              <w:cnfStyle w:val="000000100000" w:firstRow="0" w:lastRow="0" w:firstColumn="0" w:lastColumn="0" w:oddVBand="0" w:evenVBand="0" w:oddHBand="1" w:evenHBand="0" w:firstRowFirstColumn="0" w:firstRowLastColumn="0" w:lastRowFirstColumn="0" w:lastRowLastColumn="0"/>
              <w:rPr>
                <w:szCs w:val="20"/>
                <w:lang w:val="en-GB"/>
              </w:rPr>
            </w:pPr>
            <w:r w:rsidRPr="003B1322">
              <w:rPr>
                <w:szCs w:val="20"/>
                <w:lang w:val="en-GB"/>
              </w:rPr>
              <w:t>Determine Availability for Sell</w:t>
            </w:r>
          </w:p>
        </w:tc>
        <w:tc>
          <w:tcPr>
            <w:tcW w:w="3879" w:type="dxa"/>
          </w:tcPr>
          <w:p w:rsidR="003B1322" w:rsidRDefault="003B1322" w:rsidP="003B1322">
            <w:pPr>
              <w:cnfStyle w:val="000000100000" w:firstRow="0" w:lastRow="0" w:firstColumn="0" w:lastColumn="0" w:oddVBand="0" w:evenVBand="0" w:oddHBand="1" w:evenHBand="0" w:firstRowFirstColumn="0" w:firstRowLastColumn="0" w:lastRowFirstColumn="0" w:lastRowLastColumn="0"/>
              <w:rPr>
                <w:szCs w:val="20"/>
                <w:lang w:val="en-GB"/>
              </w:rPr>
            </w:pPr>
            <w:r>
              <w:rPr>
                <w:szCs w:val="20"/>
                <w:lang w:val="en-GB"/>
              </w:rPr>
              <w:t>System will return availability for requested RBD only (remove other RBD while returning response)</w:t>
            </w:r>
          </w:p>
        </w:tc>
      </w:tr>
      <w:tr w:rsidR="003B1322" w:rsidTr="003B1322">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r>
              <w:rPr>
                <w:szCs w:val="20"/>
                <w:lang w:val="en-GB"/>
              </w:rPr>
              <w:t>New</w:t>
            </w:r>
          </w:p>
        </w:tc>
        <w:tc>
          <w:tcPr>
            <w:tcW w:w="2505" w:type="dxa"/>
          </w:tcPr>
          <w:p w:rsidR="003B1322" w:rsidRPr="003B1322" w:rsidRDefault="003B1322" w:rsidP="003B1322">
            <w:pPr>
              <w:cnfStyle w:val="000000000000" w:firstRow="0" w:lastRow="0" w:firstColumn="0" w:lastColumn="0" w:oddVBand="0" w:evenVBand="0" w:oddHBand="0" w:evenHBand="0" w:firstRowFirstColumn="0" w:firstRowLastColumn="0" w:lastRowFirstColumn="0" w:lastRowLastColumn="0"/>
              <w:rPr>
                <w:szCs w:val="20"/>
                <w:lang w:val="en-GB"/>
              </w:rPr>
            </w:pPr>
            <w:r w:rsidRPr="003B1322">
              <w:rPr>
                <w:szCs w:val="20"/>
                <w:lang w:val="en-GB"/>
              </w:rPr>
              <w:t>Determine Availability for Waitlist Sell</w:t>
            </w:r>
          </w:p>
        </w:tc>
        <w:tc>
          <w:tcPr>
            <w:tcW w:w="3879" w:type="dxa"/>
          </w:tcPr>
          <w:p w:rsidR="003B1322" w:rsidRDefault="003B1322" w:rsidP="003B1322">
            <w:pPr>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System will return </w:t>
            </w:r>
            <w:r w:rsidRPr="00436723">
              <w:rPr>
                <w:b/>
                <w:szCs w:val="20"/>
                <w:lang w:val="en-GB"/>
              </w:rPr>
              <w:t>numeric</w:t>
            </w:r>
            <w:r>
              <w:rPr>
                <w:szCs w:val="20"/>
                <w:lang w:val="en-GB"/>
              </w:rPr>
              <w:t xml:space="preserve"> waitlist availability </w:t>
            </w:r>
            <w:r w:rsidR="00436723">
              <w:rPr>
                <w:szCs w:val="20"/>
                <w:lang w:val="en-GB"/>
              </w:rPr>
              <w:t>(</w:t>
            </w:r>
            <w:proofErr w:type="spellStart"/>
            <w:r w:rsidR="00436723">
              <w:rPr>
                <w:szCs w:val="20"/>
                <w:lang w:val="en-GB"/>
              </w:rPr>
              <w:t>Seg</w:t>
            </w:r>
            <w:proofErr w:type="spellEnd"/>
            <w:r w:rsidR="00436723">
              <w:rPr>
                <w:szCs w:val="20"/>
                <w:lang w:val="en-GB"/>
              </w:rPr>
              <w:t xml:space="preserve"> WSA) </w:t>
            </w:r>
            <w:r>
              <w:rPr>
                <w:szCs w:val="20"/>
                <w:lang w:val="en-GB"/>
              </w:rPr>
              <w:t>for requested RBD only (remove other RBD while returning response)</w:t>
            </w:r>
          </w:p>
        </w:tc>
      </w:tr>
      <w:tr w:rsidR="003B1322" w:rsidTr="003B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r>
              <w:rPr>
                <w:szCs w:val="20"/>
                <w:lang w:val="en-GB"/>
              </w:rPr>
              <w:t>New</w:t>
            </w:r>
          </w:p>
        </w:tc>
        <w:tc>
          <w:tcPr>
            <w:tcW w:w="2505" w:type="dxa"/>
          </w:tcPr>
          <w:p w:rsidR="003B1322" w:rsidRPr="00AA2546" w:rsidRDefault="00AA2546" w:rsidP="003B1322">
            <w:pPr>
              <w:cnfStyle w:val="000000100000" w:firstRow="0" w:lastRow="0" w:firstColumn="0" w:lastColumn="0" w:oddVBand="0" w:evenVBand="0" w:oddHBand="1" w:evenHBand="0" w:firstRowFirstColumn="0" w:firstRowLastColumn="0" w:lastRowFirstColumn="0" w:lastRowLastColumn="0"/>
              <w:rPr>
                <w:szCs w:val="20"/>
                <w:lang w:val="en-GB"/>
              </w:rPr>
            </w:pPr>
            <w:r w:rsidRPr="00AA2546">
              <w:rPr>
                <w:szCs w:val="20"/>
                <w:lang w:val="en-GB"/>
              </w:rPr>
              <w:t>Determine First Availability for Type-B Sell Failure</w:t>
            </w:r>
          </w:p>
        </w:tc>
        <w:tc>
          <w:tcPr>
            <w:tcW w:w="3879" w:type="dxa"/>
          </w:tcPr>
          <w:p w:rsidR="003B1322" w:rsidRDefault="00436723" w:rsidP="003B1322">
            <w:pPr>
              <w:cnfStyle w:val="000000100000" w:firstRow="0" w:lastRow="0" w:firstColumn="0" w:lastColumn="0" w:oddVBand="0" w:evenVBand="0" w:oddHBand="1" w:evenHBand="0" w:firstRowFirstColumn="0" w:firstRowLastColumn="0" w:lastRowFirstColumn="0" w:lastRowLastColumn="0"/>
              <w:rPr>
                <w:szCs w:val="20"/>
                <w:lang w:val="en-GB"/>
              </w:rPr>
            </w:pPr>
            <w:r>
              <w:rPr>
                <w:szCs w:val="20"/>
                <w:lang w:val="en-GB"/>
              </w:rPr>
              <w:t>System will process it as a First Availability Request and return response accordingly</w:t>
            </w:r>
          </w:p>
        </w:tc>
      </w:tr>
      <w:tr w:rsidR="003B1322" w:rsidTr="003B1322">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3B1322">
            <w:pPr>
              <w:rPr>
                <w:szCs w:val="20"/>
                <w:lang w:val="en-GB"/>
              </w:rPr>
            </w:pPr>
            <w:r>
              <w:rPr>
                <w:szCs w:val="20"/>
                <w:lang w:val="en-GB"/>
              </w:rPr>
              <w:t>New</w:t>
            </w:r>
          </w:p>
        </w:tc>
        <w:tc>
          <w:tcPr>
            <w:tcW w:w="2505" w:type="dxa"/>
          </w:tcPr>
          <w:p w:rsidR="003B1322" w:rsidRPr="003B1322" w:rsidRDefault="003B1322" w:rsidP="003B1322">
            <w:pPr>
              <w:cnfStyle w:val="000000000000" w:firstRow="0" w:lastRow="0" w:firstColumn="0" w:lastColumn="0" w:oddVBand="0" w:evenVBand="0" w:oddHBand="0" w:evenHBand="0" w:firstRowFirstColumn="0" w:firstRowLastColumn="0" w:lastRowFirstColumn="0" w:lastRowLastColumn="0"/>
              <w:rPr>
                <w:szCs w:val="20"/>
                <w:lang w:val="en-GB"/>
              </w:rPr>
            </w:pPr>
            <w:r w:rsidRPr="003B1322">
              <w:rPr>
                <w:szCs w:val="20"/>
                <w:lang w:val="en-GB"/>
              </w:rPr>
              <w:t>More Availability</w:t>
            </w:r>
          </w:p>
        </w:tc>
        <w:tc>
          <w:tcPr>
            <w:tcW w:w="3879" w:type="dxa"/>
          </w:tcPr>
          <w:p w:rsidR="003B1322" w:rsidRDefault="00436723" w:rsidP="003B1322">
            <w:pPr>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TBD</w:t>
            </w:r>
            <w:r w:rsidR="006A301A">
              <w:rPr>
                <w:szCs w:val="20"/>
                <w:lang w:val="en-GB"/>
              </w:rPr>
              <w:t xml:space="preserve"> (future)</w:t>
            </w:r>
          </w:p>
        </w:tc>
      </w:tr>
      <w:tr w:rsidR="003B1322" w:rsidTr="003B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rsidR="003B1322" w:rsidRDefault="003B1322" w:rsidP="00234E09">
            <w:pPr>
              <w:rPr>
                <w:szCs w:val="20"/>
                <w:lang w:val="en-GB"/>
              </w:rPr>
            </w:pPr>
            <w:r>
              <w:rPr>
                <w:szCs w:val="20"/>
                <w:lang w:val="en-GB"/>
              </w:rPr>
              <w:t>Existing</w:t>
            </w:r>
          </w:p>
        </w:tc>
        <w:tc>
          <w:tcPr>
            <w:tcW w:w="2505" w:type="dxa"/>
          </w:tcPr>
          <w:p w:rsidR="003B1322" w:rsidRPr="003B1322" w:rsidRDefault="003B1322" w:rsidP="003B1322">
            <w:pPr>
              <w:cnfStyle w:val="000000100000" w:firstRow="0" w:lastRow="0" w:firstColumn="0" w:lastColumn="0" w:oddVBand="0" w:evenVBand="0" w:oddHBand="1" w:evenHBand="0" w:firstRowFirstColumn="0" w:firstRowLastColumn="0" w:lastRowFirstColumn="0" w:lastRowLastColumn="0"/>
              <w:rPr>
                <w:szCs w:val="20"/>
                <w:lang w:val="en-GB"/>
              </w:rPr>
            </w:pPr>
            <w:r w:rsidRPr="003B1322">
              <w:rPr>
                <w:szCs w:val="20"/>
                <w:lang w:val="en-GB"/>
              </w:rPr>
              <w:t>Return Availability</w:t>
            </w:r>
          </w:p>
        </w:tc>
        <w:tc>
          <w:tcPr>
            <w:tcW w:w="3879" w:type="dxa"/>
          </w:tcPr>
          <w:p w:rsidR="003B1322" w:rsidRDefault="00436723" w:rsidP="003B1322">
            <w:pPr>
              <w:cnfStyle w:val="000000100000" w:firstRow="0" w:lastRow="0" w:firstColumn="0" w:lastColumn="0" w:oddVBand="0" w:evenVBand="0" w:oddHBand="1" w:evenHBand="0" w:firstRowFirstColumn="0" w:firstRowLastColumn="0" w:lastRowFirstColumn="0" w:lastRowLastColumn="0"/>
              <w:rPr>
                <w:szCs w:val="20"/>
                <w:lang w:val="en-GB"/>
              </w:rPr>
            </w:pPr>
            <w:r>
              <w:rPr>
                <w:szCs w:val="20"/>
                <w:lang w:val="en-GB"/>
              </w:rPr>
              <w:t>TBD</w:t>
            </w:r>
            <w:r w:rsidR="006A301A">
              <w:rPr>
                <w:szCs w:val="20"/>
                <w:lang w:val="en-GB"/>
              </w:rPr>
              <w:t xml:space="preserve"> (future)</w:t>
            </w:r>
          </w:p>
        </w:tc>
      </w:tr>
    </w:tbl>
    <w:p w:rsidR="003B1322" w:rsidRDefault="003B1322" w:rsidP="003B1322">
      <w:pPr>
        <w:ind w:left="432"/>
        <w:rPr>
          <w:szCs w:val="20"/>
          <w:lang w:val="en-GB"/>
        </w:rPr>
      </w:pPr>
    </w:p>
    <w:p w:rsidR="00CE6633" w:rsidRDefault="00CE6633" w:rsidP="003B1322">
      <w:pPr>
        <w:ind w:left="432"/>
        <w:rPr>
          <w:szCs w:val="20"/>
          <w:lang w:val="en-GB"/>
        </w:rPr>
      </w:pPr>
    </w:p>
    <w:p w:rsidR="009B3D33" w:rsidRDefault="009B3D33" w:rsidP="00F41BC4">
      <w:pPr>
        <w:pStyle w:val="Heading4"/>
        <w:rPr>
          <w:lang w:val="en-GB"/>
        </w:rPr>
      </w:pPr>
      <w:bookmarkStart w:id="214" w:name="_Ref425508134"/>
      <w:r>
        <w:rPr>
          <w:lang w:val="en-GB"/>
        </w:rPr>
        <w:lastRenderedPageBreak/>
        <w:t>List of Error Codes / messages</w:t>
      </w:r>
      <w:bookmarkEnd w:id="213"/>
      <w:bookmarkEnd w:id="214"/>
      <w:r w:rsidR="00CE6633">
        <w:rPr>
          <w:lang w:val="en-GB"/>
        </w:rPr>
        <w:t xml:space="preserve"> (</w:t>
      </w:r>
      <w:r w:rsidR="00CE6633" w:rsidRPr="00CE6633">
        <w:rPr>
          <w:color w:val="548DD4" w:themeColor="text2" w:themeTint="99"/>
          <w:lang w:val="en-GB"/>
        </w:rPr>
        <w:t>pending</w:t>
      </w:r>
      <w:r w:rsidR="00CE6633">
        <w:rPr>
          <w:lang w:val="en-GB"/>
        </w:rPr>
        <w:t>)</w:t>
      </w:r>
    </w:p>
    <w:p w:rsidR="009B3D33" w:rsidRDefault="009B3D33" w:rsidP="009B3D33">
      <w:pPr>
        <w:pStyle w:val="BodyText"/>
        <w:rPr>
          <w:lang w:val="en-GB"/>
        </w:rPr>
      </w:pPr>
      <w:r>
        <w:rPr>
          <w:lang w:val="en-GB"/>
        </w:rPr>
        <w:t xml:space="preserve">The following are the </w:t>
      </w:r>
      <w:r w:rsidR="007D069C">
        <w:rPr>
          <w:lang w:val="en-GB"/>
        </w:rPr>
        <w:t>list of error codes and warning message that need to be returned.</w:t>
      </w:r>
    </w:p>
    <w:p w:rsidR="007D069C" w:rsidRDefault="007D069C" w:rsidP="009B3D33">
      <w:pPr>
        <w:pStyle w:val="BodyText"/>
        <w:rPr>
          <w:lang w:val="en-GB"/>
        </w:rPr>
      </w:pPr>
    </w:p>
    <w:tbl>
      <w:tblPr>
        <w:tblW w:w="0" w:type="auto"/>
        <w:tblCellMar>
          <w:left w:w="0" w:type="dxa"/>
          <w:right w:w="0" w:type="dxa"/>
        </w:tblCellMar>
        <w:tblLook w:val="04A0" w:firstRow="1" w:lastRow="0" w:firstColumn="1" w:lastColumn="0" w:noHBand="0" w:noVBand="1"/>
      </w:tblPr>
      <w:tblGrid>
        <w:gridCol w:w="2200"/>
        <w:gridCol w:w="684"/>
        <w:gridCol w:w="3403"/>
        <w:gridCol w:w="3289"/>
      </w:tblGrid>
      <w:tr w:rsidR="007D069C" w:rsidRPr="007D069C" w:rsidTr="007D069C">
        <w:tc>
          <w:tcPr>
            <w:tcW w:w="2394" w:type="dxa"/>
            <w:vMerge w:val="restart"/>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hideMark/>
          </w:tcPr>
          <w:p w:rsidR="007D069C" w:rsidRPr="007D069C" w:rsidRDefault="007D069C">
            <w:pPr>
              <w:jc w:val="center"/>
              <w:rPr>
                <w:rFonts w:ascii="Calibri" w:eastAsiaTheme="minorHAnsi" w:hAnsi="Calibri"/>
                <w:b/>
                <w:bCs/>
                <w:color w:val="FFFFFF"/>
                <w:sz w:val="16"/>
                <w:szCs w:val="16"/>
              </w:rPr>
            </w:pPr>
            <w:r w:rsidRPr="007D069C">
              <w:rPr>
                <w:b/>
                <w:bCs/>
                <w:color w:val="FFFFFF"/>
                <w:sz w:val="16"/>
                <w:szCs w:val="16"/>
              </w:rPr>
              <w:t>As per UC</w:t>
            </w:r>
          </w:p>
        </w:tc>
        <w:tc>
          <w:tcPr>
            <w:tcW w:w="8096" w:type="dxa"/>
            <w:gridSpan w:val="3"/>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hideMark/>
          </w:tcPr>
          <w:p w:rsidR="007D069C" w:rsidRPr="007D069C" w:rsidRDefault="007D069C">
            <w:pPr>
              <w:jc w:val="center"/>
              <w:rPr>
                <w:rFonts w:ascii="Calibri" w:eastAsiaTheme="minorHAnsi" w:hAnsi="Calibri"/>
                <w:b/>
                <w:bCs/>
                <w:color w:val="FFFFFF"/>
                <w:sz w:val="16"/>
                <w:szCs w:val="16"/>
              </w:rPr>
            </w:pPr>
            <w:r w:rsidRPr="007D069C">
              <w:rPr>
                <w:b/>
                <w:bCs/>
                <w:color w:val="FFFFFF"/>
                <w:sz w:val="16"/>
                <w:szCs w:val="16"/>
              </w:rPr>
              <w:t>As per PADIS manual</w:t>
            </w:r>
          </w:p>
        </w:tc>
      </w:tr>
      <w:tr w:rsidR="007D069C" w:rsidRPr="007D069C" w:rsidTr="007D069C">
        <w:tc>
          <w:tcPr>
            <w:tcW w:w="0" w:type="auto"/>
            <w:vMerge/>
            <w:tcBorders>
              <w:top w:val="single" w:sz="8" w:space="0" w:color="auto"/>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color w:val="FFFFFF"/>
                <w:sz w:val="16"/>
                <w:szCs w:val="16"/>
              </w:rPr>
            </w:pPr>
          </w:p>
        </w:tc>
        <w:tc>
          <w:tcPr>
            <w:tcW w:w="696" w:type="dxa"/>
            <w:tcBorders>
              <w:top w:val="nil"/>
              <w:left w:val="nil"/>
              <w:bottom w:val="single" w:sz="8" w:space="0" w:color="auto"/>
              <w:right w:val="single" w:sz="8" w:space="0" w:color="auto"/>
            </w:tcBorders>
            <w:shd w:val="clear" w:color="auto" w:fill="8DB3E2"/>
            <w:tcMar>
              <w:top w:w="0" w:type="dxa"/>
              <w:left w:w="108" w:type="dxa"/>
              <w:bottom w:w="0" w:type="dxa"/>
              <w:right w:w="108" w:type="dxa"/>
            </w:tcMar>
            <w:hideMark/>
          </w:tcPr>
          <w:p w:rsidR="007D069C" w:rsidRPr="007D069C" w:rsidRDefault="007D069C">
            <w:pPr>
              <w:jc w:val="center"/>
              <w:rPr>
                <w:rFonts w:ascii="Calibri" w:eastAsiaTheme="minorHAnsi" w:hAnsi="Calibri"/>
                <w:b/>
                <w:bCs/>
                <w:color w:val="FFFFFF"/>
                <w:sz w:val="16"/>
                <w:szCs w:val="16"/>
              </w:rPr>
            </w:pPr>
            <w:r w:rsidRPr="007D069C">
              <w:rPr>
                <w:b/>
                <w:bCs/>
                <w:color w:val="FFFFFF"/>
                <w:sz w:val="16"/>
                <w:szCs w:val="16"/>
              </w:rPr>
              <w:t>Code</w:t>
            </w:r>
          </w:p>
        </w:tc>
        <w:tc>
          <w:tcPr>
            <w:tcW w:w="3745" w:type="dxa"/>
            <w:tcBorders>
              <w:top w:val="nil"/>
              <w:left w:val="nil"/>
              <w:bottom w:val="single" w:sz="8" w:space="0" w:color="auto"/>
              <w:right w:val="single" w:sz="8" w:space="0" w:color="auto"/>
            </w:tcBorders>
            <w:shd w:val="clear" w:color="auto" w:fill="8DB3E2"/>
            <w:tcMar>
              <w:top w:w="0" w:type="dxa"/>
              <w:left w:w="108" w:type="dxa"/>
              <w:bottom w:w="0" w:type="dxa"/>
              <w:right w:w="108" w:type="dxa"/>
            </w:tcMar>
            <w:hideMark/>
          </w:tcPr>
          <w:p w:rsidR="007D069C" w:rsidRPr="007D069C" w:rsidRDefault="007D069C">
            <w:pPr>
              <w:jc w:val="center"/>
              <w:rPr>
                <w:rFonts w:ascii="Calibri" w:eastAsiaTheme="minorHAnsi" w:hAnsi="Calibri"/>
                <w:b/>
                <w:bCs/>
                <w:color w:val="FFFFFF"/>
                <w:sz w:val="16"/>
                <w:szCs w:val="16"/>
              </w:rPr>
            </w:pPr>
            <w:r w:rsidRPr="007D069C">
              <w:rPr>
                <w:b/>
                <w:bCs/>
                <w:color w:val="FFFFFF"/>
                <w:sz w:val="16"/>
                <w:szCs w:val="16"/>
              </w:rPr>
              <w:t>Message</w:t>
            </w:r>
          </w:p>
        </w:tc>
        <w:tc>
          <w:tcPr>
            <w:tcW w:w="3655" w:type="dxa"/>
            <w:tcBorders>
              <w:top w:val="nil"/>
              <w:left w:val="nil"/>
              <w:bottom w:val="single" w:sz="8" w:space="0" w:color="auto"/>
              <w:right w:val="single" w:sz="8" w:space="0" w:color="auto"/>
            </w:tcBorders>
            <w:shd w:val="clear" w:color="auto" w:fill="8DB3E2"/>
            <w:tcMar>
              <w:top w:w="0" w:type="dxa"/>
              <w:left w:w="108" w:type="dxa"/>
              <w:bottom w:w="0" w:type="dxa"/>
              <w:right w:w="108" w:type="dxa"/>
            </w:tcMar>
            <w:hideMark/>
          </w:tcPr>
          <w:p w:rsidR="007D069C" w:rsidRPr="007D069C" w:rsidRDefault="007D069C">
            <w:pPr>
              <w:jc w:val="center"/>
              <w:rPr>
                <w:rFonts w:ascii="Calibri" w:eastAsiaTheme="minorHAnsi" w:hAnsi="Calibri"/>
                <w:b/>
                <w:bCs/>
                <w:color w:val="FFFFFF"/>
                <w:sz w:val="16"/>
                <w:szCs w:val="16"/>
              </w:rPr>
            </w:pPr>
            <w:r w:rsidRPr="007D069C">
              <w:rPr>
                <w:b/>
                <w:bCs/>
                <w:color w:val="FFFFFF"/>
                <w:sz w:val="16"/>
                <w:szCs w:val="16"/>
              </w:rPr>
              <w:t>Section</w:t>
            </w:r>
          </w:p>
        </w:tc>
      </w:tr>
      <w:tr w:rsidR="007D069C" w:rsidRPr="007D069C" w:rsidTr="007D069C">
        <w:tc>
          <w:tcPr>
            <w:tcW w:w="23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ICR non-existence</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130</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Invalid Origin and Destination Pair</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color w:val="8EB4E3"/>
                <w:sz w:val="16"/>
                <w:szCs w:val="16"/>
              </w:rPr>
            </w:pPr>
            <w:r w:rsidRPr="007D069C">
              <w:rPr>
                <w:rFonts w:cs="Arial"/>
                <w:color w:val="8EB4E3"/>
                <w:sz w:val="16"/>
                <w:szCs w:val="16"/>
              </w:rPr>
              <w:t>9321 Application error, coded</w:t>
            </w:r>
          </w:p>
        </w:tc>
      </w:tr>
      <w:tr w:rsidR="007D069C" w:rsidRPr="007D069C" w:rsidTr="009D1DF1">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5</w:t>
            </w:r>
          </w:p>
        </w:tc>
        <w:tc>
          <w:tcPr>
            <w:tcW w:w="374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Invalid flight/Date</w:t>
            </w:r>
          </w:p>
        </w:tc>
        <w:tc>
          <w:tcPr>
            <w:tcW w:w="365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9845 Error/warning message number</w:t>
            </w:r>
          </w:p>
        </w:tc>
      </w:tr>
      <w:tr w:rsidR="007D069C" w:rsidRPr="007D069C" w:rsidTr="007D069C">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11</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Departure/Arrival city pair is invalid</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9845 Error/warning message number</w:t>
            </w:r>
          </w:p>
        </w:tc>
      </w:tr>
      <w:tr w:rsidR="007D069C" w:rsidRPr="007D069C" w:rsidTr="007D069C">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14</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Airline code and/or flight number invalid</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9845 Error/warning message number</w:t>
            </w:r>
          </w:p>
        </w:tc>
      </w:tr>
      <w:tr w:rsidR="007D069C" w:rsidRPr="007D069C" w:rsidTr="007D069C">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404</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No Service Between Requested Cities/Airports</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color w:val="8EB4E3"/>
                <w:sz w:val="16"/>
                <w:szCs w:val="16"/>
              </w:rPr>
              <w:t>9321 Application error, coded</w:t>
            </w:r>
          </w:p>
        </w:tc>
      </w:tr>
      <w:tr w:rsidR="007D069C" w:rsidRPr="007D069C" w:rsidTr="007D069C">
        <w:tc>
          <w:tcPr>
            <w:tcW w:w="23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Flight is locked for schedule change</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117</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Schedule Change in Progress</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color w:val="8EB4E3"/>
                <w:sz w:val="16"/>
                <w:szCs w:val="16"/>
              </w:rPr>
              <w:t>9321 Application error, coded</w:t>
            </w:r>
          </w:p>
        </w:tc>
      </w:tr>
      <w:tr w:rsidR="007D069C" w:rsidRPr="007D069C" w:rsidTr="009D1DF1">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95</w:t>
            </w:r>
          </w:p>
        </w:tc>
        <w:tc>
          <w:tcPr>
            <w:tcW w:w="374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Schedule change in progress</w:t>
            </w:r>
          </w:p>
        </w:tc>
        <w:tc>
          <w:tcPr>
            <w:tcW w:w="365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commentRangeStart w:id="215"/>
            <w:r w:rsidRPr="007D069C">
              <w:rPr>
                <w:rFonts w:cs="Arial"/>
                <w:sz w:val="16"/>
                <w:szCs w:val="16"/>
              </w:rPr>
              <w:t>9845 Error/warning message number</w:t>
            </w:r>
            <w:commentRangeEnd w:id="215"/>
            <w:r w:rsidR="00594DCE">
              <w:rPr>
                <w:rStyle w:val="CommentReference"/>
              </w:rPr>
              <w:commentReference w:id="215"/>
            </w:r>
          </w:p>
        </w:tc>
      </w:tr>
      <w:tr w:rsidR="007D069C" w:rsidRPr="007D069C" w:rsidTr="009D1DF1">
        <w:tc>
          <w:tcPr>
            <w:tcW w:w="23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ICR under Protective Cover</w:t>
            </w:r>
          </w:p>
        </w:tc>
        <w:tc>
          <w:tcPr>
            <w:tcW w:w="696"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sz w:val="16"/>
                <w:szCs w:val="16"/>
              </w:rPr>
              <w:t>102</w:t>
            </w:r>
          </w:p>
        </w:tc>
        <w:tc>
          <w:tcPr>
            <w:tcW w:w="374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Unable to process</w:t>
            </w:r>
          </w:p>
        </w:tc>
        <w:tc>
          <w:tcPr>
            <w:tcW w:w="365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9845 Error/warning message number</w:t>
            </w:r>
          </w:p>
        </w:tc>
      </w:tr>
      <w:tr w:rsidR="007D069C" w:rsidRPr="007D069C" w:rsidTr="007D069C">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sz w:val="16"/>
                <w:szCs w:val="16"/>
              </w:rPr>
              <w:t>118</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System Unable to Process</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color w:val="8EB4E3"/>
                <w:sz w:val="16"/>
                <w:szCs w:val="16"/>
              </w:rPr>
              <w:t>9321 Application error, coded</w:t>
            </w:r>
          </w:p>
        </w:tc>
      </w:tr>
      <w:tr w:rsidR="007D069C" w:rsidRPr="007D069C" w:rsidTr="007D069C">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ICR under Emergency Lock</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color w:val="FF0000"/>
                <w:sz w:val="16"/>
                <w:szCs w:val="16"/>
              </w:rPr>
            </w:pPr>
            <w:r w:rsidRPr="007D069C">
              <w:rPr>
                <w:color w:val="FF0000"/>
                <w:sz w:val="16"/>
                <w:szCs w:val="16"/>
              </w:rPr>
              <w:t>772?</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color w:val="FF0000"/>
                <w:sz w:val="16"/>
                <w:szCs w:val="16"/>
              </w:rPr>
            </w:pPr>
            <w:proofErr w:type="gramStart"/>
            <w:r w:rsidRPr="007D069C">
              <w:rPr>
                <w:color w:val="FF0000"/>
                <w:sz w:val="16"/>
                <w:szCs w:val="16"/>
              </w:rPr>
              <w:t>Emergency Lock?</w:t>
            </w:r>
            <w:proofErr w:type="gramEnd"/>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color w:val="FF0000"/>
                <w:sz w:val="16"/>
                <w:szCs w:val="16"/>
              </w:rPr>
            </w:pPr>
            <w:r w:rsidRPr="007D069C">
              <w:rPr>
                <w:rFonts w:cs="Arial"/>
                <w:color w:val="FF0000"/>
                <w:sz w:val="16"/>
                <w:szCs w:val="16"/>
              </w:rPr>
              <w:t>1225 Message function, coded?</w:t>
            </w:r>
          </w:p>
        </w:tc>
      </w:tr>
      <w:tr w:rsidR="007D069C" w:rsidRPr="007D069C" w:rsidTr="009D1DF1">
        <w:tc>
          <w:tcPr>
            <w:tcW w:w="23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Flight departed</w:t>
            </w:r>
          </w:p>
        </w:tc>
        <w:tc>
          <w:tcPr>
            <w:tcW w:w="696"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sz w:val="16"/>
                <w:szCs w:val="16"/>
              </w:rPr>
              <w:t>97</w:t>
            </w:r>
          </w:p>
        </w:tc>
        <w:tc>
          <w:tcPr>
            <w:tcW w:w="374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Flight has departed</w:t>
            </w:r>
          </w:p>
        </w:tc>
        <w:tc>
          <w:tcPr>
            <w:tcW w:w="365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9845 Error/warning message number</w:t>
            </w:r>
          </w:p>
        </w:tc>
      </w:tr>
      <w:tr w:rsidR="007D069C" w:rsidRPr="007D069C" w:rsidTr="007D069C">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sz w:val="16"/>
                <w:szCs w:val="16"/>
              </w:rPr>
              <w:t>418</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Flight has Departed</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color w:val="8EB4E3"/>
                <w:sz w:val="16"/>
                <w:szCs w:val="16"/>
              </w:rPr>
              <w:t>9321 Application error, coded</w:t>
            </w:r>
          </w:p>
        </w:tc>
      </w:tr>
      <w:tr w:rsidR="007D069C" w:rsidRPr="007D069C" w:rsidTr="009D1DF1">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Flight Closed</w:t>
            </w:r>
          </w:p>
        </w:tc>
        <w:tc>
          <w:tcPr>
            <w:tcW w:w="696"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35</w:t>
            </w:r>
          </w:p>
        </w:tc>
        <w:tc>
          <w:tcPr>
            <w:tcW w:w="374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sz w:val="16"/>
                <w:szCs w:val="16"/>
              </w:rPr>
              <w:t>Flight closed</w:t>
            </w:r>
          </w:p>
        </w:tc>
        <w:tc>
          <w:tcPr>
            <w:tcW w:w="3655" w:type="dxa"/>
            <w:tcBorders>
              <w:top w:val="nil"/>
              <w:left w:val="nil"/>
              <w:bottom w:val="single" w:sz="8" w:space="0" w:color="auto"/>
              <w:right w:val="single" w:sz="8" w:space="0" w:color="auto"/>
            </w:tcBorders>
            <w:shd w:val="clear" w:color="auto" w:fill="C2D69B" w:themeFill="accent3" w:themeFillTint="99"/>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9845 Error/warning message number</w:t>
            </w:r>
          </w:p>
        </w:tc>
      </w:tr>
      <w:tr w:rsidR="007D069C" w:rsidRPr="007D069C" w:rsidTr="007D069C">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No Host Availability on requested market</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404</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sz w:val="16"/>
                <w:szCs w:val="16"/>
              </w:rPr>
              <w:t>No Service Between Requested Cities/Airports</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ascii="Calibri" w:eastAsiaTheme="minorHAnsi" w:hAnsi="Calibri"/>
                <w:sz w:val="16"/>
                <w:szCs w:val="16"/>
              </w:rPr>
            </w:pPr>
            <w:r w:rsidRPr="007D069C">
              <w:rPr>
                <w:rFonts w:cs="Arial"/>
                <w:color w:val="8EB4E3"/>
                <w:sz w:val="16"/>
                <w:szCs w:val="16"/>
              </w:rPr>
              <w:t>9321 Application error, coded</w:t>
            </w:r>
          </w:p>
        </w:tc>
      </w:tr>
      <w:tr w:rsidR="007D069C" w:rsidRPr="007D069C" w:rsidTr="007D069C">
        <w:tc>
          <w:tcPr>
            <w:tcW w:w="23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D069C" w:rsidRPr="007D069C" w:rsidRDefault="007D069C">
            <w:pPr>
              <w:rPr>
                <w:rFonts w:ascii="Calibri" w:eastAsiaTheme="minorHAnsi" w:hAnsi="Calibri"/>
                <w:b/>
                <w:bCs/>
                <w:sz w:val="16"/>
                <w:szCs w:val="16"/>
              </w:rPr>
            </w:pPr>
            <w:r w:rsidRPr="007D069C">
              <w:rPr>
                <w:b/>
                <w:bCs/>
                <w:sz w:val="16"/>
                <w:szCs w:val="16"/>
              </w:rPr>
              <w:t>Outside Max Sell Date (not in UC)</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409</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Request is Outside System Date Range</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color w:val="8EB4E3"/>
                <w:sz w:val="16"/>
                <w:szCs w:val="16"/>
              </w:rPr>
            </w:pPr>
            <w:r w:rsidRPr="007D069C">
              <w:rPr>
                <w:rFonts w:cs="Arial"/>
                <w:color w:val="8EB4E3"/>
                <w:sz w:val="16"/>
                <w:szCs w:val="16"/>
              </w:rPr>
              <w:t>9321 Application error, coded</w:t>
            </w:r>
          </w:p>
        </w:tc>
      </w:tr>
      <w:tr w:rsidR="007D069C" w:rsidRPr="007D069C" w:rsidTr="007D069C">
        <w:tc>
          <w:tcPr>
            <w:tcW w:w="0" w:type="auto"/>
            <w:vMerge/>
            <w:tcBorders>
              <w:top w:val="nil"/>
              <w:left w:val="single" w:sz="8" w:space="0" w:color="auto"/>
              <w:bottom w:val="single" w:sz="8" w:space="0" w:color="auto"/>
              <w:right w:val="single" w:sz="8" w:space="0" w:color="auto"/>
            </w:tcBorders>
            <w:vAlign w:val="center"/>
            <w:hideMark/>
          </w:tcPr>
          <w:p w:rsidR="007D069C" w:rsidRPr="007D069C" w:rsidRDefault="007D069C">
            <w:pPr>
              <w:rPr>
                <w:rFonts w:ascii="Calibri" w:eastAsiaTheme="minorHAnsi" w:hAnsi="Calibri"/>
                <w:b/>
                <w:bCs/>
                <w:sz w:val="16"/>
                <w:szCs w:val="16"/>
              </w:rPr>
            </w:pP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438</w:t>
            </w:r>
          </w:p>
        </w:tc>
        <w:tc>
          <w:tcPr>
            <w:tcW w:w="374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sz w:val="16"/>
                <w:szCs w:val="16"/>
              </w:rPr>
            </w:pPr>
            <w:r w:rsidRPr="007D069C">
              <w:rPr>
                <w:rFonts w:cs="Arial"/>
                <w:sz w:val="16"/>
                <w:szCs w:val="16"/>
              </w:rPr>
              <w:t>Request is outside system date range for this carrier within this system</w:t>
            </w:r>
          </w:p>
        </w:tc>
        <w:tc>
          <w:tcPr>
            <w:tcW w:w="3655" w:type="dxa"/>
            <w:tcBorders>
              <w:top w:val="nil"/>
              <w:left w:val="nil"/>
              <w:bottom w:val="single" w:sz="8" w:space="0" w:color="auto"/>
              <w:right w:val="single" w:sz="8" w:space="0" w:color="auto"/>
            </w:tcBorders>
            <w:tcMar>
              <w:top w:w="0" w:type="dxa"/>
              <w:left w:w="108" w:type="dxa"/>
              <w:bottom w:w="0" w:type="dxa"/>
              <w:right w:w="108" w:type="dxa"/>
            </w:tcMar>
            <w:hideMark/>
          </w:tcPr>
          <w:p w:rsidR="007D069C" w:rsidRPr="007D069C" w:rsidRDefault="007D069C">
            <w:pPr>
              <w:rPr>
                <w:rFonts w:eastAsiaTheme="minorHAnsi" w:cs="Arial"/>
                <w:color w:val="8EB4E3"/>
                <w:sz w:val="16"/>
                <w:szCs w:val="16"/>
              </w:rPr>
            </w:pPr>
            <w:r w:rsidRPr="007D069C">
              <w:rPr>
                <w:rFonts w:cs="Arial"/>
                <w:color w:val="8EB4E3"/>
                <w:sz w:val="16"/>
                <w:szCs w:val="16"/>
              </w:rPr>
              <w:t>9321 Application error, coded</w:t>
            </w:r>
          </w:p>
        </w:tc>
      </w:tr>
    </w:tbl>
    <w:p w:rsidR="007D069C" w:rsidRPr="009B3D33" w:rsidRDefault="007D069C" w:rsidP="009B3D33">
      <w:pPr>
        <w:pStyle w:val="BodyText"/>
        <w:rPr>
          <w:lang w:val="en-GB"/>
        </w:rPr>
      </w:pPr>
    </w:p>
    <w:p w:rsidR="00F41BC4" w:rsidRDefault="00F41BC4" w:rsidP="00F41BC4">
      <w:pPr>
        <w:pStyle w:val="Heading4"/>
        <w:rPr>
          <w:lang w:val="en-GB"/>
        </w:rPr>
      </w:pPr>
      <w:r>
        <w:rPr>
          <w:lang w:val="en-GB"/>
        </w:rPr>
        <w:t xml:space="preserve">Simulate </w:t>
      </w:r>
      <w:r w:rsidR="00366F33">
        <w:rPr>
          <w:lang w:val="en-GB"/>
        </w:rPr>
        <w:t>Availability GUI</w:t>
      </w:r>
    </w:p>
    <w:p w:rsidR="00CF5470" w:rsidRDefault="00366F33" w:rsidP="00F67DBD">
      <w:pPr>
        <w:pStyle w:val="BodyText"/>
        <w:ind w:left="431"/>
        <w:rPr>
          <w:lang w:val="en-GB"/>
        </w:rPr>
      </w:pPr>
      <w:r>
        <w:rPr>
          <w:lang w:val="en-GB"/>
        </w:rPr>
        <w:t xml:space="preserve">The task includes </w:t>
      </w:r>
      <w:r w:rsidR="00CF5470">
        <w:rPr>
          <w:lang w:val="en-GB"/>
        </w:rPr>
        <w:t xml:space="preserve">extending capability </w:t>
      </w:r>
      <w:r w:rsidR="001033F7">
        <w:rPr>
          <w:lang w:val="en-GB"/>
        </w:rPr>
        <w:t xml:space="preserve">in the availability simulation screen </w:t>
      </w:r>
      <w:r w:rsidR="00CF5470">
        <w:rPr>
          <w:lang w:val="en-GB"/>
        </w:rPr>
        <w:t>to search availability by groups and waitlist as shown below.</w:t>
      </w:r>
    </w:p>
    <w:p w:rsidR="00F41BC4" w:rsidRPr="00EF71F2" w:rsidRDefault="00CF5470" w:rsidP="00F41BC4">
      <w:pPr>
        <w:pStyle w:val="BodyText"/>
        <w:rPr>
          <w:lang w:val="en-GB"/>
        </w:rPr>
      </w:pPr>
      <w:r>
        <w:rPr>
          <w:noProof/>
          <w:lang w:val="en-GB" w:eastAsia="en-GB"/>
        </w:rPr>
        <w:lastRenderedPageBreak/>
        <w:drawing>
          <wp:inline distT="0" distB="0" distL="0" distR="0">
            <wp:extent cx="593407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r w:rsidR="00366F33">
        <w:rPr>
          <w:lang w:val="en-GB"/>
        </w:rPr>
        <w:t xml:space="preserve"> </w:t>
      </w:r>
    </w:p>
    <w:p w:rsidR="0057793B" w:rsidRDefault="0057793B" w:rsidP="0057793B">
      <w:pPr>
        <w:pStyle w:val="Heading4"/>
        <w:rPr>
          <w:lang w:val="en-GB"/>
        </w:rPr>
      </w:pPr>
      <w:r>
        <w:rPr>
          <w:lang w:val="en-GB"/>
        </w:rPr>
        <w:t>Assumptions</w:t>
      </w:r>
    </w:p>
    <w:p w:rsidR="001065CB" w:rsidRDefault="00683A2C" w:rsidP="00875A41">
      <w:pPr>
        <w:pStyle w:val="ListParagraph"/>
        <w:numPr>
          <w:ilvl w:val="0"/>
          <w:numId w:val="31"/>
        </w:numPr>
      </w:pPr>
      <w:r>
        <w:t>System will be able to differentiate between Internal &amp; external requests</w:t>
      </w:r>
    </w:p>
    <w:p w:rsidR="00683A2C" w:rsidRDefault="00683A2C" w:rsidP="00875A41">
      <w:pPr>
        <w:pStyle w:val="ListParagraph"/>
        <w:numPr>
          <w:ilvl w:val="0"/>
          <w:numId w:val="31"/>
        </w:numPr>
      </w:pPr>
      <w:r>
        <w:t>Closed state for ICR can be achieved through SOAP GUI</w:t>
      </w:r>
    </w:p>
    <w:p w:rsidR="00683A2C" w:rsidRDefault="00683A2C" w:rsidP="001666A5">
      <w:pPr>
        <w:pStyle w:val="ListParagraph"/>
        <w:numPr>
          <w:ilvl w:val="0"/>
          <w:numId w:val="31"/>
        </w:numPr>
      </w:pPr>
      <w:r>
        <w:t>Avail.24b and Avail.24c are completed prior to this task</w:t>
      </w:r>
      <w:bookmarkStart w:id="216" w:name="_Toc336531339"/>
      <w:bookmarkStart w:id="217" w:name="_Toc337797355"/>
    </w:p>
    <w:p w:rsidR="008536B7" w:rsidRPr="001666A5" w:rsidRDefault="008536B7" w:rsidP="001666A5">
      <w:pPr>
        <w:pStyle w:val="ListParagraph"/>
        <w:numPr>
          <w:ilvl w:val="0"/>
          <w:numId w:val="31"/>
        </w:numPr>
      </w:pPr>
      <w:r>
        <w:t xml:space="preserve">INV.66a2 </w:t>
      </w:r>
      <w:r w:rsidR="00AA3C44">
        <w:t xml:space="preserve">&amp; INV.66c are </w:t>
      </w:r>
      <w:r>
        <w:t>completed.</w:t>
      </w:r>
    </w:p>
    <w:p w:rsidR="00D216B3" w:rsidRDefault="00D216B3" w:rsidP="00D216B3">
      <w:pPr>
        <w:pStyle w:val="Heading3"/>
        <w:rPr>
          <w:lang w:val="en-GB"/>
        </w:rPr>
      </w:pPr>
      <w:bookmarkStart w:id="218" w:name="_Toc426964352"/>
      <w:r w:rsidRPr="007441BA">
        <w:rPr>
          <w:lang w:val="en-GB"/>
        </w:rPr>
        <w:t>Acceptance Tests</w:t>
      </w:r>
      <w:bookmarkEnd w:id="216"/>
      <w:bookmarkEnd w:id="217"/>
      <w:bookmarkEnd w:id="218"/>
    </w:p>
    <w:p w:rsidR="004361F4" w:rsidRDefault="004361F4" w:rsidP="004361F4">
      <w:pPr>
        <w:pStyle w:val="BodyText"/>
        <w:rPr>
          <w:lang w:val="en-GB"/>
        </w:rPr>
      </w:pPr>
      <w:r w:rsidRPr="00394D5D">
        <w:rPr>
          <w:lang w:val="en-GB"/>
        </w:rPr>
        <w:t>Definition of done requires that all test scenarios are satisfied; furthermore it is expected that the development team will identify additional scenarios to add to the test pack.</w:t>
      </w:r>
      <w:r>
        <w:rPr>
          <w:lang w:val="en-GB"/>
        </w:rPr>
        <w:t xml:space="preserve"> Demo has to be done through </w:t>
      </w:r>
      <w:r w:rsidR="003C745A">
        <w:rPr>
          <w:lang w:val="en-GB"/>
        </w:rPr>
        <w:t xml:space="preserve">SOAP UI, Giga GUI </w:t>
      </w:r>
      <w:r>
        <w:rPr>
          <w:lang w:val="en-GB"/>
        </w:rPr>
        <w:t xml:space="preserve">and </w:t>
      </w:r>
      <w:r w:rsidR="003C745A">
        <w:rPr>
          <w:lang w:val="en-GB"/>
        </w:rPr>
        <w:t xml:space="preserve">Simulate Availability </w:t>
      </w:r>
      <w:r>
        <w:rPr>
          <w:lang w:val="en-GB"/>
        </w:rPr>
        <w:t>GUI.</w:t>
      </w:r>
    </w:p>
    <w:p w:rsidR="00E47EBA" w:rsidRDefault="00E47EBA" w:rsidP="004361F4">
      <w:pPr>
        <w:pStyle w:val="BodyText"/>
        <w:rPr>
          <w:lang w:val="en-GB"/>
        </w:rPr>
      </w:pPr>
      <w:r>
        <w:rPr>
          <w:lang w:val="en-GB"/>
        </w:rPr>
        <w:t xml:space="preserve">Note: The demo can be initiated either by making an inventory adjustment (Sell) or by re-dressing ICR </w:t>
      </w:r>
    </w:p>
    <w:p w:rsidR="002011DA" w:rsidRDefault="002011DA" w:rsidP="004361F4">
      <w:pPr>
        <w:pStyle w:val="BodyText"/>
        <w:rPr>
          <w:b/>
          <w:lang w:val="en-GB"/>
        </w:rPr>
      </w:pPr>
      <w:r w:rsidRPr="002011DA">
        <w:rPr>
          <w:b/>
          <w:lang w:val="en-GB"/>
        </w:rPr>
        <w:t>Test Data</w:t>
      </w:r>
    </w:p>
    <w:p w:rsidR="002011DA" w:rsidRPr="00436723" w:rsidRDefault="00436723" w:rsidP="004361F4">
      <w:pPr>
        <w:pStyle w:val="BodyText"/>
        <w:rPr>
          <w:lang w:val="en-GB"/>
        </w:rPr>
      </w:pPr>
      <w:r w:rsidRPr="00436723">
        <w:rPr>
          <w:lang w:val="en-GB"/>
        </w:rPr>
        <w:t xml:space="preserve">Use </w:t>
      </w:r>
      <w:r>
        <w:rPr>
          <w:lang w:val="en-GB"/>
        </w:rPr>
        <w:t xml:space="preserve">test data provided in </w:t>
      </w:r>
      <w:r>
        <w:rPr>
          <w:rFonts w:cs="Arial"/>
          <w:lang w:val="en-GB"/>
        </w:rPr>
        <w:t>§</w:t>
      </w:r>
      <w:r w:rsidR="009D054E">
        <w:fldChar w:fldCharType="begin"/>
      </w:r>
      <w:r w:rsidR="009D054E">
        <w:instrText xml:space="preserve"> REF _Ref424306008 \r \h  \* MERGEFORMAT </w:instrText>
      </w:r>
      <w:r w:rsidR="009D054E">
        <w:fldChar w:fldCharType="separate"/>
      </w:r>
      <w:r w:rsidRPr="00436723">
        <w:rPr>
          <w:rFonts w:cs="Arial"/>
          <w:b/>
          <w:lang w:val="en-GB"/>
        </w:rPr>
        <w:t>15.1.7</w:t>
      </w:r>
      <w:r w:rsidR="009D054E">
        <w:fldChar w:fldCharType="end"/>
      </w:r>
    </w:p>
    <w:tbl>
      <w:tblPr>
        <w:tblStyle w:val="TableGrid"/>
        <w:tblW w:w="0" w:type="auto"/>
        <w:tblInd w:w="43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463"/>
        <w:gridCol w:w="1765"/>
        <w:gridCol w:w="1843"/>
        <w:gridCol w:w="2693"/>
        <w:gridCol w:w="2380"/>
      </w:tblGrid>
      <w:tr w:rsidR="00107FE3" w:rsidRPr="00E47EBA" w:rsidTr="003A731A">
        <w:trPr>
          <w:tblHeader/>
        </w:trPr>
        <w:tc>
          <w:tcPr>
            <w:tcW w:w="463" w:type="dxa"/>
            <w:shd w:val="clear" w:color="auto" w:fill="548DD4" w:themeFill="text2" w:themeFillTint="99"/>
          </w:tcPr>
          <w:p w:rsidR="00474809" w:rsidRPr="00E47EBA" w:rsidRDefault="00474809" w:rsidP="00D661B7">
            <w:pPr>
              <w:pStyle w:val="BodyText"/>
              <w:ind w:left="0"/>
              <w:rPr>
                <w:b/>
                <w:color w:val="FFFFFF" w:themeColor="background1"/>
                <w:sz w:val="16"/>
                <w:szCs w:val="16"/>
                <w:lang w:val="en-GB"/>
              </w:rPr>
            </w:pPr>
            <w:r w:rsidRPr="00E47EBA">
              <w:rPr>
                <w:b/>
                <w:color w:val="FFFFFF" w:themeColor="background1"/>
                <w:sz w:val="16"/>
                <w:szCs w:val="16"/>
                <w:lang w:val="en-GB"/>
              </w:rPr>
              <w:t>Sr.</w:t>
            </w:r>
          </w:p>
        </w:tc>
        <w:tc>
          <w:tcPr>
            <w:tcW w:w="1765" w:type="dxa"/>
            <w:shd w:val="clear" w:color="auto" w:fill="548DD4" w:themeFill="text2" w:themeFillTint="99"/>
          </w:tcPr>
          <w:p w:rsidR="00474809" w:rsidRPr="00E47EBA" w:rsidRDefault="00474809" w:rsidP="00D661B7">
            <w:pPr>
              <w:pStyle w:val="BodyText"/>
              <w:ind w:left="0"/>
              <w:rPr>
                <w:b/>
                <w:color w:val="FFFFFF" w:themeColor="background1"/>
                <w:sz w:val="16"/>
                <w:szCs w:val="16"/>
                <w:lang w:val="en-GB"/>
              </w:rPr>
            </w:pPr>
            <w:r w:rsidRPr="00E47EBA">
              <w:rPr>
                <w:b/>
                <w:color w:val="FFFFFF" w:themeColor="background1"/>
                <w:sz w:val="16"/>
                <w:szCs w:val="16"/>
                <w:lang w:val="en-GB"/>
              </w:rPr>
              <w:t>Test</w:t>
            </w:r>
          </w:p>
        </w:tc>
        <w:tc>
          <w:tcPr>
            <w:tcW w:w="1843" w:type="dxa"/>
            <w:shd w:val="clear" w:color="auto" w:fill="548DD4" w:themeFill="text2" w:themeFillTint="99"/>
          </w:tcPr>
          <w:p w:rsidR="00474809" w:rsidRPr="00E47EBA" w:rsidRDefault="00474809" w:rsidP="00D661B7">
            <w:pPr>
              <w:pStyle w:val="BodyText"/>
              <w:ind w:left="0"/>
              <w:rPr>
                <w:b/>
                <w:color w:val="FFFFFF" w:themeColor="background1"/>
                <w:sz w:val="16"/>
                <w:szCs w:val="16"/>
                <w:lang w:val="en-US"/>
              </w:rPr>
            </w:pPr>
            <w:r w:rsidRPr="00E47EBA">
              <w:rPr>
                <w:b/>
                <w:color w:val="FFFFFF" w:themeColor="background1"/>
                <w:sz w:val="16"/>
                <w:szCs w:val="16"/>
                <w:lang w:val="en-GB"/>
              </w:rPr>
              <w:t>Prerequisite</w:t>
            </w:r>
          </w:p>
        </w:tc>
        <w:tc>
          <w:tcPr>
            <w:tcW w:w="2693" w:type="dxa"/>
            <w:shd w:val="clear" w:color="auto" w:fill="548DD4" w:themeFill="text2" w:themeFillTint="99"/>
          </w:tcPr>
          <w:p w:rsidR="00474809" w:rsidRPr="00E47EBA" w:rsidRDefault="00474809" w:rsidP="00D661B7">
            <w:pPr>
              <w:pStyle w:val="BodyText"/>
              <w:ind w:left="0"/>
              <w:rPr>
                <w:b/>
                <w:color w:val="FFFFFF" w:themeColor="background1"/>
                <w:sz w:val="16"/>
                <w:szCs w:val="16"/>
                <w:lang w:val="en-US"/>
              </w:rPr>
            </w:pPr>
            <w:r w:rsidRPr="00E47EBA">
              <w:rPr>
                <w:b/>
                <w:color w:val="FFFFFF" w:themeColor="background1"/>
                <w:sz w:val="16"/>
                <w:szCs w:val="16"/>
                <w:lang w:val="en-GB"/>
              </w:rPr>
              <w:t>Scenario</w:t>
            </w:r>
          </w:p>
        </w:tc>
        <w:tc>
          <w:tcPr>
            <w:tcW w:w="2380" w:type="dxa"/>
            <w:shd w:val="clear" w:color="auto" w:fill="548DD4" w:themeFill="text2" w:themeFillTint="99"/>
          </w:tcPr>
          <w:p w:rsidR="00474809" w:rsidRPr="00E47EBA" w:rsidRDefault="00474809" w:rsidP="00D661B7">
            <w:pPr>
              <w:pStyle w:val="BodyText"/>
              <w:ind w:left="0"/>
              <w:rPr>
                <w:b/>
                <w:color w:val="FFFFFF" w:themeColor="background1"/>
                <w:sz w:val="16"/>
                <w:szCs w:val="16"/>
                <w:lang w:val="en-US"/>
              </w:rPr>
            </w:pPr>
            <w:r w:rsidRPr="00E47EBA">
              <w:rPr>
                <w:b/>
                <w:color w:val="FFFFFF" w:themeColor="background1"/>
                <w:sz w:val="16"/>
                <w:szCs w:val="16"/>
                <w:lang w:val="en-US"/>
              </w:rPr>
              <w:t>Post Condition</w:t>
            </w:r>
          </w:p>
        </w:tc>
      </w:tr>
      <w:tr w:rsidR="00474809" w:rsidRPr="00E47EBA" w:rsidTr="003A731A">
        <w:tc>
          <w:tcPr>
            <w:tcW w:w="463" w:type="dxa"/>
          </w:tcPr>
          <w:p w:rsidR="00474809" w:rsidRPr="00E47EBA" w:rsidRDefault="00474809" w:rsidP="00AB49F9">
            <w:pPr>
              <w:pStyle w:val="BodyText"/>
              <w:numPr>
                <w:ilvl w:val="0"/>
                <w:numId w:val="42"/>
              </w:numPr>
              <w:rPr>
                <w:sz w:val="16"/>
                <w:szCs w:val="16"/>
                <w:lang w:val="en-GB"/>
              </w:rPr>
            </w:pPr>
          </w:p>
        </w:tc>
        <w:tc>
          <w:tcPr>
            <w:tcW w:w="1765" w:type="dxa"/>
          </w:tcPr>
          <w:p w:rsidR="00474809" w:rsidRPr="00E47EBA" w:rsidRDefault="00B441F5" w:rsidP="00D661B7">
            <w:pPr>
              <w:pStyle w:val="BodyText"/>
              <w:ind w:left="0"/>
              <w:rPr>
                <w:sz w:val="16"/>
                <w:szCs w:val="16"/>
                <w:lang w:val="en-GB"/>
              </w:rPr>
            </w:pPr>
            <w:r w:rsidRPr="00E47EBA">
              <w:rPr>
                <w:sz w:val="16"/>
                <w:szCs w:val="16"/>
                <w:lang w:val="en-GB"/>
              </w:rPr>
              <w:t xml:space="preserve">Availability when seat constraints apply </w:t>
            </w:r>
          </w:p>
        </w:tc>
        <w:tc>
          <w:tcPr>
            <w:tcW w:w="1843" w:type="dxa"/>
          </w:tcPr>
          <w:p w:rsidR="00474809" w:rsidRPr="00E47EBA" w:rsidRDefault="00B441F5" w:rsidP="00D661B7">
            <w:pPr>
              <w:pStyle w:val="BodyText"/>
              <w:ind w:left="0"/>
              <w:rPr>
                <w:sz w:val="16"/>
                <w:szCs w:val="16"/>
                <w:lang w:val="en-US"/>
              </w:rPr>
            </w:pPr>
            <w:r w:rsidRPr="00E47EBA">
              <w:rPr>
                <w:sz w:val="16"/>
                <w:szCs w:val="16"/>
                <w:lang w:val="en-US"/>
              </w:rPr>
              <w:t>ICR exists in the system</w:t>
            </w:r>
          </w:p>
          <w:p w:rsidR="00B441F5" w:rsidRPr="00E47EBA" w:rsidRDefault="00B441F5" w:rsidP="00D661B7">
            <w:pPr>
              <w:pStyle w:val="BodyText"/>
              <w:ind w:left="0"/>
              <w:rPr>
                <w:sz w:val="16"/>
                <w:szCs w:val="16"/>
                <w:lang w:val="en-US"/>
              </w:rPr>
            </w:pPr>
            <w:r w:rsidRPr="00E47EBA">
              <w:rPr>
                <w:sz w:val="16"/>
                <w:szCs w:val="16"/>
                <w:lang w:val="en-US"/>
              </w:rPr>
              <w:t>No Booking Limit exists</w:t>
            </w:r>
          </w:p>
        </w:tc>
        <w:tc>
          <w:tcPr>
            <w:tcW w:w="2693" w:type="dxa"/>
          </w:tcPr>
          <w:p w:rsidR="00474809" w:rsidRPr="00E47EBA" w:rsidRDefault="00B441F5" w:rsidP="00B441F5">
            <w:pPr>
              <w:pStyle w:val="BodyText"/>
              <w:ind w:left="0"/>
              <w:rPr>
                <w:sz w:val="16"/>
                <w:szCs w:val="16"/>
                <w:lang w:val="en-GB"/>
              </w:rPr>
            </w:pPr>
            <w:r w:rsidRPr="00E47EBA">
              <w:rPr>
                <w:sz w:val="16"/>
                <w:szCs w:val="16"/>
                <w:lang w:val="en-GB"/>
              </w:rPr>
              <w:t>Make Inventory adjustment where seat availability on a RBD becomes 9 or less in one Segment or Leg</w:t>
            </w:r>
          </w:p>
          <w:p w:rsidR="00B441F5" w:rsidRPr="00E47EBA" w:rsidRDefault="00B441F5" w:rsidP="00B441F5">
            <w:pPr>
              <w:pStyle w:val="BodyText"/>
              <w:ind w:left="0"/>
              <w:rPr>
                <w:rFonts w:cs="Arial"/>
                <w:sz w:val="16"/>
                <w:szCs w:val="16"/>
                <w:lang w:val="en-US"/>
              </w:rPr>
            </w:pPr>
            <w:r w:rsidRPr="00E47EBA">
              <w:rPr>
                <w:sz w:val="16"/>
                <w:szCs w:val="16"/>
                <w:lang w:val="en-GB"/>
              </w:rPr>
              <w:t>Make Availability request</w:t>
            </w:r>
          </w:p>
        </w:tc>
        <w:tc>
          <w:tcPr>
            <w:tcW w:w="2380" w:type="dxa"/>
          </w:tcPr>
          <w:p w:rsidR="00474809" w:rsidRPr="00E47EBA" w:rsidRDefault="00B441F5" w:rsidP="00D661B7">
            <w:pPr>
              <w:spacing w:before="0" w:after="0"/>
              <w:contextualSpacing/>
              <w:rPr>
                <w:rFonts w:cs="Arial"/>
                <w:color w:val="000000"/>
                <w:sz w:val="16"/>
                <w:szCs w:val="16"/>
              </w:rPr>
            </w:pPr>
            <w:r w:rsidRPr="00E47EBA">
              <w:rPr>
                <w:rFonts w:cs="Arial"/>
                <w:color w:val="000000"/>
                <w:sz w:val="16"/>
                <w:szCs w:val="16"/>
              </w:rPr>
              <w:t xml:space="preserve">Availability data gets </w:t>
            </w:r>
            <w:r w:rsidR="006A301A">
              <w:rPr>
                <w:rFonts w:cs="Arial"/>
                <w:color w:val="000000"/>
                <w:sz w:val="16"/>
                <w:szCs w:val="16"/>
              </w:rPr>
              <w:t>cached</w:t>
            </w:r>
            <w:r w:rsidRPr="00E47EBA">
              <w:rPr>
                <w:rFonts w:cs="Arial"/>
                <w:color w:val="000000"/>
                <w:sz w:val="16"/>
                <w:szCs w:val="16"/>
              </w:rPr>
              <w:t xml:space="preserve"> in AV space for the entire flight and response is returned correctly </w:t>
            </w:r>
          </w:p>
          <w:p w:rsidR="00474809" w:rsidRPr="00E47EBA" w:rsidRDefault="003C745A" w:rsidP="003C745A">
            <w:pPr>
              <w:spacing w:before="0" w:after="0"/>
              <w:contextualSpacing/>
              <w:rPr>
                <w:rFonts w:cs="Arial"/>
                <w:sz w:val="16"/>
                <w:szCs w:val="16"/>
              </w:rPr>
            </w:pPr>
            <w:r w:rsidRPr="00E47EBA">
              <w:rPr>
                <w:rFonts w:cs="Arial"/>
                <w:color w:val="548DD4" w:themeColor="text2" w:themeTint="99"/>
                <w:sz w:val="16"/>
                <w:szCs w:val="16"/>
              </w:rPr>
              <w:t>(Demonstrate through Grid GUI)</w:t>
            </w:r>
          </w:p>
        </w:tc>
      </w:tr>
      <w:tr w:rsidR="00B441F5" w:rsidRPr="00E47EBA" w:rsidTr="003A731A">
        <w:tc>
          <w:tcPr>
            <w:tcW w:w="463" w:type="dxa"/>
          </w:tcPr>
          <w:p w:rsidR="00B441F5" w:rsidRPr="00E47EBA" w:rsidRDefault="00B441F5" w:rsidP="00AB49F9">
            <w:pPr>
              <w:pStyle w:val="BodyText"/>
              <w:numPr>
                <w:ilvl w:val="0"/>
                <w:numId w:val="42"/>
              </w:numPr>
              <w:rPr>
                <w:sz w:val="16"/>
                <w:szCs w:val="16"/>
                <w:lang w:val="en-GB"/>
              </w:rPr>
            </w:pPr>
          </w:p>
        </w:tc>
        <w:tc>
          <w:tcPr>
            <w:tcW w:w="1765" w:type="dxa"/>
          </w:tcPr>
          <w:p w:rsidR="00B441F5" w:rsidRPr="00E47EBA" w:rsidRDefault="00B441F5" w:rsidP="00B441F5">
            <w:pPr>
              <w:pStyle w:val="BodyText"/>
              <w:ind w:left="0"/>
              <w:rPr>
                <w:sz w:val="16"/>
                <w:szCs w:val="16"/>
                <w:lang w:val="en-GB"/>
              </w:rPr>
            </w:pPr>
            <w:r w:rsidRPr="00E47EBA">
              <w:rPr>
                <w:sz w:val="16"/>
                <w:szCs w:val="16"/>
                <w:lang w:val="en-GB"/>
              </w:rPr>
              <w:t xml:space="preserve">Availability when no seat constraints apply </w:t>
            </w:r>
          </w:p>
        </w:tc>
        <w:tc>
          <w:tcPr>
            <w:tcW w:w="1843" w:type="dxa"/>
          </w:tcPr>
          <w:p w:rsidR="00B441F5" w:rsidRPr="00E47EBA" w:rsidRDefault="00B441F5" w:rsidP="001B186F">
            <w:pPr>
              <w:pStyle w:val="BodyText"/>
              <w:ind w:left="0"/>
              <w:rPr>
                <w:sz w:val="16"/>
                <w:szCs w:val="16"/>
                <w:lang w:val="en-US"/>
              </w:rPr>
            </w:pPr>
            <w:r w:rsidRPr="00E47EBA">
              <w:rPr>
                <w:sz w:val="16"/>
                <w:szCs w:val="16"/>
                <w:lang w:val="en-US"/>
              </w:rPr>
              <w:t>As above</w:t>
            </w:r>
          </w:p>
        </w:tc>
        <w:tc>
          <w:tcPr>
            <w:tcW w:w="2693" w:type="dxa"/>
          </w:tcPr>
          <w:p w:rsidR="00B441F5" w:rsidRPr="00E47EBA" w:rsidRDefault="00B441F5" w:rsidP="00B441F5">
            <w:pPr>
              <w:pStyle w:val="BodyText"/>
              <w:ind w:left="0"/>
              <w:rPr>
                <w:sz w:val="16"/>
                <w:szCs w:val="16"/>
                <w:lang w:val="en-GB"/>
              </w:rPr>
            </w:pPr>
            <w:r w:rsidRPr="00E47EBA">
              <w:rPr>
                <w:sz w:val="16"/>
                <w:szCs w:val="16"/>
                <w:lang w:val="en-GB"/>
              </w:rPr>
              <w:t xml:space="preserve">Make Inventory adjustment, but seat availability for RBDs in </w:t>
            </w:r>
            <w:proofErr w:type="spellStart"/>
            <w:r w:rsidRPr="00E47EBA">
              <w:rPr>
                <w:sz w:val="16"/>
                <w:szCs w:val="16"/>
                <w:lang w:val="en-GB"/>
              </w:rPr>
              <w:t>Seg</w:t>
            </w:r>
            <w:proofErr w:type="spellEnd"/>
            <w:r w:rsidRPr="00E47EBA">
              <w:rPr>
                <w:sz w:val="16"/>
                <w:szCs w:val="16"/>
                <w:lang w:val="en-GB"/>
              </w:rPr>
              <w:t>/Leg &gt; 9 seats</w:t>
            </w:r>
          </w:p>
          <w:p w:rsidR="00B441F5" w:rsidRPr="00E47EBA" w:rsidRDefault="00B441F5" w:rsidP="00B441F5">
            <w:pPr>
              <w:pStyle w:val="BodyText"/>
              <w:ind w:left="0"/>
              <w:rPr>
                <w:rFonts w:cs="Arial"/>
                <w:sz w:val="16"/>
                <w:szCs w:val="16"/>
                <w:lang w:val="en-US"/>
              </w:rPr>
            </w:pPr>
            <w:r w:rsidRPr="00E47EBA">
              <w:rPr>
                <w:sz w:val="16"/>
                <w:szCs w:val="16"/>
                <w:lang w:val="en-GB"/>
              </w:rPr>
              <w:t>Make Availability request</w:t>
            </w:r>
          </w:p>
        </w:tc>
        <w:tc>
          <w:tcPr>
            <w:tcW w:w="2380" w:type="dxa"/>
          </w:tcPr>
          <w:p w:rsidR="00B441F5" w:rsidRPr="00E47EBA" w:rsidRDefault="00B441F5" w:rsidP="001B186F">
            <w:pPr>
              <w:spacing w:before="0" w:after="0"/>
              <w:contextualSpacing/>
              <w:rPr>
                <w:rFonts w:cs="Arial"/>
                <w:color w:val="000000"/>
                <w:sz w:val="16"/>
                <w:szCs w:val="16"/>
              </w:rPr>
            </w:pPr>
            <w:r w:rsidRPr="00E47EBA">
              <w:rPr>
                <w:rFonts w:cs="Arial"/>
                <w:color w:val="000000"/>
                <w:sz w:val="16"/>
                <w:szCs w:val="16"/>
              </w:rPr>
              <w:t xml:space="preserve">No data is </w:t>
            </w:r>
            <w:r w:rsidR="006A301A">
              <w:rPr>
                <w:rFonts w:cs="Arial"/>
                <w:color w:val="000000"/>
                <w:sz w:val="16"/>
                <w:szCs w:val="16"/>
              </w:rPr>
              <w:t>cached</w:t>
            </w:r>
            <w:r w:rsidRPr="00E47EBA">
              <w:rPr>
                <w:rFonts w:cs="Arial"/>
                <w:color w:val="000000"/>
                <w:sz w:val="16"/>
                <w:szCs w:val="16"/>
              </w:rPr>
              <w:t>. Availability response is returned from schedule segments</w:t>
            </w:r>
          </w:p>
          <w:p w:rsidR="00B441F5" w:rsidRPr="00E47EBA" w:rsidRDefault="00B441F5" w:rsidP="001B186F">
            <w:pPr>
              <w:spacing w:before="0" w:after="0"/>
              <w:contextualSpacing/>
              <w:rPr>
                <w:rFonts w:cs="Arial"/>
                <w:sz w:val="16"/>
                <w:szCs w:val="16"/>
              </w:rPr>
            </w:pPr>
          </w:p>
        </w:tc>
      </w:tr>
      <w:tr w:rsidR="00B441F5" w:rsidRPr="00E47EBA" w:rsidTr="003A731A">
        <w:tc>
          <w:tcPr>
            <w:tcW w:w="463" w:type="dxa"/>
          </w:tcPr>
          <w:p w:rsidR="00B441F5" w:rsidRPr="00E47EBA" w:rsidRDefault="00B441F5" w:rsidP="00AB49F9">
            <w:pPr>
              <w:pStyle w:val="BodyText"/>
              <w:numPr>
                <w:ilvl w:val="0"/>
                <w:numId w:val="42"/>
              </w:numPr>
              <w:rPr>
                <w:sz w:val="16"/>
                <w:szCs w:val="16"/>
                <w:lang w:val="en-GB"/>
              </w:rPr>
            </w:pPr>
          </w:p>
        </w:tc>
        <w:tc>
          <w:tcPr>
            <w:tcW w:w="1765" w:type="dxa"/>
          </w:tcPr>
          <w:p w:rsidR="00B441F5" w:rsidRPr="00E47EBA" w:rsidRDefault="00B441F5" w:rsidP="00B441F5">
            <w:pPr>
              <w:pStyle w:val="BodyText"/>
              <w:ind w:left="0"/>
              <w:rPr>
                <w:sz w:val="16"/>
                <w:szCs w:val="16"/>
                <w:lang w:val="en-GB"/>
              </w:rPr>
            </w:pPr>
            <w:r w:rsidRPr="00E47EBA">
              <w:rPr>
                <w:sz w:val="16"/>
                <w:szCs w:val="16"/>
                <w:lang w:val="en-GB"/>
              </w:rPr>
              <w:t>Availability when seat constraints apply for POS</w:t>
            </w:r>
          </w:p>
        </w:tc>
        <w:tc>
          <w:tcPr>
            <w:tcW w:w="1843" w:type="dxa"/>
          </w:tcPr>
          <w:p w:rsidR="00B441F5" w:rsidRPr="00E47EBA" w:rsidRDefault="00B441F5" w:rsidP="00B441F5">
            <w:pPr>
              <w:pStyle w:val="BodyText"/>
              <w:ind w:left="0"/>
              <w:rPr>
                <w:sz w:val="16"/>
                <w:szCs w:val="16"/>
                <w:lang w:val="en-US"/>
              </w:rPr>
            </w:pPr>
            <w:r w:rsidRPr="00E47EBA">
              <w:rPr>
                <w:sz w:val="16"/>
                <w:szCs w:val="16"/>
                <w:lang w:val="en-US"/>
              </w:rPr>
              <w:t>ICR exists in the system</w:t>
            </w:r>
          </w:p>
          <w:p w:rsidR="0010155B" w:rsidRDefault="00B441F5" w:rsidP="00B441F5">
            <w:pPr>
              <w:pStyle w:val="BodyText"/>
              <w:ind w:left="0"/>
              <w:rPr>
                <w:sz w:val="16"/>
                <w:szCs w:val="16"/>
                <w:lang w:val="en-US"/>
              </w:rPr>
            </w:pPr>
            <w:r w:rsidRPr="00E47EBA">
              <w:rPr>
                <w:sz w:val="16"/>
                <w:szCs w:val="16"/>
                <w:lang w:val="en-US"/>
              </w:rPr>
              <w:t>Multiple Booking Limit exists</w:t>
            </w:r>
            <w:r w:rsidR="0010155B">
              <w:rPr>
                <w:sz w:val="16"/>
                <w:szCs w:val="16"/>
                <w:lang w:val="en-US"/>
              </w:rPr>
              <w:t xml:space="preserve"> </w:t>
            </w:r>
          </w:p>
          <w:p w:rsidR="00B441F5" w:rsidRPr="00E47EBA" w:rsidRDefault="0010155B" w:rsidP="00B441F5">
            <w:pPr>
              <w:pStyle w:val="BodyText"/>
              <w:ind w:left="0"/>
              <w:rPr>
                <w:sz w:val="16"/>
                <w:szCs w:val="16"/>
                <w:lang w:val="en-US"/>
              </w:rPr>
            </w:pPr>
            <w:proofErr w:type="spellStart"/>
            <w:r w:rsidRPr="0010155B">
              <w:rPr>
                <w:color w:val="548DD4" w:themeColor="text2" w:themeTint="99"/>
                <w:sz w:val="16"/>
                <w:szCs w:val="16"/>
                <w:lang w:val="en-US"/>
              </w:rPr>
              <w:t>Subs.Parameter</w:t>
            </w:r>
            <w:proofErr w:type="spellEnd"/>
            <w:r w:rsidRPr="0010155B">
              <w:rPr>
                <w:color w:val="548DD4" w:themeColor="text2" w:themeTint="99"/>
                <w:sz w:val="16"/>
                <w:szCs w:val="16"/>
                <w:lang w:val="en-US"/>
              </w:rPr>
              <w:t xml:space="preserve"> – 'Most restrictive'</w:t>
            </w:r>
          </w:p>
        </w:tc>
        <w:tc>
          <w:tcPr>
            <w:tcW w:w="2693" w:type="dxa"/>
          </w:tcPr>
          <w:p w:rsidR="00B441F5" w:rsidRPr="00E47EBA" w:rsidRDefault="00B441F5" w:rsidP="001B186F">
            <w:pPr>
              <w:pStyle w:val="BodyText"/>
              <w:ind w:left="0"/>
              <w:rPr>
                <w:sz w:val="16"/>
                <w:szCs w:val="16"/>
                <w:lang w:val="en-GB"/>
              </w:rPr>
            </w:pPr>
            <w:r w:rsidRPr="00E47EBA">
              <w:rPr>
                <w:sz w:val="16"/>
                <w:szCs w:val="16"/>
                <w:lang w:val="en-GB"/>
              </w:rPr>
              <w:t>Make Inventory adjustment, where seat availability for RBDs in BLB drops to &lt; 9 seats</w:t>
            </w:r>
            <w:r w:rsidR="00107FE3" w:rsidRPr="00E47EBA">
              <w:rPr>
                <w:sz w:val="16"/>
                <w:szCs w:val="16"/>
                <w:lang w:val="en-GB"/>
              </w:rPr>
              <w:t xml:space="preserve">. </w:t>
            </w:r>
          </w:p>
          <w:p w:rsidR="00107FE3" w:rsidRPr="00E47EBA" w:rsidRDefault="00107FE3" w:rsidP="001B186F">
            <w:pPr>
              <w:pStyle w:val="BodyText"/>
              <w:ind w:left="0"/>
              <w:rPr>
                <w:sz w:val="16"/>
                <w:szCs w:val="16"/>
                <w:lang w:val="en-GB"/>
              </w:rPr>
            </w:pPr>
            <w:r w:rsidRPr="00E47EBA">
              <w:rPr>
                <w:sz w:val="16"/>
                <w:szCs w:val="16"/>
                <w:lang w:val="en-GB"/>
              </w:rPr>
              <w:t xml:space="preserve">However RBDs in </w:t>
            </w:r>
            <w:proofErr w:type="spellStart"/>
            <w:r w:rsidRPr="00E47EBA">
              <w:rPr>
                <w:sz w:val="16"/>
                <w:szCs w:val="16"/>
                <w:lang w:val="en-GB"/>
              </w:rPr>
              <w:t>Seg</w:t>
            </w:r>
            <w:proofErr w:type="spellEnd"/>
            <w:r w:rsidRPr="00E47EBA">
              <w:rPr>
                <w:sz w:val="16"/>
                <w:szCs w:val="16"/>
                <w:lang w:val="en-GB"/>
              </w:rPr>
              <w:t>/Leg &gt; 9 seats</w:t>
            </w:r>
          </w:p>
          <w:p w:rsidR="00B441F5" w:rsidRPr="00E47EBA" w:rsidRDefault="00B441F5" w:rsidP="001B186F">
            <w:pPr>
              <w:pStyle w:val="BodyText"/>
              <w:ind w:left="0"/>
              <w:rPr>
                <w:rFonts w:cs="Arial"/>
                <w:sz w:val="16"/>
                <w:szCs w:val="16"/>
                <w:lang w:val="en-US"/>
              </w:rPr>
            </w:pPr>
            <w:r w:rsidRPr="00E47EBA">
              <w:rPr>
                <w:sz w:val="16"/>
                <w:szCs w:val="16"/>
                <w:lang w:val="en-GB"/>
              </w:rPr>
              <w:t>Make Availability request</w:t>
            </w:r>
            <w:r w:rsidR="0010155B">
              <w:rPr>
                <w:sz w:val="16"/>
                <w:szCs w:val="16"/>
                <w:lang w:val="en-GB"/>
              </w:rPr>
              <w:t xml:space="preserve"> through simulate GUI</w:t>
            </w:r>
          </w:p>
        </w:tc>
        <w:tc>
          <w:tcPr>
            <w:tcW w:w="2380" w:type="dxa"/>
          </w:tcPr>
          <w:p w:rsidR="00B441F5" w:rsidRPr="0010155B" w:rsidRDefault="00107FE3" w:rsidP="0010155B">
            <w:pPr>
              <w:pStyle w:val="BodyText"/>
              <w:ind w:left="0"/>
              <w:rPr>
                <w:sz w:val="16"/>
                <w:szCs w:val="16"/>
                <w:lang w:val="en-GB"/>
              </w:rPr>
            </w:pPr>
            <w:r w:rsidRPr="0010155B">
              <w:rPr>
                <w:sz w:val="16"/>
                <w:szCs w:val="16"/>
                <w:lang w:val="en-GB"/>
              </w:rPr>
              <w:t xml:space="preserve">Availability data </w:t>
            </w:r>
            <w:r w:rsidRPr="0010155B">
              <w:rPr>
                <w:b/>
                <w:color w:val="548DD4" w:themeColor="text2" w:themeTint="99"/>
                <w:sz w:val="16"/>
                <w:szCs w:val="16"/>
                <w:lang w:val="en-GB"/>
              </w:rPr>
              <w:t>only</w:t>
            </w:r>
            <w:r w:rsidRPr="0010155B">
              <w:rPr>
                <w:color w:val="548DD4" w:themeColor="text2" w:themeTint="99"/>
                <w:sz w:val="16"/>
                <w:szCs w:val="16"/>
                <w:lang w:val="en-GB"/>
              </w:rPr>
              <w:t xml:space="preserve"> </w:t>
            </w:r>
            <w:r w:rsidRPr="0010155B">
              <w:rPr>
                <w:sz w:val="16"/>
                <w:szCs w:val="16"/>
                <w:lang w:val="en-GB"/>
              </w:rPr>
              <w:t xml:space="preserve">for POS is persisted. </w:t>
            </w:r>
          </w:p>
          <w:p w:rsidR="00107FE3" w:rsidRPr="0010155B" w:rsidRDefault="00107FE3" w:rsidP="0010155B">
            <w:pPr>
              <w:pStyle w:val="BodyText"/>
              <w:ind w:left="0"/>
              <w:rPr>
                <w:sz w:val="16"/>
                <w:szCs w:val="16"/>
                <w:lang w:val="en-GB"/>
              </w:rPr>
            </w:pPr>
            <w:r w:rsidRPr="0010155B">
              <w:rPr>
                <w:sz w:val="16"/>
                <w:szCs w:val="16"/>
                <w:lang w:val="en-GB"/>
              </w:rPr>
              <w:t>- System displays availability correctly for POS</w:t>
            </w:r>
            <w:r w:rsidR="0010155B">
              <w:rPr>
                <w:sz w:val="16"/>
                <w:szCs w:val="16"/>
                <w:lang w:val="en-GB"/>
              </w:rPr>
              <w:t xml:space="preserve"> (&lt;9 seats)</w:t>
            </w:r>
          </w:p>
          <w:p w:rsidR="00107FE3" w:rsidRPr="0010155B" w:rsidRDefault="00107FE3" w:rsidP="0010155B">
            <w:pPr>
              <w:pStyle w:val="BodyText"/>
              <w:ind w:left="0"/>
              <w:rPr>
                <w:sz w:val="16"/>
                <w:szCs w:val="16"/>
                <w:lang w:val="en-GB"/>
              </w:rPr>
            </w:pPr>
            <w:r w:rsidRPr="0010155B">
              <w:rPr>
                <w:sz w:val="16"/>
                <w:szCs w:val="16"/>
                <w:lang w:val="en-GB"/>
              </w:rPr>
              <w:t>- System displays availability correctly for non-POS from schedule segments</w:t>
            </w:r>
          </w:p>
          <w:p w:rsidR="00B441F5" w:rsidRPr="0010155B" w:rsidRDefault="00B441F5" w:rsidP="0010155B">
            <w:pPr>
              <w:pStyle w:val="BodyText"/>
              <w:ind w:left="0"/>
              <w:rPr>
                <w:sz w:val="16"/>
                <w:szCs w:val="16"/>
                <w:lang w:val="en-GB"/>
              </w:rPr>
            </w:pPr>
          </w:p>
        </w:tc>
      </w:tr>
      <w:tr w:rsidR="0010155B" w:rsidRPr="00E47EBA" w:rsidTr="003A731A">
        <w:tc>
          <w:tcPr>
            <w:tcW w:w="463" w:type="dxa"/>
          </w:tcPr>
          <w:p w:rsidR="0010155B" w:rsidRPr="00E47EBA" w:rsidRDefault="0010155B" w:rsidP="00AB49F9">
            <w:pPr>
              <w:pStyle w:val="BodyText"/>
              <w:numPr>
                <w:ilvl w:val="0"/>
                <w:numId w:val="42"/>
              </w:numPr>
              <w:rPr>
                <w:sz w:val="16"/>
                <w:szCs w:val="16"/>
                <w:lang w:val="en-GB"/>
              </w:rPr>
            </w:pPr>
          </w:p>
        </w:tc>
        <w:tc>
          <w:tcPr>
            <w:tcW w:w="1765" w:type="dxa"/>
          </w:tcPr>
          <w:p w:rsidR="0010155B" w:rsidRPr="00E47EBA" w:rsidRDefault="0010155B" w:rsidP="00324F89">
            <w:pPr>
              <w:pStyle w:val="BodyText"/>
              <w:ind w:left="0"/>
              <w:rPr>
                <w:sz w:val="16"/>
                <w:szCs w:val="16"/>
                <w:lang w:val="en-GB"/>
              </w:rPr>
            </w:pPr>
            <w:r w:rsidRPr="00E47EBA">
              <w:rPr>
                <w:sz w:val="16"/>
                <w:szCs w:val="16"/>
                <w:lang w:val="en-GB"/>
              </w:rPr>
              <w:t>Availability when seat constraints apply for POS</w:t>
            </w:r>
          </w:p>
        </w:tc>
        <w:tc>
          <w:tcPr>
            <w:tcW w:w="1843" w:type="dxa"/>
          </w:tcPr>
          <w:p w:rsidR="0010155B" w:rsidRPr="00E47EBA" w:rsidRDefault="0010155B" w:rsidP="00324F89">
            <w:pPr>
              <w:pStyle w:val="BodyText"/>
              <w:ind w:left="0"/>
              <w:rPr>
                <w:sz w:val="16"/>
                <w:szCs w:val="16"/>
                <w:lang w:val="en-US"/>
              </w:rPr>
            </w:pPr>
            <w:r w:rsidRPr="00E47EBA">
              <w:rPr>
                <w:sz w:val="16"/>
                <w:szCs w:val="16"/>
                <w:lang w:val="en-US"/>
              </w:rPr>
              <w:t>ICR exists in the system</w:t>
            </w:r>
          </w:p>
          <w:p w:rsidR="0010155B" w:rsidRDefault="0010155B" w:rsidP="00324F89">
            <w:pPr>
              <w:pStyle w:val="BodyText"/>
              <w:ind w:left="0"/>
              <w:rPr>
                <w:sz w:val="16"/>
                <w:szCs w:val="16"/>
                <w:lang w:val="en-US"/>
              </w:rPr>
            </w:pPr>
            <w:r w:rsidRPr="00E47EBA">
              <w:rPr>
                <w:sz w:val="16"/>
                <w:szCs w:val="16"/>
                <w:lang w:val="en-US"/>
              </w:rPr>
              <w:t>Multiple Booking Limit exists</w:t>
            </w:r>
            <w:r>
              <w:rPr>
                <w:sz w:val="16"/>
                <w:szCs w:val="16"/>
                <w:lang w:val="en-US"/>
              </w:rPr>
              <w:t xml:space="preserve"> </w:t>
            </w:r>
          </w:p>
          <w:p w:rsidR="0010155B" w:rsidRPr="00E47EBA" w:rsidRDefault="0010155B" w:rsidP="0010155B">
            <w:pPr>
              <w:pStyle w:val="BodyText"/>
              <w:ind w:left="0"/>
              <w:rPr>
                <w:sz w:val="16"/>
                <w:szCs w:val="16"/>
                <w:lang w:val="en-US"/>
              </w:rPr>
            </w:pPr>
            <w:proofErr w:type="spellStart"/>
            <w:r w:rsidRPr="0010155B">
              <w:rPr>
                <w:color w:val="548DD4" w:themeColor="text2" w:themeTint="99"/>
                <w:sz w:val="16"/>
                <w:szCs w:val="16"/>
                <w:lang w:val="en-US"/>
              </w:rPr>
              <w:t>Subs.Parameter</w:t>
            </w:r>
            <w:proofErr w:type="spellEnd"/>
            <w:r w:rsidRPr="0010155B">
              <w:rPr>
                <w:color w:val="548DD4" w:themeColor="text2" w:themeTint="99"/>
                <w:sz w:val="16"/>
                <w:szCs w:val="16"/>
                <w:lang w:val="en-US"/>
              </w:rPr>
              <w:t xml:space="preserve"> – '</w:t>
            </w:r>
            <w:r>
              <w:rPr>
                <w:color w:val="548DD4" w:themeColor="text2" w:themeTint="99"/>
                <w:sz w:val="16"/>
                <w:szCs w:val="16"/>
                <w:lang w:val="en-US"/>
              </w:rPr>
              <w:t>Least</w:t>
            </w:r>
            <w:r w:rsidRPr="0010155B">
              <w:rPr>
                <w:color w:val="548DD4" w:themeColor="text2" w:themeTint="99"/>
                <w:sz w:val="16"/>
                <w:szCs w:val="16"/>
                <w:lang w:val="en-US"/>
              </w:rPr>
              <w:t xml:space="preserve"> restrictive'</w:t>
            </w:r>
          </w:p>
        </w:tc>
        <w:tc>
          <w:tcPr>
            <w:tcW w:w="2693" w:type="dxa"/>
          </w:tcPr>
          <w:p w:rsidR="0010155B" w:rsidRPr="00E47EBA" w:rsidRDefault="0010155B" w:rsidP="00324F89">
            <w:pPr>
              <w:pStyle w:val="BodyText"/>
              <w:ind w:left="0"/>
              <w:rPr>
                <w:sz w:val="16"/>
                <w:szCs w:val="16"/>
                <w:lang w:val="en-GB"/>
              </w:rPr>
            </w:pPr>
            <w:r w:rsidRPr="00E47EBA">
              <w:rPr>
                <w:sz w:val="16"/>
                <w:szCs w:val="16"/>
                <w:lang w:val="en-GB"/>
              </w:rPr>
              <w:t xml:space="preserve">Make Inventory adjustment, where seat availability for RBDs in </w:t>
            </w:r>
            <w:r>
              <w:rPr>
                <w:sz w:val="16"/>
                <w:szCs w:val="16"/>
                <w:lang w:val="en-GB"/>
              </w:rPr>
              <w:t xml:space="preserve">one </w:t>
            </w:r>
            <w:r w:rsidRPr="00E47EBA">
              <w:rPr>
                <w:sz w:val="16"/>
                <w:szCs w:val="16"/>
                <w:lang w:val="en-GB"/>
              </w:rPr>
              <w:t xml:space="preserve">BLB drops to &lt; 9 seats. </w:t>
            </w:r>
          </w:p>
          <w:p w:rsidR="0010155B" w:rsidRPr="00E47EBA" w:rsidRDefault="0010155B" w:rsidP="00324F89">
            <w:pPr>
              <w:pStyle w:val="BodyText"/>
              <w:ind w:left="0"/>
              <w:rPr>
                <w:sz w:val="16"/>
                <w:szCs w:val="16"/>
                <w:lang w:val="en-GB"/>
              </w:rPr>
            </w:pPr>
            <w:r w:rsidRPr="00E47EBA">
              <w:rPr>
                <w:sz w:val="16"/>
                <w:szCs w:val="16"/>
                <w:lang w:val="en-GB"/>
              </w:rPr>
              <w:t xml:space="preserve">However RBDs in </w:t>
            </w:r>
            <w:proofErr w:type="spellStart"/>
            <w:r w:rsidRPr="00E47EBA">
              <w:rPr>
                <w:sz w:val="16"/>
                <w:szCs w:val="16"/>
                <w:lang w:val="en-GB"/>
              </w:rPr>
              <w:t>Seg</w:t>
            </w:r>
            <w:proofErr w:type="spellEnd"/>
            <w:r w:rsidRPr="00E47EBA">
              <w:rPr>
                <w:sz w:val="16"/>
                <w:szCs w:val="16"/>
                <w:lang w:val="en-GB"/>
              </w:rPr>
              <w:t>/Leg &gt; 9 seats</w:t>
            </w:r>
          </w:p>
          <w:p w:rsidR="0010155B" w:rsidRPr="00E47EBA" w:rsidRDefault="0010155B" w:rsidP="00324F89">
            <w:pPr>
              <w:pStyle w:val="BodyText"/>
              <w:ind w:left="0"/>
              <w:rPr>
                <w:rFonts w:cs="Arial"/>
                <w:sz w:val="16"/>
                <w:szCs w:val="16"/>
                <w:lang w:val="en-US"/>
              </w:rPr>
            </w:pPr>
            <w:r w:rsidRPr="00E47EBA">
              <w:rPr>
                <w:sz w:val="16"/>
                <w:szCs w:val="16"/>
                <w:lang w:val="en-GB"/>
              </w:rPr>
              <w:t>Make Availability request</w:t>
            </w:r>
            <w:r>
              <w:rPr>
                <w:sz w:val="16"/>
                <w:szCs w:val="16"/>
                <w:lang w:val="en-GB"/>
              </w:rPr>
              <w:t xml:space="preserve"> through simulate GUI</w:t>
            </w:r>
          </w:p>
        </w:tc>
        <w:tc>
          <w:tcPr>
            <w:tcW w:w="2380" w:type="dxa"/>
          </w:tcPr>
          <w:p w:rsidR="0010155B" w:rsidRPr="0010155B" w:rsidRDefault="0010155B" w:rsidP="0010155B">
            <w:pPr>
              <w:pStyle w:val="BodyText"/>
              <w:ind w:left="0"/>
              <w:rPr>
                <w:sz w:val="16"/>
                <w:szCs w:val="16"/>
                <w:lang w:val="en-GB"/>
              </w:rPr>
            </w:pPr>
            <w:r w:rsidRPr="0010155B">
              <w:rPr>
                <w:sz w:val="16"/>
                <w:szCs w:val="16"/>
                <w:lang w:val="en-GB"/>
              </w:rPr>
              <w:t xml:space="preserve">No data is persisted. </w:t>
            </w:r>
          </w:p>
          <w:p w:rsidR="0010155B" w:rsidRPr="0010155B" w:rsidRDefault="0010155B" w:rsidP="0010155B">
            <w:pPr>
              <w:pStyle w:val="BodyText"/>
              <w:ind w:left="0"/>
              <w:rPr>
                <w:sz w:val="16"/>
                <w:szCs w:val="16"/>
                <w:lang w:val="en-GB"/>
              </w:rPr>
            </w:pPr>
            <w:r w:rsidRPr="0010155B">
              <w:rPr>
                <w:sz w:val="16"/>
                <w:szCs w:val="16"/>
                <w:lang w:val="en-GB"/>
              </w:rPr>
              <w:t>- System displays availability correctly for POS</w:t>
            </w:r>
            <w:r>
              <w:rPr>
                <w:sz w:val="16"/>
                <w:szCs w:val="16"/>
                <w:lang w:val="en-GB"/>
              </w:rPr>
              <w:t xml:space="preserve"> (9 seats)</w:t>
            </w:r>
          </w:p>
          <w:p w:rsidR="0010155B" w:rsidRPr="0010155B" w:rsidRDefault="0010155B" w:rsidP="0010155B">
            <w:pPr>
              <w:pStyle w:val="BodyText"/>
              <w:ind w:left="0"/>
              <w:rPr>
                <w:sz w:val="16"/>
                <w:szCs w:val="16"/>
                <w:lang w:val="en-GB"/>
              </w:rPr>
            </w:pPr>
            <w:r w:rsidRPr="0010155B">
              <w:rPr>
                <w:sz w:val="16"/>
                <w:szCs w:val="16"/>
                <w:lang w:val="en-GB"/>
              </w:rPr>
              <w:t>- System displays availability correctly for non-POS from schedule segments</w:t>
            </w:r>
          </w:p>
          <w:p w:rsidR="0010155B" w:rsidRPr="0010155B" w:rsidRDefault="0010155B" w:rsidP="0010155B">
            <w:pPr>
              <w:pStyle w:val="BodyText"/>
              <w:ind w:left="0"/>
              <w:rPr>
                <w:sz w:val="16"/>
                <w:szCs w:val="16"/>
                <w:lang w:val="en-GB"/>
              </w:rPr>
            </w:pPr>
          </w:p>
        </w:tc>
      </w:tr>
      <w:tr w:rsidR="00E47EBA" w:rsidRPr="00E47EBA" w:rsidTr="003A731A">
        <w:tc>
          <w:tcPr>
            <w:tcW w:w="463" w:type="dxa"/>
          </w:tcPr>
          <w:p w:rsidR="00E47EBA" w:rsidRPr="00E47EBA" w:rsidRDefault="00E47EBA" w:rsidP="00AB49F9">
            <w:pPr>
              <w:pStyle w:val="BodyText"/>
              <w:numPr>
                <w:ilvl w:val="0"/>
                <w:numId w:val="42"/>
              </w:numPr>
              <w:rPr>
                <w:sz w:val="16"/>
                <w:szCs w:val="16"/>
                <w:lang w:val="en-GB"/>
              </w:rPr>
            </w:pPr>
          </w:p>
        </w:tc>
        <w:tc>
          <w:tcPr>
            <w:tcW w:w="1765" w:type="dxa"/>
          </w:tcPr>
          <w:p w:rsidR="00E47EBA" w:rsidRPr="00E47EBA" w:rsidRDefault="00E47EBA" w:rsidP="001B186F">
            <w:pPr>
              <w:pStyle w:val="BodyText"/>
              <w:ind w:left="0"/>
              <w:rPr>
                <w:sz w:val="16"/>
                <w:szCs w:val="16"/>
                <w:lang w:val="en-GB"/>
              </w:rPr>
            </w:pPr>
            <w:r w:rsidRPr="00E47EBA">
              <w:rPr>
                <w:sz w:val="16"/>
                <w:szCs w:val="16"/>
                <w:lang w:val="en-GB"/>
              </w:rPr>
              <w:t>Availability when only waitlist seats are available</w:t>
            </w:r>
          </w:p>
        </w:tc>
        <w:tc>
          <w:tcPr>
            <w:tcW w:w="1843" w:type="dxa"/>
          </w:tcPr>
          <w:p w:rsidR="00E47EBA" w:rsidRPr="00E47EBA" w:rsidRDefault="00E47EBA" w:rsidP="001B186F">
            <w:pPr>
              <w:pStyle w:val="BodyText"/>
              <w:ind w:left="0"/>
              <w:rPr>
                <w:sz w:val="16"/>
                <w:szCs w:val="16"/>
                <w:lang w:val="en-US"/>
              </w:rPr>
            </w:pPr>
            <w:r w:rsidRPr="00E47EBA">
              <w:rPr>
                <w:sz w:val="16"/>
                <w:szCs w:val="16"/>
                <w:lang w:val="en-US"/>
              </w:rPr>
              <w:t>ICR exists in the system</w:t>
            </w:r>
          </w:p>
          <w:p w:rsidR="00E47EBA" w:rsidRPr="00E47EBA" w:rsidRDefault="00E47EBA" w:rsidP="001B186F">
            <w:pPr>
              <w:pStyle w:val="BodyText"/>
              <w:ind w:left="0"/>
              <w:rPr>
                <w:sz w:val="16"/>
                <w:szCs w:val="16"/>
                <w:lang w:val="en-US"/>
              </w:rPr>
            </w:pPr>
            <w:r w:rsidRPr="00E47EBA">
              <w:rPr>
                <w:sz w:val="16"/>
                <w:szCs w:val="16"/>
                <w:lang w:val="en-US"/>
              </w:rPr>
              <w:t>Multiple Booking Limit exists</w:t>
            </w:r>
          </w:p>
        </w:tc>
        <w:tc>
          <w:tcPr>
            <w:tcW w:w="2693" w:type="dxa"/>
          </w:tcPr>
          <w:p w:rsidR="00E47EBA" w:rsidRPr="00E47EBA" w:rsidRDefault="00E47EBA" w:rsidP="001B186F">
            <w:pPr>
              <w:pStyle w:val="BodyText"/>
              <w:ind w:left="0"/>
              <w:rPr>
                <w:sz w:val="16"/>
                <w:szCs w:val="16"/>
                <w:lang w:val="en-GB"/>
              </w:rPr>
            </w:pPr>
            <w:r w:rsidRPr="00E47EBA">
              <w:rPr>
                <w:sz w:val="16"/>
                <w:szCs w:val="16"/>
                <w:lang w:val="en-GB"/>
              </w:rPr>
              <w:t xml:space="preserve">Make Inventory adjustment, where seat availability for RBDs in BLB drops to 0 seats. </w:t>
            </w:r>
          </w:p>
          <w:p w:rsidR="00E47EBA" w:rsidRPr="00E47EBA" w:rsidRDefault="00E47EBA" w:rsidP="001B186F">
            <w:pPr>
              <w:pStyle w:val="BodyText"/>
              <w:ind w:left="0"/>
              <w:rPr>
                <w:rFonts w:cs="Arial"/>
                <w:sz w:val="16"/>
                <w:szCs w:val="16"/>
                <w:lang w:val="en-US"/>
              </w:rPr>
            </w:pPr>
            <w:r w:rsidRPr="00E47EBA">
              <w:rPr>
                <w:sz w:val="16"/>
                <w:szCs w:val="16"/>
                <w:lang w:val="en-GB"/>
              </w:rPr>
              <w:t>Make availability request as POS</w:t>
            </w:r>
          </w:p>
        </w:tc>
        <w:tc>
          <w:tcPr>
            <w:tcW w:w="2380" w:type="dxa"/>
          </w:tcPr>
          <w:p w:rsidR="00E47EBA" w:rsidRPr="00E47EBA" w:rsidRDefault="00E47EBA" w:rsidP="001B186F">
            <w:pPr>
              <w:pStyle w:val="BodyText"/>
              <w:ind w:left="0"/>
              <w:rPr>
                <w:sz w:val="16"/>
                <w:szCs w:val="16"/>
                <w:lang w:val="en-GB"/>
              </w:rPr>
            </w:pPr>
            <w:r w:rsidRPr="00E47EBA">
              <w:rPr>
                <w:sz w:val="16"/>
                <w:szCs w:val="16"/>
                <w:lang w:val="en-GB"/>
              </w:rPr>
              <w:t>System displays waitlist availability  'L' against respective RBDs for POS</w:t>
            </w:r>
          </w:p>
        </w:tc>
      </w:tr>
      <w:tr w:rsidR="00107FE3" w:rsidRPr="00E47EBA" w:rsidTr="003A731A">
        <w:tc>
          <w:tcPr>
            <w:tcW w:w="463" w:type="dxa"/>
          </w:tcPr>
          <w:p w:rsidR="00107FE3" w:rsidRPr="00E47EBA" w:rsidRDefault="00107FE3" w:rsidP="00AB49F9">
            <w:pPr>
              <w:pStyle w:val="BodyText"/>
              <w:numPr>
                <w:ilvl w:val="0"/>
                <w:numId w:val="42"/>
              </w:numPr>
              <w:rPr>
                <w:sz w:val="16"/>
                <w:szCs w:val="16"/>
                <w:lang w:val="en-GB"/>
              </w:rPr>
            </w:pPr>
          </w:p>
        </w:tc>
        <w:tc>
          <w:tcPr>
            <w:tcW w:w="1765" w:type="dxa"/>
          </w:tcPr>
          <w:p w:rsidR="00107FE3" w:rsidRPr="00E47EBA" w:rsidRDefault="00107FE3" w:rsidP="00E47EBA">
            <w:pPr>
              <w:pStyle w:val="BodyText"/>
              <w:ind w:left="0"/>
              <w:rPr>
                <w:sz w:val="16"/>
                <w:szCs w:val="16"/>
                <w:lang w:val="en-GB"/>
              </w:rPr>
            </w:pPr>
            <w:r w:rsidRPr="00E47EBA">
              <w:rPr>
                <w:sz w:val="16"/>
                <w:szCs w:val="16"/>
                <w:lang w:val="en-GB"/>
              </w:rPr>
              <w:t xml:space="preserve">Availability when </w:t>
            </w:r>
            <w:r w:rsidR="00E47EBA" w:rsidRPr="00E47EBA">
              <w:rPr>
                <w:sz w:val="16"/>
                <w:szCs w:val="16"/>
                <w:lang w:val="en-GB"/>
              </w:rPr>
              <w:t xml:space="preserve">both </w:t>
            </w:r>
            <w:r w:rsidR="003C745A" w:rsidRPr="00E47EBA">
              <w:rPr>
                <w:sz w:val="16"/>
                <w:szCs w:val="16"/>
                <w:lang w:val="en-GB"/>
              </w:rPr>
              <w:t xml:space="preserve"> </w:t>
            </w:r>
            <w:r w:rsidR="00E47EBA" w:rsidRPr="00E47EBA">
              <w:rPr>
                <w:sz w:val="16"/>
                <w:szCs w:val="16"/>
                <w:lang w:val="en-GB"/>
              </w:rPr>
              <w:t xml:space="preserve">Booking &amp; </w:t>
            </w:r>
            <w:r w:rsidR="003C745A" w:rsidRPr="00E47EBA">
              <w:rPr>
                <w:sz w:val="16"/>
                <w:szCs w:val="16"/>
                <w:lang w:val="en-GB"/>
              </w:rPr>
              <w:t xml:space="preserve">waitlist seats are </w:t>
            </w:r>
            <w:r w:rsidR="00E47EBA" w:rsidRPr="00E47EBA">
              <w:rPr>
                <w:sz w:val="16"/>
                <w:szCs w:val="16"/>
                <w:lang w:val="en-GB"/>
              </w:rPr>
              <w:t xml:space="preserve">not </w:t>
            </w:r>
            <w:r w:rsidR="003C745A" w:rsidRPr="00E47EBA">
              <w:rPr>
                <w:sz w:val="16"/>
                <w:szCs w:val="16"/>
                <w:lang w:val="en-GB"/>
              </w:rPr>
              <w:t>available</w:t>
            </w:r>
          </w:p>
        </w:tc>
        <w:tc>
          <w:tcPr>
            <w:tcW w:w="1843" w:type="dxa"/>
          </w:tcPr>
          <w:p w:rsidR="00107FE3" w:rsidRPr="00E47EBA" w:rsidRDefault="00107FE3" w:rsidP="001B186F">
            <w:pPr>
              <w:pStyle w:val="BodyText"/>
              <w:ind w:left="0"/>
              <w:rPr>
                <w:sz w:val="16"/>
                <w:szCs w:val="16"/>
                <w:lang w:val="en-US"/>
              </w:rPr>
            </w:pPr>
            <w:r w:rsidRPr="00E47EBA">
              <w:rPr>
                <w:sz w:val="16"/>
                <w:szCs w:val="16"/>
                <w:lang w:val="en-US"/>
              </w:rPr>
              <w:t>ICR exists in the system</w:t>
            </w:r>
          </w:p>
          <w:p w:rsidR="00107FE3" w:rsidRPr="00E47EBA" w:rsidRDefault="00107FE3" w:rsidP="001B186F">
            <w:pPr>
              <w:pStyle w:val="BodyText"/>
              <w:ind w:left="0"/>
              <w:rPr>
                <w:sz w:val="16"/>
                <w:szCs w:val="16"/>
                <w:lang w:val="en-US"/>
              </w:rPr>
            </w:pPr>
            <w:r w:rsidRPr="00E47EBA">
              <w:rPr>
                <w:sz w:val="16"/>
                <w:szCs w:val="16"/>
                <w:lang w:val="en-US"/>
              </w:rPr>
              <w:t>Multiple Booking Limit exists</w:t>
            </w:r>
          </w:p>
        </w:tc>
        <w:tc>
          <w:tcPr>
            <w:tcW w:w="2693" w:type="dxa"/>
          </w:tcPr>
          <w:p w:rsidR="00107FE3" w:rsidRPr="00E47EBA" w:rsidRDefault="00107FE3" w:rsidP="001B186F">
            <w:pPr>
              <w:pStyle w:val="BodyText"/>
              <w:ind w:left="0"/>
              <w:rPr>
                <w:sz w:val="16"/>
                <w:szCs w:val="16"/>
                <w:lang w:val="en-GB"/>
              </w:rPr>
            </w:pPr>
            <w:r w:rsidRPr="00E47EBA">
              <w:rPr>
                <w:sz w:val="16"/>
                <w:szCs w:val="16"/>
                <w:lang w:val="en-GB"/>
              </w:rPr>
              <w:t>Make Inventory adjustment, where seat availability for RBDs in BLB</w:t>
            </w:r>
            <w:r w:rsidR="00E47EBA" w:rsidRPr="00E47EBA">
              <w:rPr>
                <w:sz w:val="16"/>
                <w:szCs w:val="16"/>
                <w:lang w:val="en-GB"/>
              </w:rPr>
              <w:t xml:space="preserve"> (both</w:t>
            </w:r>
            <w:r w:rsidR="00E47EBA">
              <w:rPr>
                <w:sz w:val="16"/>
                <w:szCs w:val="16"/>
                <w:lang w:val="en-GB"/>
              </w:rPr>
              <w:t xml:space="preserve"> booking/WL)</w:t>
            </w:r>
            <w:r w:rsidRPr="00E47EBA">
              <w:rPr>
                <w:sz w:val="16"/>
                <w:szCs w:val="16"/>
                <w:lang w:val="en-GB"/>
              </w:rPr>
              <w:t xml:space="preserve"> drops to </w:t>
            </w:r>
            <w:r w:rsidR="003C745A" w:rsidRPr="00E47EBA">
              <w:rPr>
                <w:sz w:val="16"/>
                <w:szCs w:val="16"/>
                <w:lang w:val="en-GB"/>
              </w:rPr>
              <w:t>0</w:t>
            </w:r>
            <w:r w:rsidRPr="00E47EBA">
              <w:rPr>
                <w:sz w:val="16"/>
                <w:szCs w:val="16"/>
                <w:lang w:val="en-GB"/>
              </w:rPr>
              <w:t xml:space="preserve"> seats. </w:t>
            </w:r>
          </w:p>
          <w:p w:rsidR="00107FE3" w:rsidRPr="00E47EBA" w:rsidRDefault="00107FE3" w:rsidP="003C745A">
            <w:pPr>
              <w:pStyle w:val="BodyText"/>
              <w:ind w:left="0"/>
              <w:rPr>
                <w:rFonts w:cs="Arial"/>
                <w:sz w:val="16"/>
                <w:szCs w:val="16"/>
                <w:lang w:val="en-US"/>
              </w:rPr>
            </w:pPr>
            <w:r w:rsidRPr="00E47EBA">
              <w:rPr>
                <w:sz w:val="16"/>
                <w:szCs w:val="16"/>
                <w:lang w:val="en-GB"/>
              </w:rPr>
              <w:t xml:space="preserve">Make </w:t>
            </w:r>
            <w:r w:rsidR="003C745A" w:rsidRPr="00E47EBA">
              <w:rPr>
                <w:sz w:val="16"/>
                <w:szCs w:val="16"/>
                <w:lang w:val="en-GB"/>
              </w:rPr>
              <w:t>a</w:t>
            </w:r>
            <w:r w:rsidRPr="00E47EBA">
              <w:rPr>
                <w:sz w:val="16"/>
                <w:szCs w:val="16"/>
                <w:lang w:val="en-GB"/>
              </w:rPr>
              <w:t>vailability request</w:t>
            </w:r>
            <w:r w:rsidR="003C745A" w:rsidRPr="00E47EBA">
              <w:rPr>
                <w:sz w:val="16"/>
                <w:szCs w:val="16"/>
                <w:lang w:val="en-GB"/>
              </w:rPr>
              <w:t xml:space="preserve"> as POS</w:t>
            </w:r>
          </w:p>
        </w:tc>
        <w:tc>
          <w:tcPr>
            <w:tcW w:w="2380" w:type="dxa"/>
          </w:tcPr>
          <w:p w:rsidR="00107FE3" w:rsidRPr="00E47EBA" w:rsidRDefault="00107FE3" w:rsidP="00E47EBA">
            <w:pPr>
              <w:pStyle w:val="BodyText"/>
              <w:ind w:left="0"/>
              <w:rPr>
                <w:sz w:val="16"/>
                <w:szCs w:val="16"/>
                <w:lang w:val="en-GB"/>
              </w:rPr>
            </w:pPr>
            <w:r w:rsidRPr="00E47EBA">
              <w:rPr>
                <w:sz w:val="16"/>
                <w:szCs w:val="16"/>
                <w:lang w:val="en-GB"/>
              </w:rPr>
              <w:t>System displays</w:t>
            </w:r>
            <w:r w:rsidR="00E47EBA" w:rsidRPr="00E47EBA">
              <w:rPr>
                <w:sz w:val="16"/>
                <w:szCs w:val="16"/>
                <w:lang w:val="en-GB"/>
              </w:rPr>
              <w:t xml:space="preserve"> </w:t>
            </w:r>
            <w:r w:rsidR="00E47EBA">
              <w:rPr>
                <w:sz w:val="16"/>
                <w:szCs w:val="16"/>
                <w:lang w:val="en-GB"/>
              </w:rPr>
              <w:t xml:space="preserve">closed </w:t>
            </w:r>
            <w:r w:rsidR="00E47EBA" w:rsidRPr="00E47EBA">
              <w:rPr>
                <w:sz w:val="16"/>
                <w:szCs w:val="16"/>
                <w:lang w:val="en-GB"/>
              </w:rPr>
              <w:t xml:space="preserve"> availability </w:t>
            </w:r>
            <w:r w:rsidRPr="00E47EBA">
              <w:rPr>
                <w:sz w:val="16"/>
                <w:szCs w:val="16"/>
                <w:lang w:val="en-GB"/>
              </w:rPr>
              <w:t xml:space="preserve"> </w:t>
            </w:r>
            <w:r w:rsidR="003C745A" w:rsidRPr="00E47EBA">
              <w:rPr>
                <w:sz w:val="16"/>
                <w:szCs w:val="16"/>
                <w:lang w:val="en-GB"/>
              </w:rPr>
              <w:t>'</w:t>
            </w:r>
            <w:r w:rsidR="00E47EBA">
              <w:rPr>
                <w:sz w:val="16"/>
                <w:szCs w:val="16"/>
                <w:lang w:val="en-GB"/>
              </w:rPr>
              <w:t>C</w:t>
            </w:r>
            <w:r w:rsidR="003C745A" w:rsidRPr="00E47EBA">
              <w:rPr>
                <w:sz w:val="16"/>
                <w:szCs w:val="16"/>
                <w:lang w:val="en-GB"/>
              </w:rPr>
              <w:t xml:space="preserve">' against respective RBDs for </w:t>
            </w:r>
            <w:r w:rsidRPr="00E47EBA">
              <w:rPr>
                <w:sz w:val="16"/>
                <w:szCs w:val="16"/>
                <w:lang w:val="en-GB"/>
              </w:rPr>
              <w:t>POS</w:t>
            </w:r>
          </w:p>
        </w:tc>
      </w:tr>
      <w:tr w:rsidR="00E47EBA" w:rsidRPr="00E47EBA" w:rsidTr="003A731A">
        <w:tc>
          <w:tcPr>
            <w:tcW w:w="463" w:type="dxa"/>
          </w:tcPr>
          <w:p w:rsidR="00E47EBA" w:rsidRPr="00E47EBA" w:rsidRDefault="00E47EBA" w:rsidP="00AB49F9">
            <w:pPr>
              <w:pStyle w:val="BodyText"/>
              <w:numPr>
                <w:ilvl w:val="0"/>
                <w:numId w:val="42"/>
              </w:numPr>
              <w:rPr>
                <w:sz w:val="16"/>
                <w:szCs w:val="16"/>
                <w:lang w:val="en-GB"/>
              </w:rPr>
            </w:pPr>
          </w:p>
        </w:tc>
        <w:tc>
          <w:tcPr>
            <w:tcW w:w="1765" w:type="dxa"/>
          </w:tcPr>
          <w:p w:rsidR="00E47EBA" w:rsidRPr="00E47EBA" w:rsidRDefault="00E47EBA" w:rsidP="00E47EBA">
            <w:pPr>
              <w:pStyle w:val="BodyText"/>
              <w:ind w:left="0"/>
              <w:rPr>
                <w:sz w:val="16"/>
                <w:szCs w:val="16"/>
                <w:lang w:val="en-GB"/>
              </w:rPr>
            </w:pPr>
            <w:r>
              <w:rPr>
                <w:sz w:val="16"/>
                <w:szCs w:val="16"/>
                <w:lang w:val="en-GB"/>
              </w:rPr>
              <w:t>Group availability request (permitted)</w:t>
            </w:r>
          </w:p>
        </w:tc>
        <w:tc>
          <w:tcPr>
            <w:tcW w:w="1843" w:type="dxa"/>
          </w:tcPr>
          <w:p w:rsidR="00E47EBA" w:rsidRPr="00E47EBA" w:rsidRDefault="00E47EBA" w:rsidP="001B186F">
            <w:pPr>
              <w:pStyle w:val="BodyText"/>
              <w:ind w:left="0"/>
              <w:rPr>
                <w:sz w:val="16"/>
                <w:szCs w:val="16"/>
                <w:lang w:val="en-US"/>
              </w:rPr>
            </w:pPr>
            <w:r>
              <w:rPr>
                <w:sz w:val="16"/>
                <w:szCs w:val="16"/>
                <w:lang w:val="en-US"/>
              </w:rPr>
              <w:t>ICR exists</w:t>
            </w:r>
            <w:r w:rsidR="00FB7CF6">
              <w:rPr>
                <w:sz w:val="16"/>
                <w:szCs w:val="16"/>
                <w:lang w:val="en-US"/>
              </w:rPr>
              <w:t xml:space="preserve"> as above</w:t>
            </w:r>
          </w:p>
        </w:tc>
        <w:tc>
          <w:tcPr>
            <w:tcW w:w="2693" w:type="dxa"/>
          </w:tcPr>
          <w:p w:rsidR="00E47EBA" w:rsidRPr="00E47EBA" w:rsidRDefault="00E47EBA" w:rsidP="00E47EBA">
            <w:pPr>
              <w:pStyle w:val="BodyText"/>
              <w:ind w:left="0"/>
              <w:rPr>
                <w:sz w:val="16"/>
                <w:szCs w:val="16"/>
                <w:lang w:val="en-GB"/>
              </w:rPr>
            </w:pPr>
            <w:r w:rsidRPr="00E47EBA">
              <w:rPr>
                <w:sz w:val="16"/>
                <w:szCs w:val="16"/>
                <w:lang w:val="en-GB"/>
              </w:rPr>
              <w:t>System receives a valid group request (</w:t>
            </w:r>
            <w:proofErr w:type="spellStart"/>
            <w:r w:rsidRPr="00E47EBA">
              <w:rPr>
                <w:i/>
                <w:sz w:val="16"/>
                <w:szCs w:val="16"/>
                <w:lang w:val="en-GB"/>
              </w:rPr>
              <w:t>GroupBookingInd</w:t>
            </w:r>
            <w:proofErr w:type="spellEnd"/>
            <w:r w:rsidRPr="00E47EBA">
              <w:rPr>
                <w:i/>
                <w:sz w:val="16"/>
                <w:szCs w:val="16"/>
                <w:lang w:val="en-GB"/>
              </w:rPr>
              <w:t>=True)</w:t>
            </w:r>
          </w:p>
        </w:tc>
        <w:tc>
          <w:tcPr>
            <w:tcW w:w="2380" w:type="dxa"/>
          </w:tcPr>
          <w:p w:rsidR="00E47EBA" w:rsidRPr="00E47EBA" w:rsidRDefault="00E47EBA" w:rsidP="00E47EBA">
            <w:pPr>
              <w:pStyle w:val="BodyText"/>
              <w:ind w:left="0"/>
              <w:rPr>
                <w:sz w:val="16"/>
                <w:szCs w:val="16"/>
                <w:lang w:val="en-GB"/>
              </w:rPr>
            </w:pPr>
            <w:r>
              <w:rPr>
                <w:sz w:val="16"/>
                <w:szCs w:val="16"/>
                <w:lang w:val="en-GB"/>
              </w:rPr>
              <w:t>Systems returns full numeric group availability correctly</w:t>
            </w:r>
          </w:p>
        </w:tc>
      </w:tr>
      <w:tr w:rsidR="00377897" w:rsidRPr="00E47EBA" w:rsidTr="003A731A">
        <w:tc>
          <w:tcPr>
            <w:tcW w:w="463" w:type="dxa"/>
          </w:tcPr>
          <w:p w:rsidR="00377897" w:rsidRPr="00E47EBA" w:rsidRDefault="00377897" w:rsidP="00AB49F9">
            <w:pPr>
              <w:pStyle w:val="BodyText"/>
              <w:numPr>
                <w:ilvl w:val="0"/>
                <w:numId w:val="42"/>
              </w:numPr>
              <w:rPr>
                <w:sz w:val="16"/>
                <w:szCs w:val="16"/>
                <w:lang w:val="en-GB"/>
              </w:rPr>
            </w:pPr>
          </w:p>
        </w:tc>
        <w:tc>
          <w:tcPr>
            <w:tcW w:w="1765" w:type="dxa"/>
          </w:tcPr>
          <w:p w:rsidR="00377897" w:rsidRPr="00E47EBA" w:rsidRDefault="00377897" w:rsidP="00324F89">
            <w:pPr>
              <w:pStyle w:val="BodyText"/>
              <w:ind w:left="0"/>
              <w:rPr>
                <w:sz w:val="16"/>
                <w:szCs w:val="16"/>
                <w:lang w:val="en-GB"/>
              </w:rPr>
            </w:pPr>
            <w:r>
              <w:rPr>
                <w:sz w:val="16"/>
                <w:szCs w:val="16"/>
                <w:lang w:val="en-GB"/>
              </w:rPr>
              <w:t>Group availability request (permitted)</w:t>
            </w:r>
          </w:p>
        </w:tc>
        <w:tc>
          <w:tcPr>
            <w:tcW w:w="1843" w:type="dxa"/>
          </w:tcPr>
          <w:p w:rsidR="00377897" w:rsidRPr="00E47EBA" w:rsidRDefault="00377897" w:rsidP="00377897">
            <w:pPr>
              <w:pStyle w:val="BodyText"/>
              <w:ind w:left="0"/>
              <w:rPr>
                <w:sz w:val="16"/>
                <w:szCs w:val="16"/>
                <w:lang w:val="en-US"/>
              </w:rPr>
            </w:pPr>
            <w:r>
              <w:rPr>
                <w:sz w:val="16"/>
                <w:szCs w:val="16"/>
                <w:lang w:val="en-US"/>
              </w:rPr>
              <w:t>GSA=0 for a RBD, but seats available in booking</w:t>
            </w:r>
          </w:p>
        </w:tc>
        <w:tc>
          <w:tcPr>
            <w:tcW w:w="2693" w:type="dxa"/>
          </w:tcPr>
          <w:p w:rsidR="00377897" w:rsidRPr="00E47EBA" w:rsidRDefault="00377897" w:rsidP="00324F89">
            <w:pPr>
              <w:pStyle w:val="BodyText"/>
              <w:ind w:left="0"/>
              <w:rPr>
                <w:sz w:val="16"/>
                <w:szCs w:val="16"/>
                <w:lang w:val="en-GB"/>
              </w:rPr>
            </w:pPr>
            <w:r w:rsidRPr="00E47EBA">
              <w:rPr>
                <w:sz w:val="16"/>
                <w:szCs w:val="16"/>
                <w:lang w:val="en-GB"/>
              </w:rPr>
              <w:t>System receives a valid group request (</w:t>
            </w:r>
            <w:proofErr w:type="spellStart"/>
            <w:r w:rsidRPr="00E47EBA">
              <w:rPr>
                <w:i/>
                <w:sz w:val="16"/>
                <w:szCs w:val="16"/>
                <w:lang w:val="en-GB"/>
              </w:rPr>
              <w:t>GroupBookingInd</w:t>
            </w:r>
            <w:proofErr w:type="spellEnd"/>
            <w:r w:rsidRPr="00E47EBA">
              <w:rPr>
                <w:i/>
                <w:sz w:val="16"/>
                <w:szCs w:val="16"/>
                <w:lang w:val="en-GB"/>
              </w:rPr>
              <w:t>=True)</w:t>
            </w:r>
          </w:p>
        </w:tc>
        <w:tc>
          <w:tcPr>
            <w:tcW w:w="2380" w:type="dxa"/>
          </w:tcPr>
          <w:p w:rsidR="00377897" w:rsidRPr="00E47EBA" w:rsidRDefault="00377897" w:rsidP="00377897">
            <w:pPr>
              <w:pStyle w:val="BodyText"/>
              <w:ind w:left="0"/>
              <w:rPr>
                <w:sz w:val="16"/>
                <w:szCs w:val="16"/>
                <w:lang w:val="en-GB"/>
              </w:rPr>
            </w:pPr>
            <w:r>
              <w:rPr>
                <w:sz w:val="16"/>
                <w:szCs w:val="16"/>
                <w:lang w:val="en-GB"/>
              </w:rPr>
              <w:t>Systems returns 'R' for the corresponding RBD</w:t>
            </w:r>
          </w:p>
        </w:tc>
      </w:tr>
      <w:tr w:rsidR="00E47EBA" w:rsidRPr="00E47EBA" w:rsidTr="003A731A">
        <w:tc>
          <w:tcPr>
            <w:tcW w:w="463" w:type="dxa"/>
          </w:tcPr>
          <w:p w:rsidR="00E47EBA" w:rsidRPr="00E47EBA" w:rsidRDefault="00E47EBA" w:rsidP="00AB49F9">
            <w:pPr>
              <w:pStyle w:val="BodyText"/>
              <w:numPr>
                <w:ilvl w:val="0"/>
                <w:numId w:val="42"/>
              </w:numPr>
              <w:rPr>
                <w:sz w:val="16"/>
                <w:szCs w:val="16"/>
                <w:lang w:val="en-GB"/>
              </w:rPr>
            </w:pPr>
          </w:p>
        </w:tc>
        <w:tc>
          <w:tcPr>
            <w:tcW w:w="1765" w:type="dxa"/>
          </w:tcPr>
          <w:p w:rsidR="00E47EBA" w:rsidRPr="00E47EBA" w:rsidRDefault="00E47EBA" w:rsidP="001B186F">
            <w:pPr>
              <w:pStyle w:val="BodyText"/>
              <w:ind w:left="0"/>
              <w:rPr>
                <w:sz w:val="16"/>
                <w:szCs w:val="16"/>
                <w:lang w:val="en-GB"/>
              </w:rPr>
            </w:pPr>
            <w:r>
              <w:rPr>
                <w:sz w:val="16"/>
                <w:szCs w:val="16"/>
                <w:lang w:val="en-GB"/>
              </w:rPr>
              <w:t>Group availability request (not permitted)</w:t>
            </w:r>
          </w:p>
        </w:tc>
        <w:tc>
          <w:tcPr>
            <w:tcW w:w="1843" w:type="dxa"/>
          </w:tcPr>
          <w:p w:rsidR="00E47EBA" w:rsidRPr="00E47EBA" w:rsidRDefault="00E47EBA" w:rsidP="001B186F">
            <w:pPr>
              <w:pStyle w:val="BodyText"/>
              <w:ind w:left="0"/>
              <w:rPr>
                <w:sz w:val="16"/>
                <w:szCs w:val="16"/>
                <w:lang w:val="en-US"/>
              </w:rPr>
            </w:pPr>
            <w:r>
              <w:rPr>
                <w:sz w:val="16"/>
                <w:szCs w:val="16"/>
                <w:lang w:val="en-US"/>
              </w:rPr>
              <w:t>ICR exists</w:t>
            </w:r>
            <w:r w:rsidR="00FB7CF6">
              <w:rPr>
                <w:sz w:val="16"/>
                <w:szCs w:val="16"/>
                <w:lang w:val="en-US"/>
              </w:rPr>
              <w:t xml:space="preserve"> as above</w:t>
            </w:r>
          </w:p>
        </w:tc>
        <w:tc>
          <w:tcPr>
            <w:tcW w:w="2693" w:type="dxa"/>
          </w:tcPr>
          <w:p w:rsidR="00E47EBA" w:rsidRPr="00E47EBA" w:rsidRDefault="00E47EBA" w:rsidP="00E47EBA">
            <w:pPr>
              <w:pStyle w:val="BodyText"/>
              <w:ind w:left="0"/>
              <w:rPr>
                <w:sz w:val="16"/>
                <w:szCs w:val="16"/>
                <w:lang w:val="en-GB"/>
              </w:rPr>
            </w:pPr>
            <w:r w:rsidRPr="00E47EBA">
              <w:rPr>
                <w:sz w:val="16"/>
                <w:szCs w:val="16"/>
                <w:lang w:val="en-GB"/>
              </w:rPr>
              <w:t>System receives a valid group request (</w:t>
            </w:r>
            <w:proofErr w:type="spellStart"/>
            <w:r w:rsidRPr="00E47EBA">
              <w:rPr>
                <w:i/>
                <w:sz w:val="16"/>
                <w:szCs w:val="16"/>
                <w:lang w:val="en-GB"/>
              </w:rPr>
              <w:t>GroupBookingInd</w:t>
            </w:r>
            <w:proofErr w:type="spellEnd"/>
            <w:r w:rsidRPr="00E47EBA">
              <w:rPr>
                <w:i/>
                <w:sz w:val="16"/>
                <w:szCs w:val="16"/>
                <w:lang w:val="en-GB"/>
              </w:rPr>
              <w:t>=</w:t>
            </w:r>
            <w:r>
              <w:rPr>
                <w:i/>
                <w:sz w:val="16"/>
                <w:szCs w:val="16"/>
                <w:lang w:val="en-GB"/>
              </w:rPr>
              <w:t>False</w:t>
            </w:r>
            <w:r w:rsidRPr="00E47EBA">
              <w:rPr>
                <w:i/>
                <w:sz w:val="16"/>
                <w:szCs w:val="16"/>
                <w:lang w:val="en-GB"/>
              </w:rPr>
              <w:t>)</w:t>
            </w:r>
          </w:p>
        </w:tc>
        <w:tc>
          <w:tcPr>
            <w:tcW w:w="2380" w:type="dxa"/>
          </w:tcPr>
          <w:p w:rsidR="00E47EBA" w:rsidRPr="00E47EBA" w:rsidRDefault="00E47EBA" w:rsidP="00FB7CF6">
            <w:pPr>
              <w:pStyle w:val="BodyText"/>
              <w:ind w:left="0"/>
              <w:rPr>
                <w:sz w:val="16"/>
                <w:szCs w:val="16"/>
                <w:lang w:val="en-GB"/>
              </w:rPr>
            </w:pPr>
            <w:r>
              <w:rPr>
                <w:sz w:val="16"/>
                <w:szCs w:val="16"/>
                <w:lang w:val="en-GB"/>
              </w:rPr>
              <w:t xml:space="preserve">Systems returns </w:t>
            </w:r>
            <w:r w:rsidR="00FB7CF6">
              <w:rPr>
                <w:sz w:val="16"/>
                <w:szCs w:val="16"/>
                <w:lang w:val="en-GB"/>
              </w:rPr>
              <w:t>error response</w:t>
            </w:r>
          </w:p>
        </w:tc>
      </w:tr>
      <w:tr w:rsidR="00FB7CF6" w:rsidRPr="00E47EBA" w:rsidTr="003A731A">
        <w:tc>
          <w:tcPr>
            <w:tcW w:w="463" w:type="dxa"/>
          </w:tcPr>
          <w:p w:rsidR="00FB7CF6" w:rsidRPr="00E47EBA" w:rsidRDefault="00FB7CF6" w:rsidP="00AB49F9">
            <w:pPr>
              <w:pStyle w:val="BodyText"/>
              <w:numPr>
                <w:ilvl w:val="0"/>
                <w:numId w:val="42"/>
              </w:numPr>
              <w:rPr>
                <w:sz w:val="16"/>
                <w:szCs w:val="16"/>
                <w:lang w:val="en-GB"/>
              </w:rPr>
            </w:pPr>
            <w:bookmarkStart w:id="219" w:name="_Ref424312046"/>
          </w:p>
        </w:tc>
        <w:bookmarkEnd w:id="219"/>
        <w:tc>
          <w:tcPr>
            <w:tcW w:w="1765" w:type="dxa"/>
          </w:tcPr>
          <w:p w:rsidR="00FB7CF6" w:rsidRDefault="00FB7CF6" w:rsidP="001B186F">
            <w:pPr>
              <w:pStyle w:val="BodyText"/>
              <w:ind w:left="0"/>
              <w:rPr>
                <w:sz w:val="16"/>
                <w:szCs w:val="16"/>
                <w:lang w:val="en-GB"/>
              </w:rPr>
            </w:pPr>
            <w:r>
              <w:rPr>
                <w:sz w:val="16"/>
                <w:szCs w:val="16"/>
                <w:lang w:val="en-GB"/>
              </w:rPr>
              <w:t>Flight closed for external request</w:t>
            </w:r>
          </w:p>
        </w:tc>
        <w:tc>
          <w:tcPr>
            <w:tcW w:w="1843" w:type="dxa"/>
          </w:tcPr>
          <w:p w:rsidR="001B186F" w:rsidRDefault="00FB7CF6" w:rsidP="00FB7CF6">
            <w:pPr>
              <w:pStyle w:val="BodyText"/>
              <w:ind w:left="0"/>
              <w:rPr>
                <w:sz w:val="16"/>
                <w:szCs w:val="16"/>
                <w:lang w:val="en-US"/>
              </w:rPr>
            </w:pPr>
            <w:r>
              <w:rPr>
                <w:sz w:val="16"/>
                <w:szCs w:val="16"/>
                <w:lang w:val="en-US"/>
              </w:rPr>
              <w:t>ICR exists where cabin is closed for external</w:t>
            </w:r>
            <w:r w:rsidR="001B186F">
              <w:rPr>
                <w:sz w:val="16"/>
                <w:szCs w:val="16"/>
                <w:lang w:val="en-US"/>
              </w:rPr>
              <w:t>, even though BSA&gt;9</w:t>
            </w:r>
          </w:p>
          <w:p w:rsidR="00FB7CF6" w:rsidRDefault="001B186F" w:rsidP="00FB7CF6">
            <w:pPr>
              <w:pStyle w:val="BodyText"/>
              <w:ind w:left="0"/>
              <w:rPr>
                <w:sz w:val="16"/>
                <w:szCs w:val="16"/>
                <w:lang w:val="en-US"/>
              </w:rPr>
            </w:pPr>
            <w:r>
              <w:rPr>
                <w:sz w:val="16"/>
                <w:szCs w:val="16"/>
                <w:lang w:val="en-US"/>
              </w:rPr>
              <w:t xml:space="preserve">No Booking Limit </w:t>
            </w:r>
            <w:r w:rsidR="00FB7CF6">
              <w:rPr>
                <w:sz w:val="16"/>
                <w:szCs w:val="16"/>
                <w:lang w:val="en-US"/>
              </w:rPr>
              <w:t xml:space="preserve"> </w:t>
            </w:r>
          </w:p>
        </w:tc>
        <w:tc>
          <w:tcPr>
            <w:tcW w:w="2693" w:type="dxa"/>
          </w:tcPr>
          <w:p w:rsidR="00FB7CF6" w:rsidRPr="00E47EBA" w:rsidRDefault="00FB7CF6" w:rsidP="00FB7CF6">
            <w:pPr>
              <w:pStyle w:val="BodyText"/>
              <w:ind w:left="0"/>
              <w:rPr>
                <w:sz w:val="16"/>
                <w:szCs w:val="16"/>
                <w:lang w:val="en-GB"/>
              </w:rPr>
            </w:pPr>
            <w:r w:rsidRPr="00E47EBA">
              <w:rPr>
                <w:sz w:val="16"/>
                <w:szCs w:val="16"/>
                <w:lang w:val="en-GB"/>
              </w:rPr>
              <w:t xml:space="preserve">System receives a valid </w:t>
            </w:r>
            <w:r>
              <w:rPr>
                <w:sz w:val="16"/>
                <w:szCs w:val="16"/>
                <w:lang w:val="en-GB"/>
              </w:rPr>
              <w:t xml:space="preserve">availability </w:t>
            </w:r>
            <w:r w:rsidRPr="00E47EBA">
              <w:rPr>
                <w:sz w:val="16"/>
                <w:szCs w:val="16"/>
                <w:lang w:val="en-GB"/>
              </w:rPr>
              <w:t xml:space="preserve">request </w:t>
            </w:r>
            <w:r>
              <w:rPr>
                <w:sz w:val="16"/>
                <w:szCs w:val="16"/>
                <w:lang w:val="en-GB"/>
              </w:rPr>
              <w:t>from external party (GDS/OA)</w:t>
            </w:r>
          </w:p>
        </w:tc>
        <w:tc>
          <w:tcPr>
            <w:tcW w:w="2380" w:type="dxa"/>
          </w:tcPr>
          <w:p w:rsidR="00FB7CF6" w:rsidRDefault="001B186F" w:rsidP="001B186F">
            <w:pPr>
              <w:pStyle w:val="BodyText"/>
              <w:ind w:left="0"/>
              <w:rPr>
                <w:sz w:val="16"/>
                <w:szCs w:val="16"/>
                <w:lang w:val="en-GB"/>
              </w:rPr>
            </w:pPr>
            <w:r>
              <w:rPr>
                <w:sz w:val="16"/>
                <w:szCs w:val="16"/>
                <w:lang w:val="en-GB"/>
              </w:rPr>
              <w:t>System returns 'C' against the RBDs of the closed cabin</w:t>
            </w:r>
          </w:p>
        </w:tc>
      </w:tr>
      <w:tr w:rsidR="001B186F" w:rsidRPr="00E47EBA" w:rsidTr="003A731A">
        <w:tc>
          <w:tcPr>
            <w:tcW w:w="463" w:type="dxa"/>
          </w:tcPr>
          <w:p w:rsidR="001B186F" w:rsidRPr="00E47EBA" w:rsidRDefault="001B186F" w:rsidP="00AB49F9">
            <w:pPr>
              <w:pStyle w:val="BodyText"/>
              <w:numPr>
                <w:ilvl w:val="0"/>
                <w:numId w:val="42"/>
              </w:numPr>
              <w:rPr>
                <w:sz w:val="16"/>
                <w:szCs w:val="16"/>
                <w:lang w:val="en-GB"/>
              </w:rPr>
            </w:pPr>
          </w:p>
        </w:tc>
        <w:tc>
          <w:tcPr>
            <w:tcW w:w="1765" w:type="dxa"/>
          </w:tcPr>
          <w:p w:rsidR="001B186F" w:rsidRDefault="001B186F" w:rsidP="001B186F">
            <w:pPr>
              <w:pStyle w:val="BodyText"/>
              <w:ind w:left="0"/>
              <w:rPr>
                <w:sz w:val="16"/>
                <w:szCs w:val="16"/>
                <w:lang w:val="en-GB"/>
              </w:rPr>
            </w:pPr>
            <w:r>
              <w:rPr>
                <w:sz w:val="16"/>
                <w:szCs w:val="16"/>
                <w:lang w:val="en-GB"/>
              </w:rPr>
              <w:t>Flight re-opened for external request</w:t>
            </w:r>
          </w:p>
        </w:tc>
        <w:tc>
          <w:tcPr>
            <w:tcW w:w="1843" w:type="dxa"/>
          </w:tcPr>
          <w:p w:rsidR="001B186F" w:rsidRDefault="001B186F" w:rsidP="0010155B">
            <w:pPr>
              <w:pStyle w:val="BodyText"/>
              <w:ind w:left="0"/>
              <w:rPr>
                <w:sz w:val="16"/>
                <w:szCs w:val="16"/>
                <w:lang w:val="en-US"/>
              </w:rPr>
            </w:pPr>
            <w:r>
              <w:rPr>
                <w:sz w:val="16"/>
                <w:szCs w:val="16"/>
                <w:lang w:val="en-US"/>
              </w:rPr>
              <w:t xml:space="preserve">As in </w:t>
            </w:r>
            <w:r w:rsidR="005E0786">
              <w:rPr>
                <w:sz w:val="16"/>
                <w:szCs w:val="16"/>
                <w:lang w:val="en-US"/>
              </w:rPr>
              <w:fldChar w:fldCharType="begin"/>
            </w:r>
            <w:r w:rsidR="0010155B">
              <w:rPr>
                <w:sz w:val="16"/>
                <w:szCs w:val="16"/>
                <w:lang w:val="en-US"/>
              </w:rPr>
              <w:instrText xml:space="preserve"> REF _Ref424312046 \r \h </w:instrText>
            </w:r>
            <w:r w:rsidR="005E0786">
              <w:rPr>
                <w:sz w:val="16"/>
                <w:szCs w:val="16"/>
                <w:lang w:val="en-US"/>
              </w:rPr>
            </w:r>
            <w:r w:rsidR="005E0786">
              <w:rPr>
                <w:sz w:val="16"/>
                <w:szCs w:val="16"/>
                <w:lang w:val="en-US"/>
              </w:rPr>
              <w:fldChar w:fldCharType="separate"/>
            </w:r>
            <w:r w:rsidR="00377897">
              <w:rPr>
                <w:sz w:val="16"/>
                <w:szCs w:val="16"/>
                <w:lang w:val="en-US"/>
              </w:rPr>
              <w:t>A10</w:t>
            </w:r>
            <w:r w:rsidR="005E0786">
              <w:rPr>
                <w:sz w:val="16"/>
                <w:szCs w:val="16"/>
                <w:lang w:val="en-US"/>
              </w:rPr>
              <w:fldChar w:fldCharType="end"/>
            </w:r>
          </w:p>
        </w:tc>
        <w:tc>
          <w:tcPr>
            <w:tcW w:w="2693" w:type="dxa"/>
          </w:tcPr>
          <w:p w:rsidR="001B186F" w:rsidRPr="00E47EBA" w:rsidRDefault="001B186F" w:rsidP="001B186F">
            <w:pPr>
              <w:pStyle w:val="BodyText"/>
              <w:ind w:left="0"/>
              <w:rPr>
                <w:sz w:val="16"/>
                <w:szCs w:val="16"/>
                <w:lang w:val="en-GB"/>
              </w:rPr>
            </w:pPr>
            <w:r>
              <w:rPr>
                <w:sz w:val="16"/>
                <w:szCs w:val="16"/>
                <w:lang w:val="en-GB"/>
              </w:rPr>
              <w:t>User manually re-opens the cabin that is closed for external requests</w:t>
            </w:r>
          </w:p>
        </w:tc>
        <w:tc>
          <w:tcPr>
            <w:tcW w:w="2380" w:type="dxa"/>
          </w:tcPr>
          <w:p w:rsidR="001B186F" w:rsidRDefault="001B186F" w:rsidP="00FD6D1E">
            <w:pPr>
              <w:pStyle w:val="BodyText"/>
              <w:ind w:left="0"/>
              <w:rPr>
                <w:sz w:val="16"/>
                <w:szCs w:val="16"/>
                <w:lang w:val="en-GB"/>
              </w:rPr>
            </w:pPr>
            <w:r>
              <w:rPr>
                <w:sz w:val="16"/>
                <w:szCs w:val="16"/>
                <w:lang w:val="en-GB"/>
              </w:rPr>
              <w:t xml:space="preserve">System </w:t>
            </w:r>
            <w:proofErr w:type="gramStart"/>
            <w:r>
              <w:rPr>
                <w:sz w:val="16"/>
                <w:szCs w:val="16"/>
                <w:lang w:val="en-GB"/>
              </w:rPr>
              <w:t>displays  '</w:t>
            </w:r>
            <w:r w:rsidR="00FD6D1E">
              <w:rPr>
                <w:sz w:val="16"/>
                <w:szCs w:val="16"/>
                <w:lang w:val="en-GB"/>
              </w:rPr>
              <w:t>9</w:t>
            </w:r>
            <w:r>
              <w:rPr>
                <w:sz w:val="16"/>
                <w:szCs w:val="16"/>
                <w:lang w:val="en-GB"/>
              </w:rPr>
              <w:t>'</w:t>
            </w:r>
            <w:proofErr w:type="gramEnd"/>
            <w:r>
              <w:rPr>
                <w:sz w:val="16"/>
                <w:szCs w:val="16"/>
                <w:lang w:val="en-GB"/>
              </w:rPr>
              <w:t xml:space="preserve"> against the RBDs that were previously closed in </w:t>
            </w:r>
            <w:r w:rsidR="005E0786">
              <w:rPr>
                <w:sz w:val="16"/>
                <w:szCs w:val="16"/>
                <w:lang w:val="en-US"/>
              </w:rPr>
              <w:fldChar w:fldCharType="begin"/>
            </w:r>
            <w:r w:rsidR="0010155B">
              <w:rPr>
                <w:sz w:val="16"/>
                <w:szCs w:val="16"/>
                <w:lang w:val="en-US"/>
              </w:rPr>
              <w:instrText xml:space="preserve"> REF _Ref424312046 \r \h </w:instrText>
            </w:r>
            <w:r w:rsidR="005E0786">
              <w:rPr>
                <w:sz w:val="16"/>
                <w:szCs w:val="16"/>
                <w:lang w:val="en-US"/>
              </w:rPr>
            </w:r>
            <w:r w:rsidR="005E0786">
              <w:rPr>
                <w:sz w:val="16"/>
                <w:szCs w:val="16"/>
                <w:lang w:val="en-US"/>
              </w:rPr>
              <w:fldChar w:fldCharType="separate"/>
            </w:r>
            <w:r w:rsidR="00377897">
              <w:rPr>
                <w:sz w:val="16"/>
                <w:szCs w:val="16"/>
                <w:lang w:val="en-US"/>
              </w:rPr>
              <w:t>A10</w:t>
            </w:r>
            <w:r w:rsidR="005E0786">
              <w:rPr>
                <w:sz w:val="16"/>
                <w:szCs w:val="16"/>
                <w:lang w:val="en-US"/>
              </w:rPr>
              <w:fldChar w:fldCharType="end"/>
            </w:r>
            <w:r w:rsidR="0010155B">
              <w:rPr>
                <w:sz w:val="16"/>
                <w:szCs w:val="16"/>
                <w:lang w:val="en-US"/>
              </w:rPr>
              <w:t xml:space="preserve"> post-condition</w:t>
            </w:r>
            <w:r>
              <w:rPr>
                <w:sz w:val="16"/>
                <w:szCs w:val="16"/>
                <w:lang w:val="en-GB"/>
              </w:rPr>
              <w:t>.</w:t>
            </w:r>
          </w:p>
        </w:tc>
      </w:tr>
      <w:tr w:rsidR="001B186F" w:rsidRPr="00E47EBA" w:rsidTr="003A731A">
        <w:tc>
          <w:tcPr>
            <w:tcW w:w="463" w:type="dxa"/>
          </w:tcPr>
          <w:p w:rsidR="001B186F" w:rsidRPr="00E47EBA" w:rsidRDefault="001B186F" w:rsidP="00AB49F9">
            <w:pPr>
              <w:pStyle w:val="BodyText"/>
              <w:numPr>
                <w:ilvl w:val="0"/>
                <w:numId w:val="42"/>
              </w:numPr>
              <w:rPr>
                <w:sz w:val="16"/>
                <w:szCs w:val="16"/>
                <w:lang w:val="en-GB"/>
              </w:rPr>
            </w:pPr>
            <w:bookmarkStart w:id="220" w:name="_Ref424312076"/>
          </w:p>
        </w:tc>
        <w:bookmarkEnd w:id="220"/>
        <w:tc>
          <w:tcPr>
            <w:tcW w:w="1765" w:type="dxa"/>
          </w:tcPr>
          <w:p w:rsidR="001B186F" w:rsidRDefault="001B186F" w:rsidP="0010155B">
            <w:pPr>
              <w:pStyle w:val="BodyText"/>
              <w:ind w:left="0"/>
              <w:rPr>
                <w:sz w:val="16"/>
                <w:szCs w:val="16"/>
                <w:lang w:val="en-GB"/>
              </w:rPr>
            </w:pPr>
            <w:r>
              <w:rPr>
                <w:sz w:val="16"/>
                <w:szCs w:val="16"/>
                <w:lang w:val="en-GB"/>
              </w:rPr>
              <w:t xml:space="preserve">Stop Sale availability </w:t>
            </w:r>
          </w:p>
        </w:tc>
        <w:tc>
          <w:tcPr>
            <w:tcW w:w="1843" w:type="dxa"/>
          </w:tcPr>
          <w:p w:rsidR="001B186F" w:rsidRDefault="001B186F" w:rsidP="001B186F">
            <w:pPr>
              <w:pStyle w:val="BodyText"/>
              <w:ind w:left="0"/>
              <w:rPr>
                <w:sz w:val="16"/>
                <w:szCs w:val="16"/>
                <w:lang w:val="en-US"/>
              </w:rPr>
            </w:pPr>
            <w:r>
              <w:rPr>
                <w:sz w:val="16"/>
                <w:szCs w:val="16"/>
                <w:lang w:val="en-US"/>
              </w:rPr>
              <w:t xml:space="preserve">ICR exists where </w:t>
            </w:r>
            <w:r w:rsidR="00A00ABF">
              <w:rPr>
                <w:sz w:val="16"/>
                <w:szCs w:val="16"/>
                <w:lang w:val="en-US"/>
              </w:rPr>
              <w:t xml:space="preserve">a </w:t>
            </w:r>
            <w:r w:rsidR="0010155B">
              <w:rPr>
                <w:sz w:val="16"/>
                <w:szCs w:val="16"/>
                <w:lang w:val="en-US"/>
              </w:rPr>
              <w:t>RBD</w:t>
            </w:r>
            <w:r>
              <w:rPr>
                <w:sz w:val="16"/>
                <w:szCs w:val="16"/>
                <w:lang w:val="en-US"/>
              </w:rPr>
              <w:t xml:space="preserve"> is </w:t>
            </w:r>
            <w:r w:rsidR="0010155B">
              <w:rPr>
                <w:sz w:val="16"/>
                <w:szCs w:val="16"/>
                <w:lang w:val="en-US"/>
              </w:rPr>
              <w:t xml:space="preserve">under stop sale </w:t>
            </w:r>
            <w:r>
              <w:rPr>
                <w:sz w:val="16"/>
                <w:szCs w:val="16"/>
                <w:lang w:val="en-US"/>
              </w:rPr>
              <w:t>, even though BSA&gt;9</w:t>
            </w:r>
          </w:p>
          <w:p w:rsidR="001B186F" w:rsidRDefault="001B186F" w:rsidP="001B186F">
            <w:pPr>
              <w:pStyle w:val="BodyText"/>
              <w:ind w:left="0"/>
              <w:rPr>
                <w:sz w:val="16"/>
                <w:szCs w:val="16"/>
                <w:lang w:val="en-US"/>
              </w:rPr>
            </w:pPr>
            <w:r>
              <w:rPr>
                <w:sz w:val="16"/>
                <w:szCs w:val="16"/>
                <w:lang w:val="en-US"/>
              </w:rPr>
              <w:t xml:space="preserve">No Booking Limit  </w:t>
            </w:r>
          </w:p>
        </w:tc>
        <w:tc>
          <w:tcPr>
            <w:tcW w:w="2693" w:type="dxa"/>
          </w:tcPr>
          <w:p w:rsidR="001B186F" w:rsidRPr="00E47EBA" w:rsidRDefault="001B186F" w:rsidP="0010155B">
            <w:pPr>
              <w:pStyle w:val="BodyText"/>
              <w:ind w:left="0"/>
              <w:rPr>
                <w:sz w:val="16"/>
                <w:szCs w:val="16"/>
                <w:lang w:val="en-GB"/>
              </w:rPr>
            </w:pPr>
            <w:r w:rsidRPr="00E47EBA">
              <w:rPr>
                <w:sz w:val="16"/>
                <w:szCs w:val="16"/>
                <w:lang w:val="en-GB"/>
              </w:rPr>
              <w:t xml:space="preserve">System receives a valid </w:t>
            </w:r>
            <w:r>
              <w:rPr>
                <w:sz w:val="16"/>
                <w:szCs w:val="16"/>
                <w:lang w:val="en-GB"/>
              </w:rPr>
              <w:t xml:space="preserve">availability </w:t>
            </w:r>
            <w:r w:rsidRPr="00E47EBA">
              <w:rPr>
                <w:sz w:val="16"/>
                <w:szCs w:val="16"/>
                <w:lang w:val="en-GB"/>
              </w:rPr>
              <w:t xml:space="preserve">request </w:t>
            </w:r>
            <w:r w:rsidR="0010155B">
              <w:rPr>
                <w:sz w:val="16"/>
                <w:szCs w:val="16"/>
                <w:lang w:val="en-GB"/>
              </w:rPr>
              <w:t>(both internal or external)</w:t>
            </w:r>
          </w:p>
        </w:tc>
        <w:tc>
          <w:tcPr>
            <w:tcW w:w="2380" w:type="dxa"/>
          </w:tcPr>
          <w:p w:rsidR="001B186F" w:rsidRDefault="001B186F" w:rsidP="0010155B">
            <w:pPr>
              <w:pStyle w:val="BodyText"/>
              <w:ind w:left="0"/>
              <w:rPr>
                <w:sz w:val="16"/>
                <w:szCs w:val="16"/>
                <w:lang w:val="en-GB"/>
              </w:rPr>
            </w:pPr>
            <w:r>
              <w:rPr>
                <w:sz w:val="16"/>
                <w:szCs w:val="16"/>
                <w:lang w:val="en-GB"/>
              </w:rPr>
              <w:t xml:space="preserve">System returns 'C' against the RBDs </w:t>
            </w:r>
            <w:r w:rsidR="0010155B">
              <w:rPr>
                <w:sz w:val="16"/>
                <w:szCs w:val="16"/>
                <w:lang w:val="en-GB"/>
              </w:rPr>
              <w:t>under stop sale</w:t>
            </w:r>
          </w:p>
        </w:tc>
      </w:tr>
      <w:tr w:rsidR="0010155B" w:rsidRPr="00E47EBA" w:rsidTr="003A731A">
        <w:tc>
          <w:tcPr>
            <w:tcW w:w="463" w:type="dxa"/>
          </w:tcPr>
          <w:p w:rsidR="0010155B" w:rsidRPr="00E47EBA" w:rsidRDefault="0010155B" w:rsidP="00AB49F9">
            <w:pPr>
              <w:pStyle w:val="BodyText"/>
              <w:numPr>
                <w:ilvl w:val="0"/>
                <w:numId w:val="42"/>
              </w:numPr>
              <w:rPr>
                <w:sz w:val="16"/>
                <w:szCs w:val="16"/>
                <w:lang w:val="en-GB"/>
              </w:rPr>
            </w:pPr>
          </w:p>
        </w:tc>
        <w:tc>
          <w:tcPr>
            <w:tcW w:w="1765" w:type="dxa"/>
          </w:tcPr>
          <w:p w:rsidR="0010155B" w:rsidRDefault="0010155B" w:rsidP="00324F89">
            <w:pPr>
              <w:pStyle w:val="BodyText"/>
              <w:ind w:left="0"/>
              <w:rPr>
                <w:sz w:val="16"/>
                <w:szCs w:val="16"/>
                <w:lang w:val="en-GB"/>
              </w:rPr>
            </w:pPr>
            <w:r>
              <w:rPr>
                <w:sz w:val="16"/>
                <w:szCs w:val="16"/>
                <w:lang w:val="en-GB"/>
              </w:rPr>
              <w:t xml:space="preserve">Stop Sale availability </w:t>
            </w:r>
          </w:p>
        </w:tc>
        <w:tc>
          <w:tcPr>
            <w:tcW w:w="1843" w:type="dxa"/>
          </w:tcPr>
          <w:p w:rsidR="0010155B" w:rsidRDefault="0010155B" w:rsidP="0010155B">
            <w:pPr>
              <w:pStyle w:val="BodyText"/>
              <w:ind w:left="0"/>
              <w:rPr>
                <w:sz w:val="16"/>
                <w:szCs w:val="16"/>
                <w:lang w:val="en-US"/>
              </w:rPr>
            </w:pPr>
            <w:r>
              <w:rPr>
                <w:sz w:val="16"/>
                <w:szCs w:val="16"/>
                <w:lang w:val="en-US"/>
              </w:rPr>
              <w:t xml:space="preserve">As in </w:t>
            </w:r>
            <w:r w:rsidR="005E0786">
              <w:rPr>
                <w:sz w:val="16"/>
                <w:szCs w:val="16"/>
                <w:lang w:val="en-US"/>
              </w:rPr>
              <w:fldChar w:fldCharType="begin"/>
            </w:r>
            <w:r>
              <w:rPr>
                <w:sz w:val="16"/>
                <w:szCs w:val="16"/>
                <w:lang w:val="en-US"/>
              </w:rPr>
              <w:instrText xml:space="preserve"> REF _Ref424312076 \r \h </w:instrText>
            </w:r>
            <w:r w:rsidR="005E0786">
              <w:rPr>
                <w:sz w:val="16"/>
                <w:szCs w:val="16"/>
                <w:lang w:val="en-US"/>
              </w:rPr>
            </w:r>
            <w:r w:rsidR="005E0786">
              <w:rPr>
                <w:sz w:val="16"/>
                <w:szCs w:val="16"/>
                <w:lang w:val="en-US"/>
              </w:rPr>
              <w:fldChar w:fldCharType="separate"/>
            </w:r>
            <w:r w:rsidR="00377897">
              <w:rPr>
                <w:sz w:val="16"/>
                <w:szCs w:val="16"/>
                <w:lang w:val="en-US"/>
              </w:rPr>
              <w:t>A12</w:t>
            </w:r>
            <w:r w:rsidR="005E0786">
              <w:rPr>
                <w:sz w:val="16"/>
                <w:szCs w:val="16"/>
                <w:lang w:val="en-US"/>
              </w:rPr>
              <w:fldChar w:fldCharType="end"/>
            </w:r>
          </w:p>
        </w:tc>
        <w:tc>
          <w:tcPr>
            <w:tcW w:w="2693" w:type="dxa"/>
          </w:tcPr>
          <w:p w:rsidR="0010155B" w:rsidRPr="00E47EBA" w:rsidRDefault="0010155B" w:rsidP="0010155B">
            <w:pPr>
              <w:pStyle w:val="BodyText"/>
              <w:ind w:left="0"/>
              <w:rPr>
                <w:sz w:val="16"/>
                <w:szCs w:val="16"/>
                <w:lang w:val="en-GB"/>
              </w:rPr>
            </w:pPr>
            <w:r>
              <w:rPr>
                <w:sz w:val="16"/>
                <w:szCs w:val="16"/>
                <w:lang w:val="en-GB"/>
              </w:rPr>
              <w:t>User manually re-opens the RBD that is under stop sale</w:t>
            </w:r>
          </w:p>
        </w:tc>
        <w:tc>
          <w:tcPr>
            <w:tcW w:w="2380" w:type="dxa"/>
          </w:tcPr>
          <w:p w:rsidR="0010155B" w:rsidRDefault="0010155B" w:rsidP="00FD6D1E">
            <w:pPr>
              <w:pStyle w:val="BodyText"/>
              <w:ind w:left="0"/>
              <w:rPr>
                <w:sz w:val="16"/>
                <w:szCs w:val="16"/>
                <w:lang w:val="en-GB"/>
              </w:rPr>
            </w:pPr>
            <w:r>
              <w:rPr>
                <w:sz w:val="16"/>
                <w:szCs w:val="16"/>
                <w:lang w:val="en-GB"/>
              </w:rPr>
              <w:t xml:space="preserve">System </w:t>
            </w:r>
            <w:proofErr w:type="gramStart"/>
            <w:r>
              <w:rPr>
                <w:sz w:val="16"/>
                <w:szCs w:val="16"/>
                <w:lang w:val="en-GB"/>
              </w:rPr>
              <w:t>displays  '</w:t>
            </w:r>
            <w:r w:rsidR="00FD6D1E">
              <w:rPr>
                <w:sz w:val="16"/>
                <w:szCs w:val="16"/>
                <w:lang w:val="en-GB"/>
              </w:rPr>
              <w:t>9</w:t>
            </w:r>
            <w:r>
              <w:rPr>
                <w:sz w:val="16"/>
                <w:szCs w:val="16"/>
                <w:lang w:val="en-GB"/>
              </w:rPr>
              <w:t>'</w:t>
            </w:r>
            <w:proofErr w:type="gramEnd"/>
            <w:r>
              <w:rPr>
                <w:sz w:val="16"/>
                <w:szCs w:val="16"/>
                <w:lang w:val="en-GB"/>
              </w:rPr>
              <w:t xml:space="preserve"> against the RBDs that were previously closed in </w:t>
            </w:r>
            <w:r w:rsidR="005E0786">
              <w:rPr>
                <w:sz w:val="16"/>
                <w:szCs w:val="16"/>
                <w:lang w:val="en-US"/>
              </w:rPr>
              <w:fldChar w:fldCharType="begin"/>
            </w:r>
            <w:r>
              <w:rPr>
                <w:sz w:val="16"/>
                <w:szCs w:val="16"/>
                <w:lang w:val="en-US"/>
              </w:rPr>
              <w:instrText xml:space="preserve"> REF _Ref424312076 \r \h </w:instrText>
            </w:r>
            <w:r w:rsidR="005E0786">
              <w:rPr>
                <w:sz w:val="16"/>
                <w:szCs w:val="16"/>
                <w:lang w:val="en-US"/>
              </w:rPr>
            </w:r>
            <w:r w:rsidR="005E0786">
              <w:rPr>
                <w:sz w:val="16"/>
                <w:szCs w:val="16"/>
                <w:lang w:val="en-US"/>
              </w:rPr>
              <w:fldChar w:fldCharType="separate"/>
            </w:r>
            <w:r w:rsidR="00377897">
              <w:rPr>
                <w:sz w:val="16"/>
                <w:szCs w:val="16"/>
                <w:lang w:val="en-US"/>
              </w:rPr>
              <w:t>A12</w:t>
            </w:r>
            <w:r w:rsidR="005E0786">
              <w:rPr>
                <w:sz w:val="16"/>
                <w:szCs w:val="16"/>
                <w:lang w:val="en-US"/>
              </w:rPr>
              <w:fldChar w:fldCharType="end"/>
            </w:r>
            <w:r>
              <w:rPr>
                <w:sz w:val="16"/>
                <w:szCs w:val="16"/>
                <w:lang w:val="en-US"/>
              </w:rPr>
              <w:t xml:space="preserve"> post-condition</w:t>
            </w:r>
            <w:r>
              <w:rPr>
                <w:sz w:val="16"/>
                <w:szCs w:val="16"/>
                <w:lang w:val="en-GB"/>
              </w:rPr>
              <w:t>.</w:t>
            </w:r>
          </w:p>
        </w:tc>
      </w:tr>
      <w:tr w:rsidR="0010155B" w:rsidRPr="00E47EBA" w:rsidTr="003A731A">
        <w:tc>
          <w:tcPr>
            <w:tcW w:w="463" w:type="dxa"/>
          </w:tcPr>
          <w:p w:rsidR="0010155B" w:rsidRPr="00E47EBA" w:rsidRDefault="0010155B" w:rsidP="00AB49F9">
            <w:pPr>
              <w:pStyle w:val="BodyText"/>
              <w:numPr>
                <w:ilvl w:val="0"/>
                <w:numId w:val="42"/>
              </w:numPr>
              <w:rPr>
                <w:sz w:val="16"/>
                <w:szCs w:val="16"/>
                <w:lang w:val="en-GB"/>
              </w:rPr>
            </w:pPr>
          </w:p>
        </w:tc>
        <w:tc>
          <w:tcPr>
            <w:tcW w:w="1765" w:type="dxa"/>
          </w:tcPr>
          <w:p w:rsidR="0010155B" w:rsidRDefault="0010155B" w:rsidP="00A00ABF">
            <w:pPr>
              <w:pStyle w:val="BodyText"/>
              <w:ind w:left="0"/>
              <w:rPr>
                <w:sz w:val="16"/>
                <w:szCs w:val="16"/>
                <w:lang w:val="en-GB"/>
              </w:rPr>
            </w:pPr>
            <w:r>
              <w:rPr>
                <w:sz w:val="16"/>
                <w:szCs w:val="16"/>
                <w:lang w:val="en-GB"/>
              </w:rPr>
              <w:t xml:space="preserve">Permanent Request </w:t>
            </w:r>
            <w:r w:rsidR="00A00ABF">
              <w:rPr>
                <w:sz w:val="16"/>
                <w:szCs w:val="16"/>
                <w:lang w:val="en-GB"/>
              </w:rPr>
              <w:t>availability</w:t>
            </w:r>
          </w:p>
        </w:tc>
        <w:tc>
          <w:tcPr>
            <w:tcW w:w="1843" w:type="dxa"/>
          </w:tcPr>
          <w:p w:rsidR="00A00ABF" w:rsidRDefault="00A00ABF" w:rsidP="00A00ABF">
            <w:pPr>
              <w:pStyle w:val="BodyText"/>
              <w:ind w:left="0"/>
              <w:rPr>
                <w:sz w:val="16"/>
                <w:szCs w:val="16"/>
                <w:lang w:val="en-US"/>
              </w:rPr>
            </w:pPr>
            <w:r>
              <w:rPr>
                <w:sz w:val="16"/>
                <w:szCs w:val="16"/>
                <w:lang w:val="en-US"/>
              </w:rPr>
              <w:t>ICR exists where a RBD is under permanent request, even though BSA&gt;9</w:t>
            </w:r>
          </w:p>
          <w:p w:rsidR="0010155B" w:rsidRDefault="00A00ABF" w:rsidP="00A00ABF">
            <w:pPr>
              <w:pStyle w:val="BodyText"/>
              <w:ind w:left="0"/>
              <w:rPr>
                <w:sz w:val="16"/>
                <w:szCs w:val="16"/>
                <w:lang w:val="en-US"/>
              </w:rPr>
            </w:pPr>
            <w:r>
              <w:rPr>
                <w:sz w:val="16"/>
                <w:szCs w:val="16"/>
                <w:lang w:val="en-US"/>
              </w:rPr>
              <w:t xml:space="preserve">No Booking Limit  </w:t>
            </w:r>
          </w:p>
        </w:tc>
        <w:tc>
          <w:tcPr>
            <w:tcW w:w="2693" w:type="dxa"/>
          </w:tcPr>
          <w:p w:rsidR="0010155B" w:rsidRDefault="00A00ABF" w:rsidP="0010155B">
            <w:pPr>
              <w:pStyle w:val="BodyText"/>
              <w:ind w:left="0"/>
              <w:rPr>
                <w:sz w:val="16"/>
                <w:szCs w:val="16"/>
                <w:lang w:val="en-GB"/>
              </w:rPr>
            </w:pPr>
            <w:r>
              <w:rPr>
                <w:sz w:val="16"/>
                <w:szCs w:val="16"/>
                <w:lang w:val="en-GB"/>
              </w:rPr>
              <w:t>System receives availability request from both External &amp; Internal parties</w:t>
            </w:r>
          </w:p>
        </w:tc>
        <w:tc>
          <w:tcPr>
            <w:tcW w:w="2380" w:type="dxa"/>
          </w:tcPr>
          <w:p w:rsidR="0010155B" w:rsidRDefault="00A00ABF" w:rsidP="00A00ABF">
            <w:pPr>
              <w:pStyle w:val="BodyText"/>
              <w:ind w:left="0"/>
              <w:rPr>
                <w:sz w:val="16"/>
                <w:szCs w:val="16"/>
                <w:lang w:val="en-GB"/>
              </w:rPr>
            </w:pPr>
            <w:r>
              <w:rPr>
                <w:sz w:val="16"/>
                <w:szCs w:val="16"/>
                <w:lang w:val="en-GB"/>
              </w:rPr>
              <w:t xml:space="preserve">- System </w:t>
            </w:r>
            <w:proofErr w:type="gramStart"/>
            <w:r>
              <w:rPr>
                <w:sz w:val="16"/>
                <w:szCs w:val="16"/>
                <w:lang w:val="en-GB"/>
              </w:rPr>
              <w:t>displays  'R'</w:t>
            </w:r>
            <w:proofErr w:type="gramEnd"/>
            <w:r>
              <w:rPr>
                <w:sz w:val="16"/>
                <w:szCs w:val="16"/>
                <w:lang w:val="en-GB"/>
              </w:rPr>
              <w:t xml:space="preserve"> against the RBD for external request.</w:t>
            </w:r>
          </w:p>
          <w:p w:rsidR="00A00ABF" w:rsidRDefault="00A00ABF" w:rsidP="00A00ABF">
            <w:pPr>
              <w:pStyle w:val="BodyText"/>
              <w:ind w:left="0"/>
              <w:rPr>
                <w:sz w:val="16"/>
                <w:szCs w:val="16"/>
                <w:lang w:val="en-GB"/>
              </w:rPr>
            </w:pPr>
            <w:r>
              <w:rPr>
                <w:sz w:val="16"/>
                <w:szCs w:val="16"/>
                <w:lang w:val="en-GB"/>
              </w:rPr>
              <w:t xml:space="preserve">- System displays 'Q' </w:t>
            </w:r>
            <w:r w:rsidR="00FD6D1E">
              <w:rPr>
                <w:sz w:val="16"/>
                <w:szCs w:val="16"/>
                <w:lang w:val="en-GB"/>
              </w:rPr>
              <w:t xml:space="preserve">against the RBD </w:t>
            </w:r>
            <w:r>
              <w:rPr>
                <w:sz w:val="16"/>
                <w:szCs w:val="16"/>
                <w:lang w:val="en-GB"/>
              </w:rPr>
              <w:t xml:space="preserve">for internal </w:t>
            </w:r>
            <w:proofErr w:type="spellStart"/>
            <w:r>
              <w:rPr>
                <w:sz w:val="16"/>
                <w:szCs w:val="16"/>
                <w:lang w:val="en-GB"/>
              </w:rPr>
              <w:t>rqst</w:t>
            </w:r>
            <w:proofErr w:type="spellEnd"/>
            <w:r>
              <w:rPr>
                <w:sz w:val="16"/>
                <w:szCs w:val="16"/>
                <w:lang w:val="en-GB"/>
              </w:rPr>
              <w:t xml:space="preserve"> when </w:t>
            </w:r>
            <w:proofErr w:type="spellStart"/>
            <w:r w:rsidRPr="00377897">
              <w:rPr>
                <w:color w:val="548DD4" w:themeColor="text2" w:themeTint="99"/>
                <w:sz w:val="16"/>
                <w:szCs w:val="16"/>
                <w:lang w:val="en-GB"/>
              </w:rPr>
              <w:t>subs.parameter</w:t>
            </w:r>
            <w:proofErr w:type="spellEnd"/>
            <w:r w:rsidRPr="00377897">
              <w:rPr>
                <w:color w:val="548DD4" w:themeColor="text2" w:themeTint="99"/>
                <w:sz w:val="16"/>
                <w:szCs w:val="16"/>
                <w:lang w:val="en-GB"/>
              </w:rPr>
              <w:t xml:space="preserve"> is 'Queue request'</w:t>
            </w:r>
          </w:p>
          <w:p w:rsidR="00A00ABF" w:rsidRDefault="00A00ABF" w:rsidP="00FD6D1E">
            <w:pPr>
              <w:pStyle w:val="BodyText"/>
              <w:ind w:left="0"/>
              <w:rPr>
                <w:sz w:val="16"/>
                <w:szCs w:val="16"/>
                <w:lang w:val="en-GB"/>
              </w:rPr>
            </w:pPr>
            <w:r>
              <w:rPr>
                <w:sz w:val="16"/>
                <w:szCs w:val="16"/>
                <w:lang w:val="en-GB"/>
              </w:rPr>
              <w:t>- System displays '</w:t>
            </w:r>
            <w:r w:rsidR="00FD6D1E">
              <w:rPr>
                <w:sz w:val="16"/>
                <w:szCs w:val="16"/>
                <w:lang w:val="en-GB"/>
              </w:rPr>
              <w:t>9</w:t>
            </w:r>
            <w:r>
              <w:rPr>
                <w:sz w:val="16"/>
                <w:szCs w:val="16"/>
                <w:lang w:val="en-GB"/>
              </w:rPr>
              <w:t xml:space="preserve">' </w:t>
            </w:r>
            <w:r w:rsidR="00FD6D1E">
              <w:rPr>
                <w:sz w:val="16"/>
                <w:szCs w:val="16"/>
                <w:lang w:val="en-GB"/>
              </w:rPr>
              <w:t xml:space="preserve">against the RBD </w:t>
            </w:r>
            <w:r>
              <w:rPr>
                <w:sz w:val="16"/>
                <w:szCs w:val="16"/>
                <w:lang w:val="en-GB"/>
              </w:rPr>
              <w:t xml:space="preserve">for internal </w:t>
            </w:r>
            <w:proofErr w:type="spellStart"/>
            <w:r>
              <w:rPr>
                <w:sz w:val="16"/>
                <w:szCs w:val="16"/>
                <w:lang w:val="en-GB"/>
              </w:rPr>
              <w:t>rqst</w:t>
            </w:r>
            <w:proofErr w:type="spellEnd"/>
            <w:r>
              <w:rPr>
                <w:sz w:val="16"/>
                <w:szCs w:val="16"/>
                <w:lang w:val="en-GB"/>
              </w:rPr>
              <w:t xml:space="preserve"> when </w:t>
            </w:r>
            <w:proofErr w:type="spellStart"/>
            <w:r w:rsidRPr="00377897">
              <w:rPr>
                <w:color w:val="548DD4" w:themeColor="text2" w:themeTint="99"/>
                <w:sz w:val="16"/>
                <w:szCs w:val="16"/>
                <w:lang w:val="en-GB"/>
              </w:rPr>
              <w:lastRenderedPageBreak/>
              <w:t>subs.parameter</w:t>
            </w:r>
            <w:proofErr w:type="spellEnd"/>
            <w:r w:rsidRPr="00377897">
              <w:rPr>
                <w:color w:val="548DD4" w:themeColor="text2" w:themeTint="99"/>
                <w:sz w:val="16"/>
                <w:szCs w:val="16"/>
                <w:lang w:val="en-GB"/>
              </w:rPr>
              <w:t xml:space="preserve"> is 'Seats Available'</w:t>
            </w:r>
          </w:p>
        </w:tc>
      </w:tr>
      <w:tr w:rsidR="00A821B2" w:rsidRPr="00E47EBA" w:rsidTr="003A731A">
        <w:tc>
          <w:tcPr>
            <w:tcW w:w="463" w:type="dxa"/>
          </w:tcPr>
          <w:p w:rsidR="00A821B2" w:rsidRPr="00E47EBA" w:rsidRDefault="00A821B2" w:rsidP="00AB49F9">
            <w:pPr>
              <w:pStyle w:val="BodyText"/>
              <w:numPr>
                <w:ilvl w:val="0"/>
                <w:numId w:val="42"/>
              </w:numPr>
              <w:rPr>
                <w:sz w:val="16"/>
                <w:szCs w:val="16"/>
                <w:lang w:val="en-GB"/>
              </w:rPr>
            </w:pPr>
          </w:p>
        </w:tc>
        <w:tc>
          <w:tcPr>
            <w:tcW w:w="1765" w:type="dxa"/>
          </w:tcPr>
          <w:p w:rsidR="00A821B2" w:rsidRDefault="00A821B2" w:rsidP="00FD6D1E">
            <w:pPr>
              <w:pStyle w:val="BodyText"/>
              <w:ind w:left="0"/>
              <w:rPr>
                <w:sz w:val="16"/>
                <w:szCs w:val="16"/>
                <w:lang w:val="en-GB"/>
              </w:rPr>
            </w:pPr>
            <w:r>
              <w:rPr>
                <w:sz w:val="16"/>
                <w:szCs w:val="16"/>
                <w:lang w:val="en-GB"/>
              </w:rPr>
              <w:t xml:space="preserve">Availability for POO </w:t>
            </w:r>
          </w:p>
        </w:tc>
        <w:tc>
          <w:tcPr>
            <w:tcW w:w="1843" w:type="dxa"/>
          </w:tcPr>
          <w:p w:rsidR="00A821B2" w:rsidRDefault="00A821B2" w:rsidP="008F40CB">
            <w:pPr>
              <w:pStyle w:val="BodyText"/>
              <w:ind w:left="0"/>
              <w:rPr>
                <w:sz w:val="16"/>
                <w:szCs w:val="16"/>
                <w:lang w:val="en-US"/>
              </w:rPr>
            </w:pPr>
            <w:r>
              <w:rPr>
                <w:sz w:val="16"/>
                <w:szCs w:val="16"/>
                <w:lang w:val="en-US"/>
              </w:rPr>
              <w:t xml:space="preserve">ICRs exists in the system </w:t>
            </w:r>
          </w:p>
          <w:p w:rsidR="00A821B2" w:rsidRDefault="00A821B2" w:rsidP="008F40CB">
            <w:pPr>
              <w:pStyle w:val="BodyText"/>
              <w:ind w:left="0"/>
              <w:rPr>
                <w:sz w:val="16"/>
                <w:szCs w:val="16"/>
                <w:lang w:val="en-US"/>
              </w:rPr>
            </w:pPr>
            <w:r>
              <w:rPr>
                <w:sz w:val="16"/>
                <w:szCs w:val="16"/>
                <w:lang w:val="en-US"/>
              </w:rPr>
              <w:t xml:space="preserve">Booking </w:t>
            </w:r>
            <w:proofErr w:type="spellStart"/>
            <w:r>
              <w:rPr>
                <w:sz w:val="16"/>
                <w:szCs w:val="16"/>
                <w:lang w:val="en-US"/>
              </w:rPr>
              <w:t>Limt</w:t>
            </w:r>
            <w:proofErr w:type="spellEnd"/>
            <w:r>
              <w:rPr>
                <w:sz w:val="16"/>
                <w:szCs w:val="16"/>
                <w:lang w:val="en-US"/>
              </w:rPr>
              <w:t xml:space="preserve"> exists</w:t>
            </w:r>
          </w:p>
        </w:tc>
        <w:tc>
          <w:tcPr>
            <w:tcW w:w="2693" w:type="dxa"/>
          </w:tcPr>
          <w:p w:rsidR="00A821B2" w:rsidRDefault="00A821B2" w:rsidP="00FD6D1E">
            <w:pPr>
              <w:pStyle w:val="BodyText"/>
              <w:ind w:left="0"/>
              <w:rPr>
                <w:sz w:val="16"/>
                <w:szCs w:val="16"/>
                <w:lang w:val="en-GB"/>
              </w:rPr>
            </w:pPr>
            <w:r>
              <w:rPr>
                <w:sz w:val="16"/>
                <w:szCs w:val="16"/>
                <w:lang w:val="en-GB"/>
              </w:rPr>
              <w:t xml:space="preserve">System receives a multi-segment availability request </w:t>
            </w:r>
            <w:r w:rsidRPr="00E276EC">
              <w:rPr>
                <w:color w:val="548DD4" w:themeColor="text2" w:themeTint="99"/>
                <w:sz w:val="16"/>
                <w:szCs w:val="16"/>
                <w:lang w:val="en-GB"/>
              </w:rPr>
              <w:t>(Use test from Avail.24b)</w:t>
            </w:r>
          </w:p>
        </w:tc>
        <w:tc>
          <w:tcPr>
            <w:tcW w:w="2380" w:type="dxa"/>
          </w:tcPr>
          <w:p w:rsidR="00A821B2" w:rsidRDefault="00A821B2" w:rsidP="00FD6D1E">
            <w:pPr>
              <w:pStyle w:val="BodyText"/>
              <w:ind w:left="0"/>
              <w:rPr>
                <w:sz w:val="16"/>
                <w:szCs w:val="16"/>
                <w:lang w:val="en-GB"/>
              </w:rPr>
            </w:pPr>
            <w:r>
              <w:rPr>
                <w:sz w:val="16"/>
                <w:szCs w:val="16"/>
                <w:lang w:val="en-GB"/>
              </w:rPr>
              <w:t>System returns availability as per POO restrictions</w:t>
            </w:r>
          </w:p>
        </w:tc>
      </w:tr>
      <w:tr w:rsidR="00FD6D1E" w:rsidRPr="00E47EBA" w:rsidTr="003A731A">
        <w:tc>
          <w:tcPr>
            <w:tcW w:w="463" w:type="dxa"/>
          </w:tcPr>
          <w:p w:rsidR="00FD6D1E" w:rsidRPr="00E47EBA" w:rsidRDefault="00FD6D1E" w:rsidP="00AB49F9">
            <w:pPr>
              <w:pStyle w:val="BodyText"/>
              <w:numPr>
                <w:ilvl w:val="0"/>
                <w:numId w:val="42"/>
              </w:numPr>
              <w:rPr>
                <w:sz w:val="16"/>
                <w:szCs w:val="16"/>
                <w:lang w:val="en-GB"/>
              </w:rPr>
            </w:pPr>
          </w:p>
        </w:tc>
        <w:tc>
          <w:tcPr>
            <w:tcW w:w="1765" w:type="dxa"/>
          </w:tcPr>
          <w:p w:rsidR="00FD6D1E" w:rsidRDefault="00FD6D1E" w:rsidP="00FD6D1E">
            <w:pPr>
              <w:pStyle w:val="BodyText"/>
              <w:ind w:left="0"/>
              <w:rPr>
                <w:sz w:val="16"/>
                <w:szCs w:val="16"/>
                <w:lang w:val="en-GB"/>
              </w:rPr>
            </w:pPr>
            <w:r>
              <w:rPr>
                <w:sz w:val="16"/>
                <w:szCs w:val="16"/>
                <w:lang w:val="en-GB"/>
              </w:rPr>
              <w:t xml:space="preserve">Availability for </w:t>
            </w:r>
            <w:proofErr w:type="spellStart"/>
            <w:r>
              <w:rPr>
                <w:sz w:val="16"/>
                <w:szCs w:val="16"/>
                <w:lang w:val="en-GB"/>
              </w:rPr>
              <w:t>Upline</w:t>
            </w:r>
            <w:proofErr w:type="spellEnd"/>
            <w:r>
              <w:rPr>
                <w:sz w:val="16"/>
                <w:szCs w:val="16"/>
                <w:lang w:val="en-GB"/>
              </w:rPr>
              <w:t>/Downline</w:t>
            </w:r>
          </w:p>
        </w:tc>
        <w:tc>
          <w:tcPr>
            <w:tcW w:w="1843" w:type="dxa"/>
          </w:tcPr>
          <w:p w:rsidR="00FD6D1E" w:rsidRDefault="00FD6D1E" w:rsidP="00A632AE">
            <w:pPr>
              <w:pStyle w:val="BodyText"/>
              <w:ind w:left="0"/>
              <w:rPr>
                <w:sz w:val="16"/>
                <w:szCs w:val="16"/>
                <w:lang w:val="en-US"/>
              </w:rPr>
            </w:pPr>
            <w:r>
              <w:rPr>
                <w:sz w:val="16"/>
                <w:szCs w:val="16"/>
                <w:lang w:val="en-US"/>
              </w:rPr>
              <w:t xml:space="preserve">ICRs exists in the system </w:t>
            </w:r>
          </w:p>
          <w:p w:rsidR="00FD6D1E" w:rsidRDefault="00FD6D1E" w:rsidP="00A632AE">
            <w:pPr>
              <w:pStyle w:val="BodyText"/>
              <w:ind w:left="0"/>
              <w:rPr>
                <w:sz w:val="16"/>
                <w:szCs w:val="16"/>
                <w:lang w:val="en-US"/>
              </w:rPr>
            </w:pPr>
            <w:r>
              <w:rPr>
                <w:sz w:val="16"/>
                <w:szCs w:val="16"/>
                <w:lang w:val="en-US"/>
              </w:rPr>
              <w:t xml:space="preserve">Booking </w:t>
            </w:r>
            <w:proofErr w:type="spellStart"/>
            <w:r>
              <w:rPr>
                <w:sz w:val="16"/>
                <w:szCs w:val="16"/>
                <w:lang w:val="en-US"/>
              </w:rPr>
              <w:t>Limt</w:t>
            </w:r>
            <w:proofErr w:type="spellEnd"/>
            <w:r>
              <w:rPr>
                <w:sz w:val="16"/>
                <w:szCs w:val="16"/>
                <w:lang w:val="en-US"/>
              </w:rPr>
              <w:t xml:space="preserve"> exists</w:t>
            </w:r>
          </w:p>
        </w:tc>
        <w:tc>
          <w:tcPr>
            <w:tcW w:w="2693" w:type="dxa"/>
          </w:tcPr>
          <w:p w:rsidR="00FD6D1E" w:rsidRDefault="00FD6D1E" w:rsidP="00FD6D1E">
            <w:pPr>
              <w:pStyle w:val="BodyText"/>
              <w:ind w:left="0"/>
              <w:rPr>
                <w:sz w:val="16"/>
                <w:szCs w:val="16"/>
                <w:lang w:val="en-GB"/>
              </w:rPr>
            </w:pPr>
            <w:r>
              <w:rPr>
                <w:sz w:val="16"/>
                <w:szCs w:val="16"/>
                <w:lang w:val="en-GB"/>
              </w:rPr>
              <w:t xml:space="preserve">System receives a multi-segment availability request </w:t>
            </w:r>
            <w:r>
              <w:rPr>
                <w:color w:val="548DD4" w:themeColor="text2" w:themeTint="99"/>
                <w:sz w:val="16"/>
                <w:szCs w:val="16"/>
                <w:lang w:val="en-GB"/>
              </w:rPr>
              <w:t>(Use test from Avail.24</w:t>
            </w:r>
            <w:r w:rsidRPr="00E276EC">
              <w:rPr>
                <w:color w:val="548DD4" w:themeColor="text2" w:themeTint="99"/>
                <w:sz w:val="16"/>
                <w:szCs w:val="16"/>
                <w:lang w:val="en-GB"/>
              </w:rPr>
              <w:t>c)</w:t>
            </w:r>
          </w:p>
        </w:tc>
        <w:tc>
          <w:tcPr>
            <w:tcW w:w="2380" w:type="dxa"/>
          </w:tcPr>
          <w:p w:rsidR="00FD6D1E" w:rsidRDefault="00FD6D1E" w:rsidP="00FD6D1E">
            <w:pPr>
              <w:pStyle w:val="BodyText"/>
              <w:ind w:left="0"/>
              <w:rPr>
                <w:sz w:val="16"/>
                <w:szCs w:val="16"/>
                <w:lang w:val="en-GB"/>
              </w:rPr>
            </w:pPr>
            <w:r>
              <w:rPr>
                <w:sz w:val="16"/>
                <w:szCs w:val="16"/>
                <w:lang w:val="en-GB"/>
              </w:rPr>
              <w:t xml:space="preserve">System returns availability as per </w:t>
            </w:r>
            <w:proofErr w:type="spellStart"/>
            <w:r>
              <w:rPr>
                <w:sz w:val="16"/>
                <w:szCs w:val="16"/>
                <w:lang w:val="en-GB"/>
              </w:rPr>
              <w:t>upline</w:t>
            </w:r>
            <w:proofErr w:type="spellEnd"/>
            <w:r>
              <w:rPr>
                <w:sz w:val="16"/>
                <w:szCs w:val="16"/>
                <w:lang w:val="en-GB"/>
              </w:rPr>
              <w:t>/downline restrictions</w:t>
            </w:r>
          </w:p>
        </w:tc>
      </w:tr>
      <w:tr w:rsidR="00E276EC" w:rsidRPr="00E47EBA" w:rsidTr="003A731A">
        <w:tc>
          <w:tcPr>
            <w:tcW w:w="463" w:type="dxa"/>
          </w:tcPr>
          <w:p w:rsidR="00E276EC" w:rsidRPr="00E47EBA" w:rsidRDefault="00E276EC" w:rsidP="00AB49F9">
            <w:pPr>
              <w:pStyle w:val="BodyText"/>
              <w:numPr>
                <w:ilvl w:val="0"/>
                <w:numId w:val="42"/>
              </w:numPr>
              <w:rPr>
                <w:sz w:val="16"/>
                <w:szCs w:val="16"/>
                <w:lang w:val="en-GB"/>
              </w:rPr>
            </w:pPr>
          </w:p>
        </w:tc>
        <w:tc>
          <w:tcPr>
            <w:tcW w:w="1765" w:type="dxa"/>
          </w:tcPr>
          <w:p w:rsidR="00E276EC" w:rsidRDefault="00E276EC" w:rsidP="00E276EC">
            <w:pPr>
              <w:pStyle w:val="BodyText"/>
              <w:ind w:left="0"/>
              <w:rPr>
                <w:sz w:val="16"/>
                <w:szCs w:val="16"/>
                <w:lang w:val="en-GB"/>
              </w:rPr>
            </w:pPr>
            <w:r>
              <w:rPr>
                <w:sz w:val="16"/>
                <w:szCs w:val="16"/>
                <w:lang w:val="en-GB"/>
              </w:rPr>
              <w:t xml:space="preserve">Availability for AVS partner </w:t>
            </w:r>
            <w:r w:rsidRPr="00E276EC">
              <w:rPr>
                <w:color w:val="548DD4" w:themeColor="text2" w:themeTint="99"/>
                <w:sz w:val="16"/>
                <w:szCs w:val="16"/>
                <w:lang w:val="en-GB"/>
              </w:rPr>
              <w:t>(future)</w:t>
            </w:r>
          </w:p>
        </w:tc>
        <w:tc>
          <w:tcPr>
            <w:tcW w:w="1843" w:type="dxa"/>
          </w:tcPr>
          <w:p w:rsidR="00E276EC" w:rsidRDefault="00E276EC" w:rsidP="008F40CB">
            <w:pPr>
              <w:pStyle w:val="BodyText"/>
              <w:ind w:left="0"/>
              <w:rPr>
                <w:sz w:val="16"/>
                <w:szCs w:val="16"/>
                <w:lang w:val="en-US"/>
              </w:rPr>
            </w:pPr>
            <w:r>
              <w:rPr>
                <w:sz w:val="16"/>
                <w:szCs w:val="16"/>
                <w:lang w:val="en-US"/>
              </w:rPr>
              <w:t xml:space="preserve">ICRs exists in the system </w:t>
            </w:r>
          </w:p>
          <w:p w:rsidR="00E276EC" w:rsidRDefault="00E276EC" w:rsidP="008F40CB">
            <w:pPr>
              <w:pStyle w:val="BodyText"/>
              <w:ind w:left="0"/>
              <w:rPr>
                <w:sz w:val="16"/>
                <w:szCs w:val="16"/>
                <w:lang w:val="en-US"/>
              </w:rPr>
            </w:pPr>
            <w:r>
              <w:rPr>
                <w:sz w:val="16"/>
                <w:szCs w:val="16"/>
                <w:lang w:val="en-US"/>
              </w:rPr>
              <w:t xml:space="preserve">Booking </w:t>
            </w:r>
            <w:proofErr w:type="spellStart"/>
            <w:r>
              <w:rPr>
                <w:sz w:val="16"/>
                <w:szCs w:val="16"/>
                <w:lang w:val="en-US"/>
              </w:rPr>
              <w:t>Limt</w:t>
            </w:r>
            <w:proofErr w:type="spellEnd"/>
            <w:r>
              <w:rPr>
                <w:sz w:val="16"/>
                <w:szCs w:val="16"/>
                <w:lang w:val="en-US"/>
              </w:rPr>
              <w:t xml:space="preserve"> exists</w:t>
            </w:r>
          </w:p>
        </w:tc>
        <w:tc>
          <w:tcPr>
            <w:tcW w:w="2693" w:type="dxa"/>
          </w:tcPr>
          <w:p w:rsidR="00E276EC" w:rsidRDefault="00E276EC" w:rsidP="00E276EC">
            <w:pPr>
              <w:pStyle w:val="BodyText"/>
              <w:ind w:left="0"/>
              <w:rPr>
                <w:sz w:val="16"/>
                <w:szCs w:val="16"/>
                <w:lang w:val="en-GB"/>
              </w:rPr>
            </w:pPr>
            <w:r>
              <w:rPr>
                <w:sz w:val="16"/>
                <w:szCs w:val="16"/>
                <w:lang w:val="en-GB"/>
              </w:rPr>
              <w:t xml:space="preserve">System receives a availability request </w:t>
            </w:r>
            <w:r w:rsidRPr="00E276EC">
              <w:rPr>
                <w:sz w:val="16"/>
                <w:szCs w:val="16"/>
                <w:lang w:val="en-GB"/>
              </w:rPr>
              <w:t>from AVS partner</w:t>
            </w:r>
          </w:p>
        </w:tc>
        <w:tc>
          <w:tcPr>
            <w:tcW w:w="2380" w:type="dxa"/>
          </w:tcPr>
          <w:p w:rsidR="00E276EC" w:rsidRDefault="00E276EC" w:rsidP="00E276EC">
            <w:pPr>
              <w:pStyle w:val="BodyText"/>
              <w:ind w:left="0"/>
              <w:rPr>
                <w:sz w:val="16"/>
                <w:szCs w:val="16"/>
                <w:lang w:val="en-GB"/>
              </w:rPr>
            </w:pPr>
            <w:r>
              <w:rPr>
                <w:sz w:val="16"/>
                <w:szCs w:val="16"/>
                <w:lang w:val="en-GB"/>
              </w:rPr>
              <w:t>System returns availability as per AVS quota sales</w:t>
            </w:r>
          </w:p>
        </w:tc>
      </w:tr>
      <w:tr w:rsidR="00E276EC" w:rsidRPr="00E47EBA" w:rsidTr="003A731A">
        <w:tc>
          <w:tcPr>
            <w:tcW w:w="463" w:type="dxa"/>
          </w:tcPr>
          <w:p w:rsidR="00E276EC" w:rsidRPr="00E47EBA" w:rsidRDefault="00E276EC" w:rsidP="00AB49F9">
            <w:pPr>
              <w:pStyle w:val="BodyText"/>
              <w:numPr>
                <w:ilvl w:val="0"/>
                <w:numId w:val="42"/>
              </w:numPr>
              <w:rPr>
                <w:sz w:val="16"/>
                <w:szCs w:val="16"/>
                <w:lang w:val="en-GB"/>
              </w:rPr>
            </w:pPr>
          </w:p>
        </w:tc>
        <w:tc>
          <w:tcPr>
            <w:tcW w:w="1765" w:type="dxa"/>
          </w:tcPr>
          <w:p w:rsidR="00E276EC" w:rsidRDefault="00E276EC" w:rsidP="00324F89">
            <w:pPr>
              <w:pStyle w:val="BodyText"/>
              <w:ind w:left="0"/>
              <w:rPr>
                <w:sz w:val="16"/>
                <w:szCs w:val="16"/>
                <w:lang w:val="en-GB"/>
              </w:rPr>
            </w:pPr>
            <w:r>
              <w:rPr>
                <w:sz w:val="16"/>
                <w:szCs w:val="16"/>
                <w:lang w:val="en-GB"/>
              </w:rPr>
              <w:t>Open for Sell / Maximum Sell Date</w:t>
            </w:r>
          </w:p>
        </w:tc>
        <w:tc>
          <w:tcPr>
            <w:tcW w:w="1843" w:type="dxa"/>
          </w:tcPr>
          <w:p w:rsidR="00E276EC" w:rsidRPr="00377897" w:rsidRDefault="00E276EC" w:rsidP="00324F89">
            <w:pPr>
              <w:pStyle w:val="BodyText"/>
              <w:ind w:left="0"/>
              <w:rPr>
                <w:sz w:val="16"/>
                <w:szCs w:val="16"/>
                <w:lang w:val="en-GB"/>
              </w:rPr>
            </w:pPr>
            <w:r>
              <w:rPr>
                <w:sz w:val="16"/>
                <w:szCs w:val="16"/>
                <w:lang w:val="en-US"/>
              </w:rPr>
              <w:t xml:space="preserve">ICRs </w:t>
            </w:r>
            <w:r w:rsidRPr="00156EB2">
              <w:rPr>
                <w:b/>
                <w:sz w:val="16"/>
                <w:szCs w:val="16"/>
                <w:lang w:val="en-US"/>
              </w:rPr>
              <w:t xml:space="preserve">don’t </w:t>
            </w:r>
            <w:r>
              <w:rPr>
                <w:sz w:val="16"/>
                <w:szCs w:val="16"/>
                <w:lang w:val="en-US"/>
              </w:rPr>
              <w:t>exist</w:t>
            </w:r>
          </w:p>
        </w:tc>
        <w:tc>
          <w:tcPr>
            <w:tcW w:w="2693" w:type="dxa"/>
          </w:tcPr>
          <w:p w:rsidR="00E276EC" w:rsidRDefault="00E276EC" w:rsidP="00156EB2">
            <w:pPr>
              <w:pStyle w:val="BodyText"/>
              <w:ind w:left="0"/>
              <w:rPr>
                <w:sz w:val="16"/>
                <w:szCs w:val="16"/>
                <w:lang w:val="en-GB"/>
              </w:rPr>
            </w:pPr>
            <w:r>
              <w:rPr>
                <w:sz w:val="16"/>
                <w:szCs w:val="16"/>
                <w:lang w:val="en-GB"/>
              </w:rPr>
              <w:t>System receives availability request from both External &amp; Internal parties for date later than Open for sale but &lt;= Max sell date</w:t>
            </w:r>
          </w:p>
        </w:tc>
        <w:tc>
          <w:tcPr>
            <w:tcW w:w="2380" w:type="dxa"/>
          </w:tcPr>
          <w:p w:rsidR="00E276EC" w:rsidRDefault="00E276EC" w:rsidP="00324F89">
            <w:pPr>
              <w:pStyle w:val="BodyText"/>
              <w:ind w:left="0"/>
              <w:rPr>
                <w:sz w:val="16"/>
                <w:szCs w:val="16"/>
                <w:lang w:val="en-GB"/>
              </w:rPr>
            </w:pPr>
            <w:r>
              <w:rPr>
                <w:sz w:val="16"/>
                <w:szCs w:val="16"/>
                <w:lang w:val="en-GB"/>
              </w:rPr>
              <w:t>System returns availability as 'R' against all RBDs from schedules</w:t>
            </w:r>
          </w:p>
        </w:tc>
      </w:tr>
      <w:tr w:rsidR="00E276EC" w:rsidRPr="00E47EBA" w:rsidTr="003A731A">
        <w:tc>
          <w:tcPr>
            <w:tcW w:w="463" w:type="dxa"/>
          </w:tcPr>
          <w:p w:rsidR="00E276EC" w:rsidRPr="00E47EBA" w:rsidRDefault="00E276EC" w:rsidP="00AB49F9">
            <w:pPr>
              <w:pStyle w:val="BodyText"/>
              <w:numPr>
                <w:ilvl w:val="0"/>
                <w:numId w:val="42"/>
              </w:numPr>
              <w:rPr>
                <w:sz w:val="16"/>
                <w:szCs w:val="16"/>
                <w:lang w:val="en-GB"/>
              </w:rPr>
            </w:pPr>
          </w:p>
        </w:tc>
        <w:tc>
          <w:tcPr>
            <w:tcW w:w="1765" w:type="dxa"/>
          </w:tcPr>
          <w:p w:rsidR="00E276EC" w:rsidRDefault="00E276EC" w:rsidP="00A00ABF">
            <w:pPr>
              <w:pStyle w:val="BodyText"/>
              <w:ind w:left="0"/>
              <w:rPr>
                <w:sz w:val="16"/>
                <w:szCs w:val="16"/>
                <w:lang w:val="en-GB"/>
              </w:rPr>
            </w:pPr>
            <w:r>
              <w:rPr>
                <w:sz w:val="16"/>
                <w:szCs w:val="16"/>
                <w:lang w:val="en-GB"/>
              </w:rPr>
              <w:t>Flight is 'Protected'/ 'Suspended'/  'Locked'/ 'Closed'/ 'Protective cover'</w:t>
            </w:r>
          </w:p>
        </w:tc>
        <w:tc>
          <w:tcPr>
            <w:tcW w:w="1843" w:type="dxa"/>
          </w:tcPr>
          <w:p w:rsidR="00E276EC" w:rsidRPr="00377897" w:rsidRDefault="00E276EC" w:rsidP="00A00ABF">
            <w:pPr>
              <w:pStyle w:val="BodyText"/>
              <w:ind w:left="0"/>
              <w:rPr>
                <w:sz w:val="16"/>
                <w:szCs w:val="16"/>
                <w:lang w:val="en-GB"/>
              </w:rPr>
            </w:pPr>
            <w:r>
              <w:rPr>
                <w:sz w:val="16"/>
                <w:szCs w:val="16"/>
                <w:lang w:val="en-US"/>
              </w:rPr>
              <w:t xml:space="preserve">ICR exists in </w:t>
            </w:r>
            <w:r>
              <w:rPr>
                <w:sz w:val="16"/>
                <w:szCs w:val="16"/>
                <w:lang w:val="en-GB"/>
              </w:rPr>
              <w:t>'Protected'/ 'Suspended'/  'Locked'/ 'Closed'/ 'Protective cover' state</w:t>
            </w:r>
          </w:p>
        </w:tc>
        <w:tc>
          <w:tcPr>
            <w:tcW w:w="2693" w:type="dxa"/>
          </w:tcPr>
          <w:p w:rsidR="00E276EC" w:rsidRDefault="00E276EC" w:rsidP="0010155B">
            <w:pPr>
              <w:pStyle w:val="BodyText"/>
              <w:ind w:left="0"/>
              <w:rPr>
                <w:sz w:val="16"/>
                <w:szCs w:val="16"/>
                <w:lang w:val="en-GB"/>
              </w:rPr>
            </w:pPr>
            <w:r>
              <w:rPr>
                <w:sz w:val="16"/>
                <w:szCs w:val="16"/>
                <w:lang w:val="en-GB"/>
              </w:rPr>
              <w:t>System receives availability request from both External &amp; Internal parties</w:t>
            </w:r>
          </w:p>
        </w:tc>
        <w:tc>
          <w:tcPr>
            <w:tcW w:w="2380" w:type="dxa"/>
          </w:tcPr>
          <w:p w:rsidR="00E276EC" w:rsidRDefault="00E276EC" w:rsidP="00377897">
            <w:pPr>
              <w:pStyle w:val="BodyText"/>
              <w:ind w:left="0"/>
              <w:rPr>
                <w:sz w:val="16"/>
                <w:szCs w:val="16"/>
                <w:lang w:val="en-GB"/>
              </w:rPr>
            </w:pPr>
            <w:r>
              <w:rPr>
                <w:sz w:val="16"/>
                <w:szCs w:val="16"/>
                <w:lang w:val="en-GB"/>
              </w:rPr>
              <w:t>System returns error response according to status.</w:t>
            </w:r>
          </w:p>
        </w:tc>
      </w:tr>
      <w:tr w:rsidR="00E276EC" w:rsidRPr="00E47EBA" w:rsidTr="003A731A">
        <w:tc>
          <w:tcPr>
            <w:tcW w:w="463" w:type="dxa"/>
          </w:tcPr>
          <w:p w:rsidR="00E276EC" w:rsidRPr="00E47EBA" w:rsidRDefault="00E276EC" w:rsidP="00AB49F9">
            <w:pPr>
              <w:pStyle w:val="BodyText"/>
              <w:numPr>
                <w:ilvl w:val="0"/>
                <w:numId w:val="42"/>
              </w:numPr>
              <w:rPr>
                <w:sz w:val="16"/>
                <w:szCs w:val="16"/>
                <w:lang w:val="en-GB"/>
              </w:rPr>
            </w:pPr>
          </w:p>
        </w:tc>
        <w:tc>
          <w:tcPr>
            <w:tcW w:w="1765" w:type="dxa"/>
          </w:tcPr>
          <w:p w:rsidR="00E276EC" w:rsidRDefault="00E276EC" w:rsidP="00A00ABF">
            <w:pPr>
              <w:pStyle w:val="BodyText"/>
              <w:ind w:left="0"/>
              <w:rPr>
                <w:sz w:val="16"/>
                <w:szCs w:val="16"/>
                <w:lang w:val="en-GB"/>
              </w:rPr>
            </w:pPr>
            <w:r>
              <w:rPr>
                <w:sz w:val="16"/>
                <w:szCs w:val="16"/>
                <w:lang w:val="en-GB"/>
              </w:rPr>
              <w:t>ICR does not exist</w:t>
            </w:r>
          </w:p>
        </w:tc>
        <w:tc>
          <w:tcPr>
            <w:tcW w:w="1843" w:type="dxa"/>
          </w:tcPr>
          <w:p w:rsidR="00E276EC" w:rsidRDefault="00E276EC" w:rsidP="00A00ABF">
            <w:pPr>
              <w:pStyle w:val="BodyText"/>
              <w:ind w:left="0"/>
              <w:rPr>
                <w:sz w:val="16"/>
                <w:szCs w:val="16"/>
                <w:lang w:val="en-US"/>
              </w:rPr>
            </w:pPr>
            <w:r>
              <w:rPr>
                <w:sz w:val="16"/>
                <w:szCs w:val="16"/>
                <w:lang w:val="en-US"/>
              </w:rPr>
              <w:t>None</w:t>
            </w:r>
          </w:p>
        </w:tc>
        <w:tc>
          <w:tcPr>
            <w:tcW w:w="2693" w:type="dxa"/>
          </w:tcPr>
          <w:p w:rsidR="00E276EC" w:rsidRDefault="00E276EC" w:rsidP="00D1292A">
            <w:pPr>
              <w:pStyle w:val="BodyText"/>
              <w:ind w:left="0"/>
              <w:rPr>
                <w:sz w:val="16"/>
                <w:szCs w:val="16"/>
                <w:lang w:val="en-GB"/>
              </w:rPr>
            </w:pPr>
            <w:r>
              <w:rPr>
                <w:sz w:val="16"/>
                <w:szCs w:val="16"/>
                <w:lang w:val="en-GB"/>
              </w:rPr>
              <w:t>System receives availability request for non-existing ICR/flight</w:t>
            </w:r>
          </w:p>
        </w:tc>
        <w:tc>
          <w:tcPr>
            <w:tcW w:w="2380" w:type="dxa"/>
          </w:tcPr>
          <w:p w:rsidR="00E276EC" w:rsidRDefault="00E276EC" w:rsidP="00D1292A">
            <w:pPr>
              <w:pStyle w:val="BodyText"/>
              <w:ind w:left="0"/>
              <w:rPr>
                <w:sz w:val="16"/>
                <w:szCs w:val="16"/>
                <w:lang w:val="en-GB"/>
              </w:rPr>
            </w:pPr>
            <w:r>
              <w:rPr>
                <w:sz w:val="16"/>
                <w:szCs w:val="16"/>
                <w:lang w:val="en-GB"/>
              </w:rPr>
              <w:t>System returns error response.</w:t>
            </w:r>
          </w:p>
        </w:tc>
      </w:tr>
      <w:tr w:rsidR="008C3908" w:rsidRPr="00E47EBA" w:rsidTr="003A731A">
        <w:tc>
          <w:tcPr>
            <w:tcW w:w="463" w:type="dxa"/>
          </w:tcPr>
          <w:p w:rsidR="008C3908" w:rsidRPr="00E47EBA" w:rsidRDefault="008C3908" w:rsidP="00AB49F9">
            <w:pPr>
              <w:pStyle w:val="BodyText"/>
              <w:numPr>
                <w:ilvl w:val="0"/>
                <w:numId w:val="42"/>
              </w:numPr>
              <w:rPr>
                <w:sz w:val="16"/>
                <w:szCs w:val="16"/>
                <w:lang w:val="en-GB"/>
              </w:rPr>
            </w:pPr>
          </w:p>
        </w:tc>
        <w:tc>
          <w:tcPr>
            <w:tcW w:w="1765" w:type="dxa"/>
          </w:tcPr>
          <w:p w:rsidR="008C3908" w:rsidRDefault="008C3908" w:rsidP="00020942">
            <w:pPr>
              <w:pStyle w:val="BodyText"/>
              <w:ind w:left="0"/>
              <w:rPr>
                <w:sz w:val="16"/>
                <w:szCs w:val="16"/>
                <w:lang w:val="en-GB"/>
              </w:rPr>
            </w:pPr>
            <w:r>
              <w:rPr>
                <w:sz w:val="16"/>
                <w:szCs w:val="16"/>
                <w:lang w:val="en-GB"/>
              </w:rPr>
              <w:t>Availability by Search Type</w:t>
            </w:r>
          </w:p>
        </w:tc>
        <w:tc>
          <w:tcPr>
            <w:tcW w:w="1843" w:type="dxa"/>
          </w:tcPr>
          <w:p w:rsidR="002B6D47" w:rsidRDefault="002B6D47" w:rsidP="00020942">
            <w:pPr>
              <w:pStyle w:val="BodyText"/>
              <w:ind w:left="0"/>
              <w:rPr>
                <w:sz w:val="16"/>
                <w:szCs w:val="16"/>
                <w:lang w:val="en-GB"/>
              </w:rPr>
            </w:pPr>
            <w:r>
              <w:rPr>
                <w:sz w:val="16"/>
                <w:szCs w:val="16"/>
                <w:lang w:val="en-GB"/>
              </w:rPr>
              <w:t xml:space="preserve">Only Waitlist seats are available for an RBD. </w:t>
            </w:r>
          </w:p>
          <w:p w:rsidR="008C3908" w:rsidRDefault="008C3908" w:rsidP="00020942">
            <w:pPr>
              <w:pStyle w:val="BodyText"/>
              <w:ind w:left="0"/>
              <w:rPr>
                <w:sz w:val="16"/>
                <w:szCs w:val="16"/>
                <w:lang w:val="en-US"/>
              </w:rPr>
            </w:pPr>
          </w:p>
        </w:tc>
        <w:tc>
          <w:tcPr>
            <w:tcW w:w="2693" w:type="dxa"/>
          </w:tcPr>
          <w:p w:rsidR="002B6D47" w:rsidRDefault="002B6D47" w:rsidP="00AA2546">
            <w:pPr>
              <w:pStyle w:val="BodyText"/>
              <w:ind w:left="0"/>
              <w:rPr>
                <w:sz w:val="16"/>
                <w:szCs w:val="16"/>
                <w:lang w:val="en-GB"/>
              </w:rPr>
            </w:pPr>
            <w:r>
              <w:rPr>
                <w:sz w:val="16"/>
                <w:szCs w:val="16"/>
                <w:lang w:val="en-GB"/>
              </w:rPr>
              <w:t xml:space="preserve">System receives availability request </w:t>
            </w:r>
            <w:r w:rsidR="0083280A">
              <w:rPr>
                <w:sz w:val="16"/>
                <w:szCs w:val="16"/>
                <w:lang w:val="en-GB"/>
              </w:rPr>
              <w:t xml:space="preserve">where </w:t>
            </w:r>
            <w:r>
              <w:rPr>
                <w:sz w:val="16"/>
                <w:szCs w:val="16"/>
                <w:lang w:val="en-GB"/>
              </w:rPr>
              <w:t xml:space="preserve">Search type= </w:t>
            </w:r>
            <w:r w:rsidRPr="00692336">
              <w:rPr>
                <w:sz w:val="16"/>
                <w:szCs w:val="16"/>
                <w:lang w:val="en-GB"/>
              </w:rPr>
              <w:t>Determine Availability for Waitlist Sell</w:t>
            </w:r>
          </w:p>
        </w:tc>
        <w:tc>
          <w:tcPr>
            <w:tcW w:w="2380" w:type="dxa"/>
          </w:tcPr>
          <w:p w:rsidR="0083280A" w:rsidRDefault="0083280A" w:rsidP="00020942">
            <w:pPr>
              <w:pStyle w:val="BodyText"/>
              <w:ind w:left="0"/>
              <w:rPr>
                <w:sz w:val="16"/>
                <w:szCs w:val="16"/>
                <w:lang w:val="en-GB"/>
              </w:rPr>
            </w:pPr>
            <w:r>
              <w:rPr>
                <w:sz w:val="16"/>
                <w:szCs w:val="16"/>
                <w:lang w:val="en-GB"/>
              </w:rPr>
              <w:t>Numeric waitlist availability is returned for the RBD</w:t>
            </w:r>
            <w:r w:rsidR="00AA2546">
              <w:rPr>
                <w:sz w:val="16"/>
                <w:szCs w:val="16"/>
                <w:lang w:val="en-GB"/>
              </w:rPr>
              <w:t xml:space="preserve"> only</w:t>
            </w:r>
            <w:r>
              <w:rPr>
                <w:sz w:val="16"/>
                <w:szCs w:val="16"/>
                <w:lang w:val="en-GB"/>
              </w:rPr>
              <w:t>.</w:t>
            </w:r>
          </w:p>
        </w:tc>
      </w:tr>
      <w:tr w:rsidR="003A731A" w:rsidRPr="00E47EBA" w:rsidTr="003A731A">
        <w:tc>
          <w:tcPr>
            <w:tcW w:w="463" w:type="dxa"/>
          </w:tcPr>
          <w:p w:rsidR="003A731A" w:rsidRPr="00E47EBA" w:rsidRDefault="003A731A" w:rsidP="00AB49F9">
            <w:pPr>
              <w:pStyle w:val="BodyText"/>
              <w:numPr>
                <w:ilvl w:val="0"/>
                <w:numId w:val="42"/>
              </w:numPr>
              <w:rPr>
                <w:sz w:val="16"/>
                <w:szCs w:val="16"/>
                <w:lang w:val="en-GB"/>
              </w:rPr>
            </w:pPr>
          </w:p>
        </w:tc>
        <w:tc>
          <w:tcPr>
            <w:tcW w:w="1765" w:type="dxa"/>
          </w:tcPr>
          <w:p w:rsidR="003A731A" w:rsidRDefault="00A54107" w:rsidP="00020942">
            <w:pPr>
              <w:pStyle w:val="BodyText"/>
              <w:ind w:left="0"/>
              <w:rPr>
                <w:sz w:val="16"/>
                <w:szCs w:val="16"/>
                <w:lang w:val="en-GB"/>
              </w:rPr>
            </w:pPr>
            <w:r>
              <w:rPr>
                <w:sz w:val="16"/>
                <w:szCs w:val="16"/>
                <w:lang w:val="en-GB"/>
              </w:rPr>
              <w:t xml:space="preserve">Availability on flight where  </w:t>
            </w:r>
            <w:r w:rsidR="003A731A" w:rsidRPr="003A731A">
              <w:rPr>
                <w:sz w:val="16"/>
                <w:szCs w:val="16"/>
                <w:lang w:val="en-GB"/>
              </w:rPr>
              <w:t>Leg/</w:t>
            </w:r>
            <w:proofErr w:type="spellStart"/>
            <w:r w:rsidR="003A731A" w:rsidRPr="003A731A">
              <w:rPr>
                <w:sz w:val="16"/>
                <w:szCs w:val="16"/>
                <w:lang w:val="en-GB"/>
              </w:rPr>
              <w:t>Segment_Availability_Threshold</w:t>
            </w:r>
            <w:proofErr w:type="spellEnd"/>
            <w:r>
              <w:rPr>
                <w:sz w:val="16"/>
                <w:szCs w:val="16"/>
                <w:lang w:val="en-GB"/>
              </w:rPr>
              <w:t xml:space="preserve"> &gt;2 legs</w:t>
            </w:r>
          </w:p>
        </w:tc>
        <w:tc>
          <w:tcPr>
            <w:tcW w:w="1843" w:type="dxa"/>
          </w:tcPr>
          <w:p w:rsidR="003A731A" w:rsidRDefault="003A731A" w:rsidP="00020942">
            <w:pPr>
              <w:pStyle w:val="BodyText"/>
              <w:ind w:left="0"/>
              <w:rPr>
                <w:sz w:val="16"/>
                <w:szCs w:val="16"/>
                <w:lang w:val="en-GB"/>
              </w:rPr>
            </w:pPr>
            <w:r>
              <w:rPr>
                <w:sz w:val="16"/>
                <w:szCs w:val="16"/>
                <w:lang w:val="en-GB"/>
              </w:rPr>
              <w:t>ICRs with more than 2 legs exist</w:t>
            </w:r>
            <w:r w:rsidR="00A54107">
              <w:rPr>
                <w:sz w:val="16"/>
                <w:szCs w:val="16"/>
                <w:lang w:val="en-GB"/>
              </w:rPr>
              <w:t>, where availability in not pre-determined</w:t>
            </w:r>
          </w:p>
        </w:tc>
        <w:tc>
          <w:tcPr>
            <w:tcW w:w="2693" w:type="dxa"/>
          </w:tcPr>
          <w:p w:rsidR="003A731A" w:rsidRDefault="003A731A" w:rsidP="003A731A">
            <w:pPr>
              <w:pStyle w:val="BodyText"/>
              <w:ind w:left="0"/>
              <w:rPr>
                <w:sz w:val="16"/>
                <w:szCs w:val="16"/>
                <w:lang w:val="en-GB"/>
              </w:rPr>
            </w:pPr>
            <w:r>
              <w:rPr>
                <w:sz w:val="16"/>
                <w:szCs w:val="16"/>
                <w:lang w:val="en-GB"/>
              </w:rPr>
              <w:t>System receives availability request for this flight</w:t>
            </w:r>
          </w:p>
        </w:tc>
        <w:tc>
          <w:tcPr>
            <w:tcW w:w="2380" w:type="dxa"/>
          </w:tcPr>
          <w:p w:rsidR="003A731A" w:rsidRDefault="00A54107" w:rsidP="00A54107">
            <w:pPr>
              <w:pStyle w:val="BodyText"/>
              <w:ind w:left="0"/>
              <w:rPr>
                <w:sz w:val="16"/>
                <w:szCs w:val="16"/>
                <w:lang w:val="en-GB"/>
              </w:rPr>
            </w:pPr>
            <w:r>
              <w:rPr>
                <w:sz w:val="16"/>
                <w:szCs w:val="16"/>
                <w:lang w:val="en-GB"/>
              </w:rPr>
              <w:t xml:space="preserve">System returns availability response. </w:t>
            </w:r>
          </w:p>
          <w:p w:rsidR="00A54107" w:rsidRDefault="00A54107" w:rsidP="00A54107">
            <w:pPr>
              <w:pStyle w:val="BodyText"/>
              <w:ind w:left="0"/>
              <w:rPr>
                <w:sz w:val="16"/>
                <w:szCs w:val="16"/>
                <w:lang w:val="en-GB"/>
              </w:rPr>
            </w:pPr>
            <w:r>
              <w:rPr>
                <w:sz w:val="16"/>
                <w:szCs w:val="16"/>
                <w:lang w:val="en-GB"/>
              </w:rPr>
              <w:t>(Demo the response time for such requests)</w:t>
            </w:r>
          </w:p>
        </w:tc>
      </w:tr>
    </w:tbl>
    <w:p w:rsidR="00D216B3" w:rsidRDefault="00D216B3" w:rsidP="00D216B3">
      <w:pPr>
        <w:pStyle w:val="Heading3"/>
        <w:rPr>
          <w:lang w:val="en-GB"/>
        </w:rPr>
      </w:pPr>
      <w:bookmarkStart w:id="221" w:name="_Toc336531340"/>
      <w:bookmarkStart w:id="222" w:name="_Toc337797356"/>
      <w:bookmarkStart w:id="223" w:name="_Toc426964353"/>
      <w:r>
        <w:rPr>
          <w:lang w:val="en-GB"/>
        </w:rPr>
        <w:t>Non Functional Requirements</w:t>
      </w:r>
      <w:bookmarkEnd w:id="221"/>
      <w:bookmarkEnd w:id="222"/>
      <w:bookmarkEnd w:id="223"/>
    </w:p>
    <w:p w:rsidR="00D216B3" w:rsidRPr="002228BE" w:rsidRDefault="002F4471" w:rsidP="002228BE">
      <w:pPr>
        <w:pStyle w:val="BodyText"/>
        <w:numPr>
          <w:ilvl w:val="0"/>
          <w:numId w:val="44"/>
        </w:numPr>
        <w:rPr>
          <w:lang w:val="en-GB"/>
        </w:rPr>
      </w:pPr>
      <w:r w:rsidRPr="002228BE">
        <w:rPr>
          <w:lang w:val="en-US"/>
        </w:rPr>
        <w:t xml:space="preserve">The impact on availability performance should be less than </w:t>
      </w:r>
      <w:r w:rsidR="002228BE">
        <w:rPr>
          <w:lang w:val="en-US"/>
        </w:rPr>
        <w:t>100</w:t>
      </w:r>
      <w:r w:rsidRPr="002228BE">
        <w:rPr>
          <w:lang w:val="en-US"/>
        </w:rPr>
        <w:t xml:space="preserve"> </w:t>
      </w:r>
      <w:proofErr w:type="spellStart"/>
      <w:r w:rsidRPr="002228BE">
        <w:rPr>
          <w:lang w:val="en-US"/>
        </w:rPr>
        <w:t>ms</w:t>
      </w:r>
      <w:proofErr w:type="spellEnd"/>
      <w:r w:rsidRPr="002228BE">
        <w:rPr>
          <w:lang w:val="en-US"/>
        </w:rPr>
        <w:t xml:space="preserve"> </w:t>
      </w:r>
      <w:r w:rsidR="006C2760" w:rsidRPr="002228BE">
        <w:rPr>
          <w:lang w:val="en-US"/>
        </w:rPr>
        <w:t xml:space="preserve">per </w:t>
      </w:r>
      <w:r w:rsidR="002228BE">
        <w:rPr>
          <w:lang w:val="en-US"/>
        </w:rPr>
        <w:t xml:space="preserve">single segment requests </w:t>
      </w:r>
    </w:p>
    <w:p w:rsidR="002228BE" w:rsidRDefault="002228BE" w:rsidP="002228BE">
      <w:pPr>
        <w:pStyle w:val="BodyText"/>
        <w:numPr>
          <w:ilvl w:val="0"/>
          <w:numId w:val="44"/>
        </w:numPr>
        <w:rPr>
          <w:lang w:val="en-GB"/>
        </w:rPr>
      </w:pPr>
      <w:r>
        <w:rPr>
          <w:lang w:val="en-GB"/>
        </w:rPr>
        <w:t>System is able to process 1000 availability requests per second</w:t>
      </w:r>
    </w:p>
    <w:p w:rsidR="002228BE" w:rsidRPr="002228BE" w:rsidRDefault="002228BE" w:rsidP="002228BE">
      <w:pPr>
        <w:pStyle w:val="BodyText"/>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792"/>
        <w:rPr>
          <w:color w:val="548DD4" w:themeColor="text2" w:themeTint="99"/>
          <w:lang w:val="en-GB"/>
        </w:rPr>
      </w:pPr>
      <w:r>
        <w:rPr>
          <w:color w:val="548DD4" w:themeColor="text2" w:themeTint="99"/>
          <w:lang w:val="en-GB"/>
        </w:rPr>
        <w:t xml:space="preserve">The </w:t>
      </w:r>
      <w:r w:rsidR="0070128A">
        <w:rPr>
          <w:color w:val="548DD4" w:themeColor="text2" w:themeTint="99"/>
          <w:lang w:val="en-GB"/>
        </w:rPr>
        <w:t>availability</w:t>
      </w:r>
      <w:r>
        <w:rPr>
          <w:color w:val="548DD4" w:themeColor="text2" w:themeTint="99"/>
          <w:lang w:val="en-GB"/>
        </w:rPr>
        <w:t xml:space="preserve"> response time must be recorded for demo purpose</w:t>
      </w:r>
    </w:p>
    <w:p w:rsidR="00F345CB" w:rsidRDefault="00F345CB" w:rsidP="00F345CB">
      <w:pPr>
        <w:pStyle w:val="Heading3"/>
        <w:rPr>
          <w:lang w:val="en-GB"/>
        </w:rPr>
      </w:pPr>
      <w:bookmarkStart w:id="224" w:name="_Toc426964354"/>
      <w:r>
        <w:rPr>
          <w:lang w:val="en-GB"/>
        </w:rPr>
        <w:t>Future Stories</w:t>
      </w:r>
      <w:bookmarkEnd w:id="224"/>
    </w:p>
    <w:p w:rsidR="00F345CB" w:rsidRDefault="00F345CB" w:rsidP="00A46824">
      <w:pPr>
        <w:pStyle w:val="BodyText"/>
        <w:numPr>
          <w:ilvl w:val="0"/>
          <w:numId w:val="33"/>
        </w:numPr>
        <w:spacing w:before="0" w:after="0"/>
        <w:ind w:left="992" w:hanging="357"/>
        <w:jc w:val="both"/>
        <w:rPr>
          <w:lang w:val="en-GB"/>
        </w:rPr>
      </w:pPr>
      <w:r>
        <w:rPr>
          <w:lang w:val="en-GB"/>
        </w:rPr>
        <w:t>Availability for flights under protective cover</w:t>
      </w:r>
    </w:p>
    <w:p w:rsidR="003E2E67" w:rsidRDefault="003E2E67" w:rsidP="00A46824">
      <w:pPr>
        <w:pStyle w:val="BodyText"/>
        <w:numPr>
          <w:ilvl w:val="0"/>
          <w:numId w:val="33"/>
        </w:numPr>
        <w:spacing w:before="0" w:after="0"/>
        <w:ind w:left="992" w:hanging="357"/>
        <w:jc w:val="both"/>
        <w:rPr>
          <w:lang w:val="en-GB"/>
        </w:rPr>
      </w:pPr>
      <w:r>
        <w:rPr>
          <w:lang w:val="en-GB"/>
        </w:rPr>
        <w:t xml:space="preserve">EDIFACT handling </w:t>
      </w:r>
    </w:p>
    <w:p w:rsidR="003E2E67" w:rsidRDefault="003E2E67" w:rsidP="00A46824">
      <w:pPr>
        <w:pStyle w:val="BodyText"/>
        <w:numPr>
          <w:ilvl w:val="0"/>
          <w:numId w:val="33"/>
        </w:numPr>
        <w:spacing w:before="0" w:after="0"/>
        <w:ind w:left="992" w:hanging="357"/>
        <w:jc w:val="both"/>
        <w:rPr>
          <w:lang w:val="en-GB"/>
        </w:rPr>
      </w:pPr>
      <w:r>
        <w:rPr>
          <w:lang w:val="en-GB"/>
        </w:rPr>
        <w:t>Processing different Search types.</w:t>
      </w:r>
    </w:p>
    <w:p w:rsidR="007A4428" w:rsidRDefault="007A4428" w:rsidP="00A46824">
      <w:pPr>
        <w:pStyle w:val="BodyText"/>
        <w:numPr>
          <w:ilvl w:val="0"/>
          <w:numId w:val="33"/>
        </w:numPr>
        <w:spacing w:before="0" w:after="0"/>
        <w:ind w:left="992" w:hanging="357"/>
        <w:jc w:val="both"/>
        <w:rPr>
          <w:lang w:val="en-GB"/>
        </w:rPr>
      </w:pPr>
      <w:r>
        <w:rPr>
          <w:lang w:val="en-GB"/>
        </w:rPr>
        <w:t xml:space="preserve">Host marketing Code Share availability processing </w:t>
      </w:r>
    </w:p>
    <w:p w:rsidR="00CE6633" w:rsidRDefault="00CE6633" w:rsidP="00CE6633">
      <w:pPr>
        <w:pStyle w:val="BodyText"/>
        <w:spacing w:before="0" w:after="0"/>
        <w:ind w:left="992"/>
        <w:jc w:val="both"/>
        <w:rPr>
          <w:lang w:val="en-GB"/>
        </w:rPr>
      </w:pPr>
    </w:p>
    <w:p w:rsidR="00CE6633" w:rsidRPr="00F345CB" w:rsidRDefault="00CE6633" w:rsidP="00CE6633">
      <w:pPr>
        <w:pStyle w:val="BodyText"/>
        <w:spacing w:before="0" w:after="0"/>
        <w:ind w:left="992"/>
        <w:jc w:val="both"/>
        <w:rPr>
          <w:lang w:val="en-GB"/>
        </w:rPr>
      </w:pPr>
    </w:p>
    <w:p w:rsidR="003D00CE" w:rsidRDefault="00D871D4" w:rsidP="003D00CE">
      <w:pPr>
        <w:pStyle w:val="Heading3"/>
        <w:rPr>
          <w:lang w:val="en-GB"/>
        </w:rPr>
      </w:pPr>
      <w:bookmarkStart w:id="225" w:name="_Ref424306008"/>
      <w:bookmarkStart w:id="226" w:name="_Toc426964355"/>
      <w:r>
        <w:rPr>
          <w:lang w:val="en-GB"/>
        </w:rPr>
        <w:lastRenderedPageBreak/>
        <w:t>Determine Availability Example</w:t>
      </w:r>
      <w:bookmarkEnd w:id="225"/>
      <w:bookmarkEnd w:id="226"/>
    </w:p>
    <w:p w:rsidR="003D00CE" w:rsidRDefault="003D00CE" w:rsidP="003D00CE">
      <w:pPr>
        <w:pStyle w:val="BodyText"/>
        <w:rPr>
          <w:lang w:val="en-GB"/>
        </w:rPr>
      </w:pPr>
      <w:r>
        <w:rPr>
          <w:lang w:val="en-GB"/>
        </w:rPr>
        <w:t>Assume following multi-leg flight</w:t>
      </w:r>
      <w:r w:rsidR="00F723C3">
        <w:rPr>
          <w:lang w:val="en-GB"/>
        </w:rPr>
        <w:t xml:space="preserve"> BA100 operating as below with single</w:t>
      </w:r>
      <w:r>
        <w:rPr>
          <w:lang w:val="en-GB"/>
        </w:rPr>
        <w:t>-cabin configuration</w:t>
      </w:r>
      <w:r w:rsidRPr="00DE59D9">
        <w:rPr>
          <w:lang w:val="en-GB"/>
        </w:rPr>
        <w:t xml:space="preserve"> </w:t>
      </w:r>
      <w:r w:rsidRPr="003A15EC">
        <w:rPr>
          <w:lang w:val="en-GB"/>
        </w:rPr>
        <w:t>with RBDs</w:t>
      </w:r>
      <w:r>
        <w:rPr>
          <w:b/>
          <w:lang w:val="en-GB"/>
        </w:rPr>
        <w:t xml:space="preserve"> </w:t>
      </w:r>
      <w:r w:rsidR="00F723C3">
        <w:rPr>
          <w:lang w:val="en-GB"/>
        </w:rPr>
        <w:t xml:space="preserve">- </w:t>
      </w:r>
      <w:r>
        <w:rPr>
          <w:lang w:val="en-GB"/>
        </w:rPr>
        <w:t>YBM</w:t>
      </w:r>
    </w:p>
    <w:p w:rsidR="003D00CE" w:rsidRDefault="00635CBC" w:rsidP="003D00CE">
      <w:pPr>
        <w:pStyle w:val="BodyText"/>
        <w:ind w:left="720"/>
        <w:rPr>
          <w:b/>
          <w:lang w:val="en-GB"/>
        </w:rPr>
      </w:pPr>
      <w:r>
        <w:object w:dxaOrig="5172" w:dyaOrig="2212">
          <v:shape id="_x0000_i1027" type="#_x0000_t75" style="width:240.75pt;height:102.7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Visio.Drawing.11" ShapeID="_x0000_i1027" DrawAspect="Content" ObjectID="_1500706147" r:id="rId23"/>
        </w:object>
      </w:r>
    </w:p>
    <w:p w:rsidR="00F723C3" w:rsidRDefault="00F723C3" w:rsidP="006134BC">
      <w:pPr>
        <w:pStyle w:val="BodyText"/>
        <w:spacing w:before="120" w:after="60"/>
        <w:ind w:left="431"/>
        <w:rPr>
          <w:lang w:val="en-GB"/>
        </w:rPr>
      </w:pPr>
      <w:r>
        <w:rPr>
          <w:lang w:val="en-GB"/>
        </w:rPr>
        <w:t>With below nesting dressed to all legs/</w:t>
      </w:r>
      <w:proofErr w:type="spellStart"/>
      <w:r>
        <w:rPr>
          <w:lang w:val="en-GB"/>
        </w:rPr>
        <w:t>segs</w:t>
      </w:r>
      <w:proofErr w:type="spellEnd"/>
    </w:p>
    <w:tbl>
      <w:tblPr>
        <w:tblStyle w:val="LightShading-Accent4"/>
        <w:tblW w:w="0" w:type="auto"/>
        <w:tblInd w:w="720" w:type="dxa"/>
        <w:tblLayout w:type="fixed"/>
        <w:tblLook w:val="04A0" w:firstRow="1" w:lastRow="0" w:firstColumn="1" w:lastColumn="0" w:noHBand="0" w:noVBand="1"/>
      </w:tblPr>
      <w:tblGrid>
        <w:gridCol w:w="1621"/>
        <w:gridCol w:w="928"/>
        <w:gridCol w:w="945"/>
        <w:gridCol w:w="999"/>
      </w:tblGrid>
      <w:tr w:rsidR="006134BC" w:rsidRPr="006134BC" w:rsidTr="006134BC">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621" w:type="dxa"/>
          </w:tcPr>
          <w:p w:rsidR="006134BC" w:rsidRPr="006134BC" w:rsidRDefault="006134BC" w:rsidP="006134BC">
            <w:pPr>
              <w:pStyle w:val="BodyText"/>
              <w:spacing w:before="120" w:after="60"/>
              <w:ind w:left="0"/>
              <w:jc w:val="center"/>
              <w:rPr>
                <w:sz w:val="16"/>
                <w:szCs w:val="16"/>
                <w:lang w:val="en-GB"/>
              </w:rPr>
            </w:pPr>
            <w:r w:rsidRPr="006134BC">
              <w:rPr>
                <w:sz w:val="16"/>
                <w:szCs w:val="16"/>
                <w:lang w:val="en-GB"/>
              </w:rPr>
              <w:t>Cabin/Tree/Bucket</w:t>
            </w:r>
          </w:p>
        </w:tc>
        <w:tc>
          <w:tcPr>
            <w:tcW w:w="928" w:type="dxa"/>
          </w:tcPr>
          <w:p w:rsidR="006134BC" w:rsidRPr="006134BC" w:rsidRDefault="006134BC" w:rsidP="006134BC">
            <w:pPr>
              <w:pStyle w:val="BodyText"/>
              <w:spacing w:before="120" w:after="60"/>
              <w:ind w:left="0"/>
              <w:jc w:val="center"/>
              <w:cnfStyle w:val="100000000000" w:firstRow="1" w:lastRow="0" w:firstColumn="0" w:lastColumn="0" w:oddVBand="0" w:evenVBand="0" w:oddHBand="0" w:evenHBand="0" w:firstRowFirstColumn="0" w:firstRowLastColumn="0" w:lastRowFirstColumn="0" w:lastRowLastColumn="0"/>
              <w:rPr>
                <w:sz w:val="16"/>
                <w:szCs w:val="16"/>
                <w:lang w:val="en-GB"/>
              </w:rPr>
            </w:pPr>
            <w:r w:rsidRPr="006134BC">
              <w:rPr>
                <w:sz w:val="16"/>
                <w:szCs w:val="16"/>
                <w:lang w:val="en-GB"/>
              </w:rPr>
              <w:t>BAU/BPL</w:t>
            </w:r>
          </w:p>
        </w:tc>
        <w:tc>
          <w:tcPr>
            <w:tcW w:w="945" w:type="dxa"/>
          </w:tcPr>
          <w:p w:rsidR="006134BC" w:rsidRPr="006134BC" w:rsidRDefault="006134BC" w:rsidP="006134BC">
            <w:pPr>
              <w:pStyle w:val="BodyText"/>
              <w:spacing w:before="120" w:after="60"/>
              <w:ind w:left="0"/>
              <w:jc w:val="center"/>
              <w:cnfStyle w:val="100000000000" w:firstRow="1" w:lastRow="0" w:firstColumn="0" w:lastColumn="0" w:oddVBand="0" w:evenVBand="0" w:oddHBand="0" w:evenHBand="0" w:firstRowFirstColumn="0" w:firstRowLastColumn="0" w:lastRowFirstColumn="0" w:lastRowLastColumn="0"/>
              <w:rPr>
                <w:sz w:val="16"/>
                <w:szCs w:val="16"/>
                <w:lang w:val="en-GB"/>
              </w:rPr>
            </w:pPr>
            <w:r w:rsidRPr="006134BC">
              <w:rPr>
                <w:sz w:val="16"/>
                <w:szCs w:val="16"/>
                <w:lang w:val="en-GB"/>
              </w:rPr>
              <w:t>GAU/GPL</w:t>
            </w:r>
          </w:p>
        </w:tc>
        <w:tc>
          <w:tcPr>
            <w:tcW w:w="999" w:type="dxa"/>
          </w:tcPr>
          <w:p w:rsidR="006134BC" w:rsidRPr="006134BC" w:rsidRDefault="006134BC" w:rsidP="006134BC">
            <w:pPr>
              <w:pStyle w:val="BodyText"/>
              <w:spacing w:before="120" w:after="60"/>
              <w:ind w:left="0"/>
              <w:jc w:val="center"/>
              <w:cnfStyle w:val="100000000000" w:firstRow="1" w:lastRow="0" w:firstColumn="0" w:lastColumn="0" w:oddVBand="0" w:evenVBand="0" w:oddHBand="0" w:evenHBand="0" w:firstRowFirstColumn="0" w:firstRowLastColumn="0" w:lastRowFirstColumn="0" w:lastRowLastColumn="0"/>
              <w:rPr>
                <w:sz w:val="16"/>
                <w:szCs w:val="16"/>
                <w:lang w:val="en-GB"/>
              </w:rPr>
            </w:pPr>
            <w:r w:rsidRPr="006134BC">
              <w:rPr>
                <w:sz w:val="16"/>
                <w:szCs w:val="16"/>
                <w:lang w:val="en-GB"/>
              </w:rPr>
              <w:t>WAU/WPL</w:t>
            </w:r>
          </w:p>
        </w:tc>
      </w:tr>
      <w:tr w:rsidR="006134BC" w:rsidRPr="006134BC" w:rsidTr="006134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21" w:type="dxa"/>
          </w:tcPr>
          <w:p w:rsidR="006134BC" w:rsidRPr="006134BC" w:rsidRDefault="006134BC" w:rsidP="006134BC">
            <w:pPr>
              <w:rPr>
                <w:sz w:val="16"/>
                <w:szCs w:val="16"/>
                <w:lang w:val="en-GB"/>
              </w:rPr>
            </w:pPr>
            <w:r w:rsidRPr="006134BC">
              <w:rPr>
                <w:sz w:val="16"/>
                <w:szCs w:val="16"/>
                <w:lang w:val="en-GB"/>
              </w:rPr>
              <w:t>Cabin Y</w:t>
            </w:r>
          </w:p>
        </w:tc>
        <w:tc>
          <w:tcPr>
            <w:tcW w:w="928" w:type="dxa"/>
          </w:tcPr>
          <w:p w:rsidR="006134BC" w:rsidRPr="006134BC" w:rsidRDefault="00987A3C" w:rsidP="006134BC">
            <w:pPr>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30</w:t>
            </w:r>
          </w:p>
        </w:tc>
        <w:tc>
          <w:tcPr>
            <w:tcW w:w="945" w:type="dxa"/>
          </w:tcPr>
          <w:p w:rsidR="006134BC" w:rsidRPr="006134BC" w:rsidRDefault="00987A3C" w:rsidP="006134BC">
            <w:pPr>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20</w:t>
            </w:r>
          </w:p>
        </w:tc>
        <w:tc>
          <w:tcPr>
            <w:tcW w:w="999" w:type="dxa"/>
          </w:tcPr>
          <w:p w:rsidR="006134BC" w:rsidRPr="006134BC" w:rsidRDefault="00987A3C" w:rsidP="00987A3C">
            <w:pPr>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15</w:t>
            </w:r>
          </w:p>
        </w:tc>
      </w:tr>
      <w:tr w:rsidR="006134BC" w:rsidRPr="006134BC" w:rsidTr="006134BC">
        <w:trPr>
          <w:trHeight w:val="289"/>
        </w:trPr>
        <w:tc>
          <w:tcPr>
            <w:cnfStyle w:val="001000000000" w:firstRow="0" w:lastRow="0" w:firstColumn="1" w:lastColumn="0" w:oddVBand="0" w:evenVBand="0" w:oddHBand="0" w:evenHBand="0" w:firstRowFirstColumn="0" w:firstRowLastColumn="0" w:lastRowFirstColumn="0" w:lastRowLastColumn="0"/>
            <w:tcW w:w="1621" w:type="dxa"/>
          </w:tcPr>
          <w:p w:rsidR="006134BC" w:rsidRPr="006134BC" w:rsidRDefault="006134BC" w:rsidP="00F723C3">
            <w:pPr>
              <w:rPr>
                <w:sz w:val="16"/>
                <w:szCs w:val="16"/>
                <w:lang w:val="en-GB"/>
              </w:rPr>
            </w:pPr>
            <w:r w:rsidRPr="006134BC">
              <w:rPr>
                <w:sz w:val="16"/>
                <w:szCs w:val="16"/>
                <w:lang w:val="en-GB"/>
              </w:rPr>
              <w:t>Tree Y01</w:t>
            </w:r>
          </w:p>
        </w:tc>
        <w:tc>
          <w:tcPr>
            <w:tcW w:w="928" w:type="dxa"/>
          </w:tcPr>
          <w:p w:rsidR="006134BC" w:rsidRPr="006134BC" w:rsidRDefault="00987A3C" w:rsidP="00234E09">
            <w:pPr>
              <w:jc w:val="center"/>
              <w:cnfStyle w:val="000000000000" w:firstRow="0" w:lastRow="0" w:firstColumn="0" w:lastColumn="0" w:oddVBand="0" w:evenVBand="0" w:oddHBand="0" w:evenHBand="0" w:firstRowFirstColumn="0" w:firstRowLastColumn="0" w:lastRowFirstColumn="0" w:lastRowLastColumn="0"/>
              <w:rPr>
                <w:bCs/>
                <w:sz w:val="16"/>
                <w:szCs w:val="16"/>
                <w:lang w:val="en-GB"/>
              </w:rPr>
            </w:pPr>
            <w:r>
              <w:rPr>
                <w:bCs/>
                <w:sz w:val="16"/>
                <w:szCs w:val="16"/>
                <w:lang w:val="en-GB"/>
              </w:rPr>
              <w:t>30</w:t>
            </w:r>
          </w:p>
        </w:tc>
        <w:tc>
          <w:tcPr>
            <w:tcW w:w="945" w:type="dxa"/>
          </w:tcPr>
          <w:p w:rsidR="006134BC" w:rsidRPr="006134BC" w:rsidRDefault="00987A3C" w:rsidP="00234E09">
            <w:pPr>
              <w:jc w:val="center"/>
              <w:cnfStyle w:val="000000000000" w:firstRow="0" w:lastRow="0" w:firstColumn="0" w:lastColumn="0" w:oddVBand="0" w:evenVBand="0" w:oddHBand="0" w:evenHBand="0" w:firstRowFirstColumn="0" w:firstRowLastColumn="0" w:lastRowFirstColumn="0" w:lastRowLastColumn="0"/>
              <w:rPr>
                <w:bCs/>
                <w:sz w:val="16"/>
                <w:szCs w:val="16"/>
                <w:lang w:val="en-GB"/>
              </w:rPr>
            </w:pPr>
            <w:r>
              <w:rPr>
                <w:bCs/>
                <w:sz w:val="16"/>
                <w:szCs w:val="16"/>
                <w:lang w:val="en-GB"/>
              </w:rPr>
              <w:t>20</w:t>
            </w:r>
          </w:p>
        </w:tc>
        <w:tc>
          <w:tcPr>
            <w:tcW w:w="999" w:type="dxa"/>
          </w:tcPr>
          <w:p w:rsidR="006134BC" w:rsidRPr="006134BC" w:rsidRDefault="00987A3C" w:rsidP="00234E09">
            <w:pPr>
              <w:jc w:val="center"/>
              <w:cnfStyle w:val="000000000000" w:firstRow="0" w:lastRow="0" w:firstColumn="0" w:lastColumn="0" w:oddVBand="0" w:evenVBand="0" w:oddHBand="0" w:evenHBand="0" w:firstRowFirstColumn="0" w:firstRowLastColumn="0" w:lastRowFirstColumn="0" w:lastRowLastColumn="0"/>
              <w:rPr>
                <w:bCs/>
                <w:sz w:val="16"/>
                <w:szCs w:val="16"/>
                <w:lang w:val="en-GB"/>
              </w:rPr>
            </w:pPr>
            <w:r>
              <w:rPr>
                <w:bCs/>
                <w:sz w:val="16"/>
                <w:szCs w:val="16"/>
                <w:lang w:val="en-GB"/>
              </w:rPr>
              <w:t>15</w:t>
            </w:r>
          </w:p>
        </w:tc>
      </w:tr>
      <w:tr w:rsidR="006134BC" w:rsidRPr="006134BC" w:rsidTr="006134B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21" w:type="dxa"/>
          </w:tcPr>
          <w:p w:rsidR="006134BC" w:rsidRPr="006134BC" w:rsidRDefault="006134BC" w:rsidP="00F723C3">
            <w:pPr>
              <w:rPr>
                <w:sz w:val="16"/>
                <w:szCs w:val="16"/>
                <w:lang w:val="en-GB"/>
              </w:rPr>
            </w:pPr>
            <w:r w:rsidRPr="006134BC">
              <w:rPr>
                <w:sz w:val="16"/>
                <w:szCs w:val="16"/>
                <w:lang w:val="en-GB"/>
              </w:rPr>
              <w:t>Y (Y01.01)</w:t>
            </w:r>
          </w:p>
        </w:tc>
        <w:tc>
          <w:tcPr>
            <w:tcW w:w="928" w:type="dxa"/>
          </w:tcPr>
          <w:p w:rsidR="006134BC" w:rsidRPr="006134BC" w:rsidRDefault="00987A3C" w:rsidP="00234E09">
            <w:pPr>
              <w:jc w:val="center"/>
              <w:cnfStyle w:val="000000100000" w:firstRow="0" w:lastRow="0" w:firstColumn="0" w:lastColumn="0" w:oddVBand="0" w:evenVBand="0" w:oddHBand="1" w:evenHBand="0" w:firstRowFirstColumn="0" w:firstRowLastColumn="0" w:lastRowFirstColumn="0" w:lastRowLastColumn="0"/>
              <w:rPr>
                <w:bCs/>
                <w:sz w:val="16"/>
                <w:szCs w:val="16"/>
                <w:lang w:val="en-GB"/>
              </w:rPr>
            </w:pPr>
            <w:r>
              <w:rPr>
                <w:bCs/>
                <w:sz w:val="16"/>
                <w:szCs w:val="16"/>
                <w:lang w:val="en-GB"/>
              </w:rPr>
              <w:t>10</w:t>
            </w:r>
          </w:p>
        </w:tc>
        <w:tc>
          <w:tcPr>
            <w:tcW w:w="945" w:type="dxa"/>
          </w:tcPr>
          <w:p w:rsidR="006134BC" w:rsidRPr="006134BC" w:rsidRDefault="00987A3C" w:rsidP="00234E09">
            <w:pPr>
              <w:jc w:val="center"/>
              <w:cnfStyle w:val="000000100000" w:firstRow="0" w:lastRow="0" w:firstColumn="0" w:lastColumn="0" w:oddVBand="0" w:evenVBand="0" w:oddHBand="1" w:evenHBand="0" w:firstRowFirstColumn="0" w:firstRowLastColumn="0" w:lastRowFirstColumn="0" w:lastRowLastColumn="0"/>
              <w:rPr>
                <w:bCs/>
                <w:sz w:val="16"/>
                <w:szCs w:val="16"/>
                <w:lang w:val="en-GB"/>
              </w:rPr>
            </w:pPr>
            <w:r>
              <w:rPr>
                <w:bCs/>
                <w:sz w:val="16"/>
                <w:szCs w:val="16"/>
                <w:lang w:val="en-GB"/>
              </w:rPr>
              <w:t>5</w:t>
            </w:r>
          </w:p>
        </w:tc>
        <w:tc>
          <w:tcPr>
            <w:tcW w:w="999" w:type="dxa"/>
          </w:tcPr>
          <w:p w:rsidR="006134BC" w:rsidRPr="006134BC" w:rsidRDefault="00987A3C" w:rsidP="00234E09">
            <w:pPr>
              <w:jc w:val="center"/>
              <w:cnfStyle w:val="000000100000" w:firstRow="0" w:lastRow="0" w:firstColumn="0" w:lastColumn="0" w:oddVBand="0" w:evenVBand="0" w:oddHBand="1" w:evenHBand="0" w:firstRowFirstColumn="0" w:firstRowLastColumn="0" w:lastRowFirstColumn="0" w:lastRowLastColumn="0"/>
              <w:rPr>
                <w:bCs/>
                <w:sz w:val="16"/>
                <w:szCs w:val="16"/>
                <w:lang w:val="en-GB"/>
              </w:rPr>
            </w:pPr>
            <w:r>
              <w:rPr>
                <w:bCs/>
                <w:sz w:val="16"/>
                <w:szCs w:val="16"/>
                <w:lang w:val="en-GB"/>
              </w:rPr>
              <w:t>5</w:t>
            </w:r>
          </w:p>
        </w:tc>
      </w:tr>
      <w:tr w:rsidR="006134BC" w:rsidRPr="006134BC" w:rsidTr="006134BC">
        <w:trPr>
          <w:trHeight w:val="289"/>
        </w:trPr>
        <w:tc>
          <w:tcPr>
            <w:cnfStyle w:val="001000000000" w:firstRow="0" w:lastRow="0" w:firstColumn="1" w:lastColumn="0" w:oddVBand="0" w:evenVBand="0" w:oddHBand="0" w:evenHBand="0" w:firstRowFirstColumn="0" w:firstRowLastColumn="0" w:lastRowFirstColumn="0" w:lastRowLastColumn="0"/>
            <w:tcW w:w="1621" w:type="dxa"/>
          </w:tcPr>
          <w:p w:rsidR="006134BC" w:rsidRPr="006134BC" w:rsidRDefault="006134BC" w:rsidP="00F723C3">
            <w:pPr>
              <w:rPr>
                <w:sz w:val="16"/>
                <w:szCs w:val="16"/>
                <w:lang w:val="en-GB"/>
              </w:rPr>
            </w:pPr>
            <w:r w:rsidRPr="006134BC">
              <w:rPr>
                <w:sz w:val="16"/>
                <w:szCs w:val="16"/>
                <w:lang w:val="en-GB"/>
              </w:rPr>
              <w:t>B (Y01.02)</w:t>
            </w:r>
          </w:p>
        </w:tc>
        <w:tc>
          <w:tcPr>
            <w:tcW w:w="928" w:type="dxa"/>
          </w:tcPr>
          <w:p w:rsidR="006134BC" w:rsidRPr="006134BC" w:rsidRDefault="00987A3C" w:rsidP="00234E09">
            <w:pPr>
              <w:jc w:val="center"/>
              <w:cnfStyle w:val="000000000000" w:firstRow="0" w:lastRow="0" w:firstColumn="0" w:lastColumn="0" w:oddVBand="0" w:evenVBand="0" w:oddHBand="0" w:evenHBand="0" w:firstRowFirstColumn="0" w:firstRowLastColumn="0" w:lastRowFirstColumn="0" w:lastRowLastColumn="0"/>
              <w:rPr>
                <w:bCs/>
                <w:sz w:val="16"/>
                <w:szCs w:val="16"/>
                <w:lang w:val="en-GB"/>
              </w:rPr>
            </w:pPr>
            <w:r>
              <w:rPr>
                <w:bCs/>
                <w:sz w:val="16"/>
                <w:szCs w:val="16"/>
                <w:lang w:val="en-GB"/>
              </w:rPr>
              <w:t>10</w:t>
            </w:r>
          </w:p>
        </w:tc>
        <w:tc>
          <w:tcPr>
            <w:tcW w:w="945" w:type="dxa"/>
          </w:tcPr>
          <w:p w:rsidR="006134BC" w:rsidRPr="006134BC" w:rsidRDefault="00987A3C" w:rsidP="006134BC">
            <w:pPr>
              <w:jc w:val="center"/>
              <w:cnfStyle w:val="000000000000" w:firstRow="0" w:lastRow="0" w:firstColumn="0" w:lastColumn="0" w:oddVBand="0" w:evenVBand="0" w:oddHBand="0" w:evenHBand="0" w:firstRowFirstColumn="0" w:firstRowLastColumn="0" w:lastRowFirstColumn="0" w:lastRowLastColumn="0"/>
              <w:rPr>
                <w:bCs/>
                <w:sz w:val="16"/>
                <w:szCs w:val="16"/>
                <w:lang w:val="en-GB"/>
              </w:rPr>
            </w:pPr>
            <w:r>
              <w:rPr>
                <w:bCs/>
                <w:sz w:val="16"/>
                <w:szCs w:val="16"/>
                <w:lang w:val="en-GB"/>
              </w:rPr>
              <w:t>5</w:t>
            </w:r>
          </w:p>
        </w:tc>
        <w:tc>
          <w:tcPr>
            <w:tcW w:w="999" w:type="dxa"/>
          </w:tcPr>
          <w:p w:rsidR="006134BC" w:rsidRPr="006134BC" w:rsidRDefault="00987A3C" w:rsidP="00234E09">
            <w:pPr>
              <w:jc w:val="center"/>
              <w:cnfStyle w:val="000000000000" w:firstRow="0" w:lastRow="0" w:firstColumn="0" w:lastColumn="0" w:oddVBand="0" w:evenVBand="0" w:oddHBand="0" w:evenHBand="0" w:firstRowFirstColumn="0" w:firstRowLastColumn="0" w:lastRowFirstColumn="0" w:lastRowLastColumn="0"/>
              <w:rPr>
                <w:bCs/>
                <w:sz w:val="16"/>
                <w:szCs w:val="16"/>
                <w:lang w:val="en-GB"/>
              </w:rPr>
            </w:pPr>
            <w:r>
              <w:rPr>
                <w:bCs/>
                <w:sz w:val="16"/>
                <w:szCs w:val="16"/>
                <w:lang w:val="en-GB"/>
              </w:rPr>
              <w:t>5</w:t>
            </w:r>
          </w:p>
        </w:tc>
      </w:tr>
      <w:tr w:rsidR="006134BC" w:rsidRPr="006134BC" w:rsidTr="006134B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21" w:type="dxa"/>
          </w:tcPr>
          <w:p w:rsidR="006134BC" w:rsidRPr="006134BC" w:rsidRDefault="006134BC" w:rsidP="00F723C3">
            <w:pPr>
              <w:rPr>
                <w:sz w:val="16"/>
                <w:szCs w:val="16"/>
                <w:lang w:val="en-GB"/>
              </w:rPr>
            </w:pPr>
            <w:r w:rsidRPr="006134BC">
              <w:rPr>
                <w:sz w:val="16"/>
                <w:szCs w:val="16"/>
                <w:lang w:val="en-GB"/>
              </w:rPr>
              <w:t>M (Y01.03)</w:t>
            </w:r>
          </w:p>
        </w:tc>
        <w:tc>
          <w:tcPr>
            <w:tcW w:w="928" w:type="dxa"/>
          </w:tcPr>
          <w:p w:rsidR="006134BC" w:rsidRPr="006134BC" w:rsidRDefault="00987A3C" w:rsidP="00234E09">
            <w:pPr>
              <w:jc w:val="center"/>
              <w:cnfStyle w:val="000000100000" w:firstRow="0" w:lastRow="0" w:firstColumn="0" w:lastColumn="0" w:oddVBand="0" w:evenVBand="0" w:oddHBand="1" w:evenHBand="0" w:firstRowFirstColumn="0" w:firstRowLastColumn="0" w:lastRowFirstColumn="0" w:lastRowLastColumn="0"/>
              <w:rPr>
                <w:bCs/>
                <w:sz w:val="16"/>
                <w:szCs w:val="16"/>
                <w:lang w:val="en-GB"/>
              </w:rPr>
            </w:pPr>
            <w:r>
              <w:rPr>
                <w:bCs/>
                <w:sz w:val="16"/>
                <w:szCs w:val="16"/>
                <w:lang w:val="en-GB"/>
              </w:rPr>
              <w:t>10</w:t>
            </w:r>
          </w:p>
        </w:tc>
        <w:tc>
          <w:tcPr>
            <w:tcW w:w="945" w:type="dxa"/>
          </w:tcPr>
          <w:p w:rsidR="006134BC" w:rsidRPr="006134BC" w:rsidRDefault="00987A3C" w:rsidP="006134BC">
            <w:pPr>
              <w:jc w:val="center"/>
              <w:cnfStyle w:val="000000100000" w:firstRow="0" w:lastRow="0" w:firstColumn="0" w:lastColumn="0" w:oddVBand="0" w:evenVBand="0" w:oddHBand="1" w:evenHBand="0" w:firstRowFirstColumn="0" w:firstRowLastColumn="0" w:lastRowFirstColumn="0" w:lastRowLastColumn="0"/>
              <w:rPr>
                <w:bCs/>
                <w:sz w:val="16"/>
                <w:szCs w:val="16"/>
                <w:lang w:val="en-GB"/>
              </w:rPr>
            </w:pPr>
            <w:r>
              <w:rPr>
                <w:bCs/>
                <w:sz w:val="16"/>
                <w:szCs w:val="16"/>
                <w:lang w:val="en-GB"/>
              </w:rPr>
              <w:t>10</w:t>
            </w:r>
          </w:p>
        </w:tc>
        <w:tc>
          <w:tcPr>
            <w:tcW w:w="999" w:type="dxa"/>
          </w:tcPr>
          <w:p w:rsidR="006134BC" w:rsidRPr="006134BC" w:rsidRDefault="00987A3C" w:rsidP="00234E09">
            <w:pPr>
              <w:jc w:val="center"/>
              <w:cnfStyle w:val="000000100000" w:firstRow="0" w:lastRow="0" w:firstColumn="0" w:lastColumn="0" w:oddVBand="0" w:evenVBand="0" w:oddHBand="1" w:evenHBand="0" w:firstRowFirstColumn="0" w:firstRowLastColumn="0" w:lastRowFirstColumn="0" w:lastRowLastColumn="0"/>
              <w:rPr>
                <w:bCs/>
                <w:sz w:val="16"/>
                <w:szCs w:val="16"/>
                <w:lang w:val="en-GB"/>
              </w:rPr>
            </w:pPr>
            <w:r>
              <w:rPr>
                <w:bCs/>
                <w:sz w:val="16"/>
                <w:szCs w:val="16"/>
                <w:lang w:val="en-GB"/>
              </w:rPr>
              <w:t>5</w:t>
            </w:r>
          </w:p>
        </w:tc>
      </w:tr>
    </w:tbl>
    <w:p w:rsidR="003D00CE" w:rsidRDefault="003D00CE" w:rsidP="003D00CE">
      <w:pPr>
        <w:pStyle w:val="BodyText"/>
        <w:spacing w:before="240" w:after="240"/>
        <w:ind w:left="431"/>
        <w:rPr>
          <w:lang w:val="en-GB"/>
        </w:rPr>
      </w:pPr>
      <w:r>
        <w:rPr>
          <w:lang w:val="en-GB"/>
        </w:rPr>
        <w:t xml:space="preserve">And have following two booking limit buckets assigned to each of its legs and </w:t>
      </w:r>
      <w:proofErr w:type="spellStart"/>
      <w:r>
        <w:rPr>
          <w:lang w:val="en-GB"/>
        </w:rPr>
        <w:t>segs</w:t>
      </w:r>
      <w:proofErr w:type="spellEnd"/>
      <w:r>
        <w:rPr>
          <w:lang w:val="en-GB"/>
        </w:rPr>
        <w:t xml:space="preserve"> as below.</w:t>
      </w:r>
    </w:p>
    <w:tbl>
      <w:tblPr>
        <w:tblStyle w:val="LightShading-Accent5"/>
        <w:tblW w:w="7752" w:type="dxa"/>
        <w:tblInd w:w="720" w:type="dxa"/>
        <w:tblLayout w:type="fixed"/>
        <w:tblLook w:val="04A0" w:firstRow="1" w:lastRow="0" w:firstColumn="1" w:lastColumn="0" w:noHBand="0" w:noVBand="1"/>
      </w:tblPr>
      <w:tblGrid>
        <w:gridCol w:w="1373"/>
        <w:gridCol w:w="753"/>
        <w:gridCol w:w="655"/>
        <w:gridCol w:w="2025"/>
        <w:gridCol w:w="819"/>
        <w:gridCol w:w="709"/>
        <w:gridCol w:w="709"/>
        <w:gridCol w:w="709"/>
      </w:tblGrid>
      <w:tr w:rsidR="00987A3C" w:rsidRPr="00DA5777" w:rsidTr="00987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987A3C" w:rsidRPr="00DA5777" w:rsidRDefault="00987A3C" w:rsidP="001B186F">
            <w:pPr>
              <w:spacing w:before="0"/>
              <w:jc w:val="center"/>
              <w:rPr>
                <w:rFonts w:cs="Arial"/>
                <w:bCs w:val="0"/>
                <w:color w:val="365F91" w:themeColor="accent1" w:themeShade="BF"/>
                <w:sz w:val="18"/>
                <w:szCs w:val="16"/>
                <w:lang w:eastAsia="en-GB"/>
              </w:rPr>
            </w:pPr>
            <w:r w:rsidRPr="00DA5777">
              <w:rPr>
                <w:rFonts w:cs="Arial"/>
                <w:bCs w:val="0"/>
                <w:color w:val="365F91" w:themeColor="accent1" w:themeShade="BF"/>
                <w:sz w:val="18"/>
                <w:szCs w:val="16"/>
                <w:lang w:eastAsia="en-GB"/>
              </w:rPr>
              <w:t>BLB Template</w:t>
            </w:r>
          </w:p>
        </w:tc>
        <w:tc>
          <w:tcPr>
            <w:tcW w:w="753" w:type="dxa"/>
          </w:tcPr>
          <w:p w:rsidR="00987A3C" w:rsidRPr="00DA5777"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sidRPr="00DA5777">
              <w:rPr>
                <w:rFonts w:cs="Arial"/>
                <w:bCs w:val="0"/>
                <w:color w:val="365F91" w:themeColor="accent1" w:themeShade="BF"/>
                <w:sz w:val="18"/>
                <w:szCs w:val="16"/>
                <w:lang w:eastAsia="en-GB"/>
              </w:rPr>
              <w:t>Cabin</w:t>
            </w:r>
          </w:p>
        </w:tc>
        <w:tc>
          <w:tcPr>
            <w:tcW w:w="655" w:type="dxa"/>
          </w:tcPr>
          <w:p w:rsidR="00987A3C" w:rsidRPr="00DA5777"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sidRPr="00DA5777">
              <w:rPr>
                <w:rFonts w:cs="Arial"/>
                <w:bCs w:val="0"/>
                <w:color w:val="365F91" w:themeColor="accent1" w:themeShade="BF"/>
                <w:sz w:val="18"/>
                <w:szCs w:val="16"/>
                <w:lang w:eastAsia="en-GB"/>
              </w:rPr>
              <w:t>RBD</w:t>
            </w:r>
          </w:p>
        </w:tc>
        <w:tc>
          <w:tcPr>
            <w:tcW w:w="2025" w:type="dxa"/>
          </w:tcPr>
          <w:p w:rsidR="00987A3C" w:rsidRPr="00DA5777"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sidRPr="00DA5777">
              <w:rPr>
                <w:rFonts w:cs="Arial"/>
                <w:bCs w:val="0"/>
                <w:color w:val="365F91" w:themeColor="accent1" w:themeShade="BF"/>
                <w:sz w:val="18"/>
                <w:szCs w:val="16"/>
                <w:lang w:eastAsia="en-GB"/>
              </w:rPr>
              <w:t>Applicable POS Group</w:t>
            </w:r>
          </w:p>
        </w:tc>
        <w:tc>
          <w:tcPr>
            <w:tcW w:w="819" w:type="dxa"/>
          </w:tcPr>
          <w:p w:rsidR="00987A3C" w:rsidRPr="00DA5777"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Pr>
                <w:rFonts w:cs="Arial"/>
                <w:bCs w:val="0"/>
                <w:color w:val="365F91" w:themeColor="accent1" w:themeShade="BF"/>
                <w:sz w:val="18"/>
                <w:szCs w:val="16"/>
                <w:lang w:eastAsia="en-GB"/>
              </w:rPr>
              <w:t>BAU</w:t>
            </w:r>
          </w:p>
        </w:tc>
        <w:tc>
          <w:tcPr>
            <w:tcW w:w="709" w:type="dxa"/>
          </w:tcPr>
          <w:p w:rsidR="00987A3C" w:rsidRPr="00DA5777"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Pr>
                <w:rFonts w:cs="Arial"/>
                <w:bCs w:val="0"/>
                <w:color w:val="365F91" w:themeColor="accent1" w:themeShade="BF"/>
                <w:sz w:val="18"/>
                <w:szCs w:val="16"/>
                <w:lang w:eastAsia="en-GB"/>
              </w:rPr>
              <w:t>GAU</w:t>
            </w:r>
          </w:p>
        </w:tc>
        <w:tc>
          <w:tcPr>
            <w:tcW w:w="709" w:type="dxa"/>
          </w:tcPr>
          <w:p w:rsidR="00987A3C"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Pr>
                <w:rFonts w:cs="Arial"/>
                <w:bCs w:val="0"/>
                <w:color w:val="365F91" w:themeColor="accent1" w:themeShade="BF"/>
                <w:sz w:val="18"/>
                <w:szCs w:val="16"/>
                <w:lang w:eastAsia="en-GB"/>
              </w:rPr>
              <w:t>WAU</w:t>
            </w:r>
          </w:p>
        </w:tc>
        <w:tc>
          <w:tcPr>
            <w:tcW w:w="709" w:type="dxa"/>
          </w:tcPr>
          <w:p w:rsidR="00987A3C" w:rsidRDefault="00987A3C" w:rsidP="001B186F">
            <w:pPr>
              <w:spacing w:before="0"/>
              <w:jc w:val="center"/>
              <w:cnfStyle w:val="100000000000" w:firstRow="1" w:lastRow="0" w:firstColumn="0" w:lastColumn="0" w:oddVBand="0" w:evenVBand="0" w:oddHBand="0" w:evenHBand="0" w:firstRowFirstColumn="0" w:firstRowLastColumn="0" w:lastRowFirstColumn="0" w:lastRowLastColumn="0"/>
              <w:rPr>
                <w:rFonts w:cs="Arial"/>
                <w:bCs w:val="0"/>
                <w:color w:val="365F91" w:themeColor="accent1" w:themeShade="BF"/>
                <w:sz w:val="18"/>
                <w:szCs w:val="16"/>
                <w:lang w:eastAsia="en-GB"/>
              </w:rPr>
            </w:pPr>
            <w:r>
              <w:rPr>
                <w:rFonts w:cs="Arial"/>
                <w:bCs w:val="0"/>
                <w:color w:val="365F91" w:themeColor="accent1" w:themeShade="BF"/>
                <w:sz w:val="18"/>
                <w:szCs w:val="16"/>
                <w:lang w:eastAsia="en-GB"/>
              </w:rPr>
              <w:t>Min AU</w:t>
            </w:r>
          </w:p>
        </w:tc>
      </w:tr>
      <w:tr w:rsidR="00987A3C" w:rsidRPr="00DA5777" w:rsidTr="00987A3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373" w:type="dxa"/>
            <w:vAlign w:val="center"/>
          </w:tcPr>
          <w:p w:rsidR="00987A3C" w:rsidRPr="00DA5777" w:rsidRDefault="00987A3C" w:rsidP="001B186F">
            <w:pPr>
              <w:spacing w:before="0" w:after="0"/>
              <w:jc w:val="center"/>
              <w:rPr>
                <w:rFonts w:cs="Arial"/>
                <w:bCs w:val="0"/>
                <w:color w:val="365F91" w:themeColor="accent1" w:themeShade="BF"/>
                <w:sz w:val="18"/>
                <w:szCs w:val="16"/>
                <w:lang w:eastAsia="en-GB"/>
              </w:rPr>
            </w:pPr>
            <w:r w:rsidRPr="00DA5777">
              <w:rPr>
                <w:rFonts w:cs="Arial"/>
                <w:bCs w:val="0"/>
                <w:color w:val="365F91" w:themeColor="accent1" w:themeShade="BF"/>
                <w:sz w:val="18"/>
                <w:szCs w:val="16"/>
                <w:lang w:eastAsia="en-GB"/>
              </w:rPr>
              <w:t>BLB 1</w:t>
            </w:r>
          </w:p>
        </w:tc>
        <w:tc>
          <w:tcPr>
            <w:tcW w:w="753" w:type="dxa"/>
            <w:vAlign w:val="center"/>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6"/>
                <w:lang w:eastAsia="en-GB"/>
              </w:rPr>
            </w:pPr>
            <w:r w:rsidRPr="00DA5777">
              <w:rPr>
                <w:rFonts w:cs="Arial"/>
                <w:b/>
                <w:bCs/>
                <w:color w:val="000000"/>
                <w:sz w:val="18"/>
                <w:szCs w:val="16"/>
                <w:lang w:eastAsia="en-GB"/>
              </w:rPr>
              <w:t>Y</w:t>
            </w:r>
          </w:p>
        </w:tc>
        <w:tc>
          <w:tcPr>
            <w:tcW w:w="655" w:type="dxa"/>
            <w:vAlign w:val="center"/>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bCs/>
                <w:color w:val="000000"/>
                <w:sz w:val="18"/>
                <w:szCs w:val="16"/>
                <w:lang w:eastAsia="en-GB"/>
              </w:rPr>
            </w:pPr>
            <w:r w:rsidRPr="00DA5777">
              <w:rPr>
                <w:rFonts w:cs="Arial"/>
                <w:bCs/>
                <w:color w:val="000000"/>
                <w:sz w:val="18"/>
                <w:szCs w:val="16"/>
                <w:lang w:eastAsia="en-GB"/>
              </w:rPr>
              <w:t>B, M</w:t>
            </w:r>
          </w:p>
        </w:tc>
        <w:tc>
          <w:tcPr>
            <w:tcW w:w="2025" w:type="dxa"/>
            <w:vAlign w:val="center"/>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6"/>
                <w:lang w:eastAsia="en-GB"/>
              </w:rPr>
            </w:pPr>
            <w:r w:rsidRPr="00DA5777">
              <w:rPr>
                <w:rFonts w:cs="Arial"/>
                <w:color w:val="000000"/>
                <w:sz w:val="18"/>
                <w:szCs w:val="16"/>
                <w:lang w:eastAsia="en-GB"/>
              </w:rPr>
              <w:t>POS1 (US)</w:t>
            </w:r>
          </w:p>
        </w:tc>
        <w:tc>
          <w:tcPr>
            <w:tcW w:w="819" w:type="dxa"/>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20</w:t>
            </w:r>
          </w:p>
        </w:tc>
        <w:tc>
          <w:tcPr>
            <w:tcW w:w="709" w:type="dxa"/>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10</w:t>
            </w:r>
          </w:p>
        </w:tc>
        <w:tc>
          <w:tcPr>
            <w:tcW w:w="709" w:type="dxa"/>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5</w:t>
            </w:r>
          </w:p>
        </w:tc>
        <w:tc>
          <w:tcPr>
            <w:tcW w:w="709" w:type="dxa"/>
          </w:tcPr>
          <w:p w:rsidR="00987A3C" w:rsidRPr="00DA5777" w:rsidRDefault="00987A3C" w:rsidP="001B186F">
            <w:pPr>
              <w:spacing w:before="0"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10</w:t>
            </w:r>
          </w:p>
        </w:tc>
      </w:tr>
      <w:tr w:rsidR="00987A3C" w:rsidRPr="00DA5777" w:rsidTr="00987A3C">
        <w:trPr>
          <w:trHeight w:val="289"/>
        </w:trPr>
        <w:tc>
          <w:tcPr>
            <w:cnfStyle w:val="001000000000" w:firstRow="0" w:lastRow="0" w:firstColumn="1" w:lastColumn="0" w:oddVBand="0" w:evenVBand="0" w:oddHBand="0" w:evenHBand="0" w:firstRowFirstColumn="0" w:firstRowLastColumn="0" w:lastRowFirstColumn="0" w:lastRowLastColumn="0"/>
            <w:tcW w:w="1373" w:type="dxa"/>
            <w:vAlign w:val="center"/>
          </w:tcPr>
          <w:p w:rsidR="00987A3C" w:rsidRPr="00DA5777" w:rsidRDefault="00987A3C" w:rsidP="001B186F">
            <w:pPr>
              <w:jc w:val="center"/>
              <w:rPr>
                <w:rFonts w:cs="Arial"/>
                <w:bCs w:val="0"/>
                <w:color w:val="365F91" w:themeColor="accent1" w:themeShade="BF"/>
                <w:sz w:val="18"/>
                <w:szCs w:val="16"/>
                <w:lang w:eastAsia="en-GB"/>
              </w:rPr>
            </w:pPr>
            <w:r w:rsidRPr="00DA5777">
              <w:rPr>
                <w:rFonts w:cs="Arial"/>
                <w:bCs w:val="0"/>
                <w:color w:val="365F91" w:themeColor="accent1" w:themeShade="BF"/>
                <w:sz w:val="18"/>
                <w:szCs w:val="16"/>
                <w:lang w:eastAsia="en-GB"/>
              </w:rPr>
              <w:t>BLB 2</w:t>
            </w:r>
          </w:p>
        </w:tc>
        <w:tc>
          <w:tcPr>
            <w:tcW w:w="753" w:type="dxa"/>
            <w:vAlign w:val="center"/>
          </w:tcPr>
          <w:p w:rsidR="00987A3C" w:rsidRPr="00DA5777" w:rsidRDefault="00987A3C" w:rsidP="001B186F">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18"/>
                <w:szCs w:val="16"/>
                <w:lang w:eastAsia="en-GB"/>
              </w:rPr>
            </w:pPr>
            <w:r w:rsidRPr="00DA5777">
              <w:rPr>
                <w:rFonts w:cs="Arial"/>
                <w:b/>
                <w:bCs/>
                <w:color w:val="000000"/>
                <w:sz w:val="18"/>
                <w:szCs w:val="16"/>
                <w:lang w:eastAsia="en-GB"/>
              </w:rPr>
              <w:t>Y</w:t>
            </w:r>
          </w:p>
        </w:tc>
        <w:tc>
          <w:tcPr>
            <w:tcW w:w="655" w:type="dxa"/>
            <w:vAlign w:val="center"/>
          </w:tcPr>
          <w:p w:rsidR="00987A3C" w:rsidRPr="00DA5777" w:rsidRDefault="00987A3C" w:rsidP="001B186F">
            <w:pPr>
              <w:jc w:val="center"/>
              <w:cnfStyle w:val="000000000000" w:firstRow="0" w:lastRow="0" w:firstColumn="0" w:lastColumn="0" w:oddVBand="0" w:evenVBand="0" w:oddHBand="0" w:evenHBand="0" w:firstRowFirstColumn="0" w:firstRowLastColumn="0" w:lastRowFirstColumn="0" w:lastRowLastColumn="0"/>
              <w:rPr>
                <w:rFonts w:cs="Arial"/>
                <w:bCs/>
                <w:color w:val="000000"/>
                <w:sz w:val="18"/>
                <w:szCs w:val="16"/>
                <w:lang w:eastAsia="en-GB"/>
              </w:rPr>
            </w:pPr>
            <w:r w:rsidRPr="00DA5777">
              <w:rPr>
                <w:rFonts w:cs="Arial"/>
                <w:bCs/>
                <w:color w:val="000000"/>
                <w:sz w:val="18"/>
                <w:szCs w:val="16"/>
                <w:lang w:eastAsia="en-GB"/>
              </w:rPr>
              <w:t>B</w:t>
            </w:r>
          </w:p>
        </w:tc>
        <w:tc>
          <w:tcPr>
            <w:tcW w:w="2025" w:type="dxa"/>
            <w:vAlign w:val="center"/>
          </w:tcPr>
          <w:p w:rsidR="00987A3C" w:rsidRPr="00DA5777" w:rsidRDefault="00987A3C" w:rsidP="001B186F">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6"/>
                <w:lang w:val="en-GB" w:eastAsia="en-GB"/>
              </w:rPr>
            </w:pPr>
            <w:r w:rsidRPr="00DA5777">
              <w:rPr>
                <w:rFonts w:cs="Arial"/>
                <w:color w:val="000000"/>
                <w:sz w:val="18"/>
                <w:szCs w:val="16"/>
                <w:lang w:eastAsia="en-GB"/>
              </w:rPr>
              <w:t>POS2 (ATL)</w:t>
            </w:r>
          </w:p>
        </w:tc>
        <w:tc>
          <w:tcPr>
            <w:tcW w:w="819" w:type="dxa"/>
          </w:tcPr>
          <w:p w:rsidR="00987A3C" w:rsidRPr="00DA5777" w:rsidRDefault="00987A3C" w:rsidP="001B186F">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15</w:t>
            </w:r>
          </w:p>
        </w:tc>
        <w:tc>
          <w:tcPr>
            <w:tcW w:w="709" w:type="dxa"/>
          </w:tcPr>
          <w:p w:rsidR="00987A3C" w:rsidRPr="00DA5777" w:rsidRDefault="00987A3C" w:rsidP="001B186F">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10</w:t>
            </w:r>
          </w:p>
        </w:tc>
        <w:tc>
          <w:tcPr>
            <w:tcW w:w="709" w:type="dxa"/>
          </w:tcPr>
          <w:p w:rsidR="00987A3C" w:rsidRPr="00DA5777" w:rsidRDefault="00B40AE3" w:rsidP="001B186F">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0</w:t>
            </w:r>
          </w:p>
        </w:tc>
        <w:tc>
          <w:tcPr>
            <w:tcW w:w="709" w:type="dxa"/>
          </w:tcPr>
          <w:p w:rsidR="00987A3C" w:rsidRPr="00DA5777" w:rsidRDefault="00987A3C" w:rsidP="001B186F">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6"/>
                <w:lang w:eastAsia="en-GB"/>
              </w:rPr>
            </w:pPr>
            <w:r>
              <w:rPr>
                <w:rFonts w:cs="Arial"/>
                <w:color w:val="000000"/>
                <w:sz w:val="18"/>
                <w:szCs w:val="16"/>
                <w:lang w:eastAsia="en-GB"/>
              </w:rPr>
              <w:t>5</w:t>
            </w:r>
          </w:p>
        </w:tc>
      </w:tr>
    </w:tbl>
    <w:p w:rsidR="006134BC" w:rsidRDefault="003D00CE" w:rsidP="00987A3C">
      <w:pPr>
        <w:pStyle w:val="BodyText"/>
        <w:ind w:left="0"/>
        <w:rPr>
          <w:b/>
          <w:sz w:val="16"/>
          <w:szCs w:val="16"/>
          <w:lang w:val="en-GB"/>
        </w:rPr>
      </w:pPr>
      <w:r w:rsidRPr="00DA5777">
        <w:rPr>
          <w:b/>
          <w:sz w:val="16"/>
          <w:szCs w:val="16"/>
          <w:lang w:val="en-GB"/>
        </w:rPr>
        <w:tab/>
        <w:t>Note: ATL will fall under both the POS groups</w:t>
      </w:r>
    </w:p>
    <w:p w:rsidR="00A54107" w:rsidRPr="00987A3C" w:rsidRDefault="00A54107" w:rsidP="00987A3C">
      <w:pPr>
        <w:pStyle w:val="BodyText"/>
        <w:ind w:left="0"/>
        <w:rPr>
          <w:b/>
          <w:sz w:val="16"/>
          <w:szCs w:val="16"/>
          <w:lang w:val="en-GB"/>
        </w:rPr>
      </w:pPr>
    </w:p>
    <w:p w:rsidR="003D00CE" w:rsidRDefault="00903862" w:rsidP="00DC15E9">
      <w:pPr>
        <w:pStyle w:val="BodyText"/>
        <w:spacing w:before="120"/>
        <w:ind w:left="431"/>
        <w:rPr>
          <w:lang w:val="en-GB"/>
        </w:rPr>
      </w:pPr>
      <w:r>
        <w:rPr>
          <w:lang w:val="en-GB"/>
        </w:rPr>
        <w:t>T</w:t>
      </w:r>
      <w:r w:rsidR="003D00CE">
        <w:rPr>
          <w:lang w:val="en-GB"/>
        </w:rPr>
        <w:t xml:space="preserve">he </w:t>
      </w:r>
      <w:r w:rsidR="003B0C7C">
        <w:rPr>
          <w:lang w:val="en-GB"/>
        </w:rPr>
        <w:t xml:space="preserve">ICR and </w:t>
      </w:r>
      <w:r w:rsidR="00CE6633">
        <w:rPr>
          <w:lang w:val="en-GB"/>
        </w:rPr>
        <w:t>A</w:t>
      </w:r>
      <w:r w:rsidR="003D00CE">
        <w:rPr>
          <w:lang w:val="en-GB"/>
        </w:rPr>
        <w:t xml:space="preserve">vailability on </w:t>
      </w:r>
      <w:r w:rsidR="003D00CE" w:rsidRPr="003A15EC">
        <w:rPr>
          <w:b/>
          <w:lang w:val="en-GB"/>
        </w:rPr>
        <w:t>'B</w:t>
      </w:r>
      <w:r w:rsidR="003D00CE">
        <w:rPr>
          <w:b/>
          <w:lang w:val="en-GB"/>
        </w:rPr>
        <w:t>'</w:t>
      </w:r>
      <w:r w:rsidR="003D00CE">
        <w:rPr>
          <w:lang w:val="en-GB"/>
        </w:rPr>
        <w:t xml:space="preserve"> RBD is as follows for each leg and </w:t>
      </w:r>
      <w:proofErr w:type="spellStart"/>
      <w:r w:rsidR="003D00CE">
        <w:rPr>
          <w:lang w:val="en-GB"/>
        </w:rPr>
        <w:t>seg</w:t>
      </w:r>
      <w:proofErr w:type="spellEnd"/>
      <w:r w:rsidR="003D00CE">
        <w:rPr>
          <w:lang w:val="en-GB"/>
        </w:rPr>
        <w:t xml:space="preserve"> </w:t>
      </w:r>
      <w:r w:rsidR="00CE6633">
        <w:rPr>
          <w:lang w:val="en-GB"/>
        </w:rPr>
        <w:t>initially</w:t>
      </w:r>
      <w:r w:rsidR="003A731A">
        <w:rPr>
          <w:rStyle w:val="FootnoteReference"/>
          <w:lang w:val="en-GB"/>
        </w:rPr>
        <w:footnoteReference w:id="11"/>
      </w:r>
      <w:r w:rsidR="003D00CE">
        <w:rPr>
          <w:lang w:val="en-GB"/>
        </w:rPr>
        <w:t>.</w:t>
      </w:r>
    </w:p>
    <w:tbl>
      <w:tblPr>
        <w:tblW w:w="9260"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527"/>
        <w:gridCol w:w="797"/>
        <w:gridCol w:w="679"/>
        <w:gridCol w:w="643"/>
        <w:gridCol w:w="679"/>
        <w:gridCol w:w="583"/>
        <w:gridCol w:w="643"/>
        <w:gridCol w:w="679"/>
        <w:gridCol w:w="579"/>
        <w:gridCol w:w="891"/>
        <w:gridCol w:w="851"/>
        <w:gridCol w:w="709"/>
      </w:tblGrid>
      <w:tr w:rsidR="003B0C7C" w:rsidRPr="007A2C6D" w:rsidTr="003B0C7C">
        <w:trPr>
          <w:trHeight w:val="318"/>
        </w:trPr>
        <w:tc>
          <w:tcPr>
            <w:tcW w:w="6809" w:type="dxa"/>
            <w:gridSpan w:val="9"/>
            <w:shd w:val="clear" w:color="auto" w:fill="5F497A" w:themeFill="accent4" w:themeFillShade="BF"/>
            <w:vAlign w:val="center"/>
          </w:tcPr>
          <w:p w:rsidR="003B0C7C" w:rsidRPr="007A2C6D" w:rsidRDefault="003B0C7C" w:rsidP="001B186F">
            <w:pPr>
              <w:spacing w:before="0" w:after="0"/>
              <w:jc w:val="center"/>
              <w:rPr>
                <w:rFonts w:cs="Arial"/>
                <w:b/>
                <w:bCs/>
                <w:color w:val="FFFFFF"/>
                <w:sz w:val="18"/>
                <w:szCs w:val="18"/>
                <w:lang w:eastAsia="en-GB"/>
              </w:rPr>
            </w:pPr>
            <w:r w:rsidRPr="007A2C6D">
              <w:rPr>
                <w:rFonts w:cs="Arial"/>
                <w:b/>
                <w:bCs/>
                <w:color w:val="FFFFFF"/>
                <w:sz w:val="18"/>
                <w:szCs w:val="18"/>
                <w:lang w:eastAsia="en-GB"/>
              </w:rPr>
              <w:t xml:space="preserve">ICR – </w:t>
            </w:r>
            <w:r>
              <w:rPr>
                <w:rFonts w:cs="Arial"/>
                <w:b/>
                <w:bCs/>
                <w:color w:val="FFFFFF"/>
                <w:sz w:val="18"/>
                <w:szCs w:val="18"/>
                <w:lang w:eastAsia="en-GB"/>
              </w:rPr>
              <w:t xml:space="preserve">Seat </w:t>
            </w:r>
            <w:r w:rsidRPr="007A2C6D">
              <w:rPr>
                <w:rFonts w:cs="Arial"/>
                <w:b/>
                <w:bCs/>
                <w:color w:val="FFFFFF"/>
                <w:sz w:val="18"/>
                <w:szCs w:val="18"/>
                <w:lang w:eastAsia="en-GB"/>
              </w:rPr>
              <w:t>Availability for RBD - B</w:t>
            </w:r>
          </w:p>
        </w:tc>
        <w:tc>
          <w:tcPr>
            <w:tcW w:w="2451" w:type="dxa"/>
            <w:gridSpan w:val="3"/>
            <w:shd w:val="clear" w:color="auto" w:fill="365F91" w:themeFill="accent1" w:themeFillShade="BF"/>
          </w:tcPr>
          <w:p w:rsidR="003B0C7C" w:rsidRDefault="003B0C7C" w:rsidP="001B186F">
            <w:pPr>
              <w:spacing w:before="0" w:after="0"/>
              <w:jc w:val="center"/>
              <w:rPr>
                <w:rFonts w:cs="Arial"/>
                <w:b/>
                <w:bCs/>
                <w:color w:val="FFFFFF"/>
                <w:sz w:val="18"/>
                <w:szCs w:val="18"/>
                <w:lang w:eastAsia="en-GB"/>
              </w:rPr>
            </w:pPr>
            <w:r>
              <w:rPr>
                <w:rFonts w:cs="Arial"/>
                <w:b/>
                <w:bCs/>
                <w:color w:val="FFFFFF"/>
                <w:sz w:val="18"/>
                <w:szCs w:val="18"/>
                <w:lang w:eastAsia="en-GB"/>
              </w:rPr>
              <w:t>Availability for RBD – B*</w:t>
            </w:r>
          </w:p>
        </w:tc>
      </w:tr>
      <w:tr w:rsidR="003B0C7C" w:rsidRPr="007A2C6D" w:rsidTr="003B0C7C">
        <w:trPr>
          <w:trHeight w:val="193"/>
        </w:trPr>
        <w:tc>
          <w:tcPr>
            <w:tcW w:w="1527" w:type="dxa"/>
            <w:vMerge w:val="restart"/>
            <w:shd w:val="clear" w:color="auto" w:fill="B2A1C7" w:themeFill="accent4" w:themeFillTint="99"/>
            <w:vAlign w:val="center"/>
          </w:tcPr>
          <w:p w:rsidR="003B0C7C" w:rsidRPr="007A2C6D" w:rsidRDefault="003B0C7C" w:rsidP="001B186F">
            <w:pPr>
              <w:spacing w:before="0" w:after="0"/>
              <w:rPr>
                <w:sz w:val="18"/>
                <w:szCs w:val="18"/>
                <w:lang w:val="en-GB"/>
              </w:rPr>
            </w:pPr>
            <w:r w:rsidRPr="007A2C6D">
              <w:rPr>
                <w:sz w:val="18"/>
                <w:szCs w:val="18"/>
                <w:lang w:val="en-GB"/>
              </w:rPr>
              <w:tab/>
            </w:r>
          </w:p>
        </w:tc>
        <w:tc>
          <w:tcPr>
            <w:tcW w:w="797" w:type="dxa"/>
            <w:vMerge w:val="restart"/>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eastAsia="en-GB"/>
              </w:rPr>
            </w:pPr>
            <w:r w:rsidRPr="003B0C7C">
              <w:rPr>
                <w:rFonts w:cs="Arial"/>
                <w:b/>
                <w:bCs/>
                <w:color w:val="FFFFFF"/>
                <w:sz w:val="16"/>
                <w:szCs w:val="18"/>
                <w:lang w:eastAsia="en-GB"/>
              </w:rPr>
              <w:t>BSA</w:t>
            </w:r>
          </w:p>
        </w:tc>
        <w:tc>
          <w:tcPr>
            <w:tcW w:w="679" w:type="dxa"/>
            <w:vMerge w:val="restart"/>
            <w:tcBorders>
              <w:righ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eastAsia="en-GB"/>
              </w:rPr>
            </w:pPr>
            <w:r w:rsidRPr="003B0C7C">
              <w:rPr>
                <w:rFonts w:cs="Arial"/>
                <w:b/>
                <w:bCs/>
                <w:color w:val="FFFFFF"/>
                <w:sz w:val="16"/>
                <w:szCs w:val="18"/>
                <w:lang w:eastAsia="en-GB"/>
              </w:rPr>
              <w:t>WSA</w:t>
            </w:r>
          </w:p>
        </w:tc>
        <w:tc>
          <w:tcPr>
            <w:tcW w:w="1905"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BLB1 </w:t>
            </w:r>
            <w:r w:rsidRPr="003B0C7C">
              <w:rPr>
                <w:rFonts w:cs="Arial"/>
                <w:b/>
                <w:bCs/>
                <w:color w:val="FFFFFF"/>
                <w:sz w:val="16"/>
                <w:szCs w:val="16"/>
                <w:lang w:val="en-GB" w:eastAsia="en-GB"/>
              </w:rPr>
              <w:t>(US)</w:t>
            </w:r>
          </w:p>
        </w:tc>
        <w:tc>
          <w:tcPr>
            <w:tcW w:w="1901" w:type="dxa"/>
            <w:gridSpan w:val="3"/>
            <w:tcBorders>
              <w:lef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BLB2 </w:t>
            </w:r>
            <w:r w:rsidRPr="003B0C7C">
              <w:rPr>
                <w:rFonts w:cs="Arial"/>
                <w:b/>
                <w:bCs/>
                <w:color w:val="FFFFFF"/>
                <w:sz w:val="16"/>
                <w:szCs w:val="16"/>
                <w:lang w:val="en-GB" w:eastAsia="en-GB"/>
              </w:rPr>
              <w:t>(ATL)</w:t>
            </w:r>
          </w:p>
        </w:tc>
        <w:tc>
          <w:tcPr>
            <w:tcW w:w="891" w:type="dxa"/>
            <w:vMerge w:val="restart"/>
            <w:tcBorders>
              <w:left w:val="single" w:sz="4" w:space="0" w:color="BFBFBF" w:themeColor="background1" w:themeShade="BF"/>
            </w:tcBorders>
            <w:shd w:val="clear" w:color="auto" w:fill="92CDDC" w:themeFill="accent5" w:themeFillTint="99"/>
          </w:tcPr>
          <w:p w:rsidR="003B0C7C" w:rsidRPr="003B0C7C" w:rsidRDefault="003B0C7C" w:rsidP="003B0C7C">
            <w:pPr>
              <w:spacing w:before="0" w:after="0"/>
              <w:jc w:val="center"/>
              <w:rPr>
                <w:rFonts w:cs="Arial"/>
                <w:b/>
                <w:bCs/>
                <w:color w:val="FFFFFF"/>
                <w:sz w:val="16"/>
                <w:szCs w:val="18"/>
                <w:lang w:val="en-GB" w:eastAsia="en-GB"/>
              </w:rPr>
            </w:pPr>
            <w:r>
              <w:rPr>
                <w:rFonts w:cs="Arial"/>
                <w:b/>
                <w:bCs/>
                <w:color w:val="FFFFFF"/>
                <w:sz w:val="16"/>
                <w:szCs w:val="18"/>
                <w:lang w:val="en-GB" w:eastAsia="en-GB"/>
              </w:rPr>
              <w:t>POS (Normal)</w:t>
            </w:r>
          </w:p>
        </w:tc>
        <w:tc>
          <w:tcPr>
            <w:tcW w:w="851" w:type="dxa"/>
            <w:vMerge w:val="restart"/>
            <w:tcBorders>
              <w:left w:val="single" w:sz="4" w:space="0" w:color="BFBFBF" w:themeColor="background1" w:themeShade="BF"/>
            </w:tcBorders>
            <w:shd w:val="clear" w:color="auto" w:fill="92CDDC" w:themeFill="accent5" w:themeFillTint="99"/>
          </w:tcPr>
          <w:p w:rsidR="003B0C7C" w:rsidRPr="003B0C7C" w:rsidRDefault="003B0C7C" w:rsidP="001B186F">
            <w:pPr>
              <w:spacing w:before="0" w:after="0"/>
              <w:jc w:val="center"/>
              <w:rPr>
                <w:rFonts w:cs="Arial"/>
                <w:b/>
                <w:bCs/>
                <w:color w:val="FFFFFF"/>
                <w:sz w:val="16"/>
                <w:szCs w:val="18"/>
                <w:lang w:val="en-GB" w:eastAsia="en-GB"/>
              </w:rPr>
            </w:pPr>
            <w:r>
              <w:rPr>
                <w:rFonts w:cs="Arial"/>
                <w:b/>
                <w:bCs/>
                <w:color w:val="FFFFFF"/>
                <w:sz w:val="16"/>
                <w:szCs w:val="18"/>
                <w:lang w:val="en-GB" w:eastAsia="en-GB"/>
              </w:rPr>
              <w:t>POS (US)</w:t>
            </w:r>
          </w:p>
        </w:tc>
        <w:tc>
          <w:tcPr>
            <w:tcW w:w="709" w:type="dxa"/>
            <w:vMerge w:val="restart"/>
            <w:tcBorders>
              <w:left w:val="single" w:sz="4" w:space="0" w:color="BFBFBF" w:themeColor="background1" w:themeShade="BF"/>
            </w:tcBorders>
            <w:shd w:val="clear" w:color="auto" w:fill="92CDDC" w:themeFill="accent5" w:themeFillTint="99"/>
          </w:tcPr>
          <w:p w:rsidR="003B0C7C" w:rsidRPr="003B0C7C" w:rsidRDefault="003B0C7C" w:rsidP="001B186F">
            <w:pPr>
              <w:spacing w:before="0" w:after="0"/>
              <w:jc w:val="center"/>
              <w:rPr>
                <w:rFonts w:cs="Arial"/>
                <w:b/>
                <w:bCs/>
                <w:color w:val="FFFFFF"/>
                <w:sz w:val="16"/>
                <w:szCs w:val="18"/>
                <w:lang w:val="en-GB" w:eastAsia="en-GB"/>
              </w:rPr>
            </w:pPr>
            <w:r>
              <w:rPr>
                <w:rFonts w:cs="Arial"/>
                <w:b/>
                <w:bCs/>
                <w:color w:val="FFFFFF"/>
                <w:sz w:val="16"/>
                <w:szCs w:val="18"/>
                <w:lang w:val="en-GB" w:eastAsia="en-GB"/>
              </w:rPr>
              <w:t>POS (ATL)</w:t>
            </w:r>
          </w:p>
        </w:tc>
      </w:tr>
      <w:tr w:rsidR="003B0C7C" w:rsidRPr="007A2C6D" w:rsidTr="003B0C7C">
        <w:trPr>
          <w:trHeight w:val="282"/>
        </w:trPr>
        <w:tc>
          <w:tcPr>
            <w:tcW w:w="1527" w:type="dxa"/>
            <w:vMerge/>
            <w:shd w:val="clear" w:color="auto" w:fill="B2A1C7" w:themeFill="accent4" w:themeFillTint="99"/>
            <w:vAlign w:val="center"/>
          </w:tcPr>
          <w:p w:rsidR="003B0C7C" w:rsidRPr="007A2C6D" w:rsidRDefault="003B0C7C" w:rsidP="001B186F">
            <w:pPr>
              <w:spacing w:before="0" w:after="0"/>
              <w:jc w:val="center"/>
              <w:rPr>
                <w:rFonts w:cs="Arial"/>
                <w:b/>
                <w:bCs/>
                <w:color w:val="FFFFFF"/>
                <w:sz w:val="18"/>
                <w:szCs w:val="18"/>
                <w:lang w:val="en-GB" w:eastAsia="en-GB"/>
              </w:rPr>
            </w:pPr>
          </w:p>
        </w:tc>
        <w:tc>
          <w:tcPr>
            <w:tcW w:w="797" w:type="dxa"/>
            <w:vMerge/>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p>
        </w:tc>
        <w:tc>
          <w:tcPr>
            <w:tcW w:w="679" w:type="dxa"/>
            <w:vMerge/>
            <w:tcBorders>
              <w:righ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tcBorders>
              <w:top w:val="single" w:sz="4" w:space="0" w:color="D9D9D9" w:themeColor="background1" w:themeShade="D9"/>
              <w:bottom w:val="single" w:sz="4" w:space="0" w:color="D9D9D9" w:themeColor="background1" w:themeShade="D9"/>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643" w:type="dxa"/>
            <w:tcBorders>
              <w:lef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79" w:type="dxa"/>
            <w:tcBorders>
              <w:right w:val="single" w:sz="4" w:space="0" w:color="BFBFBF" w:themeColor="background1" w:themeShade="BF"/>
            </w:tcBorders>
            <w:shd w:val="clear" w:color="auto" w:fill="B2A1C7" w:themeFill="accent4" w:themeFillTint="99"/>
            <w:vAlign w:val="center"/>
          </w:tcPr>
          <w:p w:rsidR="003B0C7C" w:rsidRPr="003B0C7C" w:rsidRDefault="003B0C7C" w:rsidP="001B186F">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891" w:type="dxa"/>
            <w:vMerge/>
            <w:tcBorders>
              <w:left w:val="single" w:sz="4" w:space="0" w:color="BFBFBF" w:themeColor="background1" w:themeShade="BF"/>
            </w:tcBorders>
            <w:shd w:val="clear" w:color="auto" w:fill="92CDDC" w:themeFill="accent5" w:themeFillTint="99"/>
          </w:tcPr>
          <w:p w:rsidR="003B0C7C" w:rsidRPr="003B0C7C" w:rsidRDefault="003B0C7C" w:rsidP="001B186F">
            <w:pPr>
              <w:spacing w:before="0" w:after="0"/>
              <w:jc w:val="center"/>
              <w:rPr>
                <w:rFonts w:cs="Arial"/>
                <w:b/>
                <w:bCs/>
                <w:color w:val="FFFFFF"/>
                <w:sz w:val="16"/>
                <w:szCs w:val="18"/>
                <w:lang w:val="en-GB" w:eastAsia="en-GB"/>
              </w:rPr>
            </w:pPr>
          </w:p>
        </w:tc>
        <w:tc>
          <w:tcPr>
            <w:tcW w:w="851" w:type="dxa"/>
            <w:vMerge/>
            <w:tcBorders>
              <w:left w:val="single" w:sz="4" w:space="0" w:color="BFBFBF" w:themeColor="background1" w:themeShade="BF"/>
            </w:tcBorders>
            <w:shd w:val="clear" w:color="auto" w:fill="92CDDC" w:themeFill="accent5" w:themeFillTint="99"/>
          </w:tcPr>
          <w:p w:rsidR="003B0C7C" w:rsidRPr="003B0C7C" w:rsidRDefault="003B0C7C" w:rsidP="001B186F">
            <w:pPr>
              <w:spacing w:before="0" w:after="0"/>
              <w:jc w:val="center"/>
              <w:rPr>
                <w:rFonts w:cs="Arial"/>
                <w:b/>
                <w:bCs/>
                <w:color w:val="FFFFFF"/>
                <w:sz w:val="16"/>
                <w:szCs w:val="18"/>
                <w:lang w:val="en-GB" w:eastAsia="en-GB"/>
              </w:rPr>
            </w:pPr>
          </w:p>
        </w:tc>
        <w:tc>
          <w:tcPr>
            <w:tcW w:w="709" w:type="dxa"/>
            <w:vMerge/>
            <w:tcBorders>
              <w:left w:val="single" w:sz="4" w:space="0" w:color="BFBFBF" w:themeColor="background1" w:themeShade="BF"/>
            </w:tcBorders>
            <w:shd w:val="clear" w:color="auto" w:fill="92CDDC" w:themeFill="accent5" w:themeFillTint="99"/>
          </w:tcPr>
          <w:p w:rsidR="003B0C7C" w:rsidRPr="003B0C7C" w:rsidRDefault="003B0C7C" w:rsidP="001B186F">
            <w:pPr>
              <w:spacing w:before="0" w:after="0"/>
              <w:jc w:val="center"/>
              <w:rPr>
                <w:rFonts w:cs="Arial"/>
                <w:b/>
                <w:bCs/>
                <w:color w:val="FFFFFF"/>
                <w:sz w:val="16"/>
                <w:szCs w:val="18"/>
                <w:lang w:val="en-GB" w:eastAsia="en-GB"/>
              </w:rPr>
            </w:pPr>
          </w:p>
        </w:tc>
      </w:tr>
      <w:tr w:rsidR="00180B6E" w:rsidRPr="007A2C6D" w:rsidTr="00234E09">
        <w:trPr>
          <w:trHeight w:val="318"/>
        </w:trPr>
        <w:tc>
          <w:tcPr>
            <w:tcW w:w="1527" w:type="dxa"/>
            <w:vAlign w:val="center"/>
          </w:tcPr>
          <w:p w:rsidR="00180B6E" w:rsidRPr="007A2C6D" w:rsidRDefault="00180B6E" w:rsidP="001B186F">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ATL-LHR</w:t>
            </w:r>
          </w:p>
        </w:tc>
        <w:tc>
          <w:tcPr>
            <w:tcW w:w="797" w:type="dxa"/>
            <w:vAlign w:val="center"/>
          </w:tcPr>
          <w:p w:rsidR="00180B6E" w:rsidRPr="007A2C6D" w:rsidRDefault="00180B6E" w:rsidP="001B186F">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180B6E" w:rsidRPr="007A2C6D" w:rsidRDefault="00180B6E" w:rsidP="001B186F">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180B6E" w:rsidRPr="007A2C6D" w:rsidRDefault="00180B6E" w:rsidP="001B186F">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180B6E" w:rsidRPr="007A2C6D" w:rsidRDefault="00180B6E" w:rsidP="001B186F">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80B6E" w:rsidRPr="007A2C6D" w:rsidRDefault="00180B6E" w:rsidP="001B186F">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180B6E" w:rsidRPr="007A2C6D" w:rsidRDefault="00180B6E" w:rsidP="001B186F">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180B6E" w:rsidRPr="007A2C6D" w:rsidRDefault="00B40AE3" w:rsidP="001B186F">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180B6E" w:rsidRPr="007A2C6D" w:rsidRDefault="00180B6E" w:rsidP="001B186F">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851"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709"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15</w:t>
            </w:r>
          </w:p>
        </w:tc>
      </w:tr>
      <w:tr w:rsidR="00180B6E" w:rsidRPr="007A2C6D" w:rsidTr="00234E09">
        <w:trPr>
          <w:trHeight w:val="318"/>
        </w:trPr>
        <w:tc>
          <w:tcPr>
            <w:tcW w:w="1527" w:type="dxa"/>
          </w:tcPr>
          <w:p w:rsidR="00180B6E" w:rsidRPr="007A2C6D" w:rsidRDefault="00180B6E" w:rsidP="001B186F">
            <w:pPr>
              <w:rPr>
                <w:sz w:val="18"/>
                <w:szCs w:val="18"/>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LHR-DEL</w:t>
            </w:r>
          </w:p>
        </w:tc>
        <w:tc>
          <w:tcPr>
            <w:tcW w:w="797"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180B6E"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851"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709"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15</w:t>
            </w:r>
          </w:p>
        </w:tc>
      </w:tr>
      <w:tr w:rsidR="00180B6E" w:rsidRPr="007A2C6D" w:rsidTr="00234E09">
        <w:trPr>
          <w:trHeight w:val="318"/>
        </w:trPr>
        <w:tc>
          <w:tcPr>
            <w:tcW w:w="1527" w:type="dxa"/>
            <w:vAlign w:val="center"/>
          </w:tcPr>
          <w:p w:rsidR="00180B6E" w:rsidRPr="007A2C6D" w:rsidRDefault="00180B6E" w:rsidP="001B186F">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ATL-DEL</w:t>
            </w:r>
          </w:p>
        </w:tc>
        <w:tc>
          <w:tcPr>
            <w:tcW w:w="797"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180B6E"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851"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709" w:type="dxa"/>
            <w:vAlign w:val="center"/>
          </w:tcPr>
          <w:p w:rsidR="00180B6E" w:rsidRPr="00180B6E" w:rsidRDefault="00180B6E" w:rsidP="00234E09">
            <w:pPr>
              <w:spacing w:before="0" w:after="0"/>
              <w:jc w:val="center"/>
              <w:rPr>
                <w:rFonts w:cs="Arial"/>
                <w:b/>
                <w:color w:val="00B0F0"/>
                <w:sz w:val="18"/>
                <w:szCs w:val="18"/>
                <w:lang w:val="en-GB" w:eastAsia="en-GB"/>
              </w:rPr>
            </w:pPr>
            <w:r>
              <w:rPr>
                <w:rFonts w:cs="Arial"/>
                <w:b/>
                <w:color w:val="00B0F0"/>
                <w:sz w:val="18"/>
                <w:szCs w:val="18"/>
                <w:lang w:val="en-GB" w:eastAsia="en-GB"/>
              </w:rPr>
              <w:t>15</w:t>
            </w:r>
          </w:p>
        </w:tc>
      </w:tr>
      <w:tr w:rsidR="00180B6E" w:rsidRPr="007A2C6D" w:rsidTr="003B0C7C">
        <w:trPr>
          <w:trHeight w:val="318"/>
        </w:trPr>
        <w:tc>
          <w:tcPr>
            <w:tcW w:w="1527" w:type="dxa"/>
          </w:tcPr>
          <w:p w:rsidR="00180B6E" w:rsidRPr="007A2C6D" w:rsidRDefault="00180B6E" w:rsidP="001B186F">
            <w:pPr>
              <w:rPr>
                <w:sz w:val="18"/>
                <w:szCs w:val="18"/>
              </w:rPr>
            </w:pPr>
            <w:r w:rsidRPr="007A2C6D">
              <w:rPr>
                <w:rFonts w:cs="Arial"/>
                <w:b/>
                <w:bCs/>
                <w:color w:val="000000"/>
                <w:sz w:val="18"/>
                <w:szCs w:val="18"/>
                <w:lang w:eastAsia="en-GB"/>
              </w:rPr>
              <w:t>Leg ATL-LHR</w:t>
            </w:r>
          </w:p>
        </w:tc>
        <w:tc>
          <w:tcPr>
            <w:tcW w:w="797"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180B6E"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180B6E" w:rsidRPr="007A2C6D" w:rsidRDefault="00180B6E" w:rsidP="001B186F">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180B6E" w:rsidRPr="007A2C6D" w:rsidRDefault="00180B6E" w:rsidP="001B186F">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180B6E" w:rsidRPr="007A2C6D" w:rsidRDefault="00180B6E" w:rsidP="001B186F">
            <w:pPr>
              <w:spacing w:before="0" w:after="0"/>
              <w:jc w:val="center"/>
              <w:rPr>
                <w:rFonts w:cs="Arial"/>
                <w:b/>
                <w:color w:val="7F7F7F" w:themeColor="text1" w:themeTint="80"/>
                <w:sz w:val="18"/>
                <w:szCs w:val="18"/>
                <w:lang w:val="en-GB" w:eastAsia="en-GB"/>
              </w:rPr>
            </w:pPr>
          </w:p>
        </w:tc>
      </w:tr>
      <w:tr w:rsidR="00180B6E" w:rsidRPr="007A2C6D" w:rsidTr="003B0C7C">
        <w:trPr>
          <w:trHeight w:val="318"/>
        </w:trPr>
        <w:tc>
          <w:tcPr>
            <w:tcW w:w="1527" w:type="dxa"/>
          </w:tcPr>
          <w:p w:rsidR="00180B6E" w:rsidRPr="007A2C6D" w:rsidRDefault="00180B6E" w:rsidP="001B186F">
            <w:pPr>
              <w:rPr>
                <w:sz w:val="18"/>
                <w:szCs w:val="18"/>
              </w:rPr>
            </w:pPr>
            <w:r w:rsidRPr="007A2C6D">
              <w:rPr>
                <w:rFonts w:cs="Arial"/>
                <w:b/>
                <w:bCs/>
                <w:color w:val="000000"/>
                <w:sz w:val="18"/>
                <w:szCs w:val="18"/>
                <w:lang w:eastAsia="en-GB"/>
              </w:rPr>
              <w:t>Leg LHR -DEL</w:t>
            </w:r>
          </w:p>
        </w:tc>
        <w:tc>
          <w:tcPr>
            <w:tcW w:w="797"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BFBFBF" w:themeColor="background1" w:themeShade="BF"/>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BFBFBF" w:themeColor="background1" w:themeShade="BF"/>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180B6E" w:rsidRPr="007A2C6D" w:rsidRDefault="00180B6E"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180B6E"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180B6E" w:rsidRPr="007A2C6D" w:rsidRDefault="00180B6E"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180B6E" w:rsidRPr="007A2C6D" w:rsidRDefault="00180B6E" w:rsidP="001B186F">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180B6E" w:rsidRPr="007A2C6D" w:rsidRDefault="00180B6E" w:rsidP="001B186F">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180B6E" w:rsidRPr="007A2C6D" w:rsidRDefault="00180B6E" w:rsidP="001B186F">
            <w:pPr>
              <w:spacing w:before="0" w:after="0"/>
              <w:jc w:val="center"/>
              <w:rPr>
                <w:rFonts w:cs="Arial"/>
                <w:b/>
                <w:color w:val="7F7F7F" w:themeColor="text1" w:themeTint="80"/>
                <w:sz w:val="18"/>
                <w:szCs w:val="18"/>
                <w:lang w:val="en-GB" w:eastAsia="en-GB"/>
              </w:rPr>
            </w:pPr>
          </w:p>
        </w:tc>
      </w:tr>
    </w:tbl>
    <w:p w:rsidR="003D00CE" w:rsidRDefault="003B0C7C" w:rsidP="00635CBC">
      <w:pPr>
        <w:pStyle w:val="BodyText"/>
        <w:spacing w:before="120"/>
        <w:ind w:left="431"/>
        <w:rPr>
          <w:sz w:val="18"/>
          <w:lang w:val="en-GB"/>
        </w:rPr>
      </w:pPr>
      <w:r>
        <w:rPr>
          <w:lang w:val="en-GB"/>
        </w:rPr>
        <w:t>*</w:t>
      </w:r>
      <w:r>
        <w:rPr>
          <w:lang w:val="en-GB"/>
        </w:rPr>
        <w:tab/>
      </w:r>
      <w:r w:rsidR="00FD6D1E">
        <w:rPr>
          <w:sz w:val="18"/>
          <w:lang w:val="en-GB"/>
        </w:rPr>
        <w:t>Availability is cached only when RBD is constrained</w:t>
      </w:r>
      <w:r w:rsidR="00CE6633">
        <w:rPr>
          <w:sz w:val="18"/>
          <w:lang w:val="en-GB"/>
        </w:rPr>
        <w:t xml:space="preserve"> </w:t>
      </w:r>
    </w:p>
    <w:p w:rsidR="003B0C7C" w:rsidRDefault="00A918D7" w:rsidP="00635CBC">
      <w:pPr>
        <w:pStyle w:val="BodyText"/>
        <w:spacing w:before="120"/>
        <w:ind w:left="431"/>
        <w:rPr>
          <w:lang w:val="en-GB"/>
        </w:rPr>
      </w:pPr>
      <w:r>
        <w:rPr>
          <w:b/>
          <w:lang w:val="en-GB"/>
        </w:rPr>
        <w:lastRenderedPageBreak/>
        <w:t>1</w:t>
      </w:r>
      <w:r w:rsidRPr="00A918D7">
        <w:rPr>
          <w:b/>
          <w:vertAlign w:val="superscript"/>
          <w:lang w:val="en-GB"/>
        </w:rPr>
        <w:t>st</w:t>
      </w:r>
      <w:r>
        <w:rPr>
          <w:b/>
          <w:lang w:val="en-GB"/>
        </w:rPr>
        <w:t xml:space="preserve"> </w:t>
      </w:r>
      <w:r w:rsidRPr="00A918D7">
        <w:rPr>
          <w:b/>
          <w:lang w:val="en-GB"/>
        </w:rPr>
        <w:t>Adjust</w:t>
      </w:r>
      <w:r>
        <w:rPr>
          <w:b/>
          <w:lang w:val="en-GB"/>
        </w:rPr>
        <w:t>ment</w:t>
      </w:r>
      <w:r>
        <w:rPr>
          <w:lang w:val="en-GB"/>
        </w:rPr>
        <w:t xml:space="preserve">: </w:t>
      </w:r>
      <w:r w:rsidRPr="00A918D7">
        <w:rPr>
          <w:lang w:val="en-GB"/>
        </w:rPr>
        <w:t xml:space="preserve">After POS (normal) sells </w:t>
      </w:r>
      <w:r w:rsidR="00FB678D" w:rsidRPr="00A918D7">
        <w:rPr>
          <w:lang w:val="en-GB"/>
        </w:rPr>
        <w:t xml:space="preserve">10 seats </w:t>
      </w:r>
      <w:r w:rsidRPr="00A918D7">
        <w:rPr>
          <w:lang w:val="en-GB"/>
        </w:rPr>
        <w:t>on ATL-LHR s</w:t>
      </w:r>
      <w:r>
        <w:rPr>
          <w:lang w:val="en-GB"/>
        </w:rPr>
        <w:t>egment</w:t>
      </w:r>
    </w:p>
    <w:tbl>
      <w:tblPr>
        <w:tblW w:w="9260"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527"/>
        <w:gridCol w:w="797"/>
        <w:gridCol w:w="679"/>
        <w:gridCol w:w="643"/>
        <w:gridCol w:w="679"/>
        <w:gridCol w:w="583"/>
        <w:gridCol w:w="643"/>
        <w:gridCol w:w="679"/>
        <w:gridCol w:w="579"/>
        <w:gridCol w:w="891"/>
        <w:gridCol w:w="851"/>
        <w:gridCol w:w="709"/>
      </w:tblGrid>
      <w:tr w:rsidR="00180B6E" w:rsidRPr="007A2C6D" w:rsidTr="00234E09">
        <w:trPr>
          <w:trHeight w:val="318"/>
        </w:trPr>
        <w:tc>
          <w:tcPr>
            <w:tcW w:w="6809" w:type="dxa"/>
            <w:gridSpan w:val="9"/>
            <w:shd w:val="clear" w:color="auto" w:fill="5F497A" w:themeFill="accent4" w:themeFillShade="BF"/>
            <w:vAlign w:val="center"/>
          </w:tcPr>
          <w:p w:rsidR="00180B6E" w:rsidRPr="007A2C6D" w:rsidRDefault="00180B6E" w:rsidP="00234E09">
            <w:pPr>
              <w:spacing w:before="0" w:after="0"/>
              <w:jc w:val="center"/>
              <w:rPr>
                <w:rFonts w:cs="Arial"/>
                <w:b/>
                <w:bCs/>
                <w:color w:val="FFFFFF"/>
                <w:sz w:val="18"/>
                <w:szCs w:val="18"/>
                <w:lang w:eastAsia="en-GB"/>
              </w:rPr>
            </w:pPr>
            <w:r w:rsidRPr="007A2C6D">
              <w:rPr>
                <w:rFonts w:cs="Arial"/>
                <w:b/>
                <w:bCs/>
                <w:color w:val="FFFFFF"/>
                <w:sz w:val="18"/>
                <w:szCs w:val="18"/>
                <w:lang w:eastAsia="en-GB"/>
              </w:rPr>
              <w:t xml:space="preserve">ICR – </w:t>
            </w:r>
            <w:r>
              <w:rPr>
                <w:rFonts w:cs="Arial"/>
                <w:b/>
                <w:bCs/>
                <w:color w:val="FFFFFF"/>
                <w:sz w:val="18"/>
                <w:szCs w:val="18"/>
                <w:lang w:eastAsia="en-GB"/>
              </w:rPr>
              <w:t xml:space="preserve">Seat </w:t>
            </w:r>
            <w:r w:rsidRPr="007A2C6D">
              <w:rPr>
                <w:rFonts w:cs="Arial"/>
                <w:b/>
                <w:bCs/>
                <w:color w:val="FFFFFF"/>
                <w:sz w:val="18"/>
                <w:szCs w:val="18"/>
                <w:lang w:eastAsia="en-GB"/>
              </w:rPr>
              <w:t>Availability for RBD - B</w:t>
            </w:r>
          </w:p>
        </w:tc>
        <w:tc>
          <w:tcPr>
            <w:tcW w:w="2451" w:type="dxa"/>
            <w:gridSpan w:val="3"/>
            <w:shd w:val="clear" w:color="auto" w:fill="365F91" w:themeFill="accent1" w:themeFillShade="BF"/>
          </w:tcPr>
          <w:p w:rsidR="00180B6E" w:rsidRDefault="00180B6E" w:rsidP="00234E09">
            <w:pPr>
              <w:spacing w:before="0" w:after="0"/>
              <w:jc w:val="center"/>
              <w:rPr>
                <w:rFonts w:cs="Arial"/>
                <w:b/>
                <w:bCs/>
                <w:color w:val="FFFFFF"/>
                <w:sz w:val="18"/>
                <w:szCs w:val="18"/>
                <w:lang w:eastAsia="en-GB"/>
              </w:rPr>
            </w:pPr>
            <w:r>
              <w:rPr>
                <w:rFonts w:cs="Arial"/>
                <w:b/>
                <w:bCs/>
                <w:color w:val="FFFFFF"/>
                <w:sz w:val="18"/>
                <w:szCs w:val="18"/>
                <w:lang w:eastAsia="en-GB"/>
              </w:rPr>
              <w:t>Availability for RBD – B*</w:t>
            </w:r>
          </w:p>
        </w:tc>
      </w:tr>
      <w:tr w:rsidR="00180B6E" w:rsidRPr="007A2C6D" w:rsidTr="00234E09">
        <w:trPr>
          <w:trHeight w:val="193"/>
        </w:trPr>
        <w:tc>
          <w:tcPr>
            <w:tcW w:w="1527" w:type="dxa"/>
            <w:vMerge w:val="restart"/>
            <w:shd w:val="clear" w:color="auto" w:fill="B2A1C7" w:themeFill="accent4" w:themeFillTint="99"/>
            <w:vAlign w:val="center"/>
          </w:tcPr>
          <w:p w:rsidR="00180B6E" w:rsidRPr="007A2C6D" w:rsidRDefault="00180B6E" w:rsidP="00234E09">
            <w:pPr>
              <w:spacing w:before="0" w:after="0"/>
              <w:rPr>
                <w:sz w:val="18"/>
                <w:szCs w:val="18"/>
                <w:lang w:val="en-GB"/>
              </w:rPr>
            </w:pPr>
            <w:r w:rsidRPr="007A2C6D">
              <w:rPr>
                <w:sz w:val="18"/>
                <w:szCs w:val="18"/>
                <w:lang w:val="en-GB"/>
              </w:rPr>
              <w:tab/>
            </w:r>
          </w:p>
        </w:tc>
        <w:tc>
          <w:tcPr>
            <w:tcW w:w="797" w:type="dxa"/>
            <w:vMerge w:val="restart"/>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eastAsia="en-GB"/>
              </w:rPr>
            </w:pPr>
            <w:r w:rsidRPr="003B0C7C">
              <w:rPr>
                <w:rFonts w:cs="Arial"/>
                <w:b/>
                <w:bCs/>
                <w:color w:val="FFFFFF"/>
                <w:sz w:val="16"/>
                <w:szCs w:val="18"/>
                <w:lang w:eastAsia="en-GB"/>
              </w:rPr>
              <w:t>BSA</w:t>
            </w:r>
          </w:p>
        </w:tc>
        <w:tc>
          <w:tcPr>
            <w:tcW w:w="679" w:type="dxa"/>
            <w:vMerge w:val="restart"/>
            <w:tcBorders>
              <w:righ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eastAsia="en-GB"/>
              </w:rPr>
            </w:pPr>
            <w:r w:rsidRPr="003B0C7C">
              <w:rPr>
                <w:rFonts w:cs="Arial"/>
                <w:b/>
                <w:bCs/>
                <w:color w:val="FFFFFF"/>
                <w:sz w:val="16"/>
                <w:szCs w:val="18"/>
                <w:lang w:eastAsia="en-GB"/>
              </w:rPr>
              <w:t>WSA</w:t>
            </w:r>
          </w:p>
        </w:tc>
        <w:tc>
          <w:tcPr>
            <w:tcW w:w="1905"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BLB1 </w:t>
            </w:r>
            <w:r w:rsidRPr="003B0C7C">
              <w:rPr>
                <w:rFonts w:cs="Arial"/>
                <w:b/>
                <w:bCs/>
                <w:color w:val="FFFFFF"/>
                <w:sz w:val="16"/>
                <w:szCs w:val="16"/>
                <w:lang w:val="en-GB" w:eastAsia="en-GB"/>
              </w:rPr>
              <w:t>(US)</w:t>
            </w:r>
          </w:p>
        </w:tc>
        <w:tc>
          <w:tcPr>
            <w:tcW w:w="1901" w:type="dxa"/>
            <w:gridSpan w:val="3"/>
            <w:tcBorders>
              <w:lef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BLB2 </w:t>
            </w:r>
            <w:r w:rsidRPr="003B0C7C">
              <w:rPr>
                <w:rFonts w:cs="Arial"/>
                <w:b/>
                <w:bCs/>
                <w:color w:val="FFFFFF"/>
                <w:sz w:val="16"/>
                <w:szCs w:val="16"/>
                <w:lang w:val="en-GB" w:eastAsia="en-GB"/>
              </w:rPr>
              <w:t>(ATL)</w:t>
            </w:r>
          </w:p>
        </w:tc>
        <w:tc>
          <w:tcPr>
            <w:tcW w:w="891" w:type="dxa"/>
            <w:vMerge w:val="restart"/>
            <w:tcBorders>
              <w:left w:val="single" w:sz="4" w:space="0" w:color="BFBFBF" w:themeColor="background1" w:themeShade="BF"/>
            </w:tcBorders>
            <w:shd w:val="clear" w:color="auto" w:fill="92CDDC" w:themeFill="accent5" w:themeFillTint="99"/>
          </w:tcPr>
          <w:p w:rsidR="00180B6E" w:rsidRPr="003B0C7C" w:rsidRDefault="00180B6E"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(Normal)</w:t>
            </w:r>
          </w:p>
        </w:tc>
        <w:tc>
          <w:tcPr>
            <w:tcW w:w="851" w:type="dxa"/>
            <w:vMerge w:val="restart"/>
            <w:tcBorders>
              <w:left w:val="single" w:sz="4" w:space="0" w:color="BFBFBF" w:themeColor="background1" w:themeShade="BF"/>
            </w:tcBorders>
            <w:shd w:val="clear" w:color="auto" w:fill="92CDDC" w:themeFill="accent5" w:themeFillTint="99"/>
          </w:tcPr>
          <w:p w:rsidR="00180B6E" w:rsidRPr="003B0C7C" w:rsidRDefault="00180B6E"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(US)</w:t>
            </w:r>
          </w:p>
        </w:tc>
        <w:tc>
          <w:tcPr>
            <w:tcW w:w="709" w:type="dxa"/>
            <w:vMerge w:val="restart"/>
            <w:tcBorders>
              <w:left w:val="single" w:sz="4" w:space="0" w:color="BFBFBF" w:themeColor="background1" w:themeShade="BF"/>
            </w:tcBorders>
            <w:shd w:val="clear" w:color="auto" w:fill="92CDDC" w:themeFill="accent5" w:themeFillTint="99"/>
          </w:tcPr>
          <w:p w:rsidR="00180B6E" w:rsidRPr="003B0C7C" w:rsidRDefault="00180B6E"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(ATL)</w:t>
            </w:r>
          </w:p>
        </w:tc>
      </w:tr>
      <w:tr w:rsidR="00180B6E" w:rsidRPr="007A2C6D" w:rsidTr="00234E09">
        <w:trPr>
          <w:trHeight w:val="282"/>
        </w:trPr>
        <w:tc>
          <w:tcPr>
            <w:tcW w:w="1527" w:type="dxa"/>
            <w:vMerge/>
            <w:shd w:val="clear" w:color="auto" w:fill="B2A1C7" w:themeFill="accent4" w:themeFillTint="99"/>
            <w:vAlign w:val="center"/>
          </w:tcPr>
          <w:p w:rsidR="00180B6E" w:rsidRPr="007A2C6D" w:rsidRDefault="00180B6E" w:rsidP="00234E09">
            <w:pPr>
              <w:spacing w:before="0" w:after="0"/>
              <w:jc w:val="center"/>
              <w:rPr>
                <w:rFonts w:cs="Arial"/>
                <w:b/>
                <w:bCs/>
                <w:color w:val="FFFFFF"/>
                <w:sz w:val="18"/>
                <w:szCs w:val="18"/>
                <w:lang w:val="en-GB" w:eastAsia="en-GB"/>
              </w:rPr>
            </w:pPr>
          </w:p>
        </w:tc>
        <w:tc>
          <w:tcPr>
            <w:tcW w:w="797" w:type="dxa"/>
            <w:vMerge/>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p>
        </w:tc>
        <w:tc>
          <w:tcPr>
            <w:tcW w:w="679" w:type="dxa"/>
            <w:vMerge/>
            <w:tcBorders>
              <w:righ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tcBorders>
              <w:top w:val="single" w:sz="4" w:space="0" w:color="D9D9D9" w:themeColor="background1" w:themeShade="D9"/>
              <w:bottom w:val="single" w:sz="4" w:space="0" w:color="D9D9D9" w:themeColor="background1" w:themeShade="D9"/>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643" w:type="dxa"/>
            <w:tcBorders>
              <w:lef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79" w:type="dxa"/>
            <w:tcBorders>
              <w:right w:val="single" w:sz="4" w:space="0" w:color="BFBFBF" w:themeColor="background1" w:themeShade="BF"/>
            </w:tcBorders>
            <w:shd w:val="clear" w:color="auto" w:fill="B2A1C7" w:themeFill="accent4" w:themeFillTint="99"/>
            <w:vAlign w:val="center"/>
          </w:tcPr>
          <w:p w:rsidR="00180B6E" w:rsidRPr="003B0C7C" w:rsidRDefault="00180B6E"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891" w:type="dxa"/>
            <w:vMerge/>
            <w:tcBorders>
              <w:left w:val="single" w:sz="4" w:space="0" w:color="BFBFBF" w:themeColor="background1" w:themeShade="BF"/>
            </w:tcBorders>
            <w:shd w:val="clear" w:color="auto" w:fill="92CDDC" w:themeFill="accent5" w:themeFillTint="99"/>
          </w:tcPr>
          <w:p w:rsidR="00180B6E" w:rsidRPr="003B0C7C" w:rsidRDefault="00180B6E" w:rsidP="00234E09">
            <w:pPr>
              <w:spacing w:before="0" w:after="0"/>
              <w:jc w:val="center"/>
              <w:rPr>
                <w:rFonts w:cs="Arial"/>
                <w:b/>
                <w:bCs/>
                <w:color w:val="FFFFFF"/>
                <w:sz w:val="16"/>
                <w:szCs w:val="18"/>
                <w:lang w:val="en-GB" w:eastAsia="en-GB"/>
              </w:rPr>
            </w:pPr>
          </w:p>
        </w:tc>
        <w:tc>
          <w:tcPr>
            <w:tcW w:w="851" w:type="dxa"/>
            <w:vMerge/>
            <w:tcBorders>
              <w:left w:val="single" w:sz="4" w:space="0" w:color="BFBFBF" w:themeColor="background1" w:themeShade="BF"/>
            </w:tcBorders>
            <w:shd w:val="clear" w:color="auto" w:fill="92CDDC" w:themeFill="accent5" w:themeFillTint="99"/>
          </w:tcPr>
          <w:p w:rsidR="00180B6E" w:rsidRPr="003B0C7C" w:rsidRDefault="00180B6E" w:rsidP="00234E09">
            <w:pPr>
              <w:spacing w:before="0" w:after="0"/>
              <w:jc w:val="center"/>
              <w:rPr>
                <w:rFonts w:cs="Arial"/>
                <w:b/>
                <w:bCs/>
                <w:color w:val="FFFFFF"/>
                <w:sz w:val="16"/>
                <w:szCs w:val="18"/>
                <w:lang w:val="en-GB" w:eastAsia="en-GB"/>
              </w:rPr>
            </w:pPr>
          </w:p>
        </w:tc>
        <w:tc>
          <w:tcPr>
            <w:tcW w:w="709" w:type="dxa"/>
            <w:vMerge/>
            <w:tcBorders>
              <w:left w:val="single" w:sz="4" w:space="0" w:color="BFBFBF" w:themeColor="background1" w:themeShade="BF"/>
            </w:tcBorders>
            <w:shd w:val="clear" w:color="auto" w:fill="92CDDC" w:themeFill="accent5" w:themeFillTint="99"/>
          </w:tcPr>
          <w:p w:rsidR="00180B6E" w:rsidRPr="003B0C7C" w:rsidRDefault="00180B6E" w:rsidP="00234E09">
            <w:pPr>
              <w:spacing w:before="0" w:after="0"/>
              <w:jc w:val="center"/>
              <w:rPr>
                <w:rFonts w:cs="Arial"/>
                <w:b/>
                <w:bCs/>
                <w:color w:val="FFFFFF"/>
                <w:sz w:val="16"/>
                <w:szCs w:val="18"/>
                <w:lang w:val="en-GB" w:eastAsia="en-GB"/>
              </w:rPr>
            </w:pPr>
          </w:p>
        </w:tc>
      </w:tr>
      <w:tr w:rsidR="00B40AE3" w:rsidRPr="007A2C6D" w:rsidTr="00234E09">
        <w:trPr>
          <w:trHeight w:val="318"/>
        </w:trPr>
        <w:tc>
          <w:tcPr>
            <w:tcW w:w="1527" w:type="dxa"/>
            <w:vAlign w:val="center"/>
          </w:tcPr>
          <w:p w:rsidR="00B40AE3" w:rsidRPr="007A2C6D" w:rsidRDefault="00B40AE3" w:rsidP="00234E09">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ATL-LHR</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10</w:t>
            </w:r>
          </w:p>
        </w:tc>
        <w:tc>
          <w:tcPr>
            <w:tcW w:w="85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10</w:t>
            </w:r>
          </w:p>
        </w:tc>
        <w:tc>
          <w:tcPr>
            <w:tcW w:w="709"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10</w:t>
            </w:r>
          </w:p>
        </w:tc>
      </w:tr>
      <w:tr w:rsidR="00B40AE3" w:rsidRPr="007A2C6D" w:rsidTr="00234E09">
        <w:trPr>
          <w:trHeight w:val="318"/>
        </w:trPr>
        <w:tc>
          <w:tcPr>
            <w:tcW w:w="1527" w:type="dxa"/>
          </w:tcPr>
          <w:p w:rsidR="00B40AE3" w:rsidRPr="007A2C6D" w:rsidRDefault="00B40AE3" w:rsidP="00234E09">
            <w:pPr>
              <w:rPr>
                <w:sz w:val="18"/>
                <w:szCs w:val="18"/>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LHR-DEL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85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709"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15</w:t>
            </w:r>
          </w:p>
        </w:tc>
      </w:tr>
      <w:tr w:rsidR="00B40AE3" w:rsidRPr="007A2C6D" w:rsidTr="00234E09">
        <w:trPr>
          <w:trHeight w:val="318"/>
        </w:trPr>
        <w:tc>
          <w:tcPr>
            <w:tcW w:w="1527" w:type="dxa"/>
            <w:vAlign w:val="center"/>
          </w:tcPr>
          <w:p w:rsidR="00B40AE3" w:rsidRPr="007A2C6D" w:rsidRDefault="00B40AE3" w:rsidP="00234E09">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10</w:t>
            </w:r>
          </w:p>
        </w:tc>
        <w:tc>
          <w:tcPr>
            <w:tcW w:w="85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10</w:t>
            </w:r>
          </w:p>
        </w:tc>
        <w:tc>
          <w:tcPr>
            <w:tcW w:w="709"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10</w:t>
            </w:r>
          </w:p>
        </w:tc>
      </w:tr>
      <w:tr w:rsidR="00B40AE3" w:rsidRPr="007A2C6D" w:rsidTr="00234E09">
        <w:trPr>
          <w:trHeight w:val="318"/>
        </w:trPr>
        <w:tc>
          <w:tcPr>
            <w:tcW w:w="1527" w:type="dxa"/>
          </w:tcPr>
          <w:p w:rsidR="00B40AE3" w:rsidRPr="007A2C6D" w:rsidRDefault="00B40AE3" w:rsidP="00234E09">
            <w:pPr>
              <w:rPr>
                <w:sz w:val="18"/>
                <w:szCs w:val="18"/>
              </w:rPr>
            </w:pPr>
            <w:r w:rsidRPr="007A2C6D">
              <w:rPr>
                <w:rFonts w:cs="Arial"/>
                <w:b/>
                <w:bCs/>
                <w:color w:val="000000"/>
                <w:sz w:val="18"/>
                <w:szCs w:val="18"/>
                <w:lang w:eastAsia="en-GB"/>
              </w:rPr>
              <w:t>Leg ATL-LHR</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r>
      <w:tr w:rsidR="00B40AE3" w:rsidRPr="007A2C6D" w:rsidTr="00234E09">
        <w:trPr>
          <w:trHeight w:val="318"/>
        </w:trPr>
        <w:tc>
          <w:tcPr>
            <w:tcW w:w="1527" w:type="dxa"/>
          </w:tcPr>
          <w:p w:rsidR="00B40AE3" w:rsidRPr="007A2C6D" w:rsidRDefault="00B40AE3" w:rsidP="00234E09">
            <w:pPr>
              <w:rPr>
                <w:sz w:val="18"/>
                <w:szCs w:val="18"/>
              </w:rPr>
            </w:pPr>
            <w:r w:rsidRPr="007A2C6D">
              <w:rPr>
                <w:rFonts w:cs="Arial"/>
                <w:b/>
                <w:bCs/>
                <w:color w:val="000000"/>
                <w:sz w:val="18"/>
                <w:szCs w:val="18"/>
                <w:lang w:eastAsia="en-GB"/>
              </w:rPr>
              <w:t>Leg LHR -DEL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r>
    </w:tbl>
    <w:p w:rsidR="00A918D7" w:rsidRDefault="00A918D7" w:rsidP="00A918D7">
      <w:pPr>
        <w:pStyle w:val="BodyText"/>
        <w:spacing w:before="120"/>
        <w:ind w:left="431"/>
        <w:rPr>
          <w:lang w:val="en-GB"/>
        </w:rPr>
      </w:pPr>
      <w:r>
        <w:rPr>
          <w:b/>
          <w:lang w:val="en-GB"/>
        </w:rPr>
        <w:t>2</w:t>
      </w:r>
      <w:r w:rsidRPr="00A918D7">
        <w:rPr>
          <w:b/>
          <w:vertAlign w:val="superscript"/>
          <w:lang w:val="en-GB"/>
        </w:rPr>
        <w:t>nd</w:t>
      </w:r>
      <w:r>
        <w:rPr>
          <w:b/>
          <w:lang w:val="en-GB"/>
        </w:rPr>
        <w:t xml:space="preserve"> </w:t>
      </w:r>
      <w:r w:rsidRPr="00A918D7">
        <w:rPr>
          <w:b/>
          <w:lang w:val="en-GB"/>
        </w:rPr>
        <w:t>Adjust</w:t>
      </w:r>
      <w:r>
        <w:rPr>
          <w:b/>
          <w:lang w:val="en-GB"/>
        </w:rPr>
        <w:t>ment:</w:t>
      </w:r>
      <w:r w:rsidRPr="00A918D7">
        <w:rPr>
          <w:lang w:val="en-GB"/>
        </w:rPr>
        <w:t xml:space="preserve"> After POS (</w:t>
      </w:r>
      <w:r>
        <w:rPr>
          <w:lang w:val="en-GB"/>
        </w:rPr>
        <w:t>US</w:t>
      </w:r>
      <w:r w:rsidRPr="00A918D7">
        <w:rPr>
          <w:lang w:val="en-GB"/>
        </w:rPr>
        <w:t>) sells 10 seats on ATL-LHR s</w:t>
      </w:r>
      <w:r>
        <w:rPr>
          <w:lang w:val="en-GB"/>
        </w:rPr>
        <w:t>egment</w:t>
      </w:r>
    </w:p>
    <w:tbl>
      <w:tblPr>
        <w:tblW w:w="9260"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527"/>
        <w:gridCol w:w="797"/>
        <w:gridCol w:w="679"/>
        <w:gridCol w:w="643"/>
        <w:gridCol w:w="679"/>
        <w:gridCol w:w="583"/>
        <w:gridCol w:w="643"/>
        <w:gridCol w:w="679"/>
        <w:gridCol w:w="579"/>
        <w:gridCol w:w="891"/>
        <w:gridCol w:w="851"/>
        <w:gridCol w:w="709"/>
      </w:tblGrid>
      <w:tr w:rsidR="003B0C7C" w:rsidRPr="007A2C6D" w:rsidTr="00234E09">
        <w:trPr>
          <w:trHeight w:val="318"/>
        </w:trPr>
        <w:tc>
          <w:tcPr>
            <w:tcW w:w="6809" w:type="dxa"/>
            <w:gridSpan w:val="9"/>
            <w:shd w:val="clear" w:color="auto" w:fill="5F497A" w:themeFill="accent4" w:themeFillShade="BF"/>
            <w:vAlign w:val="center"/>
          </w:tcPr>
          <w:p w:rsidR="003B0C7C" w:rsidRPr="007A2C6D" w:rsidRDefault="003B0C7C" w:rsidP="00234E09">
            <w:pPr>
              <w:spacing w:before="0" w:after="0"/>
              <w:jc w:val="center"/>
              <w:rPr>
                <w:rFonts w:cs="Arial"/>
                <w:b/>
                <w:bCs/>
                <w:color w:val="FFFFFF"/>
                <w:sz w:val="18"/>
                <w:szCs w:val="18"/>
                <w:lang w:eastAsia="en-GB"/>
              </w:rPr>
            </w:pPr>
            <w:r w:rsidRPr="007A2C6D">
              <w:rPr>
                <w:rFonts w:cs="Arial"/>
                <w:b/>
                <w:bCs/>
                <w:color w:val="FFFFFF"/>
                <w:sz w:val="18"/>
                <w:szCs w:val="18"/>
                <w:lang w:eastAsia="en-GB"/>
              </w:rPr>
              <w:t xml:space="preserve">ICR – </w:t>
            </w:r>
            <w:r>
              <w:rPr>
                <w:rFonts w:cs="Arial"/>
                <w:b/>
                <w:bCs/>
                <w:color w:val="FFFFFF"/>
                <w:sz w:val="18"/>
                <w:szCs w:val="18"/>
                <w:lang w:eastAsia="en-GB"/>
              </w:rPr>
              <w:t xml:space="preserve">Seat </w:t>
            </w:r>
            <w:r w:rsidRPr="007A2C6D">
              <w:rPr>
                <w:rFonts w:cs="Arial"/>
                <w:b/>
                <w:bCs/>
                <w:color w:val="FFFFFF"/>
                <w:sz w:val="18"/>
                <w:szCs w:val="18"/>
                <w:lang w:eastAsia="en-GB"/>
              </w:rPr>
              <w:t>Availability for RBD - B</w:t>
            </w:r>
          </w:p>
        </w:tc>
        <w:tc>
          <w:tcPr>
            <w:tcW w:w="2451" w:type="dxa"/>
            <w:gridSpan w:val="3"/>
            <w:shd w:val="clear" w:color="auto" w:fill="365F91" w:themeFill="accent1" w:themeFillShade="BF"/>
          </w:tcPr>
          <w:p w:rsidR="003B0C7C" w:rsidRDefault="003B0C7C" w:rsidP="00234E09">
            <w:pPr>
              <w:spacing w:before="0" w:after="0"/>
              <w:jc w:val="center"/>
              <w:rPr>
                <w:rFonts w:cs="Arial"/>
                <w:b/>
                <w:bCs/>
                <w:color w:val="FFFFFF"/>
                <w:sz w:val="18"/>
                <w:szCs w:val="18"/>
                <w:lang w:eastAsia="en-GB"/>
              </w:rPr>
            </w:pPr>
            <w:r>
              <w:rPr>
                <w:rFonts w:cs="Arial"/>
                <w:b/>
                <w:bCs/>
                <w:color w:val="FFFFFF"/>
                <w:sz w:val="18"/>
                <w:szCs w:val="18"/>
                <w:lang w:eastAsia="en-GB"/>
              </w:rPr>
              <w:t>Availability for RBD – B*</w:t>
            </w:r>
          </w:p>
        </w:tc>
      </w:tr>
      <w:tr w:rsidR="003B0C7C" w:rsidRPr="007A2C6D" w:rsidTr="00234E09">
        <w:trPr>
          <w:trHeight w:val="193"/>
        </w:trPr>
        <w:tc>
          <w:tcPr>
            <w:tcW w:w="1527" w:type="dxa"/>
            <w:vMerge w:val="restart"/>
            <w:shd w:val="clear" w:color="auto" w:fill="B2A1C7" w:themeFill="accent4" w:themeFillTint="99"/>
            <w:vAlign w:val="center"/>
          </w:tcPr>
          <w:p w:rsidR="003B0C7C" w:rsidRPr="007A2C6D" w:rsidRDefault="003B0C7C" w:rsidP="00234E09">
            <w:pPr>
              <w:spacing w:before="0" w:after="0"/>
              <w:rPr>
                <w:sz w:val="18"/>
                <w:szCs w:val="18"/>
                <w:lang w:val="en-GB"/>
              </w:rPr>
            </w:pPr>
            <w:r w:rsidRPr="007A2C6D">
              <w:rPr>
                <w:sz w:val="18"/>
                <w:szCs w:val="18"/>
                <w:lang w:val="en-GB"/>
              </w:rPr>
              <w:tab/>
            </w:r>
          </w:p>
        </w:tc>
        <w:tc>
          <w:tcPr>
            <w:tcW w:w="797" w:type="dxa"/>
            <w:vMerge w:val="restart"/>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eastAsia="en-GB"/>
              </w:rPr>
            </w:pPr>
            <w:r w:rsidRPr="003B0C7C">
              <w:rPr>
                <w:rFonts w:cs="Arial"/>
                <w:b/>
                <w:bCs/>
                <w:color w:val="FFFFFF"/>
                <w:sz w:val="16"/>
                <w:szCs w:val="18"/>
                <w:lang w:eastAsia="en-GB"/>
              </w:rPr>
              <w:t>BSA</w:t>
            </w:r>
          </w:p>
        </w:tc>
        <w:tc>
          <w:tcPr>
            <w:tcW w:w="679" w:type="dxa"/>
            <w:vMerge w:val="restart"/>
            <w:tcBorders>
              <w:righ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eastAsia="en-GB"/>
              </w:rPr>
            </w:pPr>
            <w:r w:rsidRPr="003B0C7C">
              <w:rPr>
                <w:rFonts w:cs="Arial"/>
                <w:b/>
                <w:bCs/>
                <w:color w:val="FFFFFF"/>
                <w:sz w:val="16"/>
                <w:szCs w:val="18"/>
                <w:lang w:eastAsia="en-GB"/>
              </w:rPr>
              <w:t>WSA</w:t>
            </w:r>
          </w:p>
        </w:tc>
        <w:tc>
          <w:tcPr>
            <w:tcW w:w="1905"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BLB1 </w:t>
            </w:r>
            <w:r w:rsidRPr="003B0C7C">
              <w:rPr>
                <w:rFonts w:cs="Arial"/>
                <w:b/>
                <w:bCs/>
                <w:color w:val="FFFFFF"/>
                <w:sz w:val="16"/>
                <w:szCs w:val="16"/>
                <w:lang w:val="en-GB" w:eastAsia="en-GB"/>
              </w:rPr>
              <w:t>(US)</w:t>
            </w:r>
          </w:p>
        </w:tc>
        <w:tc>
          <w:tcPr>
            <w:tcW w:w="1901" w:type="dxa"/>
            <w:gridSpan w:val="3"/>
            <w:tcBorders>
              <w:lef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BLB2 </w:t>
            </w:r>
            <w:r w:rsidRPr="003B0C7C">
              <w:rPr>
                <w:rFonts w:cs="Arial"/>
                <w:b/>
                <w:bCs/>
                <w:color w:val="FFFFFF"/>
                <w:sz w:val="16"/>
                <w:szCs w:val="16"/>
                <w:lang w:val="en-GB" w:eastAsia="en-GB"/>
              </w:rPr>
              <w:t>(ATL)</w:t>
            </w:r>
          </w:p>
        </w:tc>
        <w:tc>
          <w:tcPr>
            <w:tcW w:w="891" w:type="dxa"/>
            <w:vMerge w:val="restart"/>
            <w:tcBorders>
              <w:left w:val="single" w:sz="4" w:space="0" w:color="BFBFBF" w:themeColor="background1" w:themeShade="BF"/>
            </w:tcBorders>
            <w:shd w:val="clear" w:color="auto" w:fill="92CDDC" w:themeFill="accent5" w:themeFillTint="99"/>
          </w:tcPr>
          <w:p w:rsidR="003B0C7C" w:rsidRPr="003B0C7C" w:rsidRDefault="003B0C7C"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(Normal)</w:t>
            </w:r>
          </w:p>
        </w:tc>
        <w:tc>
          <w:tcPr>
            <w:tcW w:w="851" w:type="dxa"/>
            <w:vMerge w:val="restart"/>
            <w:tcBorders>
              <w:left w:val="single" w:sz="4" w:space="0" w:color="BFBFBF" w:themeColor="background1" w:themeShade="BF"/>
            </w:tcBorders>
            <w:shd w:val="clear" w:color="auto" w:fill="92CDDC" w:themeFill="accent5" w:themeFillTint="99"/>
          </w:tcPr>
          <w:p w:rsidR="003B0C7C" w:rsidRPr="003B0C7C" w:rsidRDefault="003B0C7C"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(US)</w:t>
            </w:r>
          </w:p>
        </w:tc>
        <w:tc>
          <w:tcPr>
            <w:tcW w:w="709" w:type="dxa"/>
            <w:vMerge w:val="restart"/>
            <w:tcBorders>
              <w:left w:val="single" w:sz="4" w:space="0" w:color="BFBFBF" w:themeColor="background1" w:themeShade="BF"/>
            </w:tcBorders>
            <w:shd w:val="clear" w:color="auto" w:fill="92CDDC" w:themeFill="accent5" w:themeFillTint="99"/>
          </w:tcPr>
          <w:p w:rsidR="003B0C7C" w:rsidRPr="003B0C7C" w:rsidRDefault="003B0C7C"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(ATL)</w:t>
            </w:r>
          </w:p>
        </w:tc>
      </w:tr>
      <w:tr w:rsidR="003B0C7C" w:rsidRPr="007A2C6D" w:rsidTr="00234E09">
        <w:trPr>
          <w:trHeight w:val="282"/>
        </w:trPr>
        <w:tc>
          <w:tcPr>
            <w:tcW w:w="1527" w:type="dxa"/>
            <w:vMerge/>
            <w:shd w:val="clear" w:color="auto" w:fill="B2A1C7" w:themeFill="accent4" w:themeFillTint="99"/>
            <w:vAlign w:val="center"/>
          </w:tcPr>
          <w:p w:rsidR="003B0C7C" w:rsidRPr="007A2C6D" w:rsidRDefault="003B0C7C" w:rsidP="00234E09">
            <w:pPr>
              <w:spacing w:before="0" w:after="0"/>
              <w:jc w:val="center"/>
              <w:rPr>
                <w:rFonts w:cs="Arial"/>
                <w:b/>
                <w:bCs/>
                <w:color w:val="FFFFFF"/>
                <w:sz w:val="18"/>
                <w:szCs w:val="18"/>
                <w:lang w:val="en-GB" w:eastAsia="en-GB"/>
              </w:rPr>
            </w:pPr>
          </w:p>
        </w:tc>
        <w:tc>
          <w:tcPr>
            <w:tcW w:w="797" w:type="dxa"/>
            <w:vMerge/>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p>
        </w:tc>
        <w:tc>
          <w:tcPr>
            <w:tcW w:w="679" w:type="dxa"/>
            <w:vMerge/>
            <w:tcBorders>
              <w:righ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tcBorders>
              <w:top w:val="single" w:sz="4" w:space="0" w:color="D9D9D9" w:themeColor="background1" w:themeShade="D9"/>
              <w:bottom w:val="single" w:sz="4" w:space="0" w:color="D9D9D9" w:themeColor="background1" w:themeShade="D9"/>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643" w:type="dxa"/>
            <w:tcBorders>
              <w:lef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79" w:type="dxa"/>
            <w:tcBorders>
              <w:right w:val="single" w:sz="4" w:space="0" w:color="BFBFBF" w:themeColor="background1" w:themeShade="BF"/>
            </w:tcBorders>
            <w:shd w:val="clear" w:color="auto" w:fill="B2A1C7" w:themeFill="accent4" w:themeFillTint="99"/>
            <w:vAlign w:val="center"/>
          </w:tcPr>
          <w:p w:rsidR="003B0C7C" w:rsidRPr="003B0C7C" w:rsidRDefault="003B0C7C"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891" w:type="dxa"/>
            <w:vMerge/>
            <w:tcBorders>
              <w:left w:val="single" w:sz="4" w:space="0" w:color="BFBFBF" w:themeColor="background1" w:themeShade="BF"/>
            </w:tcBorders>
            <w:shd w:val="clear" w:color="auto" w:fill="92CDDC" w:themeFill="accent5" w:themeFillTint="99"/>
          </w:tcPr>
          <w:p w:rsidR="003B0C7C" w:rsidRPr="003B0C7C" w:rsidRDefault="003B0C7C" w:rsidP="00234E09">
            <w:pPr>
              <w:spacing w:before="0" w:after="0"/>
              <w:jc w:val="center"/>
              <w:rPr>
                <w:rFonts w:cs="Arial"/>
                <w:b/>
                <w:bCs/>
                <w:color w:val="FFFFFF"/>
                <w:sz w:val="16"/>
                <w:szCs w:val="18"/>
                <w:lang w:val="en-GB" w:eastAsia="en-GB"/>
              </w:rPr>
            </w:pPr>
          </w:p>
        </w:tc>
        <w:tc>
          <w:tcPr>
            <w:tcW w:w="851" w:type="dxa"/>
            <w:vMerge/>
            <w:tcBorders>
              <w:left w:val="single" w:sz="4" w:space="0" w:color="BFBFBF" w:themeColor="background1" w:themeShade="BF"/>
            </w:tcBorders>
            <w:shd w:val="clear" w:color="auto" w:fill="92CDDC" w:themeFill="accent5" w:themeFillTint="99"/>
          </w:tcPr>
          <w:p w:rsidR="003B0C7C" w:rsidRPr="003B0C7C" w:rsidRDefault="003B0C7C" w:rsidP="00234E09">
            <w:pPr>
              <w:spacing w:before="0" w:after="0"/>
              <w:jc w:val="center"/>
              <w:rPr>
                <w:rFonts w:cs="Arial"/>
                <w:b/>
                <w:bCs/>
                <w:color w:val="FFFFFF"/>
                <w:sz w:val="16"/>
                <w:szCs w:val="18"/>
                <w:lang w:val="en-GB" w:eastAsia="en-GB"/>
              </w:rPr>
            </w:pPr>
          </w:p>
        </w:tc>
        <w:tc>
          <w:tcPr>
            <w:tcW w:w="709" w:type="dxa"/>
            <w:vMerge/>
            <w:tcBorders>
              <w:left w:val="single" w:sz="4" w:space="0" w:color="BFBFBF" w:themeColor="background1" w:themeShade="BF"/>
            </w:tcBorders>
            <w:shd w:val="clear" w:color="auto" w:fill="92CDDC" w:themeFill="accent5" w:themeFillTint="99"/>
          </w:tcPr>
          <w:p w:rsidR="003B0C7C" w:rsidRPr="003B0C7C" w:rsidRDefault="003B0C7C" w:rsidP="00234E09">
            <w:pPr>
              <w:spacing w:before="0" w:after="0"/>
              <w:jc w:val="center"/>
              <w:rPr>
                <w:rFonts w:cs="Arial"/>
                <w:b/>
                <w:bCs/>
                <w:color w:val="FFFFFF"/>
                <w:sz w:val="16"/>
                <w:szCs w:val="18"/>
                <w:lang w:val="en-GB" w:eastAsia="en-GB"/>
              </w:rPr>
            </w:pPr>
          </w:p>
        </w:tc>
      </w:tr>
      <w:tr w:rsidR="00B40AE3" w:rsidRPr="007A2C6D" w:rsidTr="00234E09">
        <w:trPr>
          <w:trHeight w:val="318"/>
        </w:trPr>
        <w:tc>
          <w:tcPr>
            <w:tcW w:w="1527" w:type="dxa"/>
            <w:vAlign w:val="center"/>
          </w:tcPr>
          <w:p w:rsidR="00B40AE3" w:rsidRPr="007A2C6D" w:rsidRDefault="00B40AE3" w:rsidP="00234E09">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ATL-LHR</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85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709"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5</w:t>
            </w:r>
          </w:p>
        </w:tc>
      </w:tr>
      <w:tr w:rsidR="00B40AE3" w:rsidRPr="007A2C6D" w:rsidTr="00234E09">
        <w:trPr>
          <w:trHeight w:val="318"/>
        </w:trPr>
        <w:tc>
          <w:tcPr>
            <w:tcW w:w="1527" w:type="dxa"/>
          </w:tcPr>
          <w:p w:rsidR="00B40AE3" w:rsidRPr="007A2C6D" w:rsidRDefault="00B40AE3" w:rsidP="00234E09">
            <w:pPr>
              <w:rPr>
                <w:sz w:val="18"/>
                <w:szCs w:val="18"/>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LHR-DEL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851"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20</w:t>
            </w:r>
          </w:p>
        </w:tc>
        <w:tc>
          <w:tcPr>
            <w:tcW w:w="709" w:type="dxa"/>
            <w:vAlign w:val="center"/>
          </w:tcPr>
          <w:p w:rsidR="00B40AE3" w:rsidRPr="00180B6E" w:rsidRDefault="00B40AE3" w:rsidP="00234E09">
            <w:pPr>
              <w:spacing w:before="0" w:after="0"/>
              <w:jc w:val="center"/>
              <w:rPr>
                <w:rFonts w:cs="Arial"/>
                <w:b/>
                <w:color w:val="00B0F0"/>
                <w:sz w:val="18"/>
                <w:szCs w:val="18"/>
                <w:lang w:val="en-GB" w:eastAsia="en-GB"/>
              </w:rPr>
            </w:pPr>
            <w:r>
              <w:rPr>
                <w:rFonts w:cs="Arial"/>
                <w:b/>
                <w:color w:val="00B0F0"/>
                <w:sz w:val="18"/>
                <w:szCs w:val="18"/>
                <w:lang w:val="en-GB" w:eastAsia="en-GB"/>
              </w:rPr>
              <w:t>15</w:t>
            </w:r>
          </w:p>
        </w:tc>
      </w:tr>
      <w:tr w:rsidR="00B40AE3" w:rsidRPr="007A2C6D" w:rsidTr="00234E09">
        <w:trPr>
          <w:trHeight w:val="318"/>
        </w:trPr>
        <w:tc>
          <w:tcPr>
            <w:tcW w:w="1527" w:type="dxa"/>
            <w:vAlign w:val="center"/>
          </w:tcPr>
          <w:p w:rsidR="00B40AE3" w:rsidRPr="007A2C6D" w:rsidRDefault="00B40AE3" w:rsidP="00234E09">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85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709"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5</w:t>
            </w:r>
          </w:p>
        </w:tc>
      </w:tr>
      <w:tr w:rsidR="00B40AE3" w:rsidRPr="007A2C6D" w:rsidTr="00234E09">
        <w:trPr>
          <w:trHeight w:val="318"/>
        </w:trPr>
        <w:tc>
          <w:tcPr>
            <w:tcW w:w="1527" w:type="dxa"/>
          </w:tcPr>
          <w:p w:rsidR="00B40AE3" w:rsidRPr="007A2C6D" w:rsidRDefault="00B40AE3" w:rsidP="00234E09">
            <w:pPr>
              <w:rPr>
                <w:sz w:val="18"/>
                <w:szCs w:val="18"/>
              </w:rPr>
            </w:pPr>
            <w:r w:rsidRPr="007A2C6D">
              <w:rPr>
                <w:rFonts w:cs="Arial"/>
                <w:b/>
                <w:bCs/>
                <w:color w:val="000000"/>
                <w:sz w:val="18"/>
                <w:szCs w:val="18"/>
                <w:lang w:eastAsia="en-GB"/>
              </w:rPr>
              <w:t>Leg ATL-LHR</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r>
      <w:tr w:rsidR="00B40AE3" w:rsidRPr="007A2C6D" w:rsidTr="00234E09">
        <w:trPr>
          <w:trHeight w:val="318"/>
        </w:trPr>
        <w:tc>
          <w:tcPr>
            <w:tcW w:w="1527" w:type="dxa"/>
          </w:tcPr>
          <w:p w:rsidR="00B40AE3" w:rsidRPr="007A2C6D" w:rsidRDefault="00B40AE3" w:rsidP="00234E09">
            <w:pPr>
              <w:rPr>
                <w:sz w:val="18"/>
                <w:szCs w:val="18"/>
              </w:rPr>
            </w:pPr>
            <w:r w:rsidRPr="007A2C6D">
              <w:rPr>
                <w:rFonts w:cs="Arial"/>
                <w:b/>
                <w:bCs/>
                <w:color w:val="000000"/>
                <w:sz w:val="18"/>
                <w:szCs w:val="18"/>
                <w:lang w:eastAsia="en-GB"/>
              </w:rPr>
              <w:t>Leg LHR -DEL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r>
    </w:tbl>
    <w:p w:rsidR="00CE6633" w:rsidRPr="003E4A47" w:rsidRDefault="00CE6633" w:rsidP="00CE6633">
      <w:pPr>
        <w:pStyle w:val="BodyText"/>
        <w:spacing w:before="0"/>
        <w:ind w:left="431" w:firstLine="289"/>
        <w:rPr>
          <w:i/>
          <w:sz w:val="18"/>
          <w:lang w:val="en-GB"/>
        </w:rPr>
      </w:pPr>
      <w:r w:rsidRPr="003E4A47">
        <w:rPr>
          <w:i/>
          <w:sz w:val="18"/>
          <w:highlight w:val="yellow"/>
          <w:lang w:val="en-GB"/>
        </w:rPr>
        <w:t>Availability is cached since it is constrained</w:t>
      </w:r>
    </w:p>
    <w:p w:rsidR="00A918D7" w:rsidRDefault="00A918D7" w:rsidP="00A918D7">
      <w:pPr>
        <w:pStyle w:val="BodyText"/>
        <w:spacing w:before="120"/>
        <w:ind w:left="431"/>
        <w:rPr>
          <w:lang w:val="en-GB"/>
        </w:rPr>
      </w:pPr>
      <w:r>
        <w:rPr>
          <w:b/>
          <w:lang w:val="en-GB"/>
        </w:rPr>
        <w:t>3</w:t>
      </w:r>
      <w:r w:rsidRPr="00A918D7">
        <w:rPr>
          <w:b/>
          <w:vertAlign w:val="superscript"/>
          <w:lang w:val="en-GB"/>
        </w:rPr>
        <w:t>rd</w:t>
      </w:r>
      <w:r>
        <w:rPr>
          <w:b/>
          <w:lang w:val="en-GB"/>
        </w:rPr>
        <w:t xml:space="preserve"> </w:t>
      </w:r>
      <w:r w:rsidRPr="00A918D7">
        <w:rPr>
          <w:b/>
          <w:lang w:val="en-GB"/>
        </w:rPr>
        <w:t>Adjust</w:t>
      </w:r>
      <w:r>
        <w:rPr>
          <w:b/>
          <w:lang w:val="en-GB"/>
        </w:rPr>
        <w:t>ment:</w:t>
      </w:r>
      <w:r w:rsidRPr="00A918D7">
        <w:rPr>
          <w:lang w:val="en-GB"/>
        </w:rPr>
        <w:t xml:space="preserve"> After POS (</w:t>
      </w:r>
      <w:r>
        <w:rPr>
          <w:lang w:val="en-GB"/>
        </w:rPr>
        <w:t>ATL</w:t>
      </w:r>
      <w:r w:rsidRPr="00A918D7">
        <w:rPr>
          <w:lang w:val="en-GB"/>
        </w:rPr>
        <w:t xml:space="preserve">) sells </w:t>
      </w:r>
      <w:r w:rsidR="00234E09">
        <w:rPr>
          <w:lang w:val="en-GB"/>
        </w:rPr>
        <w:t>1</w:t>
      </w:r>
      <w:r>
        <w:rPr>
          <w:lang w:val="en-GB"/>
        </w:rPr>
        <w:t>5</w:t>
      </w:r>
      <w:r w:rsidRPr="00A918D7">
        <w:rPr>
          <w:lang w:val="en-GB"/>
        </w:rPr>
        <w:t xml:space="preserve"> seats on </w:t>
      </w:r>
      <w:r w:rsidR="00234E09">
        <w:rPr>
          <w:lang w:val="en-GB"/>
        </w:rPr>
        <w:t>LHR</w:t>
      </w:r>
      <w:r w:rsidRPr="00A918D7">
        <w:rPr>
          <w:lang w:val="en-GB"/>
        </w:rPr>
        <w:t>-</w:t>
      </w:r>
      <w:r>
        <w:rPr>
          <w:lang w:val="en-GB"/>
        </w:rPr>
        <w:t>DEL</w:t>
      </w:r>
      <w:r w:rsidRPr="00A918D7">
        <w:rPr>
          <w:lang w:val="en-GB"/>
        </w:rPr>
        <w:t xml:space="preserve"> s</w:t>
      </w:r>
      <w:r>
        <w:rPr>
          <w:lang w:val="en-GB"/>
        </w:rPr>
        <w:t>egment</w:t>
      </w:r>
    </w:p>
    <w:tbl>
      <w:tblPr>
        <w:tblW w:w="9260"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527"/>
        <w:gridCol w:w="797"/>
        <w:gridCol w:w="679"/>
        <w:gridCol w:w="643"/>
        <w:gridCol w:w="679"/>
        <w:gridCol w:w="583"/>
        <w:gridCol w:w="643"/>
        <w:gridCol w:w="679"/>
        <w:gridCol w:w="579"/>
        <w:gridCol w:w="891"/>
        <w:gridCol w:w="851"/>
        <w:gridCol w:w="709"/>
      </w:tblGrid>
      <w:tr w:rsidR="00A918D7" w:rsidRPr="007A2C6D" w:rsidTr="00234E09">
        <w:trPr>
          <w:trHeight w:val="318"/>
        </w:trPr>
        <w:tc>
          <w:tcPr>
            <w:tcW w:w="6809" w:type="dxa"/>
            <w:gridSpan w:val="9"/>
            <w:shd w:val="clear" w:color="auto" w:fill="5F497A" w:themeFill="accent4" w:themeFillShade="BF"/>
            <w:vAlign w:val="center"/>
          </w:tcPr>
          <w:p w:rsidR="00A918D7" w:rsidRPr="007A2C6D" w:rsidRDefault="00A918D7" w:rsidP="00234E09">
            <w:pPr>
              <w:spacing w:before="0" w:after="0"/>
              <w:jc w:val="center"/>
              <w:rPr>
                <w:rFonts w:cs="Arial"/>
                <w:b/>
                <w:bCs/>
                <w:color w:val="FFFFFF"/>
                <w:sz w:val="18"/>
                <w:szCs w:val="18"/>
                <w:lang w:eastAsia="en-GB"/>
              </w:rPr>
            </w:pPr>
            <w:r w:rsidRPr="007A2C6D">
              <w:rPr>
                <w:rFonts w:cs="Arial"/>
                <w:b/>
                <w:bCs/>
                <w:color w:val="FFFFFF"/>
                <w:sz w:val="18"/>
                <w:szCs w:val="18"/>
                <w:lang w:eastAsia="en-GB"/>
              </w:rPr>
              <w:t xml:space="preserve">ICR – </w:t>
            </w:r>
            <w:r>
              <w:rPr>
                <w:rFonts w:cs="Arial"/>
                <w:b/>
                <w:bCs/>
                <w:color w:val="FFFFFF"/>
                <w:sz w:val="18"/>
                <w:szCs w:val="18"/>
                <w:lang w:eastAsia="en-GB"/>
              </w:rPr>
              <w:t xml:space="preserve">Seat </w:t>
            </w:r>
            <w:r w:rsidRPr="007A2C6D">
              <w:rPr>
                <w:rFonts w:cs="Arial"/>
                <w:b/>
                <w:bCs/>
                <w:color w:val="FFFFFF"/>
                <w:sz w:val="18"/>
                <w:szCs w:val="18"/>
                <w:lang w:eastAsia="en-GB"/>
              </w:rPr>
              <w:t>Availability for RBD - B</w:t>
            </w:r>
          </w:p>
        </w:tc>
        <w:tc>
          <w:tcPr>
            <w:tcW w:w="2451" w:type="dxa"/>
            <w:gridSpan w:val="3"/>
            <w:shd w:val="clear" w:color="auto" w:fill="365F91" w:themeFill="accent1" w:themeFillShade="BF"/>
          </w:tcPr>
          <w:p w:rsidR="00A918D7" w:rsidRDefault="00A918D7" w:rsidP="00234E09">
            <w:pPr>
              <w:spacing w:before="0" w:after="0"/>
              <w:jc w:val="center"/>
              <w:rPr>
                <w:rFonts w:cs="Arial"/>
                <w:b/>
                <w:bCs/>
                <w:color w:val="FFFFFF"/>
                <w:sz w:val="18"/>
                <w:szCs w:val="18"/>
                <w:lang w:eastAsia="en-GB"/>
              </w:rPr>
            </w:pPr>
            <w:r>
              <w:rPr>
                <w:rFonts w:cs="Arial"/>
                <w:b/>
                <w:bCs/>
                <w:color w:val="FFFFFF"/>
                <w:sz w:val="18"/>
                <w:szCs w:val="18"/>
                <w:lang w:eastAsia="en-GB"/>
              </w:rPr>
              <w:t>Availability for RBD – B*</w:t>
            </w:r>
          </w:p>
        </w:tc>
      </w:tr>
      <w:tr w:rsidR="00A918D7" w:rsidRPr="007A2C6D" w:rsidTr="00234E09">
        <w:trPr>
          <w:trHeight w:val="193"/>
        </w:trPr>
        <w:tc>
          <w:tcPr>
            <w:tcW w:w="1527" w:type="dxa"/>
            <w:vMerge w:val="restart"/>
            <w:shd w:val="clear" w:color="auto" w:fill="B2A1C7" w:themeFill="accent4" w:themeFillTint="99"/>
            <w:vAlign w:val="center"/>
          </w:tcPr>
          <w:p w:rsidR="00A918D7" w:rsidRPr="007A2C6D" w:rsidRDefault="00A918D7" w:rsidP="00234E09">
            <w:pPr>
              <w:spacing w:before="0" w:after="0"/>
              <w:rPr>
                <w:sz w:val="18"/>
                <w:szCs w:val="18"/>
                <w:lang w:val="en-GB"/>
              </w:rPr>
            </w:pPr>
            <w:r w:rsidRPr="007A2C6D">
              <w:rPr>
                <w:sz w:val="18"/>
                <w:szCs w:val="18"/>
                <w:lang w:val="en-GB"/>
              </w:rPr>
              <w:tab/>
            </w:r>
          </w:p>
        </w:tc>
        <w:tc>
          <w:tcPr>
            <w:tcW w:w="797" w:type="dxa"/>
            <w:vMerge w:val="restart"/>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eastAsia="en-GB"/>
              </w:rPr>
            </w:pPr>
            <w:r w:rsidRPr="003B0C7C">
              <w:rPr>
                <w:rFonts w:cs="Arial"/>
                <w:b/>
                <w:bCs/>
                <w:color w:val="FFFFFF"/>
                <w:sz w:val="16"/>
                <w:szCs w:val="18"/>
                <w:lang w:eastAsia="en-GB"/>
              </w:rPr>
              <w:t>BSA</w:t>
            </w:r>
          </w:p>
        </w:tc>
        <w:tc>
          <w:tcPr>
            <w:tcW w:w="679" w:type="dxa"/>
            <w:vMerge w:val="restart"/>
            <w:tcBorders>
              <w:righ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eastAsia="en-GB"/>
              </w:rPr>
            </w:pPr>
            <w:r w:rsidRPr="003B0C7C">
              <w:rPr>
                <w:rFonts w:cs="Arial"/>
                <w:b/>
                <w:bCs/>
                <w:color w:val="FFFFFF"/>
                <w:sz w:val="16"/>
                <w:szCs w:val="18"/>
                <w:lang w:eastAsia="en-GB"/>
              </w:rPr>
              <w:t>WSA</w:t>
            </w:r>
          </w:p>
        </w:tc>
        <w:tc>
          <w:tcPr>
            <w:tcW w:w="1905"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BLB1 </w:t>
            </w:r>
            <w:r w:rsidRPr="003B0C7C">
              <w:rPr>
                <w:rFonts w:cs="Arial"/>
                <w:b/>
                <w:bCs/>
                <w:color w:val="FFFFFF"/>
                <w:sz w:val="16"/>
                <w:szCs w:val="16"/>
                <w:lang w:val="en-GB" w:eastAsia="en-GB"/>
              </w:rPr>
              <w:t>(US)</w:t>
            </w:r>
          </w:p>
        </w:tc>
        <w:tc>
          <w:tcPr>
            <w:tcW w:w="1901" w:type="dxa"/>
            <w:gridSpan w:val="3"/>
            <w:tcBorders>
              <w:lef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 xml:space="preserve">BLB2 </w:t>
            </w:r>
            <w:r w:rsidRPr="003B0C7C">
              <w:rPr>
                <w:rFonts w:cs="Arial"/>
                <w:b/>
                <w:bCs/>
                <w:color w:val="FFFFFF"/>
                <w:sz w:val="16"/>
                <w:szCs w:val="16"/>
                <w:lang w:val="en-GB" w:eastAsia="en-GB"/>
              </w:rPr>
              <w:t>(ATL)</w:t>
            </w:r>
          </w:p>
        </w:tc>
        <w:tc>
          <w:tcPr>
            <w:tcW w:w="891" w:type="dxa"/>
            <w:vMerge w:val="restart"/>
            <w:tcBorders>
              <w:left w:val="single" w:sz="4" w:space="0" w:color="BFBFBF" w:themeColor="background1" w:themeShade="BF"/>
            </w:tcBorders>
            <w:shd w:val="clear" w:color="auto" w:fill="92CDDC" w:themeFill="accent5" w:themeFillTint="99"/>
          </w:tcPr>
          <w:p w:rsidR="00A918D7" w:rsidRPr="003B0C7C" w:rsidRDefault="00A918D7"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(Normal)</w:t>
            </w:r>
          </w:p>
        </w:tc>
        <w:tc>
          <w:tcPr>
            <w:tcW w:w="851" w:type="dxa"/>
            <w:vMerge w:val="restart"/>
            <w:tcBorders>
              <w:left w:val="single" w:sz="4" w:space="0" w:color="BFBFBF" w:themeColor="background1" w:themeShade="BF"/>
            </w:tcBorders>
            <w:shd w:val="clear" w:color="auto" w:fill="92CDDC" w:themeFill="accent5" w:themeFillTint="99"/>
          </w:tcPr>
          <w:p w:rsidR="00A918D7" w:rsidRPr="003B0C7C" w:rsidRDefault="00A918D7"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(US)</w:t>
            </w:r>
          </w:p>
        </w:tc>
        <w:tc>
          <w:tcPr>
            <w:tcW w:w="709" w:type="dxa"/>
            <w:vMerge w:val="restart"/>
            <w:tcBorders>
              <w:left w:val="single" w:sz="4" w:space="0" w:color="BFBFBF" w:themeColor="background1" w:themeShade="BF"/>
            </w:tcBorders>
            <w:shd w:val="clear" w:color="auto" w:fill="92CDDC" w:themeFill="accent5" w:themeFillTint="99"/>
          </w:tcPr>
          <w:p w:rsidR="00A918D7" w:rsidRPr="003B0C7C" w:rsidRDefault="00A918D7" w:rsidP="00234E09">
            <w:pPr>
              <w:spacing w:before="0" w:after="0"/>
              <w:jc w:val="center"/>
              <w:rPr>
                <w:rFonts w:cs="Arial"/>
                <w:b/>
                <w:bCs/>
                <w:color w:val="FFFFFF"/>
                <w:sz w:val="16"/>
                <w:szCs w:val="18"/>
                <w:lang w:val="en-GB" w:eastAsia="en-GB"/>
              </w:rPr>
            </w:pPr>
            <w:r>
              <w:rPr>
                <w:rFonts w:cs="Arial"/>
                <w:b/>
                <w:bCs/>
                <w:color w:val="FFFFFF"/>
                <w:sz w:val="16"/>
                <w:szCs w:val="18"/>
                <w:lang w:val="en-GB" w:eastAsia="en-GB"/>
              </w:rPr>
              <w:t>POS (ATL)</w:t>
            </w:r>
          </w:p>
        </w:tc>
      </w:tr>
      <w:tr w:rsidR="00A918D7" w:rsidRPr="007A2C6D" w:rsidTr="00234E09">
        <w:trPr>
          <w:trHeight w:val="282"/>
        </w:trPr>
        <w:tc>
          <w:tcPr>
            <w:tcW w:w="1527" w:type="dxa"/>
            <w:vMerge/>
            <w:shd w:val="clear" w:color="auto" w:fill="B2A1C7" w:themeFill="accent4" w:themeFillTint="99"/>
            <w:vAlign w:val="center"/>
          </w:tcPr>
          <w:p w:rsidR="00A918D7" w:rsidRPr="007A2C6D" w:rsidRDefault="00A918D7" w:rsidP="00234E09">
            <w:pPr>
              <w:spacing w:before="0" w:after="0"/>
              <w:jc w:val="center"/>
              <w:rPr>
                <w:rFonts w:cs="Arial"/>
                <w:b/>
                <w:bCs/>
                <w:color w:val="FFFFFF"/>
                <w:sz w:val="18"/>
                <w:szCs w:val="18"/>
                <w:lang w:val="en-GB" w:eastAsia="en-GB"/>
              </w:rPr>
            </w:pPr>
          </w:p>
        </w:tc>
        <w:tc>
          <w:tcPr>
            <w:tcW w:w="797" w:type="dxa"/>
            <w:vMerge/>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p>
        </w:tc>
        <w:tc>
          <w:tcPr>
            <w:tcW w:w="679" w:type="dxa"/>
            <w:vMerge/>
            <w:tcBorders>
              <w:righ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tcBorders>
              <w:top w:val="single" w:sz="4" w:space="0" w:color="D9D9D9" w:themeColor="background1" w:themeShade="D9"/>
              <w:bottom w:val="single" w:sz="4" w:space="0" w:color="D9D9D9" w:themeColor="background1" w:themeShade="D9"/>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643" w:type="dxa"/>
            <w:tcBorders>
              <w:lef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BSA</w:t>
            </w:r>
          </w:p>
        </w:tc>
        <w:tc>
          <w:tcPr>
            <w:tcW w:w="679" w:type="dxa"/>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WSA</w:t>
            </w:r>
          </w:p>
        </w:tc>
        <w:tc>
          <w:tcPr>
            <w:tcW w:w="579" w:type="dxa"/>
            <w:tcBorders>
              <w:right w:val="single" w:sz="4" w:space="0" w:color="BFBFBF" w:themeColor="background1" w:themeShade="BF"/>
            </w:tcBorders>
            <w:shd w:val="clear" w:color="auto" w:fill="B2A1C7" w:themeFill="accent4" w:themeFillTint="99"/>
            <w:vAlign w:val="center"/>
          </w:tcPr>
          <w:p w:rsidR="00A918D7" w:rsidRPr="003B0C7C" w:rsidRDefault="00A918D7" w:rsidP="00234E09">
            <w:pPr>
              <w:spacing w:before="0" w:after="0"/>
              <w:jc w:val="center"/>
              <w:rPr>
                <w:rFonts w:cs="Arial"/>
                <w:b/>
                <w:bCs/>
                <w:color w:val="FFFFFF"/>
                <w:sz w:val="16"/>
                <w:szCs w:val="18"/>
                <w:lang w:val="en-GB" w:eastAsia="en-GB"/>
              </w:rPr>
            </w:pPr>
            <w:r w:rsidRPr="003B0C7C">
              <w:rPr>
                <w:rFonts w:cs="Arial"/>
                <w:b/>
                <w:bCs/>
                <w:color w:val="FFFFFF"/>
                <w:sz w:val="16"/>
                <w:szCs w:val="18"/>
                <w:lang w:val="en-GB" w:eastAsia="en-GB"/>
              </w:rPr>
              <w:t>Min.SA</w:t>
            </w:r>
          </w:p>
        </w:tc>
        <w:tc>
          <w:tcPr>
            <w:tcW w:w="891" w:type="dxa"/>
            <w:vMerge/>
            <w:tcBorders>
              <w:left w:val="single" w:sz="4" w:space="0" w:color="BFBFBF" w:themeColor="background1" w:themeShade="BF"/>
            </w:tcBorders>
            <w:shd w:val="clear" w:color="auto" w:fill="92CDDC" w:themeFill="accent5" w:themeFillTint="99"/>
          </w:tcPr>
          <w:p w:rsidR="00A918D7" w:rsidRPr="003B0C7C" w:rsidRDefault="00A918D7" w:rsidP="00234E09">
            <w:pPr>
              <w:spacing w:before="0" w:after="0"/>
              <w:jc w:val="center"/>
              <w:rPr>
                <w:rFonts w:cs="Arial"/>
                <w:b/>
                <w:bCs/>
                <w:color w:val="FFFFFF"/>
                <w:sz w:val="16"/>
                <w:szCs w:val="18"/>
                <w:lang w:val="en-GB" w:eastAsia="en-GB"/>
              </w:rPr>
            </w:pPr>
          </w:p>
        </w:tc>
        <w:tc>
          <w:tcPr>
            <w:tcW w:w="851" w:type="dxa"/>
            <w:vMerge/>
            <w:tcBorders>
              <w:left w:val="single" w:sz="4" w:space="0" w:color="BFBFBF" w:themeColor="background1" w:themeShade="BF"/>
            </w:tcBorders>
            <w:shd w:val="clear" w:color="auto" w:fill="92CDDC" w:themeFill="accent5" w:themeFillTint="99"/>
          </w:tcPr>
          <w:p w:rsidR="00A918D7" w:rsidRPr="003B0C7C" w:rsidRDefault="00A918D7" w:rsidP="00234E09">
            <w:pPr>
              <w:spacing w:before="0" w:after="0"/>
              <w:jc w:val="center"/>
              <w:rPr>
                <w:rFonts w:cs="Arial"/>
                <w:b/>
                <w:bCs/>
                <w:color w:val="FFFFFF"/>
                <w:sz w:val="16"/>
                <w:szCs w:val="18"/>
                <w:lang w:val="en-GB" w:eastAsia="en-GB"/>
              </w:rPr>
            </w:pPr>
          </w:p>
        </w:tc>
        <w:tc>
          <w:tcPr>
            <w:tcW w:w="709" w:type="dxa"/>
            <w:vMerge/>
            <w:tcBorders>
              <w:left w:val="single" w:sz="4" w:space="0" w:color="BFBFBF" w:themeColor="background1" w:themeShade="BF"/>
            </w:tcBorders>
            <w:shd w:val="clear" w:color="auto" w:fill="92CDDC" w:themeFill="accent5" w:themeFillTint="99"/>
          </w:tcPr>
          <w:p w:rsidR="00A918D7" w:rsidRPr="003B0C7C" w:rsidRDefault="00A918D7" w:rsidP="00234E09">
            <w:pPr>
              <w:spacing w:before="0" w:after="0"/>
              <w:jc w:val="center"/>
              <w:rPr>
                <w:rFonts w:cs="Arial"/>
                <w:b/>
                <w:bCs/>
                <w:color w:val="FFFFFF"/>
                <w:sz w:val="16"/>
                <w:szCs w:val="18"/>
                <w:lang w:val="en-GB" w:eastAsia="en-GB"/>
              </w:rPr>
            </w:pPr>
          </w:p>
        </w:tc>
      </w:tr>
      <w:tr w:rsidR="00B40AE3" w:rsidRPr="007A2C6D" w:rsidTr="00234E09">
        <w:trPr>
          <w:trHeight w:val="318"/>
        </w:trPr>
        <w:tc>
          <w:tcPr>
            <w:tcW w:w="1527" w:type="dxa"/>
            <w:vAlign w:val="center"/>
          </w:tcPr>
          <w:p w:rsidR="00B40AE3" w:rsidRPr="007A2C6D" w:rsidRDefault="00B40AE3" w:rsidP="00234E09">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ATL-LHR</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85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709"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5</w:t>
            </w:r>
          </w:p>
        </w:tc>
      </w:tr>
      <w:tr w:rsidR="00B40AE3" w:rsidRPr="007A2C6D" w:rsidTr="00B40AE3">
        <w:trPr>
          <w:trHeight w:val="318"/>
        </w:trPr>
        <w:tc>
          <w:tcPr>
            <w:tcW w:w="1527" w:type="dxa"/>
          </w:tcPr>
          <w:p w:rsidR="00B40AE3" w:rsidRPr="007A2C6D" w:rsidRDefault="00B40AE3" w:rsidP="00234E09">
            <w:pPr>
              <w:rPr>
                <w:sz w:val="18"/>
                <w:szCs w:val="18"/>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LHR-DEL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sidRPr="00B40AE3">
              <w:rPr>
                <w:rFonts w:cs="Arial"/>
                <w:b/>
                <w:color w:val="7F7F7F" w:themeColor="text1" w:themeTint="80"/>
                <w:sz w:val="16"/>
                <w:szCs w:val="18"/>
                <w:lang w:val="en-GB" w:eastAsia="en-GB"/>
              </w:rPr>
              <w:t>(-10)</w:t>
            </w:r>
          </w:p>
        </w:tc>
        <w:tc>
          <w:tcPr>
            <w:tcW w:w="89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5</w:t>
            </w:r>
          </w:p>
        </w:tc>
        <w:tc>
          <w:tcPr>
            <w:tcW w:w="85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5</w:t>
            </w:r>
          </w:p>
        </w:tc>
        <w:tc>
          <w:tcPr>
            <w:tcW w:w="709" w:type="dxa"/>
            <w:shd w:val="clear" w:color="auto" w:fill="auto"/>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C</w:t>
            </w:r>
          </w:p>
        </w:tc>
      </w:tr>
      <w:tr w:rsidR="00B40AE3" w:rsidRPr="007A2C6D" w:rsidTr="00B40AE3">
        <w:trPr>
          <w:trHeight w:val="318"/>
        </w:trPr>
        <w:tc>
          <w:tcPr>
            <w:tcW w:w="1527" w:type="dxa"/>
            <w:vAlign w:val="center"/>
          </w:tcPr>
          <w:p w:rsidR="00B40AE3" w:rsidRPr="007A2C6D" w:rsidRDefault="00B40AE3" w:rsidP="00234E09">
            <w:pPr>
              <w:spacing w:before="0" w:after="0"/>
              <w:rPr>
                <w:rFonts w:cs="Arial"/>
                <w:b/>
                <w:bCs/>
                <w:color w:val="000000"/>
                <w:sz w:val="18"/>
                <w:szCs w:val="18"/>
                <w:lang w:val="en-GB" w:eastAsia="en-GB"/>
              </w:rPr>
            </w:pPr>
            <w:proofErr w:type="spellStart"/>
            <w:r w:rsidRPr="007A2C6D">
              <w:rPr>
                <w:rFonts w:cs="Arial"/>
                <w:b/>
                <w:bCs/>
                <w:color w:val="000000"/>
                <w:sz w:val="18"/>
                <w:szCs w:val="18"/>
                <w:lang w:eastAsia="en-GB"/>
              </w:rPr>
              <w:t>Seg</w:t>
            </w:r>
            <w:proofErr w:type="spellEnd"/>
            <w:r w:rsidRPr="007A2C6D">
              <w:rPr>
                <w:rFonts w:cs="Arial"/>
                <w:b/>
                <w:bCs/>
                <w:color w:val="000000"/>
                <w:sz w:val="18"/>
                <w:szCs w:val="18"/>
                <w:lang w:eastAsia="en-GB"/>
              </w:rPr>
              <w:t xml:space="preserve"> ATL-DEL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20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20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851" w:type="dxa"/>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L</w:t>
            </w:r>
          </w:p>
        </w:tc>
        <w:tc>
          <w:tcPr>
            <w:tcW w:w="709" w:type="dxa"/>
            <w:shd w:val="clear" w:color="auto" w:fill="auto"/>
            <w:vAlign w:val="center"/>
          </w:tcPr>
          <w:p w:rsidR="00B40AE3" w:rsidRPr="003E4A47" w:rsidRDefault="00B40AE3" w:rsidP="00234E09">
            <w:pPr>
              <w:spacing w:before="0" w:after="0"/>
              <w:jc w:val="center"/>
              <w:rPr>
                <w:rFonts w:cs="Arial"/>
                <w:b/>
                <w:color w:val="00B0F0"/>
                <w:sz w:val="18"/>
                <w:szCs w:val="18"/>
                <w:highlight w:val="yellow"/>
                <w:lang w:val="en-GB" w:eastAsia="en-GB"/>
              </w:rPr>
            </w:pPr>
            <w:r w:rsidRPr="003E4A47">
              <w:rPr>
                <w:rFonts w:cs="Arial"/>
                <w:b/>
                <w:color w:val="00B0F0"/>
                <w:sz w:val="18"/>
                <w:szCs w:val="18"/>
                <w:highlight w:val="yellow"/>
                <w:lang w:val="en-GB" w:eastAsia="en-GB"/>
              </w:rPr>
              <w:t>C</w:t>
            </w:r>
          </w:p>
        </w:tc>
      </w:tr>
      <w:tr w:rsidR="00B40AE3" w:rsidRPr="007A2C6D" w:rsidTr="00234E09">
        <w:trPr>
          <w:trHeight w:val="318"/>
        </w:trPr>
        <w:tc>
          <w:tcPr>
            <w:tcW w:w="1527" w:type="dxa"/>
          </w:tcPr>
          <w:p w:rsidR="00B40AE3" w:rsidRPr="007A2C6D" w:rsidRDefault="00B40AE3" w:rsidP="00234E09">
            <w:pPr>
              <w:rPr>
                <w:sz w:val="18"/>
                <w:szCs w:val="18"/>
              </w:rPr>
            </w:pPr>
            <w:r w:rsidRPr="007A2C6D">
              <w:rPr>
                <w:rFonts w:cs="Arial"/>
                <w:b/>
                <w:bCs/>
                <w:color w:val="000000"/>
                <w:sz w:val="18"/>
                <w:szCs w:val="18"/>
                <w:lang w:eastAsia="en-GB"/>
              </w:rPr>
              <w:t>Leg ATL-LHR</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10</w:t>
            </w:r>
          </w:p>
        </w:tc>
        <w:tc>
          <w:tcPr>
            <w:tcW w:w="679" w:type="dxa"/>
            <w:tcBorders>
              <w:top w:val="single" w:sz="4" w:space="0" w:color="D9D9D9" w:themeColor="background1" w:themeShade="D9"/>
              <w:bottom w:val="single" w:sz="4" w:space="0" w:color="D9D9D9" w:themeColor="background1" w:themeShade="D9"/>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0</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15</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89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r>
      <w:tr w:rsidR="00B40AE3" w:rsidRPr="007A2C6D" w:rsidTr="00234E09">
        <w:trPr>
          <w:trHeight w:val="318"/>
        </w:trPr>
        <w:tc>
          <w:tcPr>
            <w:tcW w:w="1527" w:type="dxa"/>
          </w:tcPr>
          <w:p w:rsidR="00B40AE3" w:rsidRPr="007A2C6D" w:rsidRDefault="00B40AE3" w:rsidP="00234E09">
            <w:pPr>
              <w:rPr>
                <w:sz w:val="18"/>
                <w:szCs w:val="18"/>
              </w:rPr>
            </w:pPr>
            <w:r w:rsidRPr="007A2C6D">
              <w:rPr>
                <w:rFonts w:cs="Arial"/>
                <w:b/>
                <w:bCs/>
                <w:color w:val="000000"/>
                <w:sz w:val="18"/>
                <w:szCs w:val="18"/>
                <w:lang w:eastAsia="en-GB"/>
              </w:rPr>
              <w:t>Leg LHR -DEL</w:t>
            </w:r>
          </w:p>
        </w:tc>
        <w:tc>
          <w:tcPr>
            <w:tcW w:w="797" w:type="dxa"/>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5</w:t>
            </w:r>
          </w:p>
        </w:tc>
        <w:tc>
          <w:tcPr>
            <w:tcW w:w="679" w:type="dxa"/>
            <w:tcBorders>
              <w:righ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10</w:t>
            </w:r>
          </w:p>
        </w:tc>
        <w:tc>
          <w:tcPr>
            <w:tcW w:w="643" w:type="dxa"/>
            <w:tcBorders>
              <w:top w:val="single" w:sz="4" w:space="0" w:color="D9D9D9" w:themeColor="background1" w:themeShade="D9"/>
              <w:left w:val="single" w:sz="4" w:space="0" w:color="BFBFBF" w:themeColor="background1" w:themeShade="BF"/>
              <w:bottom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679" w:type="dxa"/>
            <w:tcBorders>
              <w:top w:val="single" w:sz="4" w:space="0" w:color="D9D9D9" w:themeColor="background1" w:themeShade="D9"/>
              <w:bottom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583" w:type="dxa"/>
            <w:tcBorders>
              <w:top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B40AE3" w:rsidRPr="007A2C6D" w:rsidRDefault="00B40AE3" w:rsidP="00234E09">
            <w:pPr>
              <w:spacing w:before="0" w:after="0"/>
              <w:jc w:val="center"/>
              <w:rPr>
                <w:rFonts w:cs="Arial"/>
                <w:b/>
                <w:color w:val="595959" w:themeColor="text1" w:themeTint="A6"/>
                <w:sz w:val="18"/>
                <w:szCs w:val="18"/>
                <w:lang w:val="en-GB" w:eastAsia="en-GB"/>
              </w:rPr>
            </w:pPr>
            <w:r>
              <w:rPr>
                <w:rFonts w:cs="Arial"/>
                <w:b/>
                <w:color w:val="595959" w:themeColor="text1" w:themeTint="A6"/>
                <w:sz w:val="18"/>
                <w:szCs w:val="18"/>
                <w:lang w:val="en-GB" w:eastAsia="en-GB"/>
              </w:rPr>
              <w:t>(-5)</w:t>
            </w:r>
          </w:p>
        </w:tc>
        <w:tc>
          <w:tcPr>
            <w:tcW w:w="643" w:type="dxa"/>
            <w:tcBorders>
              <w:left w:val="single" w:sz="4" w:space="0" w:color="BFBFBF" w:themeColor="background1" w:themeShade="BF"/>
            </w:tcBorders>
            <w:vAlign w:val="center"/>
          </w:tcPr>
          <w:p w:rsidR="00B40AE3" w:rsidRPr="007A2C6D" w:rsidRDefault="00B40AE3" w:rsidP="00234E09">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6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Pr>
                <w:rFonts w:cs="Arial"/>
                <w:b/>
                <w:color w:val="7F7F7F" w:themeColor="text1" w:themeTint="80"/>
                <w:sz w:val="18"/>
                <w:szCs w:val="18"/>
                <w:lang w:val="en-GB" w:eastAsia="en-GB"/>
              </w:rPr>
              <w:t>0</w:t>
            </w:r>
          </w:p>
        </w:tc>
        <w:tc>
          <w:tcPr>
            <w:tcW w:w="579" w:type="dxa"/>
            <w:vAlign w:val="center"/>
          </w:tcPr>
          <w:p w:rsidR="00B40AE3" w:rsidRPr="007A2C6D" w:rsidRDefault="00B40AE3" w:rsidP="00A632AE">
            <w:pPr>
              <w:spacing w:before="0" w:after="0"/>
              <w:jc w:val="center"/>
              <w:rPr>
                <w:rFonts w:cs="Arial"/>
                <w:b/>
                <w:color w:val="7F7F7F" w:themeColor="text1" w:themeTint="80"/>
                <w:sz w:val="18"/>
                <w:szCs w:val="18"/>
                <w:lang w:val="en-GB" w:eastAsia="en-GB"/>
              </w:rPr>
            </w:pPr>
            <w:r w:rsidRPr="00B40AE3">
              <w:rPr>
                <w:rFonts w:cs="Arial"/>
                <w:b/>
                <w:color w:val="7F7F7F" w:themeColor="text1" w:themeTint="80"/>
                <w:sz w:val="16"/>
                <w:szCs w:val="18"/>
                <w:lang w:val="en-GB" w:eastAsia="en-GB"/>
              </w:rPr>
              <w:t>(-10)</w:t>
            </w:r>
          </w:p>
        </w:tc>
        <w:tc>
          <w:tcPr>
            <w:tcW w:w="89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851"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c>
          <w:tcPr>
            <w:tcW w:w="709" w:type="dxa"/>
            <w:shd w:val="clear" w:color="auto" w:fill="A6A6A6" w:themeFill="background1" w:themeFillShade="A6"/>
          </w:tcPr>
          <w:p w:rsidR="00B40AE3" w:rsidRPr="007A2C6D" w:rsidRDefault="00B40AE3" w:rsidP="00234E09">
            <w:pPr>
              <w:spacing w:before="0" w:after="0"/>
              <w:jc w:val="center"/>
              <w:rPr>
                <w:rFonts w:cs="Arial"/>
                <w:b/>
                <w:color w:val="7F7F7F" w:themeColor="text1" w:themeTint="80"/>
                <w:sz w:val="18"/>
                <w:szCs w:val="18"/>
                <w:lang w:val="en-GB" w:eastAsia="en-GB"/>
              </w:rPr>
            </w:pPr>
          </w:p>
        </w:tc>
      </w:tr>
    </w:tbl>
    <w:p w:rsidR="003B0C7C" w:rsidRDefault="00B40AE3" w:rsidP="00635CBC">
      <w:pPr>
        <w:pStyle w:val="BodyText"/>
        <w:spacing w:before="120"/>
        <w:ind w:left="431"/>
        <w:rPr>
          <w:sz w:val="18"/>
          <w:lang w:val="en-GB"/>
        </w:rPr>
      </w:pPr>
      <w:r>
        <w:rPr>
          <w:sz w:val="18"/>
          <w:lang w:val="en-GB"/>
        </w:rPr>
        <w:t>Note: Negative BSA is rounded off to 0</w:t>
      </w:r>
    </w:p>
    <w:p w:rsidR="003B0C7C" w:rsidRDefault="00B40AE3" w:rsidP="00635CBC">
      <w:pPr>
        <w:pStyle w:val="BodyText"/>
        <w:spacing w:before="120"/>
        <w:ind w:left="431"/>
        <w:rPr>
          <w:lang w:val="en-GB"/>
        </w:rPr>
      </w:pPr>
      <w:r>
        <w:rPr>
          <w:lang w:val="en-GB"/>
        </w:rPr>
        <w:t xml:space="preserve">The process of determining availability for </w:t>
      </w:r>
      <w:r w:rsidR="006744BF">
        <w:rPr>
          <w:lang w:val="en-GB"/>
        </w:rPr>
        <w:t xml:space="preserve">POS </w:t>
      </w:r>
      <w:r w:rsidR="004E75EC">
        <w:rPr>
          <w:lang w:val="en-GB"/>
        </w:rPr>
        <w:t xml:space="preserve">(ATL) </w:t>
      </w:r>
      <w:r w:rsidR="006744BF">
        <w:rPr>
          <w:lang w:val="en-GB"/>
        </w:rPr>
        <w:t>on ATL-DEL segment</w:t>
      </w:r>
      <w:r>
        <w:rPr>
          <w:lang w:val="en-GB"/>
        </w:rPr>
        <w:t xml:space="preserve"> after 3</w:t>
      </w:r>
      <w:r w:rsidRPr="00B40AE3">
        <w:rPr>
          <w:vertAlign w:val="superscript"/>
          <w:lang w:val="en-GB"/>
        </w:rPr>
        <w:t>rd</w:t>
      </w:r>
      <w:r>
        <w:rPr>
          <w:lang w:val="en-GB"/>
        </w:rPr>
        <w:t xml:space="preserve"> adjustment is shown below.</w:t>
      </w:r>
    </w:p>
    <w:p w:rsidR="003B0C7C" w:rsidRDefault="003B0C7C" w:rsidP="00635CBC">
      <w:pPr>
        <w:pStyle w:val="BodyText"/>
        <w:spacing w:before="120"/>
        <w:ind w:left="431"/>
        <w:rPr>
          <w:lang w:val="en-GB"/>
        </w:rPr>
      </w:pPr>
    </w:p>
    <w:p w:rsidR="00DC15E9" w:rsidRPr="00DC15E9" w:rsidRDefault="00130709" w:rsidP="00DC15E9">
      <w:pPr>
        <w:pStyle w:val="BodyText"/>
        <w:ind w:left="0"/>
        <w:rPr>
          <w:b/>
          <w:lang w:val="en-GB"/>
        </w:rPr>
      </w:pPr>
      <w:r>
        <w:object w:dxaOrig="14077" w:dyaOrig="11743">
          <v:shape id="_x0000_i1028" type="#_x0000_t75" style="width:467.25pt;height:390pt" o:ole="">
            <v:imagedata r:id="rId24" o:title=""/>
          </v:shape>
          <o:OLEObject Type="Embed" ProgID="Visio.Drawing.11" ShapeID="_x0000_i1028" DrawAspect="Content" ObjectID="_1500706148" r:id="rId25"/>
        </w:object>
      </w:r>
    </w:p>
    <w:sectPr w:rsidR="00DC15E9" w:rsidRPr="00DC15E9" w:rsidSect="00DE760C">
      <w:headerReference w:type="default" r:id="rId26"/>
      <w:endnotePr>
        <w:numFmt w:val="decimal"/>
      </w:endnotePr>
      <w:type w:val="oddPag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5" w:author="Paul.Ross" w:date="2015-08-06T18:14:00Z" w:initials="PR">
    <w:p w:rsidR="008B4360" w:rsidRDefault="008B4360">
      <w:pPr>
        <w:pStyle w:val="CommentText"/>
      </w:pPr>
      <w:r>
        <w:rPr>
          <w:rStyle w:val="CommentReference"/>
        </w:rPr>
        <w:annotationRef/>
      </w:r>
      <w:r>
        <w:t>Which of these to use?  Green?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078" w:rsidRDefault="00D46078">
      <w:r>
        <w:separator/>
      </w:r>
    </w:p>
  </w:endnote>
  <w:endnote w:type="continuationSeparator" w:id="0">
    <w:p w:rsidR="00D46078" w:rsidRDefault="00D4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8B4360">
      <w:trPr>
        <w:cantSplit/>
        <w:trHeight w:val="360"/>
      </w:trPr>
      <w:tc>
        <w:tcPr>
          <w:tcW w:w="7479" w:type="dxa"/>
          <w:vMerge w:val="restart"/>
        </w:tcPr>
        <w:p w:rsidR="008B4360" w:rsidRPr="007E5BF3" w:rsidRDefault="008B4360">
          <w:pPr>
            <w:rPr>
              <w:rFonts w:cs="Arial"/>
              <w:sz w:val="16"/>
              <w:szCs w:val="16"/>
            </w:rPr>
          </w:pPr>
          <w:fldSimple w:instr=" TITLE  \* MERGEFORMAT ">
            <w:r w:rsidRPr="003764F4">
              <w:rPr>
                <w:rFonts w:cs="Arial"/>
                <w:sz w:val="16"/>
                <w:szCs w:val="16"/>
              </w:rPr>
              <w:t>NGI UC for Determine Allocation Availability</w:t>
            </w:r>
          </w:fldSimple>
          <w:r w:rsidRPr="007E5BF3">
            <w:rPr>
              <w:rFonts w:cs="Arial"/>
              <w:sz w:val="16"/>
              <w:szCs w:val="16"/>
            </w:rPr>
            <w:t xml:space="preserve"> </w:t>
          </w:r>
          <w:fldSimple w:instr=" SUBJECT  \* MERGEFORMAT ">
            <w:r w:rsidRPr="003764F4">
              <w:rPr>
                <w:rFonts w:cs="Arial"/>
                <w:sz w:val="16"/>
                <w:szCs w:val="16"/>
              </w:rPr>
              <w:t>Use Case Specification</w:t>
            </w:r>
          </w:fldSimple>
          <w:r w:rsidRPr="007E5BF3">
            <w:rPr>
              <w:rFonts w:cs="Arial"/>
              <w:sz w:val="16"/>
              <w:szCs w:val="16"/>
            </w:rPr>
            <w:t xml:space="preserve"> Version: v</w:t>
          </w:r>
          <w:fldSimple w:instr=" DOCPROPERTY &quot;DocumentVersion&quot;  \* MERGEFORMAT ">
            <w:r w:rsidRPr="003764F4">
              <w:rPr>
                <w:rFonts w:cs="Arial"/>
                <w:sz w:val="16"/>
                <w:szCs w:val="16"/>
              </w:rPr>
              <w:t>1.2.0d</w:t>
            </w:r>
          </w:fldSimple>
          <w:r w:rsidRPr="007E5BF3">
            <w:rPr>
              <w:rFonts w:cs="Arial"/>
              <w:sz w:val="16"/>
              <w:szCs w:val="16"/>
            </w:rPr>
            <w:t xml:space="preserve"> Date: </w:t>
          </w:r>
          <w:fldSimple w:instr=" DOCPROPERTY &quot;DocumentDate&quot;  \* MERGEFORMAT ">
            <w:r w:rsidRPr="003764F4">
              <w:rPr>
                <w:rFonts w:cs="Arial"/>
                <w:sz w:val="16"/>
                <w:szCs w:val="16"/>
              </w:rPr>
              <w:t>2015-Mar-02</w:t>
            </w:r>
          </w:fldSimple>
          <w:r w:rsidRPr="007E5BF3">
            <w:rPr>
              <w:rFonts w:cs="Arial"/>
              <w:sz w:val="16"/>
              <w:szCs w:val="16"/>
            </w:rPr>
            <w:t xml:space="preserve"> Version: v</w:t>
          </w:r>
          <w:fldSimple w:instr=" DOCPROPERTY &quot;DocumentVersion&quot;  \* MERGEFORMAT ">
            <w:r w:rsidRPr="003764F4">
              <w:rPr>
                <w:rFonts w:cs="Arial"/>
                <w:sz w:val="16"/>
                <w:szCs w:val="16"/>
              </w:rPr>
              <w:t>1.2.0d</w:t>
            </w:r>
          </w:fldSimple>
        </w:p>
        <w:p w:rsidR="008B4360" w:rsidRDefault="008B4360" w:rsidP="007E5BF3">
          <w:pPr>
            <w:autoSpaceDE w:val="0"/>
            <w:autoSpaceDN w:val="0"/>
            <w:adjustRightInd w:val="0"/>
            <w:spacing w:before="0" w:after="0"/>
            <w:rPr>
              <w:rFonts w:cs="Arial"/>
              <w:sz w:val="16"/>
              <w:szCs w:val="16"/>
            </w:rPr>
          </w:pPr>
          <w:proofErr w:type="gramStart"/>
          <w:r w:rsidRPr="007E5BF3">
            <w:rPr>
              <w:rFonts w:cs="Arial"/>
              <w:bCs/>
              <w:sz w:val="16"/>
              <w:szCs w:val="16"/>
            </w:rPr>
            <w:t>Confidential.</w:t>
          </w:r>
          <w:proofErr w:type="gramEnd"/>
          <w:r w:rsidRPr="007E5BF3">
            <w:rPr>
              <w:rFonts w:cs="Arial"/>
              <w:bCs/>
              <w:sz w:val="16"/>
              <w:szCs w:val="16"/>
            </w:rPr>
            <w:t xml:space="preserve"> </w:t>
          </w:r>
          <w:proofErr w:type="gramStart"/>
          <w:r w:rsidRPr="007E5BF3">
            <w:rPr>
              <w:rFonts w:cs="Arial"/>
              <w:bCs/>
              <w:sz w:val="16"/>
              <w:szCs w:val="16"/>
            </w:rPr>
            <w:t xml:space="preserve">Copyright </w:t>
          </w:r>
          <w:r w:rsidRPr="007E5BF3">
            <w:rPr>
              <w:rFonts w:cs="Arial"/>
              <w:sz w:val="16"/>
              <w:szCs w:val="16"/>
            </w:rPr>
            <w:t xml:space="preserve">© </w:t>
          </w:r>
          <w:r w:rsidRPr="007E5BF3">
            <w:rPr>
              <w:rFonts w:cs="Arial"/>
              <w:bCs/>
              <w:sz w:val="16"/>
              <w:szCs w:val="16"/>
            </w:rPr>
            <w:t>SITA Information Networking Computing USA, Inc., 2008.</w:t>
          </w:r>
          <w:proofErr w:type="gramEnd"/>
          <w:r w:rsidRPr="007E5BF3">
            <w:rPr>
              <w:rFonts w:cs="Arial"/>
              <w:bCs/>
              <w:sz w:val="16"/>
              <w:szCs w:val="16"/>
            </w:rPr>
            <w:t xml:space="preserve"> All rights reserved</w:t>
          </w:r>
          <w:r w:rsidRPr="007E5BF3">
            <w:rPr>
              <w:rFonts w:cs="Arial"/>
              <w:sz w:val="16"/>
              <w:szCs w:val="16"/>
            </w:rPr>
            <w:t>.</w:t>
          </w:r>
        </w:p>
        <w:p w:rsidR="008B4360" w:rsidRDefault="008B4360" w:rsidP="007E5BF3">
          <w:r w:rsidRPr="007E5BF3">
            <w:rPr>
              <w:rFonts w:cs="Arial"/>
              <w:sz w:val="16"/>
              <w:szCs w:val="16"/>
            </w:rPr>
            <w:t>Voyager Template for Use Case Spec - Plain Version 3.1</w:t>
          </w:r>
        </w:p>
      </w:tc>
      <w:tc>
        <w:tcPr>
          <w:tcW w:w="2141" w:type="dxa"/>
        </w:tcPr>
        <w:p w:rsidR="008B4360" w:rsidRDefault="008B4360">
          <w:r>
            <w:rPr>
              <w:noProof/>
              <w:lang w:val="en-GB" w:eastAsia="en-GB"/>
            </w:rPr>
            <w:drawing>
              <wp:inline distT="0" distB="0" distL="0" distR="0">
                <wp:extent cx="1059180" cy="259080"/>
                <wp:effectExtent l="19050" t="0" r="7620" b="0"/>
                <wp:docPr id="1" name="Picture 1"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 logo small"/>
                        <pic:cNvPicPr>
                          <a:picLocks noChangeAspect="1" noChangeArrowheads="1"/>
                        </pic:cNvPicPr>
                      </pic:nvPicPr>
                      <pic:blipFill>
                        <a:blip r:embed="rId1"/>
                        <a:srcRect/>
                        <a:stretch>
                          <a:fillRect/>
                        </a:stretch>
                      </pic:blipFill>
                      <pic:spPr bwMode="auto">
                        <a:xfrm>
                          <a:off x="0" y="0"/>
                          <a:ext cx="1059180" cy="259080"/>
                        </a:xfrm>
                        <a:prstGeom prst="rect">
                          <a:avLst/>
                        </a:prstGeom>
                        <a:noFill/>
                        <a:ln w="9525">
                          <a:noFill/>
                          <a:miter lim="800000"/>
                          <a:headEnd/>
                          <a:tailEnd/>
                        </a:ln>
                      </pic:spPr>
                    </pic:pic>
                  </a:graphicData>
                </a:graphic>
              </wp:inline>
            </w:drawing>
          </w:r>
        </w:p>
      </w:tc>
    </w:tr>
    <w:tr w:rsidR="008B4360">
      <w:trPr>
        <w:cantSplit/>
        <w:trHeight w:val="360"/>
      </w:trPr>
      <w:tc>
        <w:tcPr>
          <w:tcW w:w="7479" w:type="dxa"/>
          <w:vMerge/>
        </w:tcPr>
        <w:p w:rsidR="008B4360" w:rsidRDefault="008B4360"/>
      </w:tc>
      <w:tc>
        <w:tcPr>
          <w:tcW w:w="2141" w:type="dxa"/>
          <w:vAlign w:val="bottom"/>
        </w:tcPr>
        <w:p w:rsidR="008B4360" w:rsidRDefault="008B4360">
          <w:pPr>
            <w:jc w:val="center"/>
          </w:pPr>
          <w:r>
            <w:t>© Copyright SITA 2008</w:t>
          </w:r>
        </w:p>
      </w:tc>
    </w:tr>
  </w:tbl>
  <w:p w:rsidR="008B4360" w:rsidRDefault="008B43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360" w:rsidRPr="008F5E02" w:rsidRDefault="008B4360" w:rsidP="00563AA2">
    <w:pPr>
      <w:pStyle w:val="SITAFooter"/>
      <w:rPr>
        <w:color w:val="0000FF"/>
      </w:rPr>
    </w:pPr>
    <w:fldSimple w:instr=" DOCPROPERTY  Copyright  \* MERGEFORMAT ">
      <w:r>
        <w:t>Confidential. Copyright © SITA Information Networking Computing UK Limited 2012. All rights reserved.</w:t>
      </w:r>
    </w:fldSimple>
  </w:p>
  <w:p w:rsidR="008B4360" w:rsidRDefault="008B4360" w:rsidP="00563AA2">
    <w:pPr>
      <w:pStyle w:val="SITAFooter"/>
    </w:pPr>
    <w:r w:rsidRPr="008F5E02">
      <w:t>The information contained in this document is the property of SITA.  No part of this document may be reproduced, stored in a retrieval system, or transmitted in any form, or by any means</w:t>
    </w:r>
    <w:r>
      <w:t>:</w:t>
    </w:r>
    <w:r w:rsidRPr="008F5E02">
      <w:t xml:space="preserve"> mechanical, photocopying, recording, or otherwise, without the prior written consent of SITA.  Under the law, copying includes translating into another language or format.  Legal action will be taken against any infringement.</w:t>
    </w:r>
    <w:r>
      <w:t xml:space="preserve">  </w:t>
    </w:r>
  </w:p>
  <w:p w:rsidR="008B4360" w:rsidRPr="008F5E02" w:rsidRDefault="008B4360" w:rsidP="00563AA2">
    <w:pPr>
      <w:pStyle w:val="SITAFooter"/>
    </w:pPr>
    <w:r w:rsidRPr="008F5E02">
      <w:t>The information contained in this document is subject to change without notice and does not carry any contractual obligation for SITA.  SITA reserves the right to make changes to any products or services described in this document at any time without notice.  SITA shall not be held responsible for the direct or indirect consequences of the use of the information contained in this document.</w:t>
    </w:r>
    <w:r>
      <w:t xml:space="preserve">  </w:t>
    </w:r>
  </w:p>
  <w:p w:rsidR="008B4360" w:rsidRDefault="008B4360" w:rsidP="00D12518">
    <w:pPr>
      <w:tabs>
        <w:tab w:val="left" w:pos="4320"/>
        <w:tab w:val="left" w:pos="8640"/>
      </w:tabs>
      <w:autoSpaceDE w:val="0"/>
      <w:autoSpaceDN w:val="0"/>
      <w:adjustRightInd w:val="0"/>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20" w:type="dxa"/>
      <w:tblBorders>
        <w:top w:val="single" w:sz="4" w:space="0" w:color="auto"/>
      </w:tblBorders>
      <w:tblLayout w:type="fixed"/>
      <w:tblLook w:val="0000" w:firstRow="0" w:lastRow="0" w:firstColumn="0" w:lastColumn="0" w:noHBand="0" w:noVBand="0"/>
    </w:tblPr>
    <w:tblGrid>
      <w:gridCol w:w="7848"/>
      <w:gridCol w:w="1772"/>
    </w:tblGrid>
    <w:tr w:rsidR="008B4360" w:rsidTr="000742A3">
      <w:trPr>
        <w:cantSplit/>
        <w:trHeight w:val="360"/>
      </w:trPr>
      <w:tc>
        <w:tcPr>
          <w:tcW w:w="7848" w:type="dxa"/>
          <w:vMerge w:val="restart"/>
        </w:tcPr>
        <w:p w:rsidR="008B4360" w:rsidRPr="007E5BF3" w:rsidRDefault="008B4360" w:rsidP="00563AA2">
          <w:pPr>
            <w:pStyle w:val="SITAFooter"/>
          </w:pPr>
          <w:r>
            <w:rPr>
              <w:noProof/>
              <w:lang w:val="en-GB" w:eastAsia="en-GB"/>
            </w:rPr>
            <w:drawing>
              <wp:anchor distT="0" distB="0" distL="114300" distR="114300" simplePos="0" relativeHeight="251658240" behindDoc="0" locked="0" layoutInCell="0" allowOverlap="1">
                <wp:simplePos x="0" y="0"/>
                <wp:positionH relativeFrom="column">
                  <wp:posOffset>5229225</wp:posOffset>
                </wp:positionH>
                <wp:positionV relativeFrom="paragraph">
                  <wp:posOffset>36195</wp:posOffset>
                </wp:positionV>
                <wp:extent cx="791845" cy="196215"/>
                <wp:effectExtent l="19050" t="0" r="8255" b="0"/>
                <wp:wrapTopAndBottom/>
                <wp:docPr id="50" name="Picture 50"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pic:spPr>
                    </pic:pic>
                  </a:graphicData>
                </a:graphic>
              </wp:anchor>
            </w:drawing>
          </w:r>
          <w:fldSimple w:instr=" TITLE  \* MERGEFORMAT ">
            <w:r>
              <w:t>NGI UC for Determine Allocation Availability</w:t>
            </w:r>
          </w:fldSimple>
          <w:r w:rsidRPr="007E5BF3">
            <w:t xml:space="preserve">  </w:t>
          </w:r>
          <w:fldSimple w:instr=" DOCPROPERTY &quot;Document number&quot;  \* MERGEFORMAT ">
            <w:r>
              <w:t>HF1H4-tm02 Use Case Specification</w:t>
            </w:r>
          </w:fldSimple>
          <w:r w:rsidRPr="007E5BF3">
            <w:t>, v</w:t>
          </w:r>
          <w:fldSimple w:instr=" DOCPROPERTY  DocumentVersion  \* MERGEFORMAT ">
            <w:r>
              <w:t>1.3</w:t>
            </w:r>
          </w:fldSimple>
          <w:r w:rsidRPr="007E5BF3">
            <w:t xml:space="preserve"> </w:t>
          </w:r>
          <w:r w:rsidRPr="007E5BF3">
            <w:br/>
            <w:t xml:space="preserve">Date: </w:t>
          </w:r>
          <w:fldSimple w:instr=" DOCPROPERTY &quot;DocumentDate&quot;  \* MERGEFORMAT ">
            <w:r>
              <w:t>2015-Aug-07</w:t>
            </w:r>
          </w:fldSimple>
        </w:p>
        <w:p w:rsidR="008B4360" w:rsidRPr="007E5BF3" w:rsidRDefault="008B4360" w:rsidP="00563AA2">
          <w:pPr>
            <w:pStyle w:val="SITAFooter"/>
          </w:pPr>
          <w:r>
            <w:fldChar w:fldCharType="begin"/>
          </w:r>
          <w:r>
            <w:instrText xml:space="preserve"> DOCPROPERTY  Copyright  \* MERGEFORMAT </w:instrText>
          </w:r>
          <w:r>
            <w:fldChar w:fldCharType="separate"/>
          </w:r>
          <w:proofErr w:type="gramStart"/>
          <w:r w:rsidRPr="003764F4">
            <w:rPr>
              <w:bCs/>
            </w:rPr>
            <w:t>Confidential.</w:t>
          </w:r>
          <w:proofErr w:type="gramEnd"/>
          <w:r w:rsidRPr="003764F4">
            <w:rPr>
              <w:bCs/>
            </w:rPr>
            <w:t xml:space="preserve"> Copyright © SITA Information Networking Computing UK Limited 2012. All rights reserved.</w:t>
          </w:r>
          <w:r>
            <w:rPr>
              <w:bCs/>
            </w:rPr>
            <w:fldChar w:fldCharType="end"/>
          </w:r>
        </w:p>
        <w:p w:rsidR="008B4360" w:rsidRPr="00D85320" w:rsidRDefault="008B4360" w:rsidP="00563AA2">
          <w:pPr>
            <w:pStyle w:val="SITAFooter"/>
          </w:pPr>
          <w:fldSimple w:instr=" DOCPROPERTY  TemplateVersion  \* MERGEFORMAT ">
            <w:r>
              <w:t>Voyager Template for Use Case Spec - Version 3.9</w:t>
            </w:r>
          </w:fldSimple>
        </w:p>
      </w:tc>
      <w:tc>
        <w:tcPr>
          <w:tcW w:w="1772" w:type="dxa"/>
        </w:tcPr>
        <w:p w:rsidR="008B4360" w:rsidRDefault="008B4360"/>
      </w:tc>
    </w:tr>
    <w:tr w:rsidR="008B4360" w:rsidTr="000742A3">
      <w:trPr>
        <w:cantSplit/>
        <w:trHeight w:val="360"/>
      </w:trPr>
      <w:tc>
        <w:tcPr>
          <w:tcW w:w="7848" w:type="dxa"/>
          <w:vMerge/>
        </w:tcPr>
        <w:p w:rsidR="008B4360" w:rsidRDefault="008B4360"/>
      </w:tc>
      <w:tc>
        <w:tcPr>
          <w:tcW w:w="1772" w:type="dxa"/>
          <w:vAlign w:val="bottom"/>
        </w:tcPr>
        <w:p w:rsidR="008B4360" w:rsidRDefault="008B4360">
          <w:pPr>
            <w:jc w:val="right"/>
          </w:pPr>
          <w:r>
            <w:t xml:space="preserve">Page </w:t>
          </w:r>
          <w:r>
            <w:fldChar w:fldCharType="begin"/>
          </w:r>
          <w:r>
            <w:instrText xml:space="preserve"> PAGE </w:instrText>
          </w:r>
          <w:r>
            <w:fldChar w:fldCharType="separate"/>
          </w:r>
          <w:r w:rsidR="000C5E59">
            <w:rPr>
              <w:noProof/>
            </w:rPr>
            <w:t>17</w:t>
          </w:r>
          <w:r>
            <w:rPr>
              <w:noProof/>
            </w:rPr>
            <w:fldChar w:fldCharType="end"/>
          </w:r>
          <w:r>
            <w:t xml:space="preserve"> of </w:t>
          </w:r>
          <w:fldSimple w:instr=" NUMPAGES ">
            <w:r w:rsidR="000C5E59">
              <w:rPr>
                <w:noProof/>
              </w:rPr>
              <w:t>33</w:t>
            </w:r>
          </w:fldSimple>
        </w:p>
      </w:tc>
    </w:tr>
  </w:tbl>
  <w:p w:rsidR="008B4360" w:rsidRPr="0017357F" w:rsidRDefault="008B4360" w:rsidP="00FD41F9">
    <w:pPr>
      <w:pStyle w:val="Footer"/>
      <w:spacing w:before="0" w:after="0"/>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8B4360">
      <w:trPr>
        <w:cantSplit/>
        <w:trHeight w:val="360"/>
      </w:trPr>
      <w:tc>
        <w:tcPr>
          <w:tcW w:w="7479" w:type="dxa"/>
          <w:vMerge w:val="restart"/>
        </w:tcPr>
        <w:p w:rsidR="008B4360" w:rsidRDefault="008B4360">
          <w:fldSimple w:instr=" TITLE  \* MERGEFORMAT ">
            <w:r>
              <w:t>NGI UC for Determine Allocation Availability</w:t>
            </w:r>
          </w:fldSimple>
          <w:r>
            <w:t xml:space="preserve"> </w:t>
          </w:r>
          <w:fldSimple w:instr=" SUBJECT  \* MERGEFORMAT ">
            <w:r>
              <w:t>Use Case Specification</w:t>
            </w:r>
          </w:fldSimple>
          <w:r>
            <w:t xml:space="preserve"> Version: v</w:t>
          </w:r>
          <w:fldSimple w:instr=" DOCPROPERTY &quot;DocumentVersion&quot;  \* MERGEFORMAT ">
            <w:r>
              <w:t>1.2.0d</w:t>
            </w:r>
          </w:fldSimple>
          <w:r>
            <w:t xml:space="preserve"> Date: </w:t>
          </w:r>
          <w:fldSimple w:instr=" DOCPROPERTY &quot;DocumentDate&quot;  \* MERGEFORMAT ">
            <w:r>
              <w:t>2015-Mar-02</w:t>
            </w:r>
          </w:fldSimple>
          <w:r>
            <w:t xml:space="preserve">  Version: v</w:t>
          </w:r>
          <w:fldSimple w:instr=" DOCPROPERTY &quot;DocumentVersion&quot;  \* MERGEFORMAT ">
            <w:r>
              <w:t>1.2.0d</w:t>
            </w:r>
          </w:fldSimple>
        </w:p>
        <w:p w:rsidR="008B4360" w:rsidRDefault="008B4360">
          <w:r>
            <w:t>Company Confidential - SITA - All rights reserved</w:t>
          </w:r>
        </w:p>
        <w:p w:rsidR="008B4360" w:rsidRDefault="008B4360">
          <w:pPr>
            <w:jc w:val="center"/>
          </w:pPr>
        </w:p>
      </w:tc>
      <w:tc>
        <w:tcPr>
          <w:tcW w:w="2141" w:type="dxa"/>
        </w:tcPr>
        <w:p w:rsidR="008B4360" w:rsidRDefault="008B4360">
          <w:r>
            <w:rPr>
              <w:noProof/>
              <w:lang w:val="en-GB" w:eastAsia="en-GB"/>
            </w:rPr>
            <w:drawing>
              <wp:inline distT="0" distB="0" distL="0" distR="0">
                <wp:extent cx="1059180" cy="259080"/>
                <wp:effectExtent l="19050" t="0" r="7620" b="0"/>
                <wp:docPr id="51" name="Picture 51"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A logo small"/>
                        <pic:cNvPicPr>
                          <a:picLocks noChangeAspect="1" noChangeArrowheads="1"/>
                        </pic:cNvPicPr>
                      </pic:nvPicPr>
                      <pic:blipFill>
                        <a:blip r:embed="rId1"/>
                        <a:srcRect/>
                        <a:stretch>
                          <a:fillRect/>
                        </a:stretch>
                      </pic:blipFill>
                      <pic:spPr bwMode="auto">
                        <a:xfrm>
                          <a:off x="0" y="0"/>
                          <a:ext cx="1059180" cy="259080"/>
                        </a:xfrm>
                        <a:prstGeom prst="rect">
                          <a:avLst/>
                        </a:prstGeom>
                        <a:noFill/>
                        <a:ln w="9525">
                          <a:noFill/>
                          <a:miter lim="800000"/>
                          <a:headEnd/>
                          <a:tailEnd/>
                        </a:ln>
                      </pic:spPr>
                    </pic:pic>
                  </a:graphicData>
                </a:graphic>
              </wp:inline>
            </w:drawing>
          </w:r>
        </w:p>
      </w:tc>
    </w:tr>
    <w:tr w:rsidR="008B4360">
      <w:trPr>
        <w:cantSplit/>
        <w:trHeight w:val="360"/>
      </w:trPr>
      <w:tc>
        <w:tcPr>
          <w:tcW w:w="7479" w:type="dxa"/>
          <w:vMerge/>
        </w:tcPr>
        <w:p w:rsidR="008B4360" w:rsidRDefault="008B4360"/>
      </w:tc>
      <w:tc>
        <w:tcPr>
          <w:tcW w:w="2141" w:type="dxa"/>
          <w:vAlign w:val="bottom"/>
        </w:tcPr>
        <w:p w:rsidR="008B4360" w:rsidRDefault="008B4360">
          <w:pPr>
            <w:jc w:val="center"/>
          </w:pPr>
          <w:r>
            <w:t>© Copyright SITA 2004</w:t>
          </w:r>
        </w:p>
      </w:tc>
    </w:tr>
  </w:tbl>
  <w:p w:rsidR="008B4360" w:rsidRDefault="008B4360">
    <w:pPr>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078" w:rsidRDefault="00D46078">
      <w:r>
        <w:separator/>
      </w:r>
    </w:p>
  </w:footnote>
  <w:footnote w:type="continuationSeparator" w:id="0">
    <w:p w:rsidR="00D46078" w:rsidRDefault="00D46078">
      <w:r>
        <w:continuationSeparator/>
      </w:r>
    </w:p>
  </w:footnote>
  <w:footnote w:id="1">
    <w:p w:rsidR="008B4360" w:rsidRPr="00554856" w:rsidRDefault="008B4360">
      <w:pPr>
        <w:pStyle w:val="FootnoteText"/>
        <w:rPr>
          <w:sz w:val="18"/>
          <w:szCs w:val="18"/>
          <w:lang w:val="en-GB"/>
        </w:rPr>
      </w:pPr>
      <w:r w:rsidRPr="00554856">
        <w:rPr>
          <w:rStyle w:val="FootnoteReference"/>
          <w:sz w:val="18"/>
          <w:szCs w:val="18"/>
        </w:rPr>
        <w:footnoteRef/>
      </w:r>
      <w:r w:rsidRPr="00554856">
        <w:rPr>
          <w:sz w:val="18"/>
          <w:szCs w:val="18"/>
        </w:rPr>
        <w:t xml:space="preserve"> </w:t>
      </w:r>
      <w:r w:rsidRPr="00554856">
        <w:rPr>
          <w:sz w:val="18"/>
          <w:szCs w:val="18"/>
          <w:lang w:val="en-GB"/>
        </w:rPr>
        <w:t>The terminology could be different but NFR.07a task will communicate what nomenclature to adopt.</w:t>
      </w:r>
    </w:p>
  </w:footnote>
  <w:footnote w:id="2">
    <w:p w:rsidR="008B4360" w:rsidRPr="000C401E" w:rsidRDefault="008B4360">
      <w:pPr>
        <w:pStyle w:val="FootnoteText"/>
        <w:rPr>
          <w:lang w:val="en-GB"/>
        </w:rPr>
      </w:pPr>
      <w:r w:rsidRPr="00554856">
        <w:rPr>
          <w:rStyle w:val="FootnoteReference"/>
          <w:sz w:val="18"/>
          <w:szCs w:val="18"/>
        </w:rPr>
        <w:footnoteRef/>
      </w:r>
      <w:r w:rsidRPr="00554856">
        <w:rPr>
          <w:sz w:val="18"/>
          <w:szCs w:val="18"/>
        </w:rPr>
        <w:t xml:space="preserve"> </w:t>
      </w:r>
      <w:r w:rsidRPr="00554856">
        <w:rPr>
          <w:sz w:val="18"/>
          <w:szCs w:val="18"/>
          <w:lang w:val="en-GB"/>
        </w:rPr>
        <w:t xml:space="preserve">Segment availability is maintained only if is different from the legs </w:t>
      </w:r>
      <w:proofErr w:type="spellStart"/>
      <w:r w:rsidRPr="00554856">
        <w:rPr>
          <w:sz w:val="18"/>
          <w:szCs w:val="18"/>
          <w:lang w:val="en-GB"/>
        </w:rPr>
        <w:t>ie</w:t>
      </w:r>
      <w:proofErr w:type="spellEnd"/>
      <w:r w:rsidRPr="00554856">
        <w:rPr>
          <w:sz w:val="18"/>
          <w:szCs w:val="18"/>
          <w:lang w:val="en-GB"/>
        </w:rPr>
        <w:t xml:space="preserve"> when constraints are different from legs</w:t>
      </w:r>
    </w:p>
  </w:footnote>
  <w:footnote w:id="3">
    <w:p w:rsidR="008B4360" w:rsidRPr="00E73F85" w:rsidRDefault="008B4360">
      <w:pPr>
        <w:pStyle w:val="FootnoteText"/>
        <w:rPr>
          <w:lang w:val="en-GB"/>
        </w:rPr>
      </w:pPr>
      <w:r>
        <w:rPr>
          <w:rStyle w:val="FootnoteReference"/>
        </w:rPr>
        <w:footnoteRef/>
      </w:r>
      <w:r>
        <w:t xml:space="preserve"> </w:t>
      </w:r>
      <w:r w:rsidRPr="00E73F85">
        <w:rPr>
          <w:sz w:val="18"/>
          <w:szCs w:val="18"/>
          <w:lang w:val="en-GB"/>
        </w:rPr>
        <w:t>When subscriber code matches marketing airline code (</w:t>
      </w:r>
      <w:proofErr w:type="spellStart"/>
      <w:r w:rsidRPr="00E73F85">
        <w:rPr>
          <w:i/>
          <w:sz w:val="18"/>
          <w:szCs w:val="18"/>
          <w:lang w:val="en-GB"/>
        </w:rPr>
        <w:t>MarketingAirline</w:t>
      </w:r>
      <w:proofErr w:type="spellEnd"/>
      <w:r w:rsidRPr="00E73F85">
        <w:rPr>
          <w:sz w:val="18"/>
          <w:szCs w:val="18"/>
          <w:lang w:val="en-GB"/>
        </w:rPr>
        <w:t xml:space="preserve">) in the Inventory Enquirer request </w:t>
      </w:r>
    </w:p>
  </w:footnote>
  <w:footnote w:id="4">
    <w:p w:rsidR="008B4360" w:rsidRPr="00554856" w:rsidRDefault="008B4360">
      <w:pPr>
        <w:pStyle w:val="FootnoteText"/>
        <w:rPr>
          <w:sz w:val="18"/>
          <w:szCs w:val="18"/>
          <w:lang w:val="en-GB"/>
        </w:rPr>
      </w:pPr>
      <w:r w:rsidRPr="00554856">
        <w:rPr>
          <w:rStyle w:val="FootnoteReference"/>
          <w:sz w:val="18"/>
          <w:szCs w:val="18"/>
        </w:rPr>
        <w:footnoteRef/>
      </w:r>
      <w:r w:rsidRPr="00554856">
        <w:rPr>
          <w:sz w:val="18"/>
          <w:szCs w:val="18"/>
        </w:rPr>
        <w:t xml:space="preserve"> </w:t>
      </w:r>
      <w:r w:rsidRPr="00554856">
        <w:rPr>
          <w:sz w:val="18"/>
          <w:szCs w:val="18"/>
          <w:lang w:val="en-GB"/>
        </w:rPr>
        <w:t>Except when availability request is for full numeric and instances where the ICR has more than 'n' number of legs.</w:t>
      </w:r>
    </w:p>
  </w:footnote>
  <w:footnote w:id="5">
    <w:p w:rsidR="008B4360" w:rsidRPr="00554856" w:rsidRDefault="008B4360">
      <w:pPr>
        <w:pStyle w:val="FootnoteText"/>
        <w:rPr>
          <w:sz w:val="18"/>
          <w:szCs w:val="18"/>
          <w:lang w:val="en-GB"/>
        </w:rPr>
      </w:pPr>
      <w:r w:rsidRPr="00554856">
        <w:rPr>
          <w:rStyle w:val="FootnoteReference"/>
          <w:sz w:val="18"/>
          <w:szCs w:val="18"/>
        </w:rPr>
        <w:footnoteRef/>
      </w:r>
      <w:r w:rsidRPr="00554856">
        <w:rPr>
          <w:sz w:val="18"/>
          <w:szCs w:val="18"/>
        </w:rPr>
        <w:t xml:space="preserve"> For all </w:t>
      </w:r>
      <w:r w:rsidRPr="00554856">
        <w:rPr>
          <w:sz w:val="18"/>
          <w:szCs w:val="18"/>
          <w:lang w:val="en-GB"/>
        </w:rPr>
        <w:t xml:space="preserve">POS groups that can be explicitly &amp; implicitly identified. Implicit are those which cannot be identified from ICR (such as Normal POS which are not constrained by any Booking Limit Bucket, </w:t>
      </w:r>
      <w:proofErr w:type="spellStart"/>
      <w:r w:rsidRPr="00554856">
        <w:rPr>
          <w:sz w:val="18"/>
          <w:szCs w:val="18"/>
          <w:lang w:val="en-GB"/>
        </w:rPr>
        <w:t>etc</w:t>
      </w:r>
      <w:proofErr w:type="spellEnd"/>
      <w:r w:rsidRPr="00554856">
        <w:rPr>
          <w:sz w:val="18"/>
          <w:szCs w:val="18"/>
          <w:lang w:val="en-GB"/>
        </w:rPr>
        <w:t>).</w:t>
      </w:r>
    </w:p>
  </w:footnote>
  <w:footnote w:id="6">
    <w:p w:rsidR="008B4360" w:rsidRPr="00554856" w:rsidRDefault="008B4360" w:rsidP="00B211F1">
      <w:pPr>
        <w:pStyle w:val="FootnoteText"/>
        <w:rPr>
          <w:sz w:val="18"/>
          <w:szCs w:val="18"/>
          <w:lang w:val="en-GB"/>
        </w:rPr>
      </w:pPr>
      <w:r w:rsidRPr="00554856">
        <w:rPr>
          <w:rStyle w:val="FootnoteReference"/>
          <w:sz w:val="18"/>
          <w:szCs w:val="18"/>
        </w:rPr>
        <w:footnoteRef/>
      </w:r>
      <w:r w:rsidRPr="00554856">
        <w:rPr>
          <w:sz w:val="18"/>
          <w:szCs w:val="18"/>
        </w:rPr>
        <w:t xml:space="preserve"> </w:t>
      </w:r>
      <w:r w:rsidRPr="00554856">
        <w:rPr>
          <w:sz w:val="18"/>
          <w:szCs w:val="18"/>
          <w:lang w:val="en-GB"/>
        </w:rPr>
        <w:t xml:space="preserve">Handling availability response for quota sales (whether </w:t>
      </w:r>
      <w:r>
        <w:rPr>
          <w:sz w:val="18"/>
          <w:szCs w:val="18"/>
          <w:lang w:val="en-GB"/>
        </w:rPr>
        <w:t xml:space="preserve">numeric </w:t>
      </w:r>
      <w:r w:rsidRPr="00554856">
        <w:rPr>
          <w:sz w:val="18"/>
          <w:szCs w:val="18"/>
          <w:lang w:val="en-GB"/>
        </w:rPr>
        <w:t>or A</w:t>
      </w:r>
      <w:r>
        <w:rPr>
          <w:sz w:val="18"/>
          <w:szCs w:val="18"/>
          <w:lang w:val="en-GB"/>
        </w:rPr>
        <w:t>-available</w:t>
      </w:r>
      <w:r w:rsidRPr="00554856">
        <w:rPr>
          <w:sz w:val="18"/>
          <w:szCs w:val="18"/>
          <w:lang w:val="en-GB"/>
        </w:rPr>
        <w:t xml:space="preserve"> needs to be returned) </w:t>
      </w:r>
      <w:r>
        <w:rPr>
          <w:sz w:val="18"/>
          <w:szCs w:val="18"/>
          <w:lang w:val="en-GB"/>
        </w:rPr>
        <w:t>is</w:t>
      </w:r>
      <w:r w:rsidRPr="00554856">
        <w:rPr>
          <w:sz w:val="18"/>
          <w:szCs w:val="18"/>
          <w:lang w:val="en-GB"/>
        </w:rPr>
        <w:t xml:space="preserve"> addressed by another story.</w:t>
      </w:r>
    </w:p>
  </w:footnote>
  <w:footnote w:id="7">
    <w:p w:rsidR="008B4360" w:rsidRPr="00B211F1" w:rsidRDefault="008B4360">
      <w:pPr>
        <w:pStyle w:val="FootnoteText"/>
        <w:rPr>
          <w:lang w:val="en-GB"/>
        </w:rPr>
      </w:pPr>
      <w:r w:rsidRPr="00554856">
        <w:rPr>
          <w:rStyle w:val="FootnoteReference"/>
          <w:sz w:val="18"/>
          <w:szCs w:val="18"/>
        </w:rPr>
        <w:footnoteRef/>
      </w:r>
      <w:r w:rsidRPr="00554856">
        <w:rPr>
          <w:sz w:val="18"/>
          <w:szCs w:val="18"/>
        </w:rPr>
        <w:t xml:space="preserve"> </w:t>
      </w:r>
      <w:r>
        <w:rPr>
          <w:sz w:val="18"/>
          <w:szCs w:val="18"/>
        </w:rPr>
        <w:t xml:space="preserve">Whether </w:t>
      </w:r>
      <w:r w:rsidRPr="00554856">
        <w:rPr>
          <w:sz w:val="18"/>
          <w:szCs w:val="18"/>
        </w:rPr>
        <w:t>POO &amp; Up</w:t>
      </w:r>
      <w:r>
        <w:rPr>
          <w:sz w:val="18"/>
          <w:szCs w:val="18"/>
        </w:rPr>
        <w:t>-</w:t>
      </w:r>
      <w:r w:rsidRPr="00554856">
        <w:rPr>
          <w:sz w:val="18"/>
          <w:szCs w:val="18"/>
        </w:rPr>
        <w:t xml:space="preserve">line/Downline </w:t>
      </w:r>
      <w:r>
        <w:rPr>
          <w:sz w:val="18"/>
          <w:szCs w:val="18"/>
        </w:rPr>
        <w:t xml:space="preserve">restrictions </w:t>
      </w:r>
      <w:r w:rsidRPr="00554856">
        <w:rPr>
          <w:sz w:val="18"/>
          <w:szCs w:val="18"/>
        </w:rPr>
        <w:t xml:space="preserve">apply </w:t>
      </w:r>
      <w:r>
        <w:rPr>
          <w:sz w:val="18"/>
          <w:szCs w:val="18"/>
        </w:rPr>
        <w:t>is known based on</w:t>
      </w:r>
      <w:r w:rsidRPr="00554856">
        <w:rPr>
          <w:sz w:val="18"/>
          <w:szCs w:val="18"/>
        </w:rPr>
        <w:t xml:space="preserve"> itinerary </w:t>
      </w:r>
      <w:r>
        <w:rPr>
          <w:sz w:val="18"/>
          <w:szCs w:val="18"/>
        </w:rPr>
        <w:t xml:space="preserve">of incoming request. </w:t>
      </w:r>
      <w:proofErr w:type="gramStart"/>
      <w:r>
        <w:rPr>
          <w:sz w:val="18"/>
          <w:szCs w:val="18"/>
        </w:rPr>
        <w:t>T</w:t>
      </w:r>
      <w:r w:rsidRPr="00554856">
        <w:rPr>
          <w:sz w:val="18"/>
          <w:szCs w:val="18"/>
        </w:rPr>
        <w:t>herefore</w:t>
      </w:r>
      <w:proofErr w:type="gramEnd"/>
      <w:r w:rsidRPr="00554856">
        <w:rPr>
          <w:sz w:val="18"/>
          <w:szCs w:val="18"/>
        </w:rPr>
        <w:t xml:space="preserve"> </w:t>
      </w:r>
      <w:r>
        <w:rPr>
          <w:sz w:val="18"/>
          <w:szCs w:val="18"/>
        </w:rPr>
        <w:t xml:space="preserve">it </w:t>
      </w:r>
      <w:r w:rsidRPr="00554856">
        <w:rPr>
          <w:sz w:val="18"/>
          <w:szCs w:val="18"/>
        </w:rPr>
        <w:t xml:space="preserve">cannot be determined prior to receipt of </w:t>
      </w:r>
      <w:r>
        <w:rPr>
          <w:sz w:val="18"/>
          <w:szCs w:val="18"/>
        </w:rPr>
        <w:t xml:space="preserve">the </w:t>
      </w:r>
      <w:r w:rsidRPr="00554856">
        <w:rPr>
          <w:sz w:val="18"/>
          <w:szCs w:val="18"/>
        </w:rPr>
        <w:t xml:space="preserve">request. </w:t>
      </w:r>
      <w:r w:rsidRPr="00554856">
        <w:rPr>
          <w:sz w:val="18"/>
          <w:szCs w:val="18"/>
          <w:lang w:val="en-GB"/>
        </w:rPr>
        <w:t xml:space="preserve">Refer to section </w:t>
      </w:r>
      <w:r w:rsidRPr="00554856">
        <w:rPr>
          <w:rFonts w:cs="Arial"/>
          <w:sz w:val="18"/>
          <w:szCs w:val="18"/>
          <w:lang w:val="en-GB"/>
        </w:rPr>
        <w:t>§</w:t>
      </w:r>
      <w:r>
        <w:fldChar w:fldCharType="begin"/>
      </w:r>
      <w:r>
        <w:instrText xml:space="preserve"> REF _Ref425870719 \r \h  \* MERGEFORMAT </w:instrText>
      </w:r>
      <w:r>
        <w:fldChar w:fldCharType="separate"/>
      </w:r>
      <w:r w:rsidRPr="00CE6633">
        <w:rPr>
          <w:rFonts w:cs="Arial"/>
          <w:b/>
          <w:sz w:val="18"/>
          <w:szCs w:val="18"/>
          <w:lang w:val="en-GB"/>
        </w:rPr>
        <w:t>15.1.3.3</w:t>
      </w:r>
      <w:r>
        <w:fldChar w:fldCharType="end"/>
      </w:r>
      <w:r>
        <w:rPr>
          <w:rFonts w:cs="Arial"/>
          <w:sz w:val="18"/>
          <w:szCs w:val="18"/>
          <w:lang w:val="en-GB"/>
        </w:rPr>
        <w:t xml:space="preserve"> </w:t>
      </w:r>
      <w:r w:rsidRPr="00554856">
        <w:rPr>
          <w:sz w:val="18"/>
          <w:szCs w:val="18"/>
          <w:lang w:val="en-GB"/>
        </w:rPr>
        <w:t>on how they need to be processed.</w:t>
      </w:r>
      <w:r>
        <w:rPr>
          <w:b/>
          <w:lang w:val="en-GB"/>
        </w:rPr>
        <w:t xml:space="preserve"> </w:t>
      </w:r>
    </w:p>
  </w:footnote>
  <w:footnote w:id="8">
    <w:p w:rsidR="008B4360" w:rsidRPr="00554856" w:rsidRDefault="008B4360">
      <w:pPr>
        <w:pStyle w:val="FootnoteText"/>
        <w:rPr>
          <w:sz w:val="18"/>
          <w:szCs w:val="18"/>
          <w:lang w:val="en-GB"/>
        </w:rPr>
      </w:pPr>
      <w:r w:rsidRPr="00554856">
        <w:rPr>
          <w:rStyle w:val="FootnoteReference"/>
          <w:sz w:val="18"/>
          <w:szCs w:val="18"/>
        </w:rPr>
        <w:footnoteRef/>
      </w:r>
      <w:r w:rsidRPr="00554856">
        <w:rPr>
          <w:sz w:val="18"/>
          <w:szCs w:val="18"/>
        </w:rPr>
        <w:t xml:space="preserve"> Since in majority of cases lowest RBD is most likely to be constrained first, which will help determine if other RBDs need to be </w:t>
      </w:r>
      <w:r>
        <w:rPr>
          <w:sz w:val="18"/>
          <w:szCs w:val="18"/>
        </w:rPr>
        <w:t>cached</w:t>
      </w:r>
      <w:r w:rsidRPr="00554856">
        <w:rPr>
          <w:sz w:val="18"/>
          <w:szCs w:val="18"/>
        </w:rPr>
        <w:t xml:space="preserve"> too. </w:t>
      </w:r>
      <w:r w:rsidRPr="00554856">
        <w:rPr>
          <w:sz w:val="18"/>
          <w:szCs w:val="18"/>
          <w:lang w:val="en-GB"/>
        </w:rPr>
        <w:t xml:space="preserve">However development team can adopt any criteria in case simultaneous threads to determine RBD availability is running.   </w:t>
      </w:r>
    </w:p>
  </w:footnote>
  <w:footnote w:id="9">
    <w:p w:rsidR="008B4360" w:rsidRPr="00554856" w:rsidRDefault="008B4360">
      <w:pPr>
        <w:pStyle w:val="FootnoteText"/>
        <w:rPr>
          <w:sz w:val="18"/>
          <w:szCs w:val="18"/>
          <w:lang w:val="en-GB"/>
        </w:rPr>
      </w:pPr>
      <w:r w:rsidRPr="00554856">
        <w:rPr>
          <w:rStyle w:val="FootnoteReference"/>
          <w:sz w:val="18"/>
          <w:szCs w:val="18"/>
        </w:rPr>
        <w:footnoteRef/>
      </w:r>
      <w:r w:rsidRPr="00554856">
        <w:rPr>
          <w:sz w:val="18"/>
          <w:szCs w:val="18"/>
        </w:rPr>
        <w:t xml:space="preserve"> System sets segment record to '</w:t>
      </w:r>
      <w:r w:rsidRPr="00554856">
        <w:rPr>
          <w:sz w:val="18"/>
          <w:szCs w:val="18"/>
          <w:lang w:val="en-GB"/>
        </w:rPr>
        <w:t>Closed' status when flight is departed</w:t>
      </w:r>
    </w:p>
  </w:footnote>
  <w:footnote w:id="10">
    <w:p w:rsidR="008B4360" w:rsidRPr="00554856" w:rsidRDefault="008B4360">
      <w:pPr>
        <w:pStyle w:val="FootnoteText"/>
        <w:rPr>
          <w:sz w:val="18"/>
          <w:szCs w:val="18"/>
          <w:lang w:val="en-GB"/>
        </w:rPr>
      </w:pPr>
      <w:r w:rsidRPr="00554856">
        <w:rPr>
          <w:rStyle w:val="FootnoteReference"/>
          <w:sz w:val="18"/>
          <w:szCs w:val="18"/>
        </w:rPr>
        <w:footnoteRef/>
      </w:r>
      <w:r w:rsidRPr="00554856">
        <w:rPr>
          <w:sz w:val="18"/>
          <w:szCs w:val="18"/>
        </w:rPr>
        <w:t xml:space="preserve"> </w:t>
      </w:r>
      <w:r w:rsidRPr="00554856">
        <w:rPr>
          <w:sz w:val="18"/>
          <w:szCs w:val="18"/>
          <w:lang w:val="en-GB"/>
        </w:rPr>
        <w:t xml:space="preserve">Protective Cover </w:t>
      </w:r>
      <w:r>
        <w:rPr>
          <w:sz w:val="18"/>
          <w:szCs w:val="18"/>
          <w:lang w:val="en-GB"/>
        </w:rPr>
        <w:t>is</w:t>
      </w:r>
      <w:r w:rsidRPr="00554856">
        <w:rPr>
          <w:sz w:val="18"/>
          <w:szCs w:val="18"/>
          <w:lang w:val="en-GB"/>
        </w:rPr>
        <w:t xml:space="preserve"> addressed in another task in the future.</w:t>
      </w:r>
    </w:p>
  </w:footnote>
  <w:footnote w:id="11">
    <w:p w:rsidR="003A731A" w:rsidRPr="003A731A" w:rsidRDefault="003A731A">
      <w:pPr>
        <w:pStyle w:val="FootnoteText"/>
        <w:rPr>
          <w:lang w:val="en-GB"/>
        </w:rPr>
      </w:pPr>
      <w:r>
        <w:rPr>
          <w:rStyle w:val="FootnoteReference"/>
        </w:rPr>
        <w:footnoteRef/>
      </w:r>
      <w:r>
        <w:t xml:space="preserve"> </w:t>
      </w:r>
      <w:r w:rsidRPr="003A731A">
        <w:rPr>
          <w:sz w:val="18"/>
          <w:lang w:val="en-GB"/>
        </w:rPr>
        <w:t xml:space="preserve">Same availability would </w:t>
      </w:r>
      <w:proofErr w:type="gramStart"/>
      <w:r w:rsidRPr="003A731A">
        <w:rPr>
          <w:sz w:val="18"/>
          <w:lang w:val="en-GB"/>
        </w:rPr>
        <w:t>exists</w:t>
      </w:r>
      <w:proofErr w:type="gramEnd"/>
      <w:r w:rsidRPr="003A731A">
        <w:rPr>
          <w:sz w:val="18"/>
          <w:lang w:val="en-GB"/>
        </w:rPr>
        <w:t xml:space="preserve"> for both 'Authorization' </w:t>
      </w:r>
      <w:r>
        <w:rPr>
          <w:sz w:val="18"/>
          <w:lang w:val="en-GB"/>
        </w:rPr>
        <w:t xml:space="preserve">or </w:t>
      </w:r>
      <w:r w:rsidRPr="003A731A">
        <w:rPr>
          <w:sz w:val="18"/>
          <w:lang w:val="en-GB"/>
        </w:rPr>
        <w:t xml:space="preserve">'Protection Limit' </w:t>
      </w:r>
      <w:r>
        <w:rPr>
          <w:sz w:val="18"/>
          <w:lang w:val="en-GB"/>
        </w:rPr>
        <w:t xml:space="preserve">under </w:t>
      </w:r>
      <w:r w:rsidRPr="003A731A">
        <w:rPr>
          <w:sz w:val="18"/>
          <w:lang w:val="en-GB"/>
        </w:rPr>
        <w:t xml:space="preserve">subscriber parameter </w:t>
      </w:r>
      <w:proofErr w:type="spellStart"/>
      <w:r w:rsidRPr="003A731A">
        <w:rPr>
          <w:rFonts w:cs="Arial"/>
          <w:sz w:val="18"/>
          <w:lang w:val="en-GB"/>
        </w:rPr>
        <w:t>Inventory_Bucket_Control_Typ</w:t>
      </w:r>
      <w:r>
        <w:rPr>
          <w:rFonts w:cs="Arial"/>
          <w:sz w:val="18"/>
          <w:lang w:val="en-GB"/>
        </w:rPr>
        <w:t>e</w:t>
      </w:r>
      <w:proofErr w:type="spellEnd"/>
      <w:r>
        <w:rPr>
          <w:rFonts w:cs="Arial"/>
          <w:sz w:val="18"/>
          <w:lang w:val="en-GB"/>
        </w:rPr>
        <w:t xml:space="preserve"> inventory adjustment.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360" w:rsidRDefault="008B4360">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360" w:rsidRDefault="008B4360">
    <w:pPr>
      <w:jc w:val="right"/>
    </w:pPr>
    <w:r>
      <w:rPr>
        <w:noProof/>
        <w:lang w:val="en-GB" w:eastAsia="en-GB"/>
      </w:rPr>
      <w:drawing>
        <wp:anchor distT="0" distB="0" distL="114300" distR="114300" simplePos="0" relativeHeight="251657216" behindDoc="0" locked="0" layoutInCell="0" allowOverlap="1">
          <wp:simplePos x="0" y="0"/>
          <wp:positionH relativeFrom="column">
            <wp:posOffset>4954905</wp:posOffset>
          </wp:positionH>
          <wp:positionV relativeFrom="paragraph">
            <wp:posOffset>11430</wp:posOffset>
          </wp:positionV>
          <wp:extent cx="1080135" cy="267335"/>
          <wp:effectExtent l="19050" t="0" r="5715" b="0"/>
          <wp:wrapTopAndBottom/>
          <wp:docPr id="3" name="Picture 1"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logo"/>
                  <pic:cNvPicPr>
                    <a:picLocks noChangeAspect="1" noChangeArrowheads="1"/>
                  </pic:cNvPicPr>
                </pic:nvPicPr>
                <pic:blipFill>
                  <a:blip r:embed="rId1"/>
                  <a:srcRect/>
                  <a:stretch>
                    <a:fillRect/>
                  </a:stretch>
                </pic:blipFill>
                <pic:spPr bwMode="auto">
                  <a:xfrm>
                    <a:off x="0" y="0"/>
                    <a:ext cx="1080135" cy="26733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360" w:rsidRDefault="008B4360">
    <w:pP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360" w:rsidRPr="00F17D2C" w:rsidRDefault="008B4360" w:rsidP="00F17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283F1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34B7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1600B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46DB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52B3C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962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45A5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5650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DC82072"/>
    <w:lvl w:ilvl="0">
      <w:start w:val="1"/>
      <w:numFmt w:val="decimal"/>
      <w:pStyle w:val="ListNumber"/>
      <w:lvlText w:val="%1."/>
      <w:lvlJc w:val="left"/>
      <w:pPr>
        <w:tabs>
          <w:tab w:val="num" w:pos="360"/>
        </w:tabs>
        <w:ind w:left="360" w:hanging="360"/>
      </w:pPr>
    </w:lvl>
  </w:abstractNum>
  <w:abstractNum w:abstractNumId="9">
    <w:nsid w:val="FFFFFF89"/>
    <w:multiLevelType w:val="singleLevel"/>
    <w:tmpl w:val="EE3C15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EDAC8070"/>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74F0D83"/>
    <w:multiLevelType w:val="hybridMultilevel"/>
    <w:tmpl w:val="D6306BBC"/>
    <w:lvl w:ilvl="0" w:tplc="FA24DFDE">
      <w:start w:val="1"/>
      <w:numFmt w:val="decimal"/>
      <w:lvlText w:val="%1."/>
      <w:lvlJc w:val="left"/>
      <w:pPr>
        <w:ind w:left="360" w:hanging="360"/>
      </w:pPr>
      <w:rPr>
        <w:rFonts w:ascii="Arial" w:hAnsi="Arial" w:hint="default"/>
        <w:b w:val="0"/>
        <w:i w:val="0"/>
        <w:sz w:val="20"/>
      </w:rPr>
    </w:lvl>
    <w:lvl w:ilvl="1" w:tplc="04090019">
      <w:start w:val="1"/>
      <w:numFmt w:val="lowerLetter"/>
      <w:lvlText w:val="%2."/>
      <w:lvlJc w:val="left"/>
      <w:pPr>
        <w:ind w:left="360" w:hanging="360"/>
      </w:pPr>
    </w:lvl>
    <w:lvl w:ilvl="2" w:tplc="6F544DAE">
      <w:start w:val="1"/>
      <w:numFmt w:val="lowerLetter"/>
      <w:lvlText w:val="%3."/>
      <w:lvlJc w:val="right"/>
      <w:pPr>
        <w:ind w:left="2160" w:hanging="180"/>
      </w:pPr>
      <w:rPr>
        <w:rFonts w:ascii="Arial" w:eastAsia="Times New Roman" w:hAnsi="Arial" w:cs="Arial"/>
      </w:rPr>
    </w:lvl>
    <w:lvl w:ilvl="3" w:tplc="A3661EBE">
      <w:start w:val="1"/>
      <w:numFmt w:val="lowerRoman"/>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58046A"/>
    <w:multiLevelType w:val="hybridMultilevel"/>
    <w:tmpl w:val="F5148A96"/>
    <w:lvl w:ilvl="0" w:tplc="FA24DFDE">
      <w:start w:val="1"/>
      <w:numFmt w:val="decimal"/>
      <w:lvlText w:val="%1."/>
      <w:lvlJc w:val="left"/>
      <w:pPr>
        <w:ind w:left="360" w:hanging="360"/>
      </w:pPr>
      <w:rPr>
        <w:rFonts w:ascii="Arial" w:hAnsi="Arial" w:hint="default"/>
        <w:b w:val="0"/>
        <w:i w:val="0"/>
        <w:sz w:val="20"/>
      </w:rPr>
    </w:lvl>
    <w:lvl w:ilvl="1" w:tplc="08090019">
      <w:start w:val="1"/>
      <w:numFmt w:val="lowerLetter"/>
      <w:lvlText w:val="%2."/>
      <w:lvlJc w:val="left"/>
      <w:pPr>
        <w:ind w:left="360" w:hanging="360"/>
      </w:pPr>
    </w:lvl>
    <w:lvl w:ilvl="2" w:tplc="6F544DAE">
      <w:start w:val="1"/>
      <w:numFmt w:val="lowerLetter"/>
      <w:lvlText w:val="%3."/>
      <w:lvlJc w:val="right"/>
      <w:pPr>
        <w:ind w:left="2160" w:hanging="180"/>
      </w:pPr>
      <w:rPr>
        <w:rFonts w:ascii="Arial" w:eastAsia="Times New Roman" w:hAnsi="Arial" w:cs="Arial"/>
      </w:rPr>
    </w:lvl>
    <w:lvl w:ilvl="3" w:tplc="A3661EBE">
      <w:start w:val="1"/>
      <w:numFmt w:val="lowerRoman"/>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9DE2983C">
      <w:start w:val="1"/>
      <w:numFmt w:val="bullet"/>
      <w:lvlText w:val="-"/>
      <w:lvlJc w:val="left"/>
      <w:pPr>
        <w:ind w:left="4500" w:hanging="360"/>
      </w:pPr>
      <w:rPr>
        <w:rFonts w:ascii="Arial" w:eastAsia="Times New Roman" w:hAnsi="Arial" w:cs="Aria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295CFB"/>
    <w:multiLevelType w:val="hybridMultilevel"/>
    <w:tmpl w:val="AD52BB5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szCs w:val="3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51201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E10154"/>
    <w:multiLevelType w:val="multilevel"/>
    <w:tmpl w:val="8F926E8C"/>
    <w:lvl w:ilvl="0">
      <w:start w:val="1"/>
      <w:numFmt w:val="decimal"/>
      <w:lvlText w:val="%1."/>
      <w:lvlJc w:val="left"/>
      <w:pPr>
        <w:tabs>
          <w:tab w:val="num" w:pos="432"/>
        </w:tabs>
        <w:ind w:left="432" w:hanging="432"/>
      </w:pPr>
      <w:rPr>
        <w:rFonts w:ascii="Arial" w:hAnsi="Arial" w:hint="default"/>
        <w:b/>
        <w:i w:val="0"/>
        <w:caps w:val="0"/>
        <w:strike w:val="0"/>
        <w:dstrike w:val="0"/>
        <w:vanish w:val="0"/>
        <w:sz w:val="28"/>
        <w:szCs w:val="28"/>
        <w:vertAlign w:val="baseline"/>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lvlText w:val="%1.%2.%3"/>
      <w:lvlJc w:val="left"/>
      <w:pPr>
        <w:tabs>
          <w:tab w:val="num" w:pos="720"/>
        </w:tabs>
        <w:ind w:left="720" w:hanging="72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none"/>
      <w:lvlText w:val="%5"/>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6FC4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2B701690"/>
    <w:multiLevelType w:val="hybridMultilevel"/>
    <w:tmpl w:val="767E64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E5C3A26"/>
    <w:multiLevelType w:val="hybridMultilevel"/>
    <w:tmpl w:val="C754579C"/>
    <w:lvl w:ilvl="0" w:tplc="FA24DFDE">
      <w:start w:val="1"/>
      <w:numFmt w:val="decimal"/>
      <w:lvlText w:val="%1."/>
      <w:lvlJc w:val="left"/>
      <w:pPr>
        <w:ind w:left="720" w:hanging="360"/>
      </w:pPr>
      <w:rPr>
        <w:rFonts w:ascii="Arial" w:hAnsi="Arial" w:hint="default"/>
        <w:b w:val="0"/>
        <w:i w:val="0"/>
        <w:sz w:val="20"/>
      </w:rPr>
    </w:lvl>
    <w:lvl w:ilvl="1" w:tplc="04090019">
      <w:start w:val="1"/>
      <w:numFmt w:val="lowerLetter"/>
      <w:lvlText w:val="%2."/>
      <w:lvlJc w:val="left"/>
      <w:pPr>
        <w:ind w:left="720" w:hanging="360"/>
      </w:pPr>
    </w:lvl>
    <w:lvl w:ilvl="2" w:tplc="6F544DAE">
      <w:start w:val="1"/>
      <w:numFmt w:val="lowerLetter"/>
      <w:lvlText w:val="%3."/>
      <w:lvlJc w:val="right"/>
      <w:pPr>
        <w:ind w:left="2520" w:hanging="180"/>
      </w:pPr>
      <w:rPr>
        <w:rFonts w:ascii="Arial" w:eastAsia="Times New Roman" w:hAnsi="Arial" w:cs="Arial"/>
      </w:rPr>
    </w:lvl>
    <w:lvl w:ilvl="3" w:tplc="A3661EBE">
      <w:start w:val="1"/>
      <w:numFmt w:val="lowerRoman"/>
      <w:lvlText w:val="%4."/>
      <w:lvlJc w:val="left"/>
      <w:pPr>
        <w:ind w:left="3240" w:hanging="360"/>
      </w:pPr>
      <w:rPr>
        <w:rFonts w:ascii="Arial" w:eastAsia="Times New Roman" w:hAnsi="Arial" w:cs="Arial"/>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EDE3C35"/>
    <w:multiLevelType w:val="hybridMultilevel"/>
    <w:tmpl w:val="20B2C452"/>
    <w:lvl w:ilvl="0" w:tplc="FA24DFDE">
      <w:start w:val="1"/>
      <w:numFmt w:val="decimal"/>
      <w:lvlText w:val="%1."/>
      <w:lvlJc w:val="left"/>
      <w:pPr>
        <w:ind w:left="360" w:hanging="360"/>
      </w:pPr>
      <w:rPr>
        <w:rFonts w:ascii="Arial" w:hAnsi="Arial" w:hint="default"/>
        <w:b w:val="0"/>
        <w:i w:val="0"/>
        <w:sz w:val="20"/>
      </w:rPr>
    </w:lvl>
    <w:lvl w:ilvl="1" w:tplc="08090019">
      <w:start w:val="1"/>
      <w:numFmt w:val="lowerLetter"/>
      <w:lvlText w:val="%2."/>
      <w:lvlJc w:val="left"/>
      <w:pPr>
        <w:ind w:left="360" w:hanging="360"/>
      </w:pPr>
    </w:lvl>
    <w:lvl w:ilvl="2" w:tplc="6F544DAE">
      <w:start w:val="1"/>
      <w:numFmt w:val="lowerLetter"/>
      <w:lvlText w:val="%3."/>
      <w:lvlJc w:val="right"/>
      <w:pPr>
        <w:ind w:left="2160" w:hanging="180"/>
      </w:pPr>
      <w:rPr>
        <w:rFonts w:ascii="Arial" w:eastAsia="Times New Roman" w:hAnsi="Arial" w:cs="Arial"/>
      </w:rPr>
    </w:lvl>
    <w:lvl w:ilvl="3" w:tplc="A3661EBE">
      <w:start w:val="1"/>
      <w:numFmt w:val="lowerRoman"/>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9DE2983C">
      <w:start w:val="1"/>
      <w:numFmt w:val="bullet"/>
      <w:lvlText w:val="-"/>
      <w:lvlJc w:val="left"/>
      <w:pPr>
        <w:ind w:left="4500" w:hanging="360"/>
      </w:pPr>
      <w:rPr>
        <w:rFonts w:ascii="Arial" w:eastAsia="Times New Roman" w:hAnsi="Arial" w:cs="Aria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4B74C6"/>
    <w:multiLevelType w:val="hybridMultilevel"/>
    <w:tmpl w:val="A1A264E6"/>
    <w:lvl w:ilvl="0" w:tplc="0590A438">
      <w:start w:val="1"/>
      <w:numFmt w:val="decimal"/>
      <w:pStyle w:val="StyleSITAMainNumListArial10ptLeft05"/>
      <w:lvlText w:val="%1."/>
      <w:lvlJc w:val="left"/>
      <w:pPr>
        <w:tabs>
          <w:tab w:val="num" w:pos="806"/>
        </w:tabs>
        <w:ind w:left="806" w:hanging="360"/>
      </w:pPr>
      <w:rPr>
        <w:rFonts w:hint="default"/>
        <w:b w:val="0"/>
        <w:i w:val="0"/>
        <w:sz w:val="20"/>
      </w:r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2">
    <w:nsid w:val="3C26381F"/>
    <w:multiLevelType w:val="hybridMultilevel"/>
    <w:tmpl w:val="73DE73E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425E4985"/>
    <w:multiLevelType w:val="hybridMultilevel"/>
    <w:tmpl w:val="633A128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5">
    <w:nsid w:val="4F786DA4"/>
    <w:multiLevelType w:val="hybridMultilevel"/>
    <w:tmpl w:val="7B5E5D92"/>
    <w:lvl w:ilvl="0" w:tplc="3EE8DCD0">
      <w:start w:val="1"/>
      <w:numFmt w:val="decimal"/>
      <w:lvlText w:val="A%1."/>
      <w:lvlJc w:val="left"/>
      <w:pPr>
        <w:ind w:left="360" w:hanging="360"/>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22F245F"/>
    <w:multiLevelType w:val="hybridMultilevel"/>
    <w:tmpl w:val="8E5AAF9E"/>
    <w:lvl w:ilvl="0" w:tplc="B6542270">
      <w:start w:val="1"/>
      <w:numFmt w:val="decimal"/>
      <w:lvlText w:val="%1."/>
      <w:lvlJc w:val="left"/>
      <w:pPr>
        <w:ind w:left="792" w:hanging="360"/>
      </w:pPr>
      <w:rPr>
        <w:rFonts w:ascii="Arial" w:hAnsi="Arial" w:hint="default"/>
        <w:b w:val="0"/>
        <w:i w:val="0"/>
        <w:sz w:val="18"/>
        <w:szCs w:val="18"/>
      </w:rPr>
    </w:lvl>
    <w:lvl w:ilvl="1" w:tplc="04090019">
      <w:start w:val="1"/>
      <w:numFmt w:val="lowerLetter"/>
      <w:lvlText w:val="%2."/>
      <w:lvlJc w:val="left"/>
      <w:pPr>
        <w:ind w:left="792" w:hanging="360"/>
      </w:pPr>
    </w:lvl>
    <w:lvl w:ilvl="2" w:tplc="6F544DAE">
      <w:start w:val="1"/>
      <w:numFmt w:val="lowerLetter"/>
      <w:lvlText w:val="%3."/>
      <w:lvlJc w:val="right"/>
      <w:pPr>
        <w:ind w:left="2592" w:hanging="180"/>
      </w:pPr>
      <w:rPr>
        <w:rFonts w:ascii="Arial" w:eastAsia="Times New Roman" w:hAnsi="Arial" w:cs="Arial"/>
      </w:rPr>
    </w:lvl>
    <w:lvl w:ilvl="3" w:tplc="A3661EBE">
      <w:start w:val="1"/>
      <w:numFmt w:val="lowerRoman"/>
      <w:lvlText w:val="%4."/>
      <w:lvlJc w:val="left"/>
      <w:pPr>
        <w:ind w:left="3312" w:hanging="360"/>
      </w:pPr>
      <w:rPr>
        <w:rFonts w:ascii="Arial" w:eastAsia="Times New Roman" w:hAnsi="Arial" w:cs="Arial"/>
      </w:r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58877763"/>
    <w:multiLevelType w:val="hybridMultilevel"/>
    <w:tmpl w:val="B18CBF5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EF94808"/>
    <w:multiLevelType w:val="hybridMultilevel"/>
    <w:tmpl w:val="52B2DB68"/>
    <w:lvl w:ilvl="0" w:tplc="08090001">
      <w:start w:val="1"/>
      <w:numFmt w:val="bullet"/>
      <w:lvlText w:val=""/>
      <w:lvlJc w:val="left"/>
      <w:pPr>
        <w:tabs>
          <w:tab w:val="num" w:pos="1152"/>
        </w:tabs>
        <w:ind w:left="1152" w:hanging="360"/>
      </w:pPr>
      <w:rPr>
        <w:rFonts w:ascii="Symbol" w:hAnsi="Symbol" w:hint="default"/>
      </w:rPr>
    </w:lvl>
    <w:lvl w:ilvl="1" w:tplc="08090003" w:tentative="1">
      <w:start w:val="1"/>
      <w:numFmt w:val="bullet"/>
      <w:lvlText w:val="o"/>
      <w:lvlJc w:val="left"/>
      <w:pPr>
        <w:tabs>
          <w:tab w:val="num" w:pos="1872"/>
        </w:tabs>
        <w:ind w:left="1872" w:hanging="360"/>
      </w:pPr>
      <w:rPr>
        <w:rFonts w:ascii="Courier New" w:hAnsi="Courier New" w:cs="Courier New" w:hint="default"/>
      </w:rPr>
    </w:lvl>
    <w:lvl w:ilvl="2" w:tplc="08090005" w:tentative="1">
      <w:start w:val="1"/>
      <w:numFmt w:val="bullet"/>
      <w:lvlText w:val=""/>
      <w:lvlJc w:val="left"/>
      <w:pPr>
        <w:tabs>
          <w:tab w:val="num" w:pos="2592"/>
        </w:tabs>
        <w:ind w:left="2592" w:hanging="360"/>
      </w:pPr>
      <w:rPr>
        <w:rFonts w:ascii="Wingdings" w:hAnsi="Wingdings" w:hint="default"/>
      </w:rPr>
    </w:lvl>
    <w:lvl w:ilvl="3" w:tplc="08090001" w:tentative="1">
      <w:start w:val="1"/>
      <w:numFmt w:val="bullet"/>
      <w:lvlText w:val=""/>
      <w:lvlJc w:val="left"/>
      <w:pPr>
        <w:tabs>
          <w:tab w:val="num" w:pos="3312"/>
        </w:tabs>
        <w:ind w:left="3312" w:hanging="360"/>
      </w:pPr>
      <w:rPr>
        <w:rFonts w:ascii="Symbol" w:hAnsi="Symbol" w:hint="default"/>
      </w:rPr>
    </w:lvl>
    <w:lvl w:ilvl="4" w:tplc="08090003" w:tentative="1">
      <w:start w:val="1"/>
      <w:numFmt w:val="bullet"/>
      <w:lvlText w:val="o"/>
      <w:lvlJc w:val="left"/>
      <w:pPr>
        <w:tabs>
          <w:tab w:val="num" w:pos="4032"/>
        </w:tabs>
        <w:ind w:left="4032" w:hanging="360"/>
      </w:pPr>
      <w:rPr>
        <w:rFonts w:ascii="Courier New" w:hAnsi="Courier New" w:cs="Courier New" w:hint="default"/>
      </w:rPr>
    </w:lvl>
    <w:lvl w:ilvl="5" w:tplc="08090005" w:tentative="1">
      <w:start w:val="1"/>
      <w:numFmt w:val="bullet"/>
      <w:lvlText w:val=""/>
      <w:lvlJc w:val="left"/>
      <w:pPr>
        <w:tabs>
          <w:tab w:val="num" w:pos="4752"/>
        </w:tabs>
        <w:ind w:left="4752" w:hanging="360"/>
      </w:pPr>
      <w:rPr>
        <w:rFonts w:ascii="Wingdings" w:hAnsi="Wingdings" w:hint="default"/>
      </w:rPr>
    </w:lvl>
    <w:lvl w:ilvl="6" w:tplc="08090001" w:tentative="1">
      <w:start w:val="1"/>
      <w:numFmt w:val="bullet"/>
      <w:lvlText w:val=""/>
      <w:lvlJc w:val="left"/>
      <w:pPr>
        <w:tabs>
          <w:tab w:val="num" w:pos="5472"/>
        </w:tabs>
        <w:ind w:left="5472" w:hanging="360"/>
      </w:pPr>
      <w:rPr>
        <w:rFonts w:ascii="Symbol" w:hAnsi="Symbol" w:hint="default"/>
      </w:rPr>
    </w:lvl>
    <w:lvl w:ilvl="7" w:tplc="08090003" w:tentative="1">
      <w:start w:val="1"/>
      <w:numFmt w:val="bullet"/>
      <w:lvlText w:val="o"/>
      <w:lvlJc w:val="left"/>
      <w:pPr>
        <w:tabs>
          <w:tab w:val="num" w:pos="6192"/>
        </w:tabs>
        <w:ind w:left="6192" w:hanging="360"/>
      </w:pPr>
      <w:rPr>
        <w:rFonts w:ascii="Courier New" w:hAnsi="Courier New" w:cs="Courier New" w:hint="default"/>
      </w:rPr>
    </w:lvl>
    <w:lvl w:ilvl="8" w:tplc="08090005" w:tentative="1">
      <w:start w:val="1"/>
      <w:numFmt w:val="bullet"/>
      <w:lvlText w:val=""/>
      <w:lvlJc w:val="left"/>
      <w:pPr>
        <w:tabs>
          <w:tab w:val="num" w:pos="6912"/>
        </w:tabs>
        <w:ind w:left="6912" w:hanging="360"/>
      </w:pPr>
      <w:rPr>
        <w:rFonts w:ascii="Wingdings" w:hAnsi="Wingdings" w:hint="default"/>
      </w:rPr>
    </w:lvl>
  </w:abstractNum>
  <w:abstractNum w:abstractNumId="29">
    <w:nsid w:val="5F4B0133"/>
    <w:multiLevelType w:val="hybridMultilevel"/>
    <w:tmpl w:val="D19A8E24"/>
    <w:lvl w:ilvl="0" w:tplc="6D389C44">
      <w:start w:val="1"/>
      <w:numFmt w:val="bullet"/>
      <w:lvlRestart w:val="0"/>
      <w:pStyle w:val="SITAMain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0">
    <w:nsid w:val="5FA61B30"/>
    <w:multiLevelType w:val="hybridMultilevel"/>
    <w:tmpl w:val="013006E6"/>
    <w:lvl w:ilvl="0" w:tplc="9E14FB9A">
      <w:start w:val="1"/>
      <w:numFmt w:val="decimal"/>
      <w:pStyle w:val="SITASub-Num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08D4BB6"/>
    <w:multiLevelType w:val="hybridMultilevel"/>
    <w:tmpl w:val="15AA7DBC"/>
    <w:lvl w:ilvl="0" w:tplc="FA24DFDE">
      <w:start w:val="1"/>
      <w:numFmt w:val="decimal"/>
      <w:lvlText w:val="%1."/>
      <w:lvlJc w:val="left"/>
      <w:pPr>
        <w:ind w:left="360" w:hanging="360"/>
      </w:pPr>
      <w:rPr>
        <w:rFonts w:ascii="Arial" w:hAnsi="Arial" w:hint="default"/>
        <w:b w:val="0"/>
        <w:i w:val="0"/>
        <w:sz w:val="20"/>
      </w:rPr>
    </w:lvl>
    <w:lvl w:ilvl="1" w:tplc="0809000F">
      <w:start w:val="1"/>
      <w:numFmt w:val="decimal"/>
      <w:lvlText w:val="%2."/>
      <w:lvlJc w:val="left"/>
      <w:pPr>
        <w:ind w:left="360" w:hanging="360"/>
      </w:pPr>
    </w:lvl>
    <w:lvl w:ilvl="2" w:tplc="6F544DAE">
      <w:start w:val="1"/>
      <w:numFmt w:val="lowerLetter"/>
      <w:lvlText w:val="%3."/>
      <w:lvlJc w:val="right"/>
      <w:pPr>
        <w:ind w:left="2160" w:hanging="180"/>
      </w:pPr>
      <w:rPr>
        <w:rFonts w:ascii="Arial" w:eastAsia="Times New Roman" w:hAnsi="Arial" w:cs="Arial"/>
      </w:rPr>
    </w:lvl>
    <w:lvl w:ilvl="3" w:tplc="A3661EBE">
      <w:start w:val="1"/>
      <w:numFmt w:val="lowerRoman"/>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9DE2983C">
      <w:start w:val="1"/>
      <w:numFmt w:val="bullet"/>
      <w:lvlText w:val="-"/>
      <w:lvlJc w:val="left"/>
      <w:pPr>
        <w:ind w:left="4500" w:hanging="360"/>
      </w:pPr>
      <w:rPr>
        <w:rFonts w:ascii="Arial" w:eastAsia="Times New Roman" w:hAnsi="Arial" w:cs="Aria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BC4625"/>
    <w:multiLevelType w:val="hybridMultilevel"/>
    <w:tmpl w:val="6086806C"/>
    <w:lvl w:ilvl="0" w:tplc="FA24DFDE">
      <w:start w:val="1"/>
      <w:numFmt w:val="decimal"/>
      <w:lvlText w:val="%1."/>
      <w:lvlJc w:val="left"/>
      <w:pPr>
        <w:ind w:left="360" w:hanging="360"/>
      </w:pPr>
      <w:rPr>
        <w:rFonts w:ascii="Arial" w:hAnsi="Arial" w:hint="default"/>
        <w:b w:val="0"/>
        <w:i w:val="0"/>
        <w:sz w:val="20"/>
      </w:rPr>
    </w:lvl>
    <w:lvl w:ilvl="1" w:tplc="08090019">
      <w:start w:val="1"/>
      <w:numFmt w:val="lowerLetter"/>
      <w:lvlText w:val="%2."/>
      <w:lvlJc w:val="left"/>
      <w:pPr>
        <w:ind w:left="360" w:hanging="360"/>
      </w:pPr>
    </w:lvl>
    <w:lvl w:ilvl="2" w:tplc="6F544DAE">
      <w:start w:val="1"/>
      <w:numFmt w:val="lowerLetter"/>
      <w:lvlText w:val="%3."/>
      <w:lvlJc w:val="right"/>
      <w:pPr>
        <w:ind w:left="2160" w:hanging="180"/>
      </w:pPr>
      <w:rPr>
        <w:rFonts w:ascii="Arial" w:eastAsia="Times New Roman" w:hAnsi="Arial" w:cs="Arial"/>
      </w:rPr>
    </w:lvl>
    <w:lvl w:ilvl="3" w:tplc="A3661EBE">
      <w:start w:val="1"/>
      <w:numFmt w:val="lowerRoman"/>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9DE2983C">
      <w:start w:val="1"/>
      <w:numFmt w:val="bullet"/>
      <w:lvlText w:val="-"/>
      <w:lvlJc w:val="left"/>
      <w:pPr>
        <w:ind w:left="4500" w:hanging="360"/>
      </w:pPr>
      <w:rPr>
        <w:rFonts w:ascii="Arial" w:eastAsia="Times New Roman" w:hAnsi="Arial" w:cs="Aria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957074"/>
    <w:multiLevelType w:val="hybridMultilevel"/>
    <w:tmpl w:val="A490C0DE"/>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5">
    <w:nsid w:val="649C7A45"/>
    <w:multiLevelType w:val="hybridMultilevel"/>
    <w:tmpl w:val="D87835E0"/>
    <w:lvl w:ilvl="0" w:tplc="05AACE58">
      <w:start w:val="1"/>
      <w:numFmt w:val="decimal"/>
      <w:lvlText w:val="%1."/>
      <w:lvlJc w:val="left"/>
      <w:pPr>
        <w:ind w:left="792" w:hanging="360"/>
      </w:pPr>
      <w:rPr>
        <w:rFonts w:ascii="Arial" w:hAnsi="Arial" w:hint="default"/>
        <w:b w:val="0"/>
        <w:i w:val="0"/>
        <w:sz w:val="18"/>
        <w:szCs w:val="18"/>
      </w:rPr>
    </w:lvl>
    <w:lvl w:ilvl="1" w:tplc="08090001">
      <w:start w:val="1"/>
      <w:numFmt w:val="bullet"/>
      <w:lvlText w:val=""/>
      <w:lvlJc w:val="left"/>
      <w:pPr>
        <w:ind w:left="792" w:hanging="360"/>
      </w:pPr>
      <w:rPr>
        <w:rFonts w:ascii="Symbol" w:hAnsi="Symbol" w:hint="default"/>
      </w:rPr>
    </w:lvl>
    <w:lvl w:ilvl="2" w:tplc="08090001">
      <w:start w:val="1"/>
      <w:numFmt w:val="bullet"/>
      <w:lvlText w:val=""/>
      <w:lvlJc w:val="left"/>
      <w:pPr>
        <w:ind w:left="2592" w:hanging="180"/>
      </w:pPr>
      <w:rPr>
        <w:rFonts w:ascii="Symbol" w:hAnsi="Symbol" w:hint="default"/>
      </w:rPr>
    </w:lvl>
    <w:lvl w:ilvl="3" w:tplc="A3661EBE">
      <w:start w:val="1"/>
      <w:numFmt w:val="lowerRoman"/>
      <w:lvlText w:val="%4."/>
      <w:lvlJc w:val="left"/>
      <w:pPr>
        <w:ind w:left="3312" w:hanging="360"/>
      </w:pPr>
      <w:rPr>
        <w:rFonts w:ascii="Arial" w:eastAsia="Times New Roman" w:hAnsi="Arial" w:cs="Arial"/>
      </w:r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nsid w:val="6B47504E"/>
    <w:multiLevelType w:val="hybridMultilevel"/>
    <w:tmpl w:val="EF1C8B64"/>
    <w:lvl w:ilvl="0" w:tplc="08090001">
      <w:start w:val="1"/>
      <w:numFmt w:val="bullet"/>
      <w:lvlText w:val=""/>
      <w:lvlJc w:val="left"/>
      <w:pPr>
        <w:tabs>
          <w:tab w:val="num" w:pos="792"/>
        </w:tabs>
        <w:ind w:left="792" w:hanging="360"/>
      </w:pPr>
      <w:rPr>
        <w:rFonts w:ascii="Symbol" w:hAnsi="Symbol" w:hint="default"/>
        <w:b w:val="0"/>
        <w:i w:val="0"/>
        <w:sz w:val="20"/>
      </w:rPr>
    </w:lvl>
    <w:lvl w:ilvl="1" w:tplc="08090001">
      <w:start w:val="1"/>
      <w:numFmt w:val="bullet"/>
      <w:lvlText w:val=""/>
      <w:lvlJc w:val="left"/>
      <w:pPr>
        <w:tabs>
          <w:tab w:val="num" w:pos="2160"/>
        </w:tabs>
        <w:ind w:left="2160" w:hanging="360"/>
      </w:pPr>
      <w:rPr>
        <w:rFonts w:ascii="Symbol" w:hAnsi="Symbol" w:hint="default"/>
        <w:b w:val="0"/>
        <w:i w:val="0"/>
        <w:sz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713D7E81"/>
    <w:multiLevelType w:val="hybridMultilevel"/>
    <w:tmpl w:val="ED3EFA72"/>
    <w:lvl w:ilvl="0" w:tplc="A3661EBE">
      <w:start w:val="1"/>
      <w:numFmt w:val="lowerRoman"/>
      <w:lvlText w:val="%1."/>
      <w:lvlJc w:val="left"/>
      <w:pPr>
        <w:ind w:left="324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AB7BB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72020B77"/>
    <w:multiLevelType w:val="hybridMultilevel"/>
    <w:tmpl w:val="0CAA2236"/>
    <w:lvl w:ilvl="0" w:tplc="BA8E4EEC">
      <w:start w:val="1"/>
      <w:numFmt w:val="decimal"/>
      <w:pStyle w:val="SITAMainNumList"/>
      <w:lvlText w:val="%1."/>
      <w:lvlJc w:val="left"/>
      <w:pPr>
        <w:tabs>
          <w:tab w:val="num" w:pos="792"/>
        </w:tabs>
        <w:ind w:left="792" w:hanging="360"/>
      </w:pPr>
      <w:rPr>
        <w:rFonts w:ascii="Arial" w:hAnsi="Arial" w:hint="default"/>
        <w:b w:val="0"/>
        <w:i w:val="0"/>
        <w:sz w:val="20"/>
      </w:rPr>
    </w:lvl>
    <w:lvl w:ilvl="1" w:tplc="08090001">
      <w:start w:val="1"/>
      <w:numFmt w:val="bullet"/>
      <w:lvlText w:val=""/>
      <w:lvlJc w:val="left"/>
      <w:pPr>
        <w:tabs>
          <w:tab w:val="num" w:pos="2160"/>
        </w:tabs>
        <w:ind w:left="2160" w:hanging="360"/>
      </w:pPr>
      <w:rPr>
        <w:rFonts w:ascii="Symbol" w:hAnsi="Symbol" w:hint="default"/>
        <w:b w:val="0"/>
        <w:i w:val="0"/>
        <w:sz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722E0E35"/>
    <w:multiLevelType w:val="hybridMultilevel"/>
    <w:tmpl w:val="7B18B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D75A5"/>
    <w:multiLevelType w:val="hybridMultilevel"/>
    <w:tmpl w:val="A42A8376"/>
    <w:lvl w:ilvl="0" w:tplc="BC967F90">
      <w:start w:val="1"/>
      <w:numFmt w:val="lowerLetter"/>
      <w:pStyle w:val="SITANumList"/>
      <w:lvlText w:val="%1."/>
      <w:lvlJc w:val="left"/>
      <w:pPr>
        <w:tabs>
          <w:tab w:val="num" w:pos="1152"/>
        </w:tabs>
        <w:ind w:left="1152" w:hanging="360"/>
      </w:pPr>
      <w:rPr>
        <w:rFonts w:ascii="Arial" w:hAnsi="Arial" w:hint="default"/>
        <w:sz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num w:numId="1">
    <w:abstractNumId w:val="10"/>
  </w:num>
  <w:num w:numId="2">
    <w:abstractNumId w:val="38"/>
  </w:num>
  <w:num w:numId="3">
    <w:abstractNumId w:val="15"/>
  </w:num>
  <w:num w:numId="4">
    <w:abstractNumId w:val="17"/>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1"/>
  </w:num>
  <w:num w:numId="17">
    <w:abstractNumId w:val="33"/>
  </w:num>
  <w:num w:numId="18">
    <w:abstractNumId w:val="30"/>
  </w:num>
  <w:num w:numId="19">
    <w:abstractNumId w:val="14"/>
  </w:num>
  <w:num w:numId="20">
    <w:abstractNumId w:val="39"/>
  </w:num>
  <w:num w:numId="21">
    <w:abstractNumId w:val="24"/>
  </w:num>
  <w:num w:numId="22">
    <w:abstractNumId w:val="29"/>
  </w:num>
  <w:num w:numId="23">
    <w:abstractNumId w:val="36"/>
  </w:num>
  <w:num w:numId="24">
    <w:abstractNumId w:val="28"/>
  </w:num>
  <w:num w:numId="25">
    <w:abstractNumId w:val="21"/>
  </w:num>
  <w:num w:numId="26">
    <w:abstractNumId w:val="31"/>
  </w:num>
  <w:num w:numId="27">
    <w:abstractNumId w:val="11"/>
  </w:num>
  <w:num w:numId="28">
    <w:abstractNumId w:val="21"/>
    <w:lvlOverride w:ilvl="0">
      <w:startOverride w:val="1"/>
    </w:lvlOverride>
  </w:num>
  <w:num w:numId="29">
    <w:abstractNumId w:val="21"/>
    <w:lvlOverride w:ilvl="0">
      <w:startOverride w:val="1"/>
    </w:lvlOverride>
  </w:num>
  <w:num w:numId="30">
    <w:abstractNumId w:val="19"/>
  </w:num>
  <w:num w:numId="31">
    <w:abstractNumId w:val="22"/>
  </w:num>
  <w:num w:numId="32">
    <w:abstractNumId w:val="40"/>
  </w:num>
  <w:num w:numId="33">
    <w:abstractNumId w:val="37"/>
  </w:num>
  <w:num w:numId="34">
    <w:abstractNumId w:val="26"/>
  </w:num>
  <w:num w:numId="35">
    <w:abstractNumId w:val="35"/>
  </w:num>
  <w:num w:numId="36">
    <w:abstractNumId w:val="18"/>
  </w:num>
  <w:num w:numId="37">
    <w:abstractNumId w:val="20"/>
  </w:num>
  <w:num w:numId="38">
    <w:abstractNumId w:val="27"/>
  </w:num>
  <w:num w:numId="39">
    <w:abstractNumId w:val="12"/>
  </w:num>
  <w:num w:numId="40">
    <w:abstractNumId w:val="13"/>
  </w:num>
  <w:num w:numId="41">
    <w:abstractNumId w:val="32"/>
  </w:num>
  <w:num w:numId="42">
    <w:abstractNumId w:val="25"/>
  </w:num>
  <w:num w:numId="43">
    <w:abstractNumId w:val="23"/>
  </w:num>
  <w:num w:numId="44">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131078" w:nlCheck="1" w:checkStyle="0"/>
  <w:activeWritingStyle w:appName="MSWord" w:lang="en-IE"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791B"/>
    <w:rsid w:val="00001EC1"/>
    <w:rsid w:val="00004CC6"/>
    <w:rsid w:val="00007270"/>
    <w:rsid w:val="00012D51"/>
    <w:rsid w:val="000136FE"/>
    <w:rsid w:val="00013770"/>
    <w:rsid w:val="00015308"/>
    <w:rsid w:val="000162F5"/>
    <w:rsid w:val="00020942"/>
    <w:rsid w:val="00021C7B"/>
    <w:rsid w:val="00022697"/>
    <w:rsid w:val="00031934"/>
    <w:rsid w:val="0003351C"/>
    <w:rsid w:val="00036DEE"/>
    <w:rsid w:val="00036F5F"/>
    <w:rsid w:val="00041E92"/>
    <w:rsid w:val="000433B2"/>
    <w:rsid w:val="0004423A"/>
    <w:rsid w:val="000463AA"/>
    <w:rsid w:val="00046869"/>
    <w:rsid w:val="00046A7C"/>
    <w:rsid w:val="00046F29"/>
    <w:rsid w:val="0004772E"/>
    <w:rsid w:val="00047A53"/>
    <w:rsid w:val="000501CC"/>
    <w:rsid w:val="00053FC5"/>
    <w:rsid w:val="000540BB"/>
    <w:rsid w:val="000569B3"/>
    <w:rsid w:val="00060B8C"/>
    <w:rsid w:val="0006564E"/>
    <w:rsid w:val="00066F94"/>
    <w:rsid w:val="000672DF"/>
    <w:rsid w:val="00071364"/>
    <w:rsid w:val="000742A3"/>
    <w:rsid w:val="00077855"/>
    <w:rsid w:val="0008127C"/>
    <w:rsid w:val="00087AF2"/>
    <w:rsid w:val="00087FB7"/>
    <w:rsid w:val="00094394"/>
    <w:rsid w:val="00095153"/>
    <w:rsid w:val="00097027"/>
    <w:rsid w:val="000A0419"/>
    <w:rsid w:val="000A1F01"/>
    <w:rsid w:val="000A4066"/>
    <w:rsid w:val="000A52E6"/>
    <w:rsid w:val="000A57B2"/>
    <w:rsid w:val="000A59F5"/>
    <w:rsid w:val="000A73C0"/>
    <w:rsid w:val="000B0032"/>
    <w:rsid w:val="000B03E2"/>
    <w:rsid w:val="000B11E5"/>
    <w:rsid w:val="000B1909"/>
    <w:rsid w:val="000B270D"/>
    <w:rsid w:val="000B4B43"/>
    <w:rsid w:val="000B7BCF"/>
    <w:rsid w:val="000C1224"/>
    <w:rsid w:val="000C17F9"/>
    <w:rsid w:val="000C401E"/>
    <w:rsid w:val="000C5E59"/>
    <w:rsid w:val="000C73B5"/>
    <w:rsid w:val="000D0610"/>
    <w:rsid w:val="000D11D5"/>
    <w:rsid w:val="000D2DCE"/>
    <w:rsid w:val="000D7AF4"/>
    <w:rsid w:val="000E6A3F"/>
    <w:rsid w:val="000F34A1"/>
    <w:rsid w:val="000F4729"/>
    <w:rsid w:val="000F4EBB"/>
    <w:rsid w:val="000F61FC"/>
    <w:rsid w:val="000F6AF4"/>
    <w:rsid w:val="000F7E09"/>
    <w:rsid w:val="001007BC"/>
    <w:rsid w:val="0010155B"/>
    <w:rsid w:val="001033F7"/>
    <w:rsid w:val="00103493"/>
    <w:rsid w:val="0010371F"/>
    <w:rsid w:val="00103F84"/>
    <w:rsid w:val="001065CB"/>
    <w:rsid w:val="00107E85"/>
    <w:rsid w:val="00107FE3"/>
    <w:rsid w:val="00111A6C"/>
    <w:rsid w:val="001122CC"/>
    <w:rsid w:val="00113C57"/>
    <w:rsid w:val="00115B3D"/>
    <w:rsid w:val="0011658A"/>
    <w:rsid w:val="00116A1A"/>
    <w:rsid w:val="00116BEA"/>
    <w:rsid w:val="001207A4"/>
    <w:rsid w:val="001212A0"/>
    <w:rsid w:val="00122B13"/>
    <w:rsid w:val="001233B9"/>
    <w:rsid w:val="00123BF1"/>
    <w:rsid w:val="00130709"/>
    <w:rsid w:val="001314E0"/>
    <w:rsid w:val="00133594"/>
    <w:rsid w:val="0013387D"/>
    <w:rsid w:val="00136372"/>
    <w:rsid w:val="0013724F"/>
    <w:rsid w:val="00137A44"/>
    <w:rsid w:val="0014330A"/>
    <w:rsid w:val="001438AA"/>
    <w:rsid w:val="00147288"/>
    <w:rsid w:val="0015010A"/>
    <w:rsid w:val="00154170"/>
    <w:rsid w:val="00155897"/>
    <w:rsid w:val="0015649C"/>
    <w:rsid w:val="00156EB2"/>
    <w:rsid w:val="00161029"/>
    <w:rsid w:val="00161F26"/>
    <w:rsid w:val="001654BD"/>
    <w:rsid w:val="00165EDC"/>
    <w:rsid w:val="001666A5"/>
    <w:rsid w:val="00166BE0"/>
    <w:rsid w:val="001705FC"/>
    <w:rsid w:val="0017094B"/>
    <w:rsid w:val="0017357F"/>
    <w:rsid w:val="001744D3"/>
    <w:rsid w:val="00180B6E"/>
    <w:rsid w:val="0018287C"/>
    <w:rsid w:val="00182D7A"/>
    <w:rsid w:val="00184F7B"/>
    <w:rsid w:val="00185A01"/>
    <w:rsid w:val="00186C87"/>
    <w:rsid w:val="00191406"/>
    <w:rsid w:val="00191921"/>
    <w:rsid w:val="00194402"/>
    <w:rsid w:val="00194536"/>
    <w:rsid w:val="00195040"/>
    <w:rsid w:val="0019653D"/>
    <w:rsid w:val="001A19EB"/>
    <w:rsid w:val="001A2AD7"/>
    <w:rsid w:val="001A4737"/>
    <w:rsid w:val="001B186F"/>
    <w:rsid w:val="001B2853"/>
    <w:rsid w:val="001B30D0"/>
    <w:rsid w:val="001B466C"/>
    <w:rsid w:val="001C4ADE"/>
    <w:rsid w:val="001C60A3"/>
    <w:rsid w:val="001D05B6"/>
    <w:rsid w:val="001D1CC3"/>
    <w:rsid w:val="001D1E14"/>
    <w:rsid w:val="001D28F7"/>
    <w:rsid w:val="001D42F2"/>
    <w:rsid w:val="001D59CC"/>
    <w:rsid w:val="001D5F06"/>
    <w:rsid w:val="001E36E1"/>
    <w:rsid w:val="001E6B34"/>
    <w:rsid w:val="001F1158"/>
    <w:rsid w:val="001F1C42"/>
    <w:rsid w:val="001F23A0"/>
    <w:rsid w:val="001F2607"/>
    <w:rsid w:val="001F2754"/>
    <w:rsid w:val="001F2B81"/>
    <w:rsid w:val="001F3477"/>
    <w:rsid w:val="001F460C"/>
    <w:rsid w:val="00200E28"/>
    <w:rsid w:val="002011DA"/>
    <w:rsid w:val="002012D1"/>
    <w:rsid w:val="00202BE0"/>
    <w:rsid w:val="00202CF7"/>
    <w:rsid w:val="00204FAD"/>
    <w:rsid w:val="00206213"/>
    <w:rsid w:val="00211AC2"/>
    <w:rsid w:val="00213EE4"/>
    <w:rsid w:val="00214119"/>
    <w:rsid w:val="00215B91"/>
    <w:rsid w:val="00220F41"/>
    <w:rsid w:val="00222344"/>
    <w:rsid w:val="0022284E"/>
    <w:rsid w:val="002228BE"/>
    <w:rsid w:val="00222C50"/>
    <w:rsid w:val="00223029"/>
    <w:rsid w:val="0022386D"/>
    <w:rsid w:val="002254B0"/>
    <w:rsid w:val="002310C9"/>
    <w:rsid w:val="002312C7"/>
    <w:rsid w:val="0023288B"/>
    <w:rsid w:val="00234662"/>
    <w:rsid w:val="0023492F"/>
    <w:rsid w:val="00234BDA"/>
    <w:rsid w:val="00234E09"/>
    <w:rsid w:val="0023508D"/>
    <w:rsid w:val="002414E7"/>
    <w:rsid w:val="00243296"/>
    <w:rsid w:val="002453DC"/>
    <w:rsid w:val="002461DE"/>
    <w:rsid w:val="00250FC6"/>
    <w:rsid w:val="002556B1"/>
    <w:rsid w:val="002556FC"/>
    <w:rsid w:val="00256617"/>
    <w:rsid w:val="00257BB1"/>
    <w:rsid w:val="00264E5E"/>
    <w:rsid w:val="00267FCE"/>
    <w:rsid w:val="00272882"/>
    <w:rsid w:val="00273AF0"/>
    <w:rsid w:val="002753AB"/>
    <w:rsid w:val="0027715A"/>
    <w:rsid w:val="0027774E"/>
    <w:rsid w:val="00281AD5"/>
    <w:rsid w:val="00284D51"/>
    <w:rsid w:val="0028528B"/>
    <w:rsid w:val="00285670"/>
    <w:rsid w:val="00287E4C"/>
    <w:rsid w:val="0029152E"/>
    <w:rsid w:val="00293155"/>
    <w:rsid w:val="002942CA"/>
    <w:rsid w:val="00295D9E"/>
    <w:rsid w:val="002966E6"/>
    <w:rsid w:val="002A090E"/>
    <w:rsid w:val="002A27B0"/>
    <w:rsid w:val="002A3062"/>
    <w:rsid w:val="002A386E"/>
    <w:rsid w:val="002A51B6"/>
    <w:rsid w:val="002A559B"/>
    <w:rsid w:val="002A573F"/>
    <w:rsid w:val="002A65DF"/>
    <w:rsid w:val="002B0DDF"/>
    <w:rsid w:val="002B182C"/>
    <w:rsid w:val="002B1E10"/>
    <w:rsid w:val="002B224C"/>
    <w:rsid w:val="002B2EFC"/>
    <w:rsid w:val="002B6D47"/>
    <w:rsid w:val="002C4DFE"/>
    <w:rsid w:val="002C553C"/>
    <w:rsid w:val="002C70C1"/>
    <w:rsid w:val="002D07B6"/>
    <w:rsid w:val="002D219A"/>
    <w:rsid w:val="002D22A3"/>
    <w:rsid w:val="002D2D28"/>
    <w:rsid w:val="002D3449"/>
    <w:rsid w:val="002D57F5"/>
    <w:rsid w:val="002E1A46"/>
    <w:rsid w:val="002E1BE4"/>
    <w:rsid w:val="002E3D33"/>
    <w:rsid w:val="002E4B24"/>
    <w:rsid w:val="002F1CDF"/>
    <w:rsid w:val="002F29AB"/>
    <w:rsid w:val="002F4471"/>
    <w:rsid w:val="002F57B2"/>
    <w:rsid w:val="002F5903"/>
    <w:rsid w:val="003045AC"/>
    <w:rsid w:val="003051D5"/>
    <w:rsid w:val="003066F0"/>
    <w:rsid w:val="00306BE1"/>
    <w:rsid w:val="00306C40"/>
    <w:rsid w:val="00310034"/>
    <w:rsid w:val="00311ADB"/>
    <w:rsid w:val="00312A7A"/>
    <w:rsid w:val="003130BD"/>
    <w:rsid w:val="00317128"/>
    <w:rsid w:val="00317903"/>
    <w:rsid w:val="00320224"/>
    <w:rsid w:val="00320657"/>
    <w:rsid w:val="00324F89"/>
    <w:rsid w:val="003308B2"/>
    <w:rsid w:val="003309D7"/>
    <w:rsid w:val="00332F56"/>
    <w:rsid w:val="00335805"/>
    <w:rsid w:val="00335FCD"/>
    <w:rsid w:val="003362C8"/>
    <w:rsid w:val="00340CE2"/>
    <w:rsid w:val="00342458"/>
    <w:rsid w:val="003424E2"/>
    <w:rsid w:val="00342CA1"/>
    <w:rsid w:val="003467D3"/>
    <w:rsid w:val="003479C9"/>
    <w:rsid w:val="00353D8F"/>
    <w:rsid w:val="003620F6"/>
    <w:rsid w:val="00366F33"/>
    <w:rsid w:val="003710B4"/>
    <w:rsid w:val="00375CF3"/>
    <w:rsid w:val="00375F9F"/>
    <w:rsid w:val="003764F4"/>
    <w:rsid w:val="00377897"/>
    <w:rsid w:val="0038043E"/>
    <w:rsid w:val="003805AA"/>
    <w:rsid w:val="0038307D"/>
    <w:rsid w:val="003850C9"/>
    <w:rsid w:val="00386FB3"/>
    <w:rsid w:val="00387BF3"/>
    <w:rsid w:val="00387ED9"/>
    <w:rsid w:val="00392828"/>
    <w:rsid w:val="003A15EC"/>
    <w:rsid w:val="003A3D11"/>
    <w:rsid w:val="003A46D0"/>
    <w:rsid w:val="003A648C"/>
    <w:rsid w:val="003A6E22"/>
    <w:rsid w:val="003A731A"/>
    <w:rsid w:val="003B0573"/>
    <w:rsid w:val="003B0C7C"/>
    <w:rsid w:val="003B0CB4"/>
    <w:rsid w:val="003B1322"/>
    <w:rsid w:val="003B2931"/>
    <w:rsid w:val="003B4D4B"/>
    <w:rsid w:val="003C1C2F"/>
    <w:rsid w:val="003C1C78"/>
    <w:rsid w:val="003C345B"/>
    <w:rsid w:val="003C3AE3"/>
    <w:rsid w:val="003C745A"/>
    <w:rsid w:val="003D00CE"/>
    <w:rsid w:val="003D16CA"/>
    <w:rsid w:val="003D22A5"/>
    <w:rsid w:val="003D3046"/>
    <w:rsid w:val="003D628D"/>
    <w:rsid w:val="003E2E67"/>
    <w:rsid w:val="003E4A47"/>
    <w:rsid w:val="003E4A83"/>
    <w:rsid w:val="003E6BC3"/>
    <w:rsid w:val="003F1C36"/>
    <w:rsid w:val="003F3C30"/>
    <w:rsid w:val="003F5391"/>
    <w:rsid w:val="003F7B9A"/>
    <w:rsid w:val="00400A3C"/>
    <w:rsid w:val="00402D7E"/>
    <w:rsid w:val="00403435"/>
    <w:rsid w:val="00412379"/>
    <w:rsid w:val="00413721"/>
    <w:rsid w:val="00420E39"/>
    <w:rsid w:val="00422336"/>
    <w:rsid w:val="00423ADE"/>
    <w:rsid w:val="00424E10"/>
    <w:rsid w:val="00430469"/>
    <w:rsid w:val="004328FE"/>
    <w:rsid w:val="004339FB"/>
    <w:rsid w:val="004361F4"/>
    <w:rsid w:val="00436723"/>
    <w:rsid w:val="00436FE4"/>
    <w:rsid w:val="00437569"/>
    <w:rsid w:val="00437A9E"/>
    <w:rsid w:val="00437B34"/>
    <w:rsid w:val="00437F26"/>
    <w:rsid w:val="0044050E"/>
    <w:rsid w:val="00442A90"/>
    <w:rsid w:val="00443167"/>
    <w:rsid w:val="004457DD"/>
    <w:rsid w:val="0045106A"/>
    <w:rsid w:val="00451149"/>
    <w:rsid w:val="0047030E"/>
    <w:rsid w:val="00470926"/>
    <w:rsid w:val="00471BD1"/>
    <w:rsid w:val="00472B6D"/>
    <w:rsid w:val="004738A0"/>
    <w:rsid w:val="00474218"/>
    <w:rsid w:val="00474809"/>
    <w:rsid w:val="0047757D"/>
    <w:rsid w:val="00477F9D"/>
    <w:rsid w:val="004820A4"/>
    <w:rsid w:val="00482DDD"/>
    <w:rsid w:val="00482F09"/>
    <w:rsid w:val="00494F1A"/>
    <w:rsid w:val="00495879"/>
    <w:rsid w:val="004A214A"/>
    <w:rsid w:val="004A25C3"/>
    <w:rsid w:val="004A42EB"/>
    <w:rsid w:val="004A4C53"/>
    <w:rsid w:val="004A7FA0"/>
    <w:rsid w:val="004B0B0B"/>
    <w:rsid w:val="004B0E39"/>
    <w:rsid w:val="004B2283"/>
    <w:rsid w:val="004B3E84"/>
    <w:rsid w:val="004B3F75"/>
    <w:rsid w:val="004B4430"/>
    <w:rsid w:val="004B4580"/>
    <w:rsid w:val="004B5D22"/>
    <w:rsid w:val="004C7942"/>
    <w:rsid w:val="004C7AE1"/>
    <w:rsid w:val="004D70D3"/>
    <w:rsid w:val="004D7975"/>
    <w:rsid w:val="004E07B0"/>
    <w:rsid w:val="004E2F58"/>
    <w:rsid w:val="004E75EC"/>
    <w:rsid w:val="004F06AD"/>
    <w:rsid w:val="004F1885"/>
    <w:rsid w:val="004F37A4"/>
    <w:rsid w:val="004F3B31"/>
    <w:rsid w:val="0050139A"/>
    <w:rsid w:val="005020B1"/>
    <w:rsid w:val="00505DD3"/>
    <w:rsid w:val="005061AC"/>
    <w:rsid w:val="00506D9F"/>
    <w:rsid w:val="00507A7A"/>
    <w:rsid w:val="00515F42"/>
    <w:rsid w:val="00517C6A"/>
    <w:rsid w:val="0052751A"/>
    <w:rsid w:val="00530CB1"/>
    <w:rsid w:val="00531511"/>
    <w:rsid w:val="00535827"/>
    <w:rsid w:val="00535FA4"/>
    <w:rsid w:val="00537CCC"/>
    <w:rsid w:val="005402D6"/>
    <w:rsid w:val="00540E74"/>
    <w:rsid w:val="0054190F"/>
    <w:rsid w:val="00542E1A"/>
    <w:rsid w:val="005439E8"/>
    <w:rsid w:val="00554391"/>
    <w:rsid w:val="00554856"/>
    <w:rsid w:val="00556691"/>
    <w:rsid w:val="005617E3"/>
    <w:rsid w:val="0056289E"/>
    <w:rsid w:val="00563AA2"/>
    <w:rsid w:val="00564120"/>
    <w:rsid w:val="005641F2"/>
    <w:rsid w:val="005662DE"/>
    <w:rsid w:val="00566435"/>
    <w:rsid w:val="005705C9"/>
    <w:rsid w:val="0057766B"/>
    <w:rsid w:val="0057793B"/>
    <w:rsid w:val="0058012C"/>
    <w:rsid w:val="00580BC5"/>
    <w:rsid w:val="00582831"/>
    <w:rsid w:val="00583187"/>
    <w:rsid w:val="00584618"/>
    <w:rsid w:val="00584693"/>
    <w:rsid w:val="005850C2"/>
    <w:rsid w:val="005924D6"/>
    <w:rsid w:val="005938A5"/>
    <w:rsid w:val="0059492F"/>
    <w:rsid w:val="00594DCE"/>
    <w:rsid w:val="00594FBB"/>
    <w:rsid w:val="00595C12"/>
    <w:rsid w:val="00597498"/>
    <w:rsid w:val="005A0BF7"/>
    <w:rsid w:val="005A0E63"/>
    <w:rsid w:val="005A2E03"/>
    <w:rsid w:val="005B03C6"/>
    <w:rsid w:val="005B1D90"/>
    <w:rsid w:val="005B3904"/>
    <w:rsid w:val="005B39AA"/>
    <w:rsid w:val="005B452B"/>
    <w:rsid w:val="005B4F29"/>
    <w:rsid w:val="005B61E4"/>
    <w:rsid w:val="005C03B2"/>
    <w:rsid w:val="005C13FE"/>
    <w:rsid w:val="005C18C9"/>
    <w:rsid w:val="005C3277"/>
    <w:rsid w:val="005C48A1"/>
    <w:rsid w:val="005C4E75"/>
    <w:rsid w:val="005C5014"/>
    <w:rsid w:val="005C6B3A"/>
    <w:rsid w:val="005D425C"/>
    <w:rsid w:val="005D4E81"/>
    <w:rsid w:val="005D4F4B"/>
    <w:rsid w:val="005D51D0"/>
    <w:rsid w:val="005D668B"/>
    <w:rsid w:val="005D7A58"/>
    <w:rsid w:val="005E0786"/>
    <w:rsid w:val="005E4931"/>
    <w:rsid w:val="005E4C1E"/>
    <w:rsid w:val="005E5392"/>
    <w:rsid w:val="005E77D6"/>
    <w:rsid w:val="005F057F"/>
    <w:rsid w:val="005F069E"/>
    <w:rsid w:val="005F0E7F"/>
    <w:rsid w:val="005F3FE7"/>
    <w:rsid w:val="005F540D"/>
    <w:rsid w:val="005F631F"/>
    <w:rsid w:val="00603E72"/>
    <w:rsid w:val="00604773"/>
    <w:rsid w:val="00606793"/>
    <w:rsid w:val="00606B3D"/>
    <w:rsid w:val="006072A9"/>
    <w:rsid w:val="00612C3A"/>
    <w:rsid w:val="006132B8"/>
    <w:rsid w:val="006134BC"/>
    <w:rsid w:val="006146DD"/>
    <w:rsid w:val="00614DC9"/>
    <w:rsid w:val="006156F7"/>
    <w:rsid w:val="0062093C"/>
    <w:rsid w:val="00620F3E"/>
    <w:rsid w:val="00622286"/>
    <w:rsid w:val="00627946"/>
    <w:rsid w:val="00630933"/>
    <w:rsid w:val="0063181E"/>
    <w:rsid w:val="00632DF0"/>
    <w:rsid w:val="00634B6C"/>
    <w:rsid w:val="00635CBC"/>
    <w:rsid w:val="00635F3E"/>
    <w:rsid w:val="006363EF"/>
    <w:rsid w:val="00641634"/>
    <w:rsid w:val="00644190"/>
    <w:rsid w:val="00645036"/>
    <w:rsid w:val="00645E3F"/>
    <w:rsid w:val="00645F80"/>
    <w:rsid w:val="006508D0"/>
    <w:rsid w:val="00655E17"/>
    <w:rsid w:val="006560D4"/>
    <w:rsid w:val="00656AB9"/>
    <w:rsid w:val="00656C8F"/>
    <w:rsid w:val="00657BB5"/>
    <w:rsid w:val="00662D1C"/>
    <w:rsid w:val="006642FD"/>
    <w:rsid w:val="006652E5"/>
    <w:rsid w:val="00665F0F"/>
    <w:rsid w:val="006744BF"/>
    <w:rsid w:val="00675214"/>
    <w:rsid w:val="006810F9"/>
    <w:rsid w:val="00682640"/>
    <w:rsid w:val="00682F36"/>
    <w:rsid w:val="00683A2C"/>
    <w:rsid w:val="00684D1E"/>
    <w:rsid w:val="0068740C"/>
    <w:rsid w:val="00687825"/>
    <w:rsid w:val="00692336"/>
    <w:rsid w:val="006929A6"/>
    <w:rsid w:val="00695AFF"/>
    <w:rsid w:val="00696A92"/>
    <w:rsid w:val="00696B8B"/>
    <w:rsid w:val="006A0341"/>
    <w:rsid w:val="006A0FAF"/>
    <w:rsid w:val="006A2BDF"/>
    <w:rsid w:val="006A301A"/>
    <w:rsid w:val="006A31A3"/>
    <w:rsid w:val="006A491A"/>
    <w:rsid w:val="006A582D"/>
    <w:rsid w:val="006A5CB0"/>
    <w:rsid w:val="006B07C7"/>
    <w:rsid w:val="006B17D3"/>
    <w:rsid w:val="006B787D"/>
    <w:rsid w:val="006C04BE"/>
    <w:rsid w:val="006C086F"/>
    <w:rsid w:val="006C2139"/>
    <w:rsid w:val="006C2760"/>
    <w:rsid w:val="006C2B55"/>
    <w:rsid w:val="006C2BEC"/>
    <w:rsid w:val="006C367F"/>
    <w:rsid w:val="006C6BD1"/>
    <w:rsid w:val="006D09D1"/>
    <w:rsid w:val="006D1689"/>
    <w:rsid w:val="006D5EC4"/>
    <w:rsid w:val="006D7C33"/>
    <w:rsid w:val="006E35C6"/>
    <w:rsid w:val="006E3836"/>
    <w:rsid w:val="006E5876"/>
    <w:rsid w:val="006E668E"/>
    <w:rsid w:val="006E7D8F"/>
    <w:rsid w:val="006F00B2"/>
    <w:rsid w:val="006F0872"/>
    <w:rsid w:val="006F107E"/>
    <w:rsid w:val="006F21C2"/>
    <w:rsid w:val="006F4943"/>
    <w:rsid w:val="006F7C31"/>
    <w:rsid w:val="0070005F"/>
    <w:rsid w:val="0070128A"/>
    <w:rsid w:val="00705C24"/>
    <w:rsid w:val="00711F7D"/>
    <w:rsid w:val="00712F1F"/>
    <w:rsid w:val="00720805"/>
    <w:rsid w:val="0072350C"/>
    <w:rsid w:val="00723AD7"/>
    <w:rsid w:val="00725B27"/>
    <w:rsid w:val="00726A4C"/>
    <w:rsid w:val="0073180D"/>
    <w:rsid w:val="007359E5"/>
    <w:rsid w:val="00736EB0"/>
    <w:rsid w:val="00737AA8"/>
    <w:rsid w:val="007426E1"/>
    <w:rsid w:val="00743863"/>
    <w:rsid w:val="00744C83"/>
    <w:rsid w:val="00745423"/>
    <w:rsid w:val="00752AF5"/>
    <w:rsid w:val="00754349"/>
    <w:rsid w:val="0075477E"/>
    <w:rsid w:val="00754BE8"/>
    <w:rsid w:val="00755C0E"/>
    <w:rsid w:val="007606C6"/>
    <w:rsid w:val="00760C53"/>
    <w:rsid w:val="00762587"/>
    <w:rsid w:val="007637B8"/>
    <w:rsid w:val="00765DA4"/>
    <w:rsid w:val="0077339F"/>
    <w:rsid w:val="0077412D"/>
    <w:rsid w:val="00777147"/>
    <w:rsid w:val="00777CC9"/>
    <w:rsid w:val="007804A2"/>
    <w:rsid w:val="00782B7B"/>
    <w:rsid w:val="00785304"/>
    <w:rsid w:val="00786273"/>
    <w:rsid w:val="00786748"/>
    <w:rsid w:val="007900AA"/>
    <w:rsid w:val="007907AE"/>
    <w:rsid w:val="00792AC8"/>
    <w:rsid w:val="00795134"/>
    <w:rsid w:val="007956FB"/>
    <w:rsid w:val="00797D79"/>
    <w:rsid w:val="007A0D6C"/>
    <w:rsid w:val="007A2C6D"/>
    <w:rsid w:val="007A3213"/>
    <w:rsid w:val="007A4428"/>
    <w:rsid w:val="007A562E"/>
    <w:rsid w:val="007A5D9E"/>
    <w:rsid w:val="007A5DAA"/>
    <w:rsid w:val="007A7257"/>
    <w:rsid w:val="007B08F5"/>
    <w:rsid w:val="007B0B0E"/>
    <w:rsid w:val="007B0B0F"/>
    <w:rsid w:val="007B1884"/>
    <w:rsid w:val="007B32BC"/>
    <w:rsid w:val="007B34FE"/>
    <w:rsid w:val="007B47CC"/>
    <w:rsid w:val="007C4184"/>
    <w:rsid w:val="007C49E9"/>
    <w:rsid w:val="007C5194"/>
    <w:rsid w:val="007C6513"/>
    <w:rsid w:val="007C76AA"/>
    <w:rsid w:val="007D069C"/>
    <w:rsid w:val="007D1A67"/>
    <w:rsid w:val="007D22FF"/>
    <w:rsid w:val="007D3868"/>
    <w:rsid w:val="007D61A2"/>
    <w:rsid w:val="007D6BF9"/>
    <w:rsid w:val="007D75A9"/>
    <w:rsid w:val="007E135B"/>
    <w:rsid w:val="007E5BF3"/>
    <w:rsid w:val="007E7524"/>
    <w:rsid w:val="007F04B6"/>
    <w:rsid w:val="007F2B51"/>
    <w:rsid w:val="007F4BFD"/>
    <w:rsid w:val="007F4F1F"/>
    <w:rsid w:val="007F71DD"/>
    <w:rsid w:val="00802751"/>
    <w:rsid w:val="00805A57"/>
    <w:rsid w:val="00805EC3"/>
    <w:rsid w:val="00814061"/>
    <w:rsid w:val="00815E79"/>
    <w:rsid w:val="00823E36"/>
    <w:rsid w:val="008257E9"/>
    <w:rsid w:val="00830453"/>
    <w:rsid w:val="0083182A"/>
    <w:rsid w:val="0083265E"/>
    <w:rsid w:val="0083280A"/>
    <w:rsid w:val="008329C3"/>
    <w:rsid w:val="0083374E"/>
    <w:rsid w:val="008355CE"/>
    <w:rsid w:val="00837DD6"/>
    <w:rsid w:val="00840FA8"/>
    <w:rsid w:val="008414A0"/>
    <w:rsid w:val="0084276B"/>
    <w:rsid w:val="00843DAB"/>
    <w:rsid w:val="00844197"/>
    <w:rsid w:val="008446A8"/>
    <w:rsid w:val="00845874"/>
    <w:rsid w:val="008513BC"/>
    <w:rsid w:val="008514DE"/>
    <w:rsid w:val="00852987"/>
    <w:rsid w:val="008536B7"/>
    <w:rsid w:val="00853963"/>
    <w:rsid w:val="0085664E"/>
    <w:rsid w:val="00860E18"/>
    <w:rsid w:val="0086473A"/>
    <w:rsid w:val="00866E15"/>
    <w:rsid w:val="008679F8"/>
    <w:rsid w:val="00870293"/>
    <w:rsid w:val="00870912"/>
    <w:rsid w:val="00871F99"/>
    <w:rsid w:val="00872E9D"/>
    <w:rsid w:val="00875A41"/>
    <w:rsid w:val="00875D36"/>
    <w:rsid w:val="00875F71"/>
    <w:rsid w:val="00875F84"/>
    <w:rsid w:val="00876BED"/>
    <w:rsid w:val="00876E54"/>
    <w:rsid w:val="0087700D"/>
    <w:rsid w:val="008806CA"/>
    <w:rsid w:val="00881981"/>
    <w:rsid w:val="0089043A"/>
    <w:rsid w:val="008907EF"/>
    <w:rsid w:val="00890ECE"/>
    <w:rsid w:val="0089101B"/>
    <w:rsid w:val="008917D6"/>
    <w:rsid w:val="008931B6"/>
    <w:rsid w:val="0089425B"/>
    <w:rsid w:val="00895169"/>
    <w:rsid w:val="00895669"/>
    <w:rsid w:val="00895A5F"/>
    <w:rsid w:val="00896C81"/>
    <w:rsid w:val="008A0714"/>
    <w:rsid w:val="008A205D"/>
    <w:rsid w:val="008A3031"/>
    <w:rsid w:val="008A3437"/>
    <w:rsid w:val="008A3492"/>
    <w:rsid w:val="008A363C"/>
    <w:rsid w:val="008A3FD7"/>
    <w:rsid w:val="008A57DA"/>
    <w:rsid w:val="008A6F16"/>
    <w:rsid w:val="008B1BC4"/>
    <w:rsid w:val="008B4360"/>
    <w:rsid w:val="008B44A1"/>
    <w:rsid w:val="008B5E56"/>
    <w:rsid w:val="008B658D"/>
    <w:rsid w:val="008C0C10"/>
    <w:rsid w:val="008C1BDB"/>
    <w:rsid w:val="008C3908"/>
    <w:rsid w:val="008C4587"/>
    <w:rsid w:val="008C476E"/>
    <w:rsid w:val="008D2035"/>
    <w:rsid w:val="008D3B9D"/>
    <w:rsid w:val="008D40AB"/>
    <w:rsid w:val="008D7AD4"/>
    <w:rsid w:val="008E042B"/>
    <w:rsid w:val="008E08C4"/>
    <w:rsid w:val="008E1CE1"/>
    <w:rsid w:val="008E23BD"/>
    <w:rsid w:val="008E30F9"/>
    <w:rsid w:val="008E4B54"/>
    <w:rsid w:val="008F0CF6"/>
    <w:rsid w:val="008F1C5C"/>
    <w:rsid w:val="008F29F3"/>
    <w:rsid w:val="008F39F6"/>
    <w:rsid w:val="008F40CB"/>
    <w:rsid w:val="008F6FCF"/>
    <w:rsid w:val="009024BF"/>
    <w:rsid w:val="00903192"/>
    <w:rsid w:val="00903862"/>
    <w:rsid w:val="009063B7"/>
    <w:rsid w:val="00907B89"/>
    <w:rsid w:val="009109EE"/>
    <w:rsid w:val="009114EC"/>
    <w:rsid w:val="00922B86"/>
    <w:rsid w:val="009260EF"/>
    <w:rsid w:val="00927DC4"/>
    <w:rsid w:val="00930458"/>
    <w:rsid w:val="0093116D"/>
    <w:rsid w:val="00931936"/>
    <w:rsid w:val="009330E7"/>
    <w:rsid w:val="0093559D"/>
    <w:rsid w:val="00944046"/>
    <w:rsid w:val="0094427B"/>
    <w:rsid w:val="00946F67"/>
    <w:rsid w:val="00951CED"/>
    <w:rsid w:val="00954048"/>
    <w:rsid w:val="00955090"/>
    <w:rsid w:val="009569FE"/>
    <w:rsid w:val="00961B2F"/>
    <w:rsid w:val="00963DD9"/>
    <w:rsid w:val="00964CB9"/>
    <w:rsid w:val="00967526"/>
    <w:rsid w:val="009718EB"/>
    <w:rsid w:val="00974FC3"/>
    <w:rsid w:val="009817E6"/>
    <w:rsid w:val="0098196D"/>
    <w:rsid w:val="009859DA"/>
    <w:rsid w:val="009862FD"/>
    <w:rsid w:val="00987A3C"/>
    <w:rsid w:val="0099163B"/>
    <w:rsid w:val="009921F8"/>
    <w:rsid w:val="009944AA"/>
    <w:rsid w:val="009954E1"/>
    <w:rsid w:val="00995BBC"/>
    <w:rsid w:val="009979DC"/>
    <w:rsid w:val="009A3C20"/>
    <w:rsid w:val="009A3CC5"/>
    <w:rsid w:val="009A481D"/>
    <w:rsid w:val="009A5630"/>
    <w:rsid w:val="009A7977"/>
    <w:rsid w:val="009B0500"/>
    <w:rsid w:val="009B389F"/>
    <w:rsid w:val="009B3D33"/>
    <w:rsid w:val="009B4544"/>
    <w:rsid w:val="009B4E8F"/>
    <w:rsid w:val="009B68A8"/>
    <w:rsid w:val="009B7110"/>
    <w:rsid w:val="009C00E6"/>
    <w:rsid w:val="009C03D0"/>
    <w:rsid w:val="009C12A7"/>
    <w:rsid w:val="009C25F1"/>
    <w:rsid w:val="009C26AC"/>
    <w:rsid w:val="009C344C"/>
    <w:rsid w:val="009C4C87"/>
    <w:rsid w:val="009C61AB"/>
    <w:rsid w:val="009C62D9"/>
    <w:rsid w:val="009C72ED"/>
    <w:rsid w:val="009D054E"/>
    <w:rsid w:val="009D1727"/>
    <w:rsid w:val="009D1DF1"/>
    <w:rsid w:val="009D22E7"/>
    <w:rsid w:val="009D46D7"/>
    <w:rsid w:val="009D7438"/>
    <w:rsid w:val="009E0DF9"/>
    <w:rsid w:val="009E117D"/>
    <w:rsid w:val="009E2EF9"/>
    <w:rsid w:val="009E36EC"/>
    <w:rsid w:val="009E4C22"/>
    <w:rsid w:val="009E51F7"/>
    <w:rsid w:val="009E5733"/>
    <w:rsid w:val="009F00E7"/>
    <w:rsid w:val="009F06B2"/>
    <w:rsid w:val="009F18EC"/>
    <w:rsid w:val="009F5889"/>
    <w:rsid w:val="009F605C"/>
    <w:rsid w:val="009F726C"/>
    <w:rsid w:val="009F7CAD"/>
    <w:rsid w:val="00A00ABF"/>
    <w:rsid w:val="00A00FAA"/>
    <w:rsid w:val="00A04397"/>
    <w:rsid w:val="00A0569B"/>
    <w:rsid w:val="00A067F7"/>
    <w:rsid w:val="00A108BC"/>
    <w:rsid w:val="00A13433"/>
    <w:rsid w:val="00A23403"/>
    <w:rsid w:val="00A258BA"/>
    <w:rsid w:val="00A30E69"/>
    <w:rsid w:val="00A329F0"/>
    <w:rsid w:val="00A33655"/>
    <w:rsid w:val="00A350F4"/>
    <w:rsid w:val="00A364A5"/>
    <w:rsid w:val="00A40200"/>
    <w:rsid w:val="00A40815"/>
    <w:rsid w:val="00A410C9"/>
    <w:rsid w:val="00A4172C"/>
    <w:rsid w:val="00A418CC"/>
    <w:rsid w:val="00A41AD1"/>
    <w:rsid w:val="00A432C5"/>
    <w:rsid w:val="00A46824"/>
    <w:rsid w:val="00A51EBA"/>
    <w:rsid w:val="00A527BE"/>
    <w:rsid w:val="00A53C86"/>
    <w:rsid w:val="00A54107"/>
    <w:rsid w:val="00A54725"/>
    <w:rsid w:val="00A568B7"/>
    <w:rsid w:val="00A56F45"/>
    <w:rsid w:val="00A57186"/>
    <w:rsid w:val="00A6150F"/>
    <w:rsid w:val="00A63259"/>
    <w:rsid w:val="00A632AE"/>
    <w:rsid w:val="00A639B0"/>
    <w:rsid w:val="00A63D86"/>
    <w:rsid w:val="00A64C34"/>
    <w:rsid w:val="00A704E1"/>
    <w:rsid w:val="00A70591"/>
    <w:rsid w:val="00A711D3"/>
    <w:rsid w:val="00A7193B"/>
    <w:rsid w:val="00A73F39"/>
    <w:rsid w:val="00A776DA"/>
    <w:rsid w:val="00A821B2"/>
    <w:rsid w:val="00A82AF0"/>
    <w:rsid w:val="00A86EA5"/>
    <w:rsid w:val="00A900A0"/>
    <w:rsid w:val="00A918D7"/>
    <w:rsid w:val="00A92DDE"/>
    <w:rsid w:val="00A96E6C"/>
    <w:rsid w:val="00AA0B00"/>
    <w:rsid w:val="00AA2546"/>
    <w:rsid w:val="00AA26E4"/>
    <w:rsid w:val="00AA2889"/>
    <w:rsid w:val="00AA2891"/>
    <w:rsid w:val="00AA3A00"/>
    <w:rsid w:val="00AA3C44"/>
    <w:rsid w:val="00AA5252"/>
    <w:rsid w:val="00AA5F6E"/>
    <w:rsid w:val="00AB49F9"/>
    <w:rsid w:val="00AC5708"/>
    <w:rsid w:val="00AC79A3"/>
    <w:rsid w:val="00AD1A96"/>
    <w:rsid w:val="00AD2BEA"/>
    <w:rsid w:val="00AD7664"/>
    <w:rsid w:val="00AF0CF1"/>
    <w:rsid w:val="00AF1CC1"/>
    <w:rsid w:val="00AF34CE"/>
    <w:rsid w:val="00AF4600"/>
    <w:rsid w:val="00B02E0C"/>
    <w:rsid w:val="00B05912"/>
    <w:rsid w:val="00B07564"/>
    <w:rsid w:val="00B115AD"/>
    <w:rsid w:val="00B132F3"/>
    <w:rsid w:val="00B14725"/>
    <w:rsid w:val="00B16457"/>
    <w:rsid w:val="00B1753F"/>
    <w:rsid w:val="00B203E0"/>
    <w:rsid w:val="00B211F1"/>
    <w:rsid w:val="00B21B1E"/>
    <w:rsid w:val="00B221AA"/>
    <w:rsid w:val="00B22FD5"/>
    <w:rsid w:val="00B2565D"/>
    <w:rsid w:val="00B26D72"/>
    <w:rsid w:val="00B32543"/>
    <w:rsid w:val="00B32620"/>
    <w:rsid w:val="00B33A00"/>
    <w:rsid w:val="00B355DF"/>
    <w:rsid w:val="00B355E2"/>
    <w:rsid w:val="00B40AE3"/>
    <w:rsid w:val="00B41B36"/>
    <w:rsid w:val="00B42DE6"/>
    <w:rsid w:val="00B441F5"/>
    <w:rsid w:val="00B46280"/>
    <w:rsid w:val="00B46777"/>
    <w:rsid w:val="00B478A3"/>
    <w:rsid w:val="00B47FDF"/>
    <w:rsid w:val="00B50A9B"/>
    <w:rsid w:val="00B53746"/>
    <w:rsid w:val="00B55B9A"/>
    <w:rsid w:val="00B56563"/>
    <w:rsid w:val="00B5775C"/>
    <w:rsid w:val="00B600F9"/>
    <w:rsid w:val="00B601CF"/>
    <w:rsid w:val="00B6040C"/>
    <w:rsid w:val="00B6152B"/>
    <w:rsid w:val="00B6493F"/>
    <w:rsid w:val="00B7321B"/>
    <w:rsid w:val="00B7458B"/>
    <w:rsid w:val="00B7489A"/>
    <w:rsid w:val="00B76304"/>
    <w:rsid w:val="00B81619"/>
    <w:rsid w:val="00B81CB7"/>
    <w:rsid w:val="00B822A8"/>
    <w:rsid w:val="00B82CB6"/>
    <w:rsid w:val="00B83F27"/>
    <w:rsid w:val="00B878F5"/>
    <w:rsid w:val="00B87EBF"/>
    <w:rsid w:val="00B94599"/>
    <w:rsid w:val="00B9581F"/>
    <w:rsid w:val="00B96EBB"/>
    <w:rsid w:val="00BA3C1C"/>
    <w:rsid w:val="00BA6AAF"/>
    <w:rsid w:val="00BB0C1C"/>
    <w:rsid w:val="00BB47D9"/>
    <w:rsid w:val="00BB4AFB"/>
    <w:rsid w:val="00BB4C37"/>
    <w:rsid w:val="00BB57B1"/>
    <w:rsid w:val="00BB6654"/>
    <w:rsid w:val="00BC11A7"/>
    <w:rsid w:val="00BC436D"/>
    <w:rsid w:val="00BD2899"/>
    <w:rsid w:val="00BD54EC"/>
    <w:rsid w:val="00BD7222"/>
    <w:rsid w:val="00BE1B90"/>
    <w:rsid w:val="00BE34CF"/>
    <w:rsid w:val="00BE5879"/>
    <w:rsid w:val="00BE6B14"/>
    <w:rsid w:val="00BE6BB9"/>
    <w:rsid w:val="00BF313E"/>
    <w:rsid w:val="00BF4CB2"/>
    <w:rsid w:val="00BF6426"/>
    <w:rsid w:val="00BF7F9E"/>
    <w:rsid w:val="00C010CF"/>
    <w:rsid w:val="00C071C3"/>
    <w:rsid w:val="00C1118C"/>
    <w:rsid w:val="00C13072"/>
    <w:rsid w:val="00C132A0"/>
    <w:rsid w:val="00C14945"/>
    <w:rsid w:val="00C15B00"/>
    <w:rsid w:val="00C16866"/>
    <w:rsid w:val="00C21331"/>
    <w:rsid w:val="00C2144E"/>
    <w:rsid w:val="00C21FF1"/>
    <w:rsid w:val="00C220D7"/>
    <w:rsid w:val="00C3269D"/>
    <w:rsid w:val="00C32932"/>
    <w:rsid w:val="00C33592"/>
    <w:rsid w:val="00C36DF3"/>
    <w:rsid w:val="00C37233"/>
    <w:rsid w:val="00C43C98"/>
    <w:rsid w:val="00C44F3C"/>
    <w:rsid w:val="00C510D2"/>
    <w:rsid w:val="00C54801"/>
    <w:rsid w:val="00C56E2D"/>
    <w:rsid w:val="00C62374"/>
    <w:rsid w:val="00C62D06"/>
    <w:rsid w:val="00C631F1"/>
    <w:rsid w:val="00C63D1D"/>
    <w:rsid w:val="00C65327"/>
    <w:rsid w:val="00C65B8A"/>
    <w:rsid w:val="00C72534"/>
    <w:rsid w:val="00C73544"/>
    <w:rsid w:val="00C74A9B"/>
    <w:rsid w:val="00C766DE"/>
    <w:rsid w:val="00C800C0"/>
    <w:rsid w:val="00C80435"/>
    <w:rsid w:val="00C809D7"/>
    <w:rsid w:val="00C8154A"/>
    <w:rsid w:val="00C82551"/>
    <w:rsid w:val="00C82908"/>
    <w:rsid w:val="00C83167"/>
    <w:rsid w:val="00C92D4F"/>
    <w:rsid w:val="00C95445"/>
    <w:rsid w:val="00C95C1E"/>
    <w:rsid w:val="00C97C6B"/>
    <w:rsid w:val="00C97DC1"/>
    <w:rsid w:val="00CA2240"/>
    <w:rsid w:val="00CA2B0C"/>
    <w:rsid w:val="00CA30CB"/>
    <w:rsid w:val="00CA3930"/>
    <w:rsid w:val="00CA3A5B"/>
    <w:rsid w:val="00CB17FF"/>
    <w:rsid w:val="00CB262F"/>
    <w:rsid w:val="00CB31A6"/>
    <w:rsid w:val="00CB3A22"/>
    <w:rsid w:val="00CB4BCF"/>
    <w:rsid w:val="00CB4D56"/>
    <w:rsid w:val="00CB76A6"/>
    <w:rsid w:val="00CC10B5"/>
    <w:rsid w:val="00CC47DF"/>
    <w:rsid w:val="00CC58F9"/>
    <w:rsid w:val="00CD001E"/>
    <w:rsid w:val="00CD0D8D"/>
    <w:rsid w:val="00CD40BE"/>
    <w:rsid w:val="00CD43C0"/>
    <w:rsid w:val="00CD4989"/>
    <w:rsid w:val="00CD791B"/>
    <w:rsid w:val="00CE17D5"/>
    <w:rsid w:val="00CE23FE"/>
    <w:rsid w:val="00CE3780"/>
    <w:rsid w:val="00CE5A5A"/>
    <w:rsid w:val="00CE5F14"/>
    <w:rsid w:val="00CE6297"/>
    <w:rsid w:val="00CE6633"/>
    <w:rsid w:val="00CE683D"/>
    <w:rsid w:val="00CE6941"/>
    <w:rsid w:val="00CF06E6"/>
    <w:rsid w:val="00CF1A30"/>
    <w:rsid w:val="00CF4778"/>
    <w:rsid w:val="00CF4AEB"/>
    <w:rsid w:val="00CF5470"/>
    <w:rsid w:val="00D00C10"/>
    <w:rsid w:val="00D01FF0"/>
    <w:rsid w:val="00D03120"/>
    <w:rsid w:val="00D07507"/>
    <w:rsid w:val="00D07A54"/>
    <w:rsid w:val="00D10C17"/>
    <w:rsid w:val="00D10D98"/>
    <w:rsid w:val="00D124E6"/>
    <w:rsid w:val="00D12518"/>
    <w:rsid w:val="00D1292A"/>
    <w:rsid w:val="00D14E1E"/>
    <w:rsid w:val="00D20153"/>
    <w:rsid w:val="00D216B3"/>
    <w:rsid w:val="00D22B78"/>
    <w:rsid w:val="00D22D3C"/>
    <w:rsid w:val="00D24EEC"/>
    <w:rsid w:val="00D30C71"/>
    <w:rsid w:val="00D32BE7"/>
    <w:rsid w:val="00D33085"/>
    <w:rsid w:val="00D33F1F"/>
    <w:rsid w:val="00D34E4C"/>
    <w:rsid w:val="00D359C3"/>
    <w:rsid w:val="00D35DE7"/>
    <w:rsid w:val="00D409C3"/>
    <w:rsid w:val="00D40C49"/>
    <w:rsid w:val="00D40E3B"/>
    <w:rsid w:val="00D41E39"/>
    <w:rsid w:val="00D42C5D"/>
    <w:rsid w:val="00D44E10"/>
    <w:rsid w:val="00D46078"/>
    <w:rsid w:val="00D4788B"/>
    <w:rsid w:val="00D47B4D"/>
    <w:rsid w:val="00D517B6"/>
    <w:rsid w:val="00D51F96"/>
    <w:rsid w:val="00D52DFA"/>
    <w:rsid w:val="00D5604A"/>
    <w:rsid w:val="00D57614"/>
    <w:rsid w:val="00D6090A"/>
    <w:rsid w:val="00D62EBF"/>
    <w:rsid w:val="00D63FC4"/>
    <w:rsid w:val="00D6460A"/>
    <w:rsid w:val="00D661B7"/>
    <w:rsid w:val="00D6655D"/>
    <w:rsid w:val="00D7159E"/>
    <w:rsid w:val="00D74018"/>
    <w:rsid w:val="00D747C1"/>
    <w:rsid w:val="00D76B4B"/>
    <w:rsid w:val="00D8022A"/>
    <w:rsid w:val="00D81E22"/>
    <w:rsid w:val="00D85320"/>
    <w:rsid w:val="00D871D4"/>
    <w:rsid w:val="00D87F5A"/>
    <w:rsid w:val="00D9166A"/>
    <w:rsid w:val="00D94BBA"/>
    <w:rsid w:val="00D957D3"/>
    <w:rsid w:val="00D95812"/>
    <w:rsid w:val="00D96445"/>
    <w:rsid w:val="00D9658C"/>
    <w:rsid w:val="00D97354"/>
    <w:rsid w:val="00DA3BF6"/>
    <w:rsid w:val="00DA5777"/>
    <w:rsid w:val="00DA6744"/>
    <w:rsid w:val="00DA6D37"/>
    <w:rsid w:val="00DA746C"/>
    <w:rsid w:val="00DB35C1"/>
    <w:rsid w:val="00DC15E9"/>
    <w:rsid w:val="00DC19C2"/>
    <w:rsid w:val="00DC235A"/>
    <w:rsid w:val="00DC3373"/>
    <w:rsid w:val="00DC6175"/>
    <w:rsid w:val="00DC79B2"/>
    <w:rsid w:val="00DC7B95"/>
    <w:rsid w:val="00DD048D"/>
    <w:rsid w:val="00DD5C59"/>
    <w:rsid w:val="00DD76E4"/>
    <w:rsid w:val="00DE4470"/>
    <w:rsid w:val="00DE59D9"/>
    <w:rsid w:val="00DE760C"/>
    <w:rsid w:val="00DE7DF9"/>
    <w:rsid w:val="00DF5192"/>
    <w:rsid w:val="00DF7EAC"/>
    <w:rsid w:val="00E01EE4"/>
    <w:rsid w:val="00E042AB"/>
    <w:rsid w:val="00E13EFE"/>
    <w:rsid w:val="00E14AB5"/>
    <w:rsid w:val="00E156FB"/>
    <w:rsid w:val="00E208D1"/>
    <w:rsid w:val="00E21A1E"/>
    <w:rsid w:val="00E23218"/>
    <w:rsid w:val="00E2409C"/>
    <w:rsid w:val="00E262AC"/>
    <w:rsid w:val="00E276EC"/>
    <w:rsid w:val="00E2798A"/>
    <w:rsid w:val="00E30045"/>
    <w:rsid w:val="00E318F7"/>
    <w:rsid w:val="00E32590"/>
    <w:rsid w:val="00E33DE4"/>
    <w:rsid w:val="00E426D1"/>
    <w:rsid w:val="00E43C03"/>
    <w:rsid w:val="00E447D1"/>
    <w:rsid w:val="00E44FE0"/>
    <w:rsid w:val="00E45362"/>
    <w:rsid w:val="00E467B1"/>
    <w:rsid w:val="00E47EBA"/>
    <w:rsid w:val="00E51AC0"/>
    <w:rsid w:val="00E52BFD"/>
    <w:rsid w:val="00E5311A"/>
    <w:rsid w:val="00E536DD"/>
    <w:rsid w:val="00E55805"/>
    <w:rsid w:val="00E55F73"/>
    <w:rsid w:val="00E5670D"/>
    <w:rsid w:val="00E61998"/>
    <w:rsid w:val="00E63072"/>
    <w:rsid w:val="00E630E9"/>
    <w:rsid w:val="00E641B5"/>
    <w:rsid w:val="00E656B4"/>
    <w:rsid w:val="00E706F3"/>
    <w:rsid w:val="00E73848"/>
    <w:rsid w:val="00E73F85"/>
    <w:rsid w:val="00E74F39"/>
    <w:rsid w:val="00E75A48"/>
    <w:rsid w:val="00E82DE6"/>
    <w:rsid w:val="00E84A89"/>
    <w:rsid w:val="00E85900"/>
    <w:rsid w:val="00E85921"/>
    <w:rsid w:val="00E8693F"/>
    <w:rsid w:val="00E926C7"/>
    <w:rsid w:val="00E93417"/>
    <w:rsid w:val="00E93995"/>
    <w:rsid w:val="00E940FA"/>
    <w:rsid w:val="00E947F7"/>
    <w:rsid w:val="00E95F61"/>
    <w:rsid w:val="00E96819"/>
    <w:rsid w:val="00EA1085"/>
    <w:rsid w:val="00EA2FA3"/>
    <w:rsid w:val="00EA6A6E"/>
    <w:rsid w:val="00EB22F6"/>
    <w:rsid w:val="00EB334B"/>
    <w:rsid w:val="00EB3984"/>
    <w:rsid w:val="00EB5332"/>
    <w:rsid w:val="00EB5867"/>
    <w:rsid w:val="00EB71B9"/>
    <w:rsid w:val="00EC4ADD"/>
    <w:rsid w:val="00ED1E79"/>
    <w:rsid w:val="00ED2BCF"/>
    <w:rsid w:val="00ED413A"/>
    <w:rsid w:val="00EE0BB2"/>
    <w:rsid w:val="00EE3047"/>
    <w:rsid w:val="00EE4683"/>
    <w:rsid w:val="00EE5352"/>
    <w:rsid w:val="00EE54EB"/>
    <w:rsid w:val="00EE5DD7"/>
    <w:rsid w:val="00EF0E04"/>
    <w:rsid w:val="00EF1719"/>
    <w:rsid w:val="00EF3843"/>
    <w:rsid w:val="00EF3ACB"/>
    <w:rsid w:val="00EF71F2"/>
    <w:rsid w:val="00F00B4A"/>
    <w:rsid w:val="00F012A8"/>
    <w:rsid w:val="00F030D5"/>
    <w:rsid w:val="00F0336F"/>
    <w:rsid w:val="00F03614"/>
    <w:rsid w:val="00F05BC1"/>
    <w:rsid w:val="00F118CA"/>
    <w:rsid w:val="00F1369E"/>
    <w:rsid w:val="00F14170"/>
    <w:rsid w:val="00F15157"/>
    <w:rsid w:val="00F17CA5"/>
    <w:rsid w:val="00F17D2C"/>
    <w:rsid w:val="00F225EC"/>
    <w:rsid w:val="00F23FD5"/>
    <w:rsid w:val="00F24164"/>
    <w:rsid w:val="00F332C1"/>
    <w:rsid w:val="00F345CB"/>
    <w:rsid w:val="00F37DC4"/>
    <w:rsid w:val="00F41BC4"/>
    <w:rsid w:val="00F42EA0"/>
    <w:rsid w:val="00F44E18"/>
    <w:rsid w:val="00F50274"/>
    <w:rsid w:val="00F51701"/>
    <w:rsid w:val="00F543AB"/>
    <w:rsid w:val="00F55453"/>
    <w:rsid w:val="00F56067"/>
    <w:rsid w:val="00F611CF"/>
    <w:rsid w:val="00F62D56"/>
    <w:rsid w:val="00F632DD"/>
    <w:rsid w:val="00F65612"/>
    <w:rsid w:val="00F66386"/>
    <w:rsid w:val="00F673E5"/>
    <w:rsid w:val="00F67DBD"/>
    <w:rsid w:val="00F70576"/>
    <w:rsid w:val="00F71652"/>
    <w:rsid w:val="00F723C3"/>
    <w:rsid w:val="00F7287D"/>
    <w:rsid w:val="00F747B5"/>
    <w:rsid w:val="00F74B73"/>
    <w:rsid w:val="00F75FBF"/>
    <w:rsid w:val="00F82FC3"/>
    <w:rsid w:val="00F86239"/>
    <w:rsid w:val="00F90ABB"/>
    <w:rsid w:val="00F92129"/>
    <w:rsid w:val="00F95B7B"/>
    <w:rsid w:val="00F97606"/>
    <w:rsid w:val="00FA322A"/>
    <w:rsid w:val="00FA3CCE"/>
    <w:rsid w:val="00FA6EAE"/>
    <w:rsid w:val="00FB091B"/>
    <w:rsid w:val="00FB0EA8"/>
    <w:rsid w:val="00FB222C"/>
    <w:rsid w:val="00FB4C91"/>
    <w:rsid w:val="00FB678D"/>
    <w:rsid w:val="00FB7207"/>
    <w:rsid w:val="00FB7CF6"/>
    <w:rsid w:val="00FC0A9F"/>
    <w:rsid w:val="00FC2761"/>
    <w:rsid w:val="00FC63D6"/>
    <w:rsid w:val="00FC653C"/>
    <w:rsid w:val="00FD22BD"/>
    <w:rsid w:val="00FD41F9"/>
    <w:rsid w:val="00FD4EE8"/>
    <w:rsid w:val="00FD5A44"/>
    <w:rsid w:val="00FD6D1E"/>
    <w:rsid w:val="00FE2449"/>
    <w:rsid w:val="00FE417B"/>
    <w:rsid w:val="00FE6666"/>
    <w:rsid w:val="00FF2DD1"/>
    <w:rsid w:val="00FF6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3E2E67"/>
    <w:pPr>
      <w:spacing w:before="60" w:after="120"/>
    </w:pPr>
    <w:rPr>
      <w:rFonts w:ascii="Arial" w:eastAsia="Times New Roman" w:hAnsi="Arial"/>
      <w:szCs w:val="24"/>
    </w:rPr>
  </w:style>
  <w:style w:type="paragraph" w:styleId="Heading1">
    <w:name w:val="heading 1"/>
    <w:aliases w:val="SITA Heading 1"/>
    <w:basedOn w:val="Normal"/>
    <w:next w:val="BodyText"/>
    <w:autoRedefine/>
    <w:qFormat/>
    <w:rsid w:val="008A6F16"/>
    <w:pPr>
      <w:keepNext/>
      <w:keepLines/>
      <w:numPr>
        <w:numId w:val="1"/>
      </w:numPr>
      <w:spacing w:before="480"/>
      <w:outlineLvl w:val="0"/>
    </w:pPr>
    <w:rPr>
      <w:rFonts w:cs="Arial"/>
      <w:b/>
      <w:bCs/>
      <w:kern w:val="32"/>
      <w:sz w:val="28"/>
      <w:szCs w:val="32"/>
    </w:rPr>
  </w:style>
  <w:style w:type="paragraph" w:styleId="Heading2">
    <w:name w:val="heading 2"/>
    <w:aliases w:val="SITA Heading 2"/>
    <w:basedOn w:val="Normal"/>
    <w:next w:val="BodyText"/>
    <w:autoRedefine/>
    <w:qFormat/>
    <w:rsid w:val="001B466C"/>
    <w:pPr>
      <w:keepNext/>
      <w:keepLines/>
      <w:numPr>
        <w:ilvl w:val="1"/>
        <w:numId w:val="5"/>
      </w:numPr>
      <w:spacing w:before="360"/>
      <w:outlineLvl w:val="1"/>
    </w:pPr>
    <w:rPr>
      <w:rFonts w:cs="Arial"/>
      <w:b/>
      <w:bCs/>
      <w:iCs/>
      <w:sz w:val="24"/>
      <w:szCs w:val="28"/>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customStyle="1" w:styleId="Titlepage-documentname">
    <w:name w:val="• Title page - document name"/>
    <w:rsid w:val="004820A4"/>
    <w:pPr>
      <w:spacing w:before="480"/>
      <w:jc w:val="right"/>
    </w:pPr>
    <w:rPr>
      <w:rFonts w:ascii="Arial" w:eastAsia="Times New Roman" w:hAnsi="Arial"/>
      <w:b/>
      <w:sz w:val="32"/>
      <w:lang w:eastAsia="en-GB"/>
    </w:rPr>
  </w:style>
  <w:style w:type="paragraph" w:customStyle="1" w:styleId="Titlepage-subheading">
    <w:name w:val="• Title page - subheading"/>
    <w:rsid w:val="004820A4"/>
    <w:pPr>
      <w:spacing w:after="480"/>
      <w:jc w:val="right"/>
    </w:pPr>
    <w:rPr>
      <w:rFonts w:ascii="Arial" w:eastAsia="Times New Roman" w:hAnsi="Arial"/>
      <w:sz w:val="32"/>
      <w:lang w:eastAsia="en-GB"/>
    </w:rPr>
  </w:style>
  <w:style w:type="paragraph" w:customStyle="1" w:styleId="Caption">
    <w:name w:val="• Caption"/>
    <w:rsid w:val="004820A4"/>
    <w:rPr>
      <w:rFonts w:ascii="Arial" w:hAnsi="Arial"/>
      <w:i/>
      <w:sz w:val="16"/>
      <w:lang w:eastAsia="en-GB"/>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4820A4"/>
    <w:pPr>
      <w:ind w:left="600" w:hanging="200"/>
    </w:pPr>
    <w:rPr>
      <w:rFonts w:ascii="Times New Roman" w:hAnsi="Times New Roman"/>
      <w:lang w:val="en-GB"/>
    </w:rPr>
  </w:style>
  <w:style w:type="paragraph" w:styleId="Index9">
    <w:name w:val="index 9"/>
    <w:basedOn w:val="Normal"/>
    <w:next w:val="Normal"/>
    <w:autoRedefine/>
    <w:semiHidden/>
    <w:rsid w:val="004820A4"/>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4820A4"/>
    <w:pPr>
      <w:ind w:left="720"/>
    </w:pPr>
  </w:style>
  <w:style w:type="paragraph" w:styleId="TOC6">
    <w:name w:val="toc 6"/>
    <w:basedOn w:val="Normal"/>
    <w:next w:val="Normal"/>
    <w:autoRedefine/>
    <w:semiHidden/>
    <w:rsid w:val="004820A4"/>
    <w:pPr>
      <w:ind w:left="900"/>
    </w:pPr>
  </w:style>
  <w:style w:type="paragraph" w:styleId="TOC7">
    <w:name w:val="toc 7"/>
    <w:basedOn w:val="Normal"/>
    <w:next w:val="Normal"/>
    <w:autoRedefine/>
    <w:semiHidden/>
    <w:rsid w:val="004820A4"/>
    <w:pPr>
      <w:ind w:left="1080"/>
    </w:pPr>
  </w:style>
  <w:style w:type="paragraph" w:styleId="TOC8">
    <w:name w:val="toc 8"/>
    <w:basedOn w:val="Normal"/>
    <w:next w:val="Normal"/>
    <w:autoRedefine/>
    <w:semiHidden/>
    <w:rsid w:val="004820A4"/>
    <w:pPr>
      <w:ind w:left="1260"/>
    </w:pPr>
  </w:style>
  <w:style w:type="paragraph" w:styleId="TOC9">
    <w:name w:val="toc 9"/>
    <w:basedOn w:val="Normal"/>
    <w:next w:val="Normal"/>
    <w:autoRedefine/>
    <w:semiHidden/>
    <w:rsid w:val="004820A4"/>
    <w:pPr>
      <w:ind w:left="1440"/>
    </w:pPr>
  </w:style>
  <w:style w:type="paragraph" w:customStyle="1" w:styleId="Code">
    <w:name w:val="Code"/>
    <w:basedOn w:val="Normal"/>
    <w:rsid w:val="004820A4"/>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A40200"/>
    <w:pPr>
      <w:jc w:val="center"/>
    </w:pPr>
    <w:rPr>
      <w:rFonts w:cs="Arial"/>
      <w:b/>
      <w:color w:val="0063A5"/>
      <w:szCs w:val="20"/>
    </w:rPr>
  </w:style>
  <w:style w:type="table" w:styleId="TableGrid">
    <w:name w:val="Table Grid"/>
    <w:aliases w:val="SITA Table Grid"/>
    <w:basedOn w:val="TableNormal"/>
    <w:uiPriority w:val="59"/>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A40200"/>
    <w:pPr>
      <w:numPr>
        <w:numId w:val="12"/>
      </w:numPr>
    </w:pPr>
  </w:style>
  <w:style w:type="paragraph" w:styleId="ListNumber3">
    <w:name w:val="List Number 3"/>
    <w:basedOn w:val="Normal"/>
    <w:semiHidden/>
    <w:rsid w:val="00A40200"/>
    <w:pPr>
      <w:numPr>
        <w:numId w:val="13"/>
      </w:numPr>
    </w:pPr>
  </w:style>
  <w:style w:type="paragraph" w:styleId="ListNumber4">
    <w:name w:val="List Number 4"/>
    <w:basedOn w:val="Normal"/>
    <w:semiHidden/>
    <w:rsid w:val="00A40200"/>
    <w:pPr>
      <w:numPr>
        <w:numId w:val="14"/>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6"/>
      </w:numPr>
    </w:pPr>
  </w:style>
  <w:style w:type="paragraph" w:styleId="ListBullet2">
    <w:name w:val="List Bullet 2"/>
    <w:basedOn w:val="Normal"/>
    <w:semiHidden/>
    <w:rsid w:val="00A40200"/>
    <w:pPr>
      <w:numPr>
        <w:numId w:val="7"/>
      </w:numPr>
    </w:pPr>
  </w:style>
  <w:style w:type="paragraph" w:styleId="ListBullet3">
    <w:name w:val="List Bullet 3"/>
    <w:basedOn w:val="Normal"/>
    <w:semiHidden/>
    <w:rsid w:val="00A40200"/>
    <w:pPr>
      <w:numPr>
        <w:numId w:val="8"/>
      </w:numPr>
    </w:pPr>
  </w:style>
  <w:style w:type="paragraph" w:styleId="ListBullet4">
    <w:name w:val="List Bullet 4"/>
    <w:basedOn w:val="Normal"/>
    <w:semiHidden/>
    <w:rsid w:val="00A40200"/>
    <w:pPr>
      <w:numPr>
        <w:numId w:val="9"/>
      </w:numPr>
    </w:pPr>
  </w:style>
  <w:style w:type="paragraph" w:styleId="ListBullet5">
    <w:name w:val="List Bullet 5"/>
    <w:basedOn w:val="Normal"/>
    <w:semiHidden/>
    <w:rsid w:val="00A40200"/>
    <w:pPr>
      <w:numPr>
        <w:numId w:val="10"/>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1"/>
      </w:numPr>
    </w:pPr>
  </w:style>
  <w:style w:type="paragraph" w:styleId="ListNumber5">
    <w:name w:val="List Number 5"/>
    <w:basedOn w:val="Normal"/>
    <w:semiHidden/>
    <w:rsid w:val="00A40200"/>
    <w:pPr>
      <w:numPr>
        <w:numId w:val="15"/>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link w:val="SITAMainBulletChar"/>
    <w:rsid w:val="0027715A"/>
    <w:pPr>
      <w:numPr>
        <w:numId w:val="22"/>
      </w:numPr>
      <w:spacing w:before="0"/>
    </w:pPr>
    <w:rPr>
      <w:rFonts w:cs="Arial"/>
      <w:szCs w:val="20"/>
    </w:rPr>
  </w:style>
  <w:style w:type="paragraph" w:customStyle="1" w:styleId="SITAMainNumList">
    <w:name w:val="SITA Main NumList"/>
    <w:basedOn w:val="Normal"/>
    <w:rsid w:val="00C132A0"/>
    <w:pPr>
      <w:numPr>
        <w:numId w:val="20"/>
      </w:numPr>
    </w:pPr>
    <w:rPr>
      <w:rFonts w:cs="Arial"/>
      <w:szCs w:val="20"/>
    </w:rPr>
  </w:style>
  <w:style w:type="paragraph" w:customStyle="1" w:styleId="SITANumList">
    <w:name w:val="SITA NumList"/>
    <w:basedOn w:val="Normal"/>
    <w:rsid w:val="005F0E7F"/>
    <w:pPr>
      <w:numPr>
        <w:numId w:val="16"/>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7"/>
      </w:numPr>
    </w:pPr>
    <w:rPr>
      <w:rFonts w:ascii="Courier New" w:hAnsi="Courier New" w:cs="Arial"/>
      <w:szCs w:val="20"/>
    </w:rPr>
  </w:style>
  <w:style w:type="paragraph" w:customStyle="1" w:styleId="SITASub-listBullet">
    <w:name w:val="SITA Sub-list Bullet"/>
    <w:basedOn w:val="Normal"/>
    <w:rsid w:val="005F0E7F"/>
    <w:pPr>
      <w:numPr>
        <w:numId w:val="21"/>
      </w:numPr>
    </w:pPr>
    <w:rPr>
      <w:rFonts w:cs="Arial"/>
      <w:szCs w:val="20"/>
    </w:rPr>
  </w:style>
  <w:style w:type="paragraph" w:customStyle="1" w:styleId="SITASub-NumList">
    <w:name w:val="SITA Sub-NumList"/>
    <w:basedOn w:val="Normal"/>
    <w:rsid w:val="00A40200"/>
    <w:pPr>
      <w:numPr>
        <w:numId w:val="18"/>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9"/>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ITAMainBulletChar">
    <w:name w:val="SITA Main Bullet Char"/>
    <w:basedOn w:val="DefaultParagraphFont"/>
    <w:link w:val="SITAMainBullet"/>
    <w:rsid w:val="00F543AB"/>
    <w:rPr>
      <w:rFonts w:ascii="Arial" w:eastAsia="Times New Roman" w:hAnsi="Arial" w:cs="Arial"/>
    </w:rPr>
  </w:style>
  <w:style w:type="paragraph" w:customStyle="1" w:styleId="StyleSITAMainNumListArial10ptLeft05">
    <w:name w:val="Style SITA Main NumList + Arial 10 pt Left:  0.5&quot;"/>
    <w:basedOn w:val="SITAMainNumList"/>
    <w:next w:val="SITAMainNumList"/>
    <w:rsid w:val="00F543AB"/>
    <w:pPr>
      <w:numPr>
        <w:numId w:val="25"/>
      </w:numPr>
    </w:pPr>
    <w:rPr>
      <w:rFonts w:cs="Times New Roman"/>
    </w:rPr>
  </w:style>
  <w:style w:type="character" w:styleId="CommentReference">
    <w:name w:val="annotation reference"/>
    <w:basedOn w:val="DefaultParagraphFont"/>
    <w:rsid w:val="00B6152B"/>
    <w:rPr>
      <w:sz w:val="16"/>
      <w:szCs w:val="16"/>
    </w:rPr>
  </w:style>
  <w:style w:type="paragraph" w:styleId="CommentText">
    <w:name w:val="annotation text"/>
    <w:basedOn w:val="Normal"/>
    <w:link w:val="CommentTextChar"/>
    <w:rsid w:val="00B6152B"/>
    <w:rPr>
      <w:szCs w:val="20"/>
    </w:rPr>
  </w:style>
  <w:style w:type="character" w:customStyle="1" w:styleId="CommentTextChar">
    <w:name w:val="Comment Text Char"/>
    <w:basedOn w:val="DefaultParagraphFont"/>
    <w:link w:val="CommentText"/>
    <w:rsid w:val="00B6152B"/>
    <w:rPr>
      <w:rFonts w:ascii="Arial" w:eastAsia="Times New Roman" w:hAnsi="Arial"/>
    </w:rPr>
  </w:style>
  <w:style w:type="paragraph" w:styleId="CommentSubject">
    <w:name w:val="annotation subject"/>
    <w:basedOn w:val="CommentText"/>
    <w:next w:val="CommentText"/>
    <w:link w:val="CommentSubjectChar"/>
    <w:rsid w:val="00B6152B"/>
    <w:rPr>
      <w:b/>
      <w:bCs/>
    </w:rPr>
  </w:style>
  <w:style w:type="character" w:customStyle="1" w:styleId="CommentSubjectChar">
    <w:name w:val="Comment Subject Char"/>
    <w:basedOn w:val="CommentTextChar"/>
    <w:link w:val="CommentSubject"/>
    <w:rsid w:val="00B6152B"/>
    <w:rPr>
      <w:rFonts w:ascii="Arial" w:eastAsia="Times New Roman" w:hAnsi="Arial"/>
      <w:b/>
      <w:bCs/>
    </w:rPr>
  </w:style>
  <w:style w:type="paragraph" w:styleId="BalloonText">
    <w:name w:val="Balloon Text"/>
    <w:basedOn w:val="Normal"/>
    <w:link w:val="BalloonTextChar"/>
    <w:rsid w:val="00B6152B"/>
    <w:pPr>
      <w:spacing w:before="0" w:after="0"/>
    </w:pPr>
    <w:rPr>
      <w:rFonts w:ascii="Tahoma" w:hAnsi="Tahoma" w:cs="Tahoma"/>
      <w:sz w:val="16"/>
      <w:szCs w:val="16"/>
    </w:rPr>
  </w:style>
  <w:style w:type="character" w:customStyle="1" w:styleId="BalloonTextChar">
    <w:name w:val="Balloon Text Char"/>
    <w:basedOn w:val="DefaultParagraphFont"/>
    <w:link w:val="BalloonText"/>
    <w:rsid w:val="00B6152B"/>
    <w:rPr>
      <w:rFonts w:ascii="Tahoma" w:eastAsia="Times New Roman" w:hAnsi="Tahoma" w:cs="Tahoma"/>
      <w:sz w:val="16"/>
      <w:szCs w:val="16"/>
    </w:rPr>
  </w:style>
  <w:style w:type="paragraph" w:styleId="DocumentMap">
    <w:name w:val="Document Map"/>
    <w:basedOn w:val="Normal"/>
    <w:link w:val="DocumentMapChar"/>
    <w:rsid w:val="00506D9F"/>
    <w:pPr>
      <w:spacing w:before="0" w:after="0"/>
    </w:pPr>
    <w:rPr>
      <w:rFonts w:ascii="Tahoma" w:hAnsi="Tahoma" w:cs="Tahoma"/>
      <w:sz w:val="16"/>
      <w:szCs w:val="16"/>
    </w:rPr>
  </w:style>
  <w:style w:type="character" w:customStyle="1" w:styleId="DocumentMapChar">
    <w:name w:val="Document Map Char"/>
    <w:basedOn w:val="DefaultParagraphFont"/>
    <w:link w:val="DocumentMap"/>
    <w:rsid w:val="00506D9F"/>
    <w:rPr>
      <w:rFonts w:ascii="Tahoma" w:eastAsia="Times New Roman" w:hAnsi="Tahoma" w:cs="Tahoma"/>
      <w:sz w:val="16"/>
      <w:szCs w:val="16"/>
    </w:rPr>
  </w:style>
  <w:style w:type="character" w:customStyle="1" w:styleId="Heading3Char">
    <w:name w:val="Heading 3 Char"/>
    <w:aliases w:val="SITA Heading 3 Char"/>
    <w:basedOn w:val="DefaultParagraphFont"/>
    <w:link w:val="Heading3"/>
    <w:rsid w:val="00D216B3"/>
    <w:rPr>
      <w:rFonts w:ascii="Arial" w:eastAsia="Times New Roman" w:hAnsi="Arial" w:cs="Arial"/>
      <w:b/>
      <w:bCs/>
      <w:sz w:val="22"/>
      <w:szCs w:val="26"/>
    </w:rPr>
  </w:style>
  <w:style w:type="paragraph" w:styleId="ListParagraph">
    <w:name w:val="List Paragraph"/>
    <w:basedOn w:val="Normal"/>
    <w:uiPriority w:val="34"/>
    <w:qFormat/>
    <w:rsid w:val="006C2BEC"/>
    <w:pPr>
      <w:ind w:left="720"/>
      <w:contextualSpacing/>
    </w:pPr>
  </w:style>
  <w:style w:type="paragraph" w:styleId="Revision">
    <w:name w:val="Revision"/>
    <w:hidden/>
    <w:uiPriority w:val="99"/>
    <w:semiHidden/>
    <w:rsid w:val="00AA2891"/>
    <w:rPr>
      <w:rFonts w:ascii="Arial" w:eastAsia="Times New Roman" w:hAnsi="Arial"/>
      <w:szCs w:val="24"/>
    </w:rPr>
  </w:style>
  <w:style w:type="paragraph" w:styleId="FootnoteText">
    <w:name w:val="footnote text"/>
    <w:basedOn w:val="Normal"/>
    <w:link w:val="FootnoteTextChar"/>
    <w:rsid w:val="00D6460A"/>
    <w:pPr>
      <w:spacing w:before="0" w:after="0"/>
    </w:pPr>
    <w:rPr>
      <w:szCs w:val="20"/>
    </w:rPr>
  </w:style>
  <w:style w:type="character" w:customStyle="1" w:styleId="FootnoteTextChar">
    <w:name w:val="Footnote Text Char"/>
    <w:basedOn w:val="DefaultParagraphFont"/>
    <w:link w:val="FootnoteText"/>
    <w:rsid w:val="00D6460A"/>
    <w:rPr>
      <w:rFonts w:ascii="Arial" w:eastAsia="Times New Roman" w:hAnsi="Arial"/>
    </w:rPr>
  </w:style>
  <w:style w:type="character" w:styleId="FootnoteReference">
    <w:name w:val="footnote reference"/>
    <w:basedOn w:val="DefaultParagraphFont"/>
    <w:rsid w:val="00D6460A"/>
    <w:rPr>
      <w:vertAlign w:val="superscript"/>
    </w:rPr>
  </w:style>
  <w:style w:type="table" w:styleId="LightShading-Accent5">
    <w:name w:val="Light Shading Accent 5"/>
    <w:basedOn w:val="TableNormal"/>
    <w:uiPriority w:val="60"/>
    <w:rsid w:val="00F673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3D00C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3D00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D00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D00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dnoteText">
    <w:name w:val="endnote text"/>
    <w:basedOn w:val="Normal"/>
    <w:link w:val="EndnoteTextChar"/>
    <w:rsid w:val="00DE760C"/>
    <w:pPr>
      <w:spacing w:before="0" w:after="0"/>
    </w:pPr>
    <w:rPr>
      <w:szCs w:val="20"/>
    </w:rPr>
  </w:style>
  <w:style w:type="character" w:customStyle="1" w:styleId="EndnoteTextChar">
    <w:name w:val="Endnote Text Char"/>
    <w:basedOn w:val="DefaultParagraphFont"/>
    <w:link w:val="EndnoteText"/>
    <w:rsid w:val="00DE760C"/>
    <w:rPr>
      <w:rFonts w:ascii="Arial" w:eastAsia="Times New Roman" w:hAnsi="Arial"/>
    </w:rPr>
  </w:style>
  <w:style w:type="character" w:styleId="EndnoteReference">
    <w:name w:val="endnote reference"/>
    <w:basedOn w:val="DefaultParagraphFont"/>
    <w:rsid w:val="00DE760C"/>
    <w:rPr>
      <w:vertAlign w:val="superscript"/>
    </w:rPr>
  </w:style>
  <w:style w:type="paragraph" w:customStyle="1" w:styleId="Default">
    <w:name w:val="Default"/>
    <w:rsid w:val="009024BF"/>
    <w:pPr>
      <w:autoSpaceDE w:val="0"/>
      <w:autoSpaceDN w:val="0"/>
      <w:adjustRightInd w:val="0"/>
    </w:pPr>
    <w:rPr>
      <w:rFonts w:ascii="Arial" w:eastAsia="Times New Roman" w:hAnsi="Arial" w:cs="Arial"/>
      <w:color w:val="000000"/>
      <w:sz w:val="24"/>
      <w:szCs w:val="24"/>
    </w:rPr>
  </w:style>
  <w:style w:type="table" w:customStyle="1" w:styleId="LightShading-Accent11">
    <w:name w:val="Light Shading - Accent 11"/>
    <w:basedOn w:val="TableNormal"/>
    <w:uiPriority w:val="60"/>
    <w:rsid w:val="00A51EB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F723C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723C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3E2E67"/>
    <w:pPr>
      <w:spacing w:before="60" w:after="120"/>
    </w:pPr>
    <w:rPr>
      <w:rFonts w:ascii="Arial" w:eastAsia="Times New Roman" w:hAnsi="Arial"/>
      <w:szCs w:val="24"/>
    </w:rPr>
  </w:style>
  <w:style w:type="paragraph" w:styleId="Heading1">
    <w:name w:val="heading 1"/>
    <w:aliases w:val="SITA Heading 1"/>
    <w:basedOn w:val="Normal"/>
    <w:next w:val="BodyText"/>
    <w:autoRedefine/>
    <w:qFormat/>
    <w:rsid w:val="008A6F16"/>
    <w:pPr>
      <w:keepNext/>
      <w:keepLines/>
      <w:numPr>
        <w:numId w:val="1"/>
      </w:numPr>
      <w:spacing w:before="480"/>
      <w:outlineLvl w:val="0"/>
    </w:pPr>
    <w:rPr>
      <w:rFonts w:cs="Arial"/>
      <w:b/>
      <w:bCs/>
      <w:kern w:val="32"/>
      <w:sz w:val="28"/>
      <w:szCs w:val="32"/>
    </w:rPr>
  </w:style>
  <w:style w:type="paragraph" w:styleId="Heading2">
    <w:name w:val="heading 2"/>
    <w:aliases w:val="SITA Heading 2"/>
    <w:basedOn w:val="Normal"/>
    <w:next w:val="BodyText"/>
    <w:autoRedefine/>
    <w:qFormat/>
    <w:rsid w:val="001B466C"/>
    <w:pPr>
      <w:keepNext/>
      <w:keepLines/>
      <w:numPr>
        <w:ilvl w:val="1"/>
        <w:numId w:val="5"/>
      </w:numPr>
      <w:spacing w:before="360"/>
      <w:outlineLvl w:val="1"/>
    </w:pPr>
    <w:rPr>
      <w:rFonts w:cs="Arial"/>
      <w:b/>
      <w:bCs/>
      <w:iCs/>
      <w:sz w:val="24"/>
      <w:szCs w:val="28"/>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customStyle="1" w:styleId="Titlepage-documentname">
    <w:name w:val="• Title page - document name"/>
    <w:rsid w:val="004820A4"/>
    <w:pPr>
      <w:spacing w:before="480"/>
      <w:jc w:val="right"/>
    </w:pPr>
    <w:rPr>
      <w:rFonts w:ascii="Arial" w:eastAsia="Times New Roman" w:hAnsi="Arial"/>
      <w:b/>
      <w:sz w:val="32"/>
      <w:lang w:eastAsia="en-GB"/>
    </w:rPr>
  </w:style>
  <w:style w:type="paragraph" w:customStyle="1" w:styleId="Titlepage-subheading">
    <w:name w:val="• Title page - subheading"/>
    <w:rsid w:val="004820A4"/>
    <w:pPr>
      <w:spacing w:after="480"/>
      <w:jc w:val="right"/>
    </w:pPr>
    <w:rPr>
      <w:rFonts w:ascii="Arial" w:eastAsia="Times New Roman" w:hAnsi="Arial"/>
      <w:sz w:val="32"/>
      <w:lang w:eastAsia="en-GB"/>
    </w:rPr>
  </w:style>
  <w:style w:type="paragraph" w:customStyle="1" w:styleId="Caption">
    <w:name w:val="• Caption"/>
    <w:rsid w:val="004820A4"/>
    <w:rPr>
      <w:rFonts w:ascii="Arial" w:hAnsi="Arial"/>
      <w:i/>
      <w:sz w:val="16"/>
      <w:lang w:eastAsia="en-GB"/>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4820A4"/>
    <w:pPr>
      <w:ind w:left="600" w:hanging="200"/>
    </w:pPr>
    <w:rPr>
      <w:rFonts w:ascii="Times New Roman" w:hAnsi="Times New Roman"/>
      <w:lang w:val="en-GB"/>
    </w:rPr>
  </w:style>
  <w:style w:type="paragraph" w:styleId="Index9">
    <w:name w:val="index 9"/>
    <w:basedOn w:val="Normal"/>
    <w:next w:val="Normal"/>
    <w:autoRedefine/>
    <w:semiHidden/>
    <w:rsid w:val="004820A4"/>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4820A4"/>
    <w:pPr>
      <w:ind w:left="720"/>
    </w:pPr>
  </w:style>
  <w:style w:type="paragraph" w:styleId="TOC6">
    <w:name w:val="toc 6"/>
    <w:basedOn w:val="Normal"/>
    <w:next w:val="Normal"/>
    <w:autoRedefine/>
    <w:semiHidden/>
    <w:rsid w:val="004820A4"/>
    <w:pPr>
      <w:ind w:left="900"/>
    </w:pPr>
  </w:style>
  <w:style w:type="paragraph" w:styleId="TOC7">
    <w:name w:val="toc 7"/>
    <w:basedOn w:val="Normal"/>
    <w:next w:val="Normal"/>
    <w:autoRedefine/>
    <w:semiHidden/>
    <w:rsid w:val="004820A4"/>
    <w:pPr>
      <w:ind w:left="1080"/>
    </w:pPr>
  </w:style>
  <w:style w:type="paragraph" w:styleId="TOC8">
    <w:name w:val="toc 8"/>
    <w:basedOn w:val="Normal"/>
    <w:next w:val="Normal"/>
    <w:autoRedefine/>
    <w:semiHidden/>
    <w:rsid w:val="004820A4"/>
    <w:pPr>
      <w:ind w:left="1260"/>
    </w:pPr>
  </w:style>
  <w:style w:type="paragraph" w:styleId="TOC9">
    <w:name w:val="toc 9"/>
    <w:basedOn w:val="Normal"/>
    <w:next w:val="Normal"/>
    <w:autoRedefine/>
    <w:semiHidden/>
    <w:rsid w:val="004820A4"/>
    <w:pPr>
      <w:ind w:left="1440"/>
    </w:pPr>
  </w:style>
  <w:style w:type="paragraph" w:customStyle="1" w:styleId="Code">
    <w:name w:val="Code"/>
    <w:basedOn w:val="Normal"/>
    <w:rsid w:val="004820A4"/>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A40200"/>
    <w:pPr>
      <w:jc w:val="center"/>
    </w:pPr>
    <w:rPr>
      <w:rFonts w:cs="Arial"/>
      <w:b/>
      <w:color w:val="0063A5"/>
      <w:szCs w:val="20"/>
    </w:rPr>
  </w:style>
  <w:style w:type="table" w:styleId="TableGrid">
    <w:name w:val="Table Grid"/>
    <w:aliases w:val="SITA Table Grid"/>
    <w:basedOn w:val="TableNormal"/>
    <w:uiPriority w:val="59"/>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A40200"/>
    <w:pPr>
      <w:numPr>
        <w:numId w:val="12"/>
      </w:numPr>
    </w:pPr>
  </w:style>
  <w:style w:type="paragraph" w:styleId="ListNumber3">
    <w:name w:val="List Number 3"/>
    <w:basedOn w:val="Normal"/>
    <w:semiHidden/>
    <w:rsid w:val="00A40200"/>
    <w:pPr>
      <w:numPr>
        <w:numId w:val="13"/>
      </w:numPr>
    </w:pPr>
  </w:style>
  <w:style w:type="paragraph" w:styleId="ListNumber4">
    <w:name w:val="List Number 4"/>
    <w:basedOn w:val="Normal"/>
    <w:semiHidden/>
    <w:rsid w:val="00A40200"/>
    <w:pPr>
      <w:numPr>
        <w:numId w:val="14"/>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6"/>
      </w:numPr>
    </w:pPr>
  </w:style>
  <w:style w:type="paragraph" w:styleId="ListBullet2">
    <w:name w:val="List Bullet 2"/>
    <w:basedOn w:val="Normal"/>
    <w:semiHidden/>
    <w:rsid w:val="00A40200"/>
    <w:pPr>
      <w:numPr>
        <w:numId w:val="7"/>
      </w:numPr>
    </w:pPr>
  </w:style>
  <w:style w:type="paragraph" w:styleId="ListBullet3">
    <w:name w:val="List Bullet 3"/>
    <w:basedOn w:val="Normal"/>
    <w:semiHidden/>
    <w:rsid w:val="00A40200"/>
    <w:pPr>
      <w:numPr>
        <w:numId w:val="8"/>
      </w:numPr>
    </w:pPr>
  </w:style>
  <w:style w:type="paragraph" w:styleId="ListBullet4">
    <w:name w:val="List Bullet 4"/>
    <w:basedOn w:val="Normal"/>
    <w:semiHidden/>
    <w:rsid w:val="00A40200"/>
    <w:pPr>
      <w:numPr>
        <w:numId w:val="9"/>
      </w:numPr>
    </w:pPr>
  </w:style>
  <w:style w:type="paragraph" w:styleId="ListBullet5">
    <w:name w:val="List Bullet 5"/>
    <w:basedOn w:val="Normal"/>
    <w:semiHidden/>
    <w:rsid w:val="00A40200"/>
    <w:pPr>
      <w:numPr>
        <w:numId w:val="10"/>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1"/>
      </w:numPr>
    </w:pPr>
  </w:style>
  <w:style w:type="paragraph" w:styleId="ListNumber5">
    <w:name w:val="List Number 5"/>
    <w:basedOn w:val="Normal"/>
    <w:semiHidden/>
    <w:rsid w:val="00A40200"/>
    <w:pPr>
      <w:numPr>
        <w:numId w:val="15"/>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link w:val="SITAMainBulletChar"/>
    <w:rsid w:val="0027715A"/>
    <w:pPr>
      <w:numPr>
        <w:numId w:val="22"/>
      </w:numPr>
      <w:spacing w:before="0"/>
    </w:pPr>
    <w:rPr>
      <w:rFonts w:cs="Arial"/>
      <w:szCs w:val="20"/>
    </w:rPr>
  </w:style>
  <w:style w:type="paragraph" w:customStyle="1" w:styleId="SITAMainNumList">
    <w:name w:val="SITA Main NumList"/>
    <w:basedOn w:val="Normal"/>
    <w:rsid w:val="00C132A0"/>
    <w:pPr>
      <w:numPr>
        <w:numId w:val="20"/>
      </w:numPr>
    </w:pPr>
    <w:rPr>
      <w:rFonts w:cs="Arial"/>
      <w:szCs w:val="20"/>
    </w:rPr>
  </w:style>
  <w:style w:type="paragraph" w:customStyle="1" w:styleId="SITANumList">
    <w:name w:val="SITA NumList"/>
    <w:basedOn w:val="Normal"/>
    <w:rsid w:val="005F0E7F"/>
    <w:pPr>
      <w:numPr>
        <w:numId w:val="16"/>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7"/>
      </w:numPr>
    </w:pPr>
    <w:rPr>
      <w:rFonts w:ascii="Courier New" w:hAnsi="Courier New" w:cs="Arial"/>
      <w:szCs w:val="20"/>
    </w:rPr>
  </w:style>
  <w:style w:type="paragraph" w:customStyle="1" w:styleId="SITASub-listBullet">
    <w:name w:val="SITA Sub-list Bullet"/>
    <w:basedOn w:val="Normal"/>
    <w:rsid w:val="005F0E7F"/>
    <w:pPr>
      <w:numPr>
        <w:numId w:val="21"/>
      </w:numPr>
    </w:pPr>
    <w:rPr>
      <w:rFonts w:cs="Arial"/>
      <w:szCs w:val="20"/>
    </w:rPr>
  </w:style>
  <w:style w:type="paragraph" w:customStyle="1" w:styleId="SITASub-NumList">
    <w:name w:val="SITA Sub-NumList"/>
    <w:basedOn w:val="Normal"/>
    <w:rsid w:val="00A40200"/>
    <w:pPr>
      <w:numPr>
        <w:numId w:val="18"/>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9"/>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ITAMainBulletChar">
    <w:name w:val="SITA Main Bullet Char"/>
    <w:basedOn w:val="DefaultParagraphFont"/>
    <w:link w:val="SITAMainBullet"/>
    <w:rsid w:val="00F543AB"/>
    <w:rPr>
      <w:rFonts w:ascii="Arial" w:eastAsia="Times New Roman" w:hAnsi="Arial" w:cs="Arial"/>
    </w:rPr>
  </w:style>
  <w:style w:type="paragraph" w:customStyle="1" w:styleId="StyleSITAMainNumListArial10ptLeft05">
    <w:name w:val="Style SITA Main NumList + Arial 10 pt Left:  0.5&quot;"/>
    <w:basedOn w:val="SITAMainNumList"/>
    <w:next w:val="SITAMainNumList"/>
    <w:rsid w:val="00F543AB"/>
    <w:pPr>
      <w:numPr>
        <w:numId w:val="25"/>
      </w:numPr>
    </w:pPr>
    <w:rPr>
      <w:rFonts w:cs="Times New Roman"/>
    </w:rPr>
  </w:style>
  <w:style w:type="character" w:styleId="CommentReference">
    <w:name w:val="annotation reference"/>
    <w:basedOn w:val="DefaultParagraphFont"/>
    <w:rsid w:val="00B6152B"/>
    <w:rPr>
      <w:sz w:val="16"/>
      <w:szCs w:val="16"/>
    </w:rPr>
  </w:style>
  <w:style w:type="paragraph" w:styleId="CommentText">
    <w:name w:val="annotation text"/>
    <w:basedOn w:val="Normal"/>
    <w:link w:val="CommentTextChar"/>
    <w:rsid w:val="00B6152B"/>
    <w:rPr>
      <w:szCs w:val="20"/>
    </w:rPr>
  </w:style>
  <w:style w:type="character" w:customStyle="1" w:styleId="CommentTextChar">
    <w:name w:val="Comment Text Char"/>
    <w:basedOn w:val="DefaultParagraphFont"/>
    <w:link w:val="CommentText"/>
    <w:rsid w:val="00B6152B"/>
    <w:rPr>
      <w:rFonts w:ascii="Arial" w:eastAsia="Times New Roman" w:hAnsi="Arial"/>
    </w:rPr>
  </w:style>
  <w:style w:type="paragraph" w:styleId="CommentSubject">
    <w:name w:val="annotation subject"/>
    <w:basedOn w:val="CommentText"/>
    <w:next w:val="CommentText"/>
    <w:link w:val="CommentSubjectChar"/>
    <w:rsid w:val="00B6152B"/>
    <w:rPr>
      <w:b/>
      <w:bCs/>
    </w:rPr>
  </w:style>
  <w:style w:type="character" w:customStyle="1" w:styleId="CommentSubjectChar">
    <w:name w:val="Comment Subject Char"/>
    <w:basedOn w:val="CommentTextChar"/>
    <w:link w:val="CommentSubject"/>
    <w:rsid w:val="00B6152B"/>
    <w:rPr>
      <w:rFonts w:ascii="Arial" w:eastAsia="Times New Roman" w:hAnsi="Arial"/>
      <w:b/>
      <w:bCs/>
    </w:rPr>
  </w:style>
  <w:style w:type="paragraph" w:styleId="BalloonText">
    <w:name w:val="Balloon Text"/>
    <w:basedOn w:val="Normal"/>
    <w:link w:val="BalloonTextChar"/>
    <w:rsid w:val="00B6152B"/>
    <w:pPr>
      <w:spacing w:before="0" w:after="0"/>
    </w:pPr>
    <w:rPr>
      <w:rFonts w:ascii="Tahoma" w:hAnsi="Tahoma" w:cs="Tahoma"/>
      <w:sz w:val="16"/>
      <w:szCs w:val="16"/>
    </w:rPr>
  </w:style>
  <w:style w:type="character" w:customStyle="1" w:styleId="BalloonTextChar">
    <w:name w:val="Balloon Text Char"/>
    <w:basedOn w:val="DefaultParagraphFont"/>
    <w:link w:val="BalloonText"/>
    <w:rsid w:val="00B6152B"/>
    <w:rPr>
      <w:rFonts w:ascii="Tahoma" w:eastAsia="Times New Roman" w:hAnsi="Tahoma" w:cs="Tahoma"/>
      <w:sz w:val="16"/>
      <w:szCs w:val="16"/>
    </w:rPr>
  </w:style>
  <w:style w:type="paragraph" w:styleId="DocumentMap">
    <w:name w:val="Document Map"/>
    <w:basedOn w:val="Normal"/>
    <w:link w:val="DocumentMapChar"/>
    <w:rsid w:val="00506D9F"/>
    <w:pPr>
      <w:spacing w:before="0" w:after="0"/>
    </w:pPr>
    <w:rPr>
      <w:rFonts w:ascii="Tahoma" w:hAnsi="Tahoma" w:cs="Tahoma"/>
      <w:sz w:val="16"/>
      <w:szCs w:val="16"/>
    </w:rPr>
  </w:style>
  <w:style w:type="character" w:customStyle="1" w:styleId="DocumentMapChar">
    <w:name w:val="Document Map Char"/>
    <w:basedOn w:val="DefaultParagraphFont"/>
    <w:link w:val="DocumentMap"/>
    <w:rsid w:val="00506D9F"/>
    <w:rPr>
      <w:rFonts w:ascii="Tahoma" w:eastAsia="Times New Roman" w:hAnsi="Tahoma" w:cs="Tahoma"/>
      <w:sz w:val="16"/>
      <w:szCs w:val="16"/>
    </w:rPr>
  </w:style>
  <w:style w:type="character" w:customStyle="1" w:styleId="Heading3Char">
    <w:name w:val="Heading 3 Char"/>
    <w:aliases w:val="SITA Heading 3 Char"/>
    <w:basedOn w:val="DefaultParagraphFont"/>
    <w:link w:val="Heading3"/>
    <w:rsid w:val="00D216B3"/>
    <w:rPr>
      <w:rFonts w:ascii="Arial" w:eastAsia="Times New Roman" w:hAnsi="Arial" w:cs="Arial"/>
      <w:b/>
      <w:bCs/>
      <w:sz w:val="22"/>
      <w:szCs w:val="26"/>
    </w:rPr>
  </w:style>
  <w:style w:type="paragraph" w:styleId="ListParagraph">
    <w:name w:val="List Paragraph"/>
    <w:basedOn w:val="Normal"/>
    <w:uiPriority w:val="34"/>
    <w:qFormat/>
    <w:rsid w:val="006C2BEC"/>
    <w:pPr>
      <w:ind w:left="720"/>
      <w:contextualSpacing/>
    </w:pPr>
  </w:style>
  <w:style w:type="paragraph" w:styleId="Revision">
    <w:name w:val="Revision"/>
    <w:hidden/>
    <w:uiPriority w:val="99"/>
    <w:semiHidden/>
    <w:rsid w:val="00AA2891"/>
    <w:rPr>
      <w:rFonts w:ascii="Arial" w:eastAsia="Times New Roman" w:hAnsi="Arial"/>
      <w:szCs w:val="24"/>
    </w:rPr>
  </w:style>
  <w:style w:type="paragraph" w:styleId="FootnoteText">
    <w:name w:val="footnote text"/>
    <w:basedOn w:val="Normal"/>
    <w:link w:val="FootnoteTextChar"/>
    <w:rsid w:val="00D6460A"/>
    <w:pPr>
      <w:spacing w:before="0" w:after="0"/>
    </w:pPr>
    <w:rPr>
      <w:szCs w:val="20"/>
    </w:rPr>
  </w:style>
  <w:style w:type="character" w:customStyle="1" w:styleId="FootnoteTextChar">
    <w:name w:val="Footnote Text Char"/>
    <w:basedOn w:val="DefaultParagraphFont"/>
    <w:link w:val="FootnoteText"/>
    <w:rsid w:val="00D6460A"/>
    <w:rPr>
      <w:rFonts w:ascii="Arial" w:eastAsia="Times New Roman" w:hAnsi="Arial"/>
    </w:rPr>
  </w:style>
  <w:style w:type="character" w:styleId="FootnoteReference">
    <w:name w:val="footnote reference"/>
    <w:basedOn w:val="DefaultParagraphFont"/>
    <w:rsid w:val="00D6460A"/>
    <w:rPr>
      <w:vertAlign w:val="superscript"/>
    </w:rPr>
  </w:style>
  <w:style w:type="table" w:styleId="LightShading-Accent5">
    <w:name w:val="Light Shading Accent 5"/>
    <w:basedOn w:val="TableNormal"/>
    <w:uiPriority w:val="60"/>
    <w:rsid w:val="00F673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3D00C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3D00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D00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D00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dnoteText">
    <w:name w:val="endnote text"/>
    <w:basedOn w:val="Normal"/>
    <w:link w:val="EndnoteTextChar"/>
    <w:rsid w:val="00DE760C"/>
    <w:pPr>
      <w:spacing w:before="0" w:after="0"/>
    </w:pPr>
    <w:rPr>
      <w:szCs w:val="20"/>
    </w:rPr>
  </w:style>
  <w:style w:type="character" w:customStyle="1" w:styleId="EndnoteTextChar">
    <w:name w:val="Endnote Text Char"/>
    <w:basedOn w:val="DefaultParagraphFont"/>
    <w:link w:val="EndnoteText"/>
    <w:rsid w:val="00DE760C"/>
    <w:rPr>
      <w:rFonts w:ascii="Arial" w:eastAsia="Times New Roman" w:hAnsi="Arial"/>
    </w:rPr>
  </w:style>
  <w:style w:type="character" w:styleId="EndnoteReference">
    <w:name w:val="endnote reference"/>
    <w:basedOn w:val="DefaultParagraphFont"/>
    <w:rsid w:val="00DE760C"/>
    <w:rPr>
      <w:vertAlign w:val="superscript"/>
    </w:rPr>
  </w:style>
  <w:style w:type="paragraph" w:customStyle="1" w:styleId="Default">
    <w:name w:val="Default"/>
    <w:rsid w:val="009024BF"/>
    <w:pPr>
      <w:autoSpaceDE w:val="0"/>
      <w:autoSpaceDN w:val="0"/>
      <w:adjustRightInd w:val="0"/>
    </w:pPr>
    <w:rPr>
      <w:rFonts w:ascii="Arial" w:eastAsia="Times New Roman" w:hAnsi="Arial" w:cs="Arial"/>
      <w:color w:val="000000"/>
      <w:sz w:val="24"/>
      <w:szCs w:val="24"/>
    </w:rPr>
  </w:style>
  <w:style w:type="table" w:styleId="LightShading-Accent11">
    <w:name w:val="Light Shading Accent 1"/>
    <w:basedOn w:val="TableNormal"/>
    <w:uiPriority w:val="60"/>
    <w:rsid w:val="00A51EB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F723C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723C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47280">
      <w:bodyDiv w:val="1"/>
      <w:marLeft w:val="0"/>
      <w:marRight w:val="0"/>
      <w:marTop w:val="0"/>
      <w:marBottom w:val="0"/>
      <w:divBdr>
        <w:top w:val="none" w:sz="0" w:space="0" w:color="auto"/>
        <w:left w:val="none" w:sz="0" w:space="0" w:color="auto"/>
        <w:bottom w:val="none" w:sz="0" w:space="0" w:color="auto"/>
        <w:right w:val="none" w:sz="0" w:space="0" w:color="auto"/>
      </w:divBdr>
    </w:div>
    <w:div w:id="294600112">
      <w:bodyDiv w:val="1"/>
      <w:marLeft w:val="0"/>
      <w:marRight w:val="0"/>
      <w:marTop w:val="0"/>
      <w:marBottom w:val="0"/>
      <w:divBdr>
        <w:top w:val="none" w:sz="0" w:space="0" w:color="auto"/>
        <w:left w:val="none" w:sz="0" w:space="0" w:color="auto"/>
        <w:bottom w:val="none" w:sz="0" w:space="0" w:color="auto"/>
        <w:right w:val="none" w:sz="0" w:space="0" w:color="auto"/>
      </w:divBdr>
    </w:div>
    <w:div w:id="318703006">
      <w:bodyDiv w:val="1"/>
      <w:marLeft w:val="0"/>
      <w:marRight w:val="0"/>
      <w:marTop w:val="0"/>
      <w:marBottom w:val="0"/>
      <w:divBdr>
        <w:top w:val="none" w:sz="0" w:space="0" w:color="auto"/>
        <w:left w:val="none" w:sz="0" w:space="0" w:color="auto"/>
        <w:bottom w:val="none" w:sz="0" w:space="0" w:color="auto"/>
        <w:right w:val="none" w:sz="0" w:space="0" w:color="auto"/>
      </w:divBdr>
    </w:div>
    <w:div w:id="1246842751">
      <w:bodyDiv w:val="1"/>
      <w:marLeft w:val="0"/>
      <w:marRight w:val="0"/>
      <w:marTop w:val="0"/>
      <w:marBottom w:val="0"/>
      <w:divBdr>
        <w:top w:val="none" w:sz="0" w:space="0" w:color="auto"/>
        <w:left w:val="none" w:sz="0" w:space="0" w:color="auto"/>
        <w:bottom w:val="none" w:sz="0" w:space="0" w:color="auto"/>
        <w:right w:val="none" w:sz="0" w:space="0" w:color="auto"/>
      </w:divBdr>
    </w:div>
    <w:div w:id="1290938219">
      <w:bodyDiv w:val="1"/>
      <w:marLeft w:val="0"/>
      <w:marRight w:val="0"/>
      <w:marTop w:val="0"/>
      <w:marBottom w:val="0"/>
      <w:divBdr>
        <w:top w:val="none" w:sz="0" w:space="0" w:color="auto"/>
        <w:left w:val="none" w:sz="0" w:space="0" w:color="auto"/>
        <w:bottom w:val="none" w:sz="0" w:space="0" w:color="auto"/>
        <w:right w:val="none" w:sz="0" w:space="0" w:color="auto"/>
      </w:divBdr>
    </w:div>
    <w:div w:id="1532450130">
      <w:bodyDiv w:val="1"/>
      <w:marLeft w:val="0"/>
      <w:marRight w:val="0"/>
      <w:marTop w:val="0"/>
      <w:marBottom w:val="0"/>
      <w:divBdr>
        <w:top w:val="none" w:sz="0" w:space="0" w:color="auto"/>
        <w:left w:val="none" w:sz="0" w:space="0" w:color="auto"/>
        <w:bottom w:val="none" w:sz="0" w:space="0" w:color="auto"/>
        <w:right w:val="none" w:sz="0" w:space="0" w:color="auto"/>
      </w:divBdr>
    </w:div>
    <w:div w:id="1588416533">
      <w:bodyDiv w:val="1"/>
      <w:marLeft w:val="0"/>
      <w:marRight w:val="0"/>
      <w:marTop w:val="0"/>
      <w:marBottom w:val="0"/>
      <w:divBdr>
        <w:top w:val="none" w:sz="0" w:space="0" w:color="auto"/>
        <w:left w:val="none" w:sz="0" w:space="0" w:color="auto"/>
        <w:bottom w:val="none" w:sz="0" w:space="0" w:color="auto"/>
        <w:right w:val="none" w:sz="0" w:space="0" w:color="auto"/>
      </w:divBdr>
    </w:div>
    <w:div w:id="17559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ITA\Product%20Definition\Voyager\Use%20Cases\Template\Use%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CF72C-3C1A-4150-9C47-944E2CF7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Template</Template>
  <TotalTime>421</TotalTime>
  <Pages>33</Pages>
  <Words>9643</Words>
  <Characters>54969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NGI UC for Determine Allocation Availability</vt:lpstr>
    </vt:vector>
  </TitlesOfParts>
  <Company>SITA</Company>
  <LinksUpToDate>false</LinksUpToDate>
  <CharactersWithSpaces>64484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 UC for Determine Allocation Availability</dc:title>
  <dc:subject>Use Case Specification</dc:subject>
  <dc:creator>Nguyen Van Binh</dc:creator>
  <cp:lastModifiedBy>Pawan</cp:lastModifiedBy>
  <cp:revision>13</cp:revision>
  <cp:lastPrinted>2015-07-08T15:23:00Z</cp:lastPrinted>
  <dcterms:created xsi:type="dcterms:W3CDTF">2015-07-28T17:28:00Z</dcterms:created>
  <dcterms:modified xsi:type="dcterms:W3CDTF">2015-08-10T09:02:00Z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1.3</vt:lpwstr>
  </property>
  <property fmtid="{D5CDD505-2E9C-101B-9397-08002B2CF9AE}" pid="3" name="DocumentDate">
    <vt:lpwstr>2015-Aug-07</vt:lpwstr>
  </property>
  <property fmtid="{D5CDD505-2E9C-101B-9397-08002B2CF9AE}" pid="4" name="Document number">
    <vt:lpwstr>HF1H4-tm02 Use Case Specification</vt:lpwstr>
  </property>
  <property fmtid="{D5CDD505-2E9C-101B-9397-08002B2CF9AE}" pid="5" name="Project">
    <vt:lpwstr>zzzzz</vt:lpwstr>
  </property>
  <property fmtid="{D5CDD505-2E9C-101B-9397-08002B2CF9AE}" pid="6" name="Client">
    <vt:lpwstr>Client</vt:lpwstr>
  </property>
  <property fmtid="{D5CDD505-2E9C-101B-9397-08002B2CF9AE}" pid="7" name="CRUD Name">
    <vt:lpwstr>Determine Allocation Availability</vt:lpwstr>
  </property>
  <property fmtid="{D5CDD505-2E9C-101B-9397-08002B2CF9AE}" pid="8" name="Sprint">
    <vt:lpwstr>&lt;Sprint Value&gt;</vt:lpwstr>
  </property>
  <property fmtid="{D5CDD505-2E9C-101B-9397-08002B2CF9AE}" pid="9" name="Copyright">
    <vt:lpwstr>Confidential. Copyright © SITA Information Networking Computing UK Limited 2012. All rights reserved.</vt:lpwstr>
  </property>
  <property fmtid="{D5CDD505-2E9C-101B-9397-08002B2CF9AE}" pid="10" name="TemplateVersion">
    <vt:lpwstr>Voyager Template for Use Case Spec - Version 3.9</vt:lpwstr>
  </property>
  <property fmtid="{D5CDD505-2E9C-101B-9397-08002B2CF9AE}" pid="11" name="USACopyright">
    <vt:lpwstr>Confidential. Copyright © SITA Information Networking Computing USA Inc 2012.  All Rights Reserved.</vt:lpwstr>
  </property>
  <property fmtid="{D5CDD505-2E9C-101B-9397-08002B2CF9AE}" pid="12" name="UKCopyright">
    <vt:lpwstr>Confidential. Copyright © SITA Information Networking Computing UK Limited 2012. All rights reserved.</vt:lpwstr>
  </property>
  <property fmtid="{D5CDD505-2E9C-101B-9397-08002B2CF9AE}" pid="13" name="USA-UKCopyright">
    <vt:lpwstr>Confidential. Copyright © SITA Information Networking Computing Inc BV 2012.  All Rights Reserved.</vt:lpwstr>
  </property>
</Properties>
</file>